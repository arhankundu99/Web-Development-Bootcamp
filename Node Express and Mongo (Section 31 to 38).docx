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4FAA" w14:textId="77777777" w:rsidR="00FB061E" w:rsidRDefault="00FB061E" w:rsidP="00FB061E">
      <w:pPr>
        <w:rPr>
          <w:b/>
          <w:bCs/>
          <w:sz w:val="28"/>
          <w:szCs w:val="28"/>
        </w:rPr>
      </w:pPr>
      <w:r w:rsidRPr="000F5CE9">
        <w:rPr>
          <w:b/>
          <w:bCs/>
          <w:sz w:val="28"/>
          <w:szCs w:val="28"/>
        </w:rPr>
        <w:t>SECTION 3</w:t>
      </w:r>
      <w:r>
        <w:rPr>
          <w:b/>
          <w:bCs/>
          <w:sz w:val="28"/>
          <w:szCs w:val="28"/>
        </w:rPr>
        <w:t>1</w:t>
      </w:r>
      <w:r w:rsidRPr="000F5CE9">
        <w:rPr>
          <w:b/>
          <w:bCs/>
          <w:sz w:val="28"/>
          <w:szCs w:val="28"/>
        </w:rPr>
        <w:t>:</w:t>
      </w:r>
      <w:r>
        <w:rPr>
          <w:b/>
          <w:bCs/>
          <w:sz w:val="28"/>
          <w:szCs w:val="28"/>
        </w:rPr>
        <w:t xml:space="preserve"> Our First Brush with Node</w:t>
      </w:r>
    </w:p>
    <w:p w14:paraId="4968143C" w14:textId="77777777" w:rsidR="00FB061E" w:rsidRDefault="00FB061E" w:rsidP="00FB061E">
      <w:pPr>
        <w:rPr>
          <w:b/>
          <w:bCs/>
        </w:rPr>
      </w:pPr>
      <w:r>
        <w:rPr>
          <w:b/>
          <w:bCs/>
        </w:rPr>
        <w:t>What is Node?</w:t>
      </w:r>
    </w:p>
    <w:p w14:paraId="38DD15B8" w14:textId="77777777" w:rsidR="00FB061E" w:rsidRDefault="00FB061E" w:rsidP="00FB061E">
      <w:r w:rsidRPr="00B65B36">
        <w:t>Node is a</w:t>
      </w:r>
      <w:r w:rsidRPr="00BA1A8A">
        <w:rPr>
          <w:color w:val="538135" w:themeColor="accent6" w:themeShade="BF"/>
        </w:rPr>
        <w:t xml:space="preserve"> </w:t>
      </w:r>
      <w:r w:rsidRPr="00BA1A8A">
        <w:rPr>
          <w:b/>
          <w:bCs/>
          <w:color w:val="538135" w:themeColor="accent6" w:themeShade="BF"/>
        </w:rPr>
        <w:t>javascript runtime environment</w:t>
      </w:r>
      <w:r w:rsidRPr="00B65B36">
        <w:t>. Until recently, we could run</w:t>
      </w:r>
      <w:r>
        <w:t xml:space="preserve"> javascript code in a web browser. Node is a javascript runtime environment that executes javascript code outside of the browser.</w:t>
      </w:r>
    </w:p>
    <w:p w14:paraId="1496F81B" w14:textId="77777777" w:rsidR="00FB061E" w:rsidRDefault="00FB061E" w:rsidP="00FB061E">
      <w:r>
        <w:t>We can use the same javascript syntax we know and write server-side code instead of relying on other languages like python or ruby.</w:t>
      </w:r>
    </w:p>
    <w:p w14:paraId="7EB8E97D" w14:textId="77777777" w:rsidR="00FB061E" w:rsidRDefault="00FB061E" w:rsidP="00FB061E">
      <w:pPr>
        <w:rPr>
          <w:b/>
          <w:bCs/>
        </w:rPr>
      </w:pPr>
      <w:r w:rsidRPr="001A4814">
        <w:rPr>
          <w:b/>
          <w:bCs/>
        </w:rPr>
        <w:t>Some Applications created using node</w:t>
      </w:r>
      <w:r>
        <w:rPr>
          <w:b/>
          <w:bCs/>
        </w:rPr>
        <w:t>:</w:t>
      </w:r>
    </w:p>
    <w:p w14:paraId="16E25DC5" w14:textId="77777777" w:rsidR="00FB061E" w:rsidRDefault="00FB061E" w:rsidP="00FB061E">
      <w:pPr>
        <w:pStyle w:val="ListParagraph"/>
        <w:numPr>
          <w:ilvl w:val="0"/>
          <w:numId w:val="20"/>
        </w:numPr>
      </w:pPr>
      <w:r>
        <w:t>Web servers and writing server-side code for our applications</w:t>
      </w:r>
    </w:p>
    <w:p w14:paraId="0533FDB3" w14:textId="77777777" w:rsidR="00FB061E" w:rsidRDefault="00FB061E" w:rsidP="00FB061E">
      <w:pPr>
        <w:pStyle w:val="ListParagraph"/>
        <w:numPr>
          <w:ilvl w:val="0"/>
          <w:numId w:val="20"/>
        </w:numPr>
      </w:pPr>
      <w:r>
        <w:t>Command Line Tools</w:t>
      </w:r>
    </w:p>
    <w:p w14:paraId="3698792B" w14:textId="77777777" w:rsidR="00FB061E" w:rsidRDefault="00FB061E" w:rsidP="00FB061E">
      <w:pPr>
        <w:pStyle w:val="ListParagraph"/>
        <w:numPr>
          <w:ilvl w:val="0"/>
          <w:numId w:val="20"/>
        </w:numPr>
      </w:pPr>
      <w:r>
        <w:t>Native Apps (</w:t>
      </w:r>
      <w:proofErr w:type="spellStart"/>
      <w:r>
        <w:t>VSCode</w:t>
      </w:r>
      <w:proofErr w:type="spellEnd"/>
      <w:r>
        <w:t xml:space="preserve"> is a Node App)</w:t>
      </w:r>
    </w:p>
    <w:p w14:paraId="126D48DB" w14:textId="77777777" w:rsidR="00FB061E" w:rsidRDefault="00FB061E" w:rsidP="00FB061E">
      <w:pPr>
        <w:pStyle w:val="ListParagraph"/>
        <w:numPr>
          <w:ilvl w:val="0"/>
          <w:numId w:val="20"/>
        </w:numPr>
      </w:pPr>
      <w:r>
        <w:t>Video Games</w:t>
      </w:r>
    </w:p>
    <w:p w14:paraId="0590B20F" w14:textId="77777777" w:rsidR="00FB061E" w:rsidRDefault="00FB061E" w:rsidP="00FB061E">
      <w:pPr>
        <w:pStyle w:val="ListParagraph"/>
        <w:numPr>
          <w:ilvl w:val="0"/>
          <w:numId w:val="20"/>
        </w:numPr>
      </w:pPr>
      <w:r>
        <w:t>Drone Software</w:t>
      </w:r>
    </w:p>
    <w:p w14:paraId="1B0B9B47" w14:textId="77777777" w:rsidR="00FB061E" w:rsidRDefault="00FB061E" w:rsidP="00FB061E">
      <w:pPr>
        <w:pStyle w:val="ListParagraph"/>
        <w:numPr>
          <w:ilvl w:val="0"/>
          <w:numId w:val="20"/>
        </w:numPr>
      </w:pPr>
      <w:r>
        <w:t>A whole lot more!</w:t>
      </w:r>
    </w:p>
    <w:p w14:paraId="2750C49E" w14:textId="77777777" w:rsidR="00FB061E" w:rsidRDefault="00FB061E" w:rsidP="00FB061E">
      <w:pPr>
        <w:rPr>
          <w:b/>
          <w:bCs/>
        </w:rPr>
      </w:pPr>
      <w:r w:rsidRPr="00D706B4">
        <w:rPr>
          <w:b/>
          <w:bCs/>
        </w:rPr>
        <w:t>Node REPL</w:t>
      </w:r>
    </w:p>
    <w:p w14:paraId="6093A25C" w14:textId="77777777" w:rsidR="00FB061E" w:rsidRDefault="00FB061E" w:rsidP="00FB061E">
      <w:r>
        <w:t>The javascript console in our browser follows REPL (Read, Evaluate, Print, Loop). Similarly, Node also has REPL. When we type node in the terminal, we use a REPL</w:t>
      </w:r>
    </w:p>
    <w:p w14:paraId="1AC88FC5" w14:textId="77777777" w:rsidR="00FB061E" w:rsidRDefault="00FB061E" w:rsidP="00FB061E">
      <w:pPr>
        <w:rPr>
          <w:b/>
          <w:bCs/>
        </w:rPr>
      </w:pPr>
      <w:r w:rsidRPr="00DB276D">
        <w:rPr>
          <w:b/>
          <w:bCs/>
        </w:rPr>
        <w:t>Node JS VS Client side JS</w:t>
      </w:r>
    </w:p>
    <w:p w14:paraId="1B404512" w14:textId="77777777" w:rsidR="00FB061E" w:rsidRDefault="00FB061E" w:rsidP="00FB061E">
      <w:r>
        <w:t xml:space="preserve">Because Node does not run in the browser, we don’t have access to the window, document, DOM </w:t>
      </w:r>
      <w:proofErr w:type="spellStart"/>
      <w:r>
        <w:t>Apis</w:t>
      </w:r>
      <w:proofErr w:type="spellEnd"/>
      <w:r>
        <w:t xml:space="preserve"> etc.</w:t>
      </w:r>
    </w:p>
    <w:p w14:paraId="0BA6887A" w14:textId="77777777" w:rsidR="00FB061E" w:rsidRDefault="00FB061E" w:rsidP="00FB061E">
      <w:r>
        <w:t>Node comes with a bunch of inbuilt modules that does not exist in the browser, These modules help us in interacting with OS and files/folders</w:t>
      </w:r>
    </w:p>
    <w:p w14:paraId="0ECE67FF" w14:textId="77777777" w:rsidR="00FB061E" w:rsidRDefault="00FB061E" w:rsidP="00FB061E">
      <w:r>
        <w:t xml:space="preserve">Just like </w:t>
      </w:r>
      <w:r w:rsidRPr="000F7F4D">
        <w:rPr>
          <w:b/>
          <w:bCs/>
        </w:rPr>
        <w:t>window</w:t>
      </w:r>
      <w:r>
        <w:t xml:space="preserve"> object in browser, we have </w:t>
      </w:r>
      <w:r>
        <w:rPr>
          <w:b/>
          <w:bCs/>
        </w:rPr>
        <w:t xml:space="preserve">global </w:t>
      </w:r>
      <w:r>
        <w:t xml:space="preserve">in node where functions like </w:t>
      </w:r>
      <w:proofErr w:type="spellStart"/>
      <w:r>
        <w:t>setTimeout</w:t>
      </w:r>
      <w:proofErr w:type="spellEnd"/>
      <w:r>
        <w:t xml:space="preserve">, </w:t>
      </w:r>
      <w:proofErr w:type="spellStart"/>
      <w:r>
        <w:t>setInterval</w:t>
      </w:r>
      <w:proofErr w:type="spellEnd"/>
      <w:r>
        <w:t xml:space="preserve"> etc exists.</w:t>
      </w:r>
    </w:p>
    <w:p w14:paraId="1F78538B" w14:textId="77777777" w:rsidR="00FB061E" w:rsidRDefault="00FB061E" w:rsidP="00FB061E">
      <w:r w:rsidRPr="00114C46">
        <w:rPr>
          <w:b/>
          <w:bCs/>
        </w:rPr>
        <w:t>Command for running JS files using Node</w:t>
      </w:r>
      <w:r>
        <w:t xml:space="preserve">: </w:t>
      </w:r>
      <w:r w:rsidRPr="00114C46">
        <w:t>node fileName.js</w:t>
      </w:r>
    </w:p>
    <w:p w14:paraId="6629ADEC" w14:textId="77777777" w:rsidR="00FB061E" w:rsidRDefault="00FB061E" w:rsidP="00FB061E">
      <w:pPr>
        <w:rPr>
          <w:b/>
          <w:bCs/>
        </w:rPr>
      </w:pPr>
      <w:r w:rsidRPr="0022612C">
        <w:rPr>
          <w:b/>
          <w:bCs/>
        </w:rPr>
        <w:t xml:space="preserve">Process and </w:t>
      </w:r>
      <w:proofErr w:type="spellStart"/>
      <w:r w:rsidRPr="0022612C">
        <w:rPr>
          <w:b/>
          <w:bCs/>
        </w:rPr>
        <w:t>argv</w:t>
      </w:r>
      <w:proofErr w:type="spellEnd"/>
      <w:r>
        <w:rPr>
          <w:b/>
          <w:bCs/>
        </w:rPr>
        <w:t>:</w:t>
      </w:r>
    </w:p>
    <w:p w14:paraId="680219F0" w14:textId="77777777" w:rsidR="00FB061E" w:rsidRDefault="00FB061E" w:rsidP="00FB061E">
      <w:r>
        <w:t xml:space="preserve">Process object is a </w:t>
      </w:r>
      <w:r>
        <w:rPr>
          <w:b/>
          <w:bCs/>
        </w:rPr>
        <w:t>global</w:t>
      </w:r>
      <w:r>
        <w:t xml:space="preserve"> object that provides information about and control over the current Node </w:t>
      </w:r>
      <w:proofErr w:type="spellStart"/>
      <w:r>
        <w:t>js</w:t>
      </w:r>
      <w:proofErr w:type="spellEnd"/>
      <w:r>
        <w:t xml:space="preserve"> process</w:t>
      </w:r>
    </w:p>
    <w:p w14:paraId="33A9F8E9" w14:textId="77777777" w:rsidR="00FB061E" w:rsidRDefault="00FB061E" w:rsidP="00FB061E">
      <w:r>
        <w:t xml:space="preserve">Process allows us to get the version of the node, has methods that allows us to get input and write to the standard output, get current working directory (using </w:t>
      </w:r>
      <w:proofErr w:type="spellStart"/>
      <w:r w:rsidRPr="0022612C">
        <w:rPr>
          <w:b/>
          <w:bCs/>
        </w:rPr>
        <w:t>process.cwd</w:t>
      </w:r>
      <w:proofErr w:type="spellEnd"/>
      <w:r w:rsidRPr="0022612C">
        <w:rPr>
          <w:b/>
          <w:bCs/>
        </w:rPr>
        <w:t>()</w:t>
      </w:r>
      <w:r>
        <w:t xml:space="preserve"> command) and lots more </w:t>
      </w:r>
    </w:p>
    <w:p w14:paraId="1ABECBA1" w14:textId="77777777" w:rsidR="00FB061E" w:rsidRDefault="00FB061E" w:rsidP="00FB061E">
      <w:proofErr w:type="spellStart"/>
      <w:r w:rsidRPr="009B78AF">
        <w:rPr>
          <w:b/>
          <w:bCs/>
        </w:rPr>
        <w:t>process.argv</w:t>
      </w:r>
      <w:proofErr w:type="spellEnd"/>
      <w:r>
        <w:rPr>
          <w:b/>
          <w:bCs/>
        </w:rPr>
        <w:t xml:space="preserve"> </w:t>
      </w:r>
      <w:r>
        <w:t>allows us to get the arguments from the command line interface.</w:t>
      </w:r>
    </w:p>
    <w:p w14:paraId="24968FD2" w14:textId="77777777" w:rsidR="00FB061E" w:rsidRPr="00A25D6F" w:rsidRDefault="00FB061E" w:rsidP="00FB061E">
      <w:proofErr w:type="spellStart"/>
      <w:r w:rsidRPr="00A25D6F">
        <w:t>Eg</w:t>
      </w:r>
      <w:proofErr w:type="spellEnd"/>
      <w:r w:rsidRPr="00A25D6F">
        <w:t>: the below code i</w:t>
      </w:r>
      <w:r>
        <w:t>s saved in app.js file</w:t>
      </w:r>
    </w:p>
    <w:p w14:paraId="3F1824D6" w14:textId="77777777" w:rsidR="00FB061E" w:rsidRPr="00A25D6F"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A25D6F">
        <w:rPr>
          <w:rFonts w:ascii="Consolas" w:eastAsia="Times New Roman" w:hAnsi="Consolas" w:cs="Times New Roman"/>
          <w:color w:val="569CD6"/>
          <w:sz w:val="21"/>
          <w:szCs w:val="21"/>
        </w:rPr>
        <w:t>const</w:t>
      </w:r>
      <w:proofErr w:type="spellEnd"/>
      <w:r w:rsidRPr="00A25D6F">
        <w:rPr>
          <w:rFonts w:ascii="Consolas" w:eastAsia="Times New Roman" w:hAnsi="Consolas" w:cs="Times New Roman"/>
          <w:color w:val="D4D4D4"/>
          <w:sz w:val="21"/>
          <w:szCs w:val="21"/>
        </w:rPr>
        <w:t> </w:t>
      </w:r>
      <w:proofErr w:type="spellStart"/>
      <w:r w:rsidRPr="00A25D6F">
        <w:rPr>
          <w:rFonts w:ascii="Consolas" w:eastAsia="Times New Roman" w:hAnsi="Consolas" w:cs="Times New Roman"/>
          <w:color w:val="4FC1FF"/>
          <w:sz w:val="21"/>
          <w:szCs w:val="21"/>
        </w:rPr>
        <w:t>args</w:t>
      </w:r>
      <w:proofErr w:type="spellEnd"/>
      <w:r w:rsidRPr="00A25D6F">
        <w:rPr>
          <w:rFonts w:ascii="Consolas" w:eastAsia="Times New Roman" w:hAnsi="Consolas" w:cs="Times New Roman"/>
          <w:color w:val="D4D4D4"/>
          <w:sz w:val="21"/>
          <w:szCs w:val="21"/>
        </w:rPr>
        <w:t> = </w:t>
      </w:r>
      <w:proofErr w:type="spellStart"/>
      <w:r w:rsidRPr="00A25D6F">
        <w:rPr>
          <w:rFonts w:ascii="Consolas" w:eastAsia="Times New Roman" w:hAnsi="Consolas" w:cs="Times New Roman"/>
          <w:color w:val="9CDCFE"/>
          <w:sz w:val="21"/>
          <w:szCs w:val="21"/>
        </w:rPr>
        <w:t>process</w:t>
      </w:r>
      <w:r w:rsidRPr="00A25D6F">
        <w:rPr>
          <w:rFonts w:ascii="Consolas" w:eastAsia="Times New Roman" w:hAnsi="Consolas" w:cs="Times New Roman"/>
          <w:color w:val="D4D4D4"/>
          <w:sz w:val="21"/>
          <w:szCs w:val="21"/>
        </w:rPr>
        <w:t>.</w:t>
      </w:r>
      <w:r w:rsidRPr="00A25D6F">
        <w:rPr>
          <w:rFonts w:ascii="Consolas" w:eastAsia="Times New Roman" w:hAnsi="Consolas" w:cs="Times New Roman"/>
          <w:color w:val="9CDCFE"/>
          <w:sz w:val="21"/>
          <w:szCs w:val="21"/>
        </w:rPr>
        <w:t>argv</w:t>
      </w:r>
      <w:proofErr w:type="spellEnd"/>
      <w:r w:rsidRPr="00A25D6F">
        <w:rPr>
          <w:rFonts w:ascii="Consolas" w:eastAsia="Times New Roman" w:hAnsi="Consolas" w:cs="Times New Roman"/>
          <w:color w:val="D4D4D4"/>
          <w:sz w:val="21"/>
          <w:szCs w:val="21"/>
        </w:rPr>
        <w:t>;</w:t>
      </w:r>
    </w:p>
    <w:p w14:paraId="1C49EC67" w14:textId="77777777" w:rsidR="00FB061E" w:rsidRPr="00A25D6F" w:rsidRDefault="00FB061E" w:rsidP="00FB061E">
      <w:pPr>
        <w:shd w:val="clear" w:color="auto" w:fill="1E1E1E"/>
        <w:spacing w:after="0" w:line="285" w:lineRule="atLeast"/>
        <w:rPr>
          <w:rFonts w:ascii="Consolas" w:eastAsia="Times New Roman" w:hAnsi="Consolas" w:cs="Times New Roman"/>
          <w:color w:val="D4D4D4"/>
          <w:sz w:val="21"/>
          <w:szCs w:val="21"/>
        </w:rPr>
      </w:pPr>
    </w:p>
    <w:p w14:paraId="5AFEE9E8" w14:textId="77777777" w:rsidR="00FB061E" w:rsidRPr="00A25D6F" w:rsidRDefault="00FB061E" w:rsidP="00FB061E">
      <w:pPr>
        <w:shd w:val="clear" w:color="auto" w:fill="1E1E1E"/>
        <w:spacing w:after="0" w:line="285" w:lineRule="atLeast"/>
        <w:rPr>
          <w:rFonts w:ascii="Consolas" w:eastAsia="Times New Roman" w:hAnsi="Consolas" w:cs="Times New Roman"/>
          <w:color w:val="D4D4D4"/>
          <w:sz w:val="21"/>
          <w:szCs w:val="21"/>
        </w:rPr>
      </w:pPr>
      <w:r w:rsidRPr="00A25D6F">
        <w:rPr>
          <w:rFonts w:ascii="Consolas" w:eastAsia="Times New Roman" w:hAnsi="Consolas" w:cs="Times New Roman"/>
          <w:color w:val="C586C0"/>
          <w:sz w:val="21"/>
          <w:szCs w:val="21"/>
        </w:rPr>
        <w:t>for</w:t>
      </w:r>
      <w:r w:rsidRPr="00A25D6F">
        <w:rPr>
          <w:rFonts w:ascii="Consolas" w:eastAsia="Times New Roman" w:hAnsi="Consolas" w:cs="Times New Roman"/>
          <w:color w:val="D4D4D4"/>
          <w:sz w:val="21"/>
          <w:szCs w:val="21"/>
        </w:rPr>
        <w:t>(</w:t>
      </w:r>
      <w:r w:rsidRPr="00A25D6F">
        <w:rPr>
          <w:rFonts w:ascii="Consolas" w:eastAsia="Times New Roman" w:hAnsi="Consolas" w:cs="Times New Roman"/>
          <w:color w:val="569CD6"/>
          <w:sz w:val="21"/>
          <w:szCs w:val="21"/>
        </w:rPr>
        <w:t>let</w:t>
      </w:r>
      <w:r w:rsidRPr="00A25D6F">
        <w:rPr>
          <w:rFonts w:ascii="Consolas" w:eastAsia="Times New Roman" w:hAnsi="Consolas" w:cs="Times New Roman"/>
          <w:color w:val="D4D4D4"/>
          <w:sz w:val="21"/>
          <w:szCs w:val="21"/>
        </w:rPr>
        <w:t> </w:t>
      </w:r>
      <w:proofErr w:type="spellStart"/>
      <w:r w:rsidRPr="00A25D6F">
        <w:rPr>
          <w:rFonts w:ascii="Consolas" w:eastAsia="Times New Roman" w:hAnsi="Consolas" w:cs="Times New Roman"/>
          <w:color w:val="9CDCFE"/>
          <w:sz w:val="21"/>
          <w:szCs w:val="21"/>
        </w:rPr>
        <w:t>i</w:t>
      </w:r>
      <w:proofErr w:type="spellEnd"/>
      <w:r w:rsidRPr="00A25D6F">
        <w:rPr>
          <w:rFonts w:ascii="Consolas" w:eastAsia="Times New Roman" w:hAnsi="Consolas" w:cs="Times New Roman"/>
          <w:color w:val="D4D4D4"/>
          <w:sz w:val="21"/>
          <w:szCs w:val="21"/>
        </w:rPr>
        <w:t> = </w:t>
      </w:r>
      <w:r w:rsidRPr="00A25D6F">
        <w:rPr>
          <w:rFonts w:ascii="Consolas" w:eastAsia="Times New Roman" w:hAnsi="Consolas" w:cs="Times New Roman"/>
          <w:color w:val="B5CEA8"/>
          <w:sz w:val="21"/>
          <w:szCs w:val="21"/>
        </w:rPr>
        <w:t>0</w:t>
      </w:r>
      <w:r w:rsidRPr="00A25D6F">
        <w:rPr>
          <w:rFonts w:ascii="Consolas" w:eastAsia="Times New Roman" w:hAnsi="Consolas" w:cs="Times New Roman"/>
          <w:color w:val="D4D4D4"/>
          <w:sz w:val="21"/>
          <w:szCs w:val="21"/>
        </w:rPr>
        <w:t>; </w:t>
      </w:r>
      <w:proofErr w:type="spellStart"/>
      <w:r w:rsidRPr="00A25D6F">
        <w:rPr>
          <w:rFonts w:ascii="Consolas" w:eastAsia="Times New Roman" w:hAnsi="Consolas" w:cs="Times New Roman"/>
          <w:color w:val="9CDCFE"/>
          <w:sz w:val="21"/>
          <w:szCs w:val="21"/>
        </w:rPr>
        <w:t>i</w:t>
      </w:r>
      <w:proofErr w:type="spellEnd"/>
      <w:r w:rsidRPr="00A25D6F">
        <w:rPr>
          <w:rFonts w:ascii="Consolas" w:eastAsia="Times New Roman" w:hAnsi="Consolas" w:cs="Times New Roman"/>
          <w:color w:val="D4D4D4"/>
          <w:sz w:val="21"/>
          <w:szCs w:val="21"/>
        </w:rPr>
        <w:t> &lt; </w:t>
      </w:r>
      <w:proofErr w:type="spellStart"/>
      <w:r w:rsidRPr="00A25D6F">
        <w:rPr>
          <w:rFonts w:ascii="Consolas" w:eastAsia="Times New Roman" w:hAnsi="Consolas" w:cs="Times New Roman"/>
          <w:color w:val="4FC1FF"/>
          <w:sz w:val="21"/>
          <w:szCs w:val="21"/>
        </w:rPr>
        <w:t>args</w:t>
      </w:r>
      <w:r w:rsidRPr="00A25D6F">
        <w:rPr>
          <w:rFonts w:ascii="Consolas" w:eastAsia="Times New Roman" w:hAnsi="Consolas" w:cs="Times New Roman"/>
          <w:color w:val="D4D4D4"/>
          <w:sz w:val="21"/>
          <w:szCs w:val="21"/>
        </w:rPr>
        <w:t>.</w:t>
      </w:r>
      <w:r w:rsidRPr="00A25D6F">
        <w:rPr>
          <w:rFonts w:ascii="Consolas" w:eastAsia="Times New Roman" w:hAnsi="Consolas" w:cs="Times New Roman"/>
          <w:color w:val="9CDCFE"/>
          <w:sz w:val="21"/>
          <w:szCs w:val="21"/>
        </w:rPr>
        <w:t>length</w:t>
      </w:r>
      <w:proofErr w:type="spellEnd"/>
      <w:r w:rsidRPr="00A25D6F">
        <w:rPr>
          <w:rFonts w:ascii="Consolas" w:eastAsia="Times New Roman" w:hAnsi="Consolas" w:cs="Times New Roman"/>
          <w:color w:val="D4D4D4"/>
          <w:sz w:val="21"/>
          <w:szCs w:val="21"/>
        </w:rPr>
        <w:t>; </w:t>
      </w:r>
      <w:proofErr w:type="spellStart"/>
      <w:r w:rsidRPr="00A25D6F">
        <w:rPr>
          <w:rFonts w:ascii="Consolas" w:eastAsia="Times New Roman" w:hAnsi="Consolas" w:cs="Times New Roman"/>
          <w:color w:val="9CDCFE"/>
          <w:sz w:val="21"/>
          <w:szCs w:val="21"/>
        </w:rPr>
        <w:t>i</w:t>
      </w:r>
      <w:proofErr w:type="spellEnd"/>
      <w:r w:rsidRPr="00A25D6F">
        <w:rPr>
          <w:rFonts w:ascii="Consolas" w:eastAsia="Times New Roman" w:hAnsi="Consolas" w:cs="Times New Roman"/>
          <w:color w:val="D4D4D4"/>
          <w:sz w:val="21"/>
          <w:szCs w:val="21"/>
        </w:rPr>
        <w:t>++)</w:t>
      </w:r>
      <w:r w:rsidRPr="00A25D6F">
        <w:rPr>
          <w:rFonts w:ascii="Consolas" w:eastAsia="Times New Roman" w:hAnsi="Consolas" w:cs="Times New Roman"/>
          <w:color w:val="9CDCFE"/>
          <w:sz w:val="21"/>
          <w:szCs w:val="21"/>
        </w:rPr>
        <w:t>console</w:t>
      </w:r>
      <w:r w:rsidRPr="00A25D6F">
        <w:rPr>
          <w:rFonts w:ascii="Consolas" w:eastAsia="Times New Roman" w:hAnsi="Consolas" w:cs="Times New Roman"/>
          <w:color w:val="D4D4D4"/>
          <w:sz w:val="21"/>
          <w:szCs w:val="21"/>
        </w:rPr>
        <w:t>.</w:t>
      </w:r>
      <w:r w:rsidRPr="00A25D6F">
        <w:rPr>
          <w:rFonts w:ascii="Consolas" w:eastAsia="Times New Roman" w:hAnsi="Consolas" w:cs="Times New Roman"/>
          <w:color w:val="DCDCAA"/>
          <w:sz w:val="21"/>
          <w:szCs w:val="21"/>
        </w:rPr>
        <w:t>log</w:t>
      </w:r>
      <w:r w:rsidRPr="00A25D6F">
        <w:rPr>
          <w:rFonts w:ascii="Consolas" w:eastAsia="Times New Roman" w:hAnsi="Consolas" w:cs="Times New Roman"/>
          <w:color w:val="D4D4D4"/>
          <w:sz w:val="21"/>
          <w:szCs w:val="21"/>
        </w:rPr>
        <w:t>(</w:t>
      </w:r>
      <w:proofErr w:type="spellStart"/>
      <w:r w:rsidRPr="00A25D6F">
        <w:rPr>
          <w:rFonts w:ascii="Consolas" w:eastAsia="Times New Roman" w:hAnsi="Consolas" w:cs="Times New Roman"/>
          <w:color w:val="4FC1FF"/>
          <w:sz w:val="21"/>
          <w:szCs w:val="21"/>
        </w:rPr>
        <w:t>args</w:t>
      </w:r>
      <w:proofErr w:type="spellEnd"/>
      <w:r w:rsidRPr="00A25D6F">
        <w:rPr>
          <w:rFonts w:ascii="Consolas" w:eastAsia="Times New Roman" w:hAnsi="Consolas" w:cs="Times New Roman"/>
          <w:color w:val="D4D4D4"/>
          <w:sz w:val="21"/>
          <w:szCs w:val="21"/>
        </w:rPr>
        <w:t>[</w:t>
      </w:r>
      <w:proofErr w:type="spellStart"/>
      <w:r w:rsidRPr="00A25D6F">
        <w:rPr>
          <w:rFonts w:ascii="Consolas" w:eastAsia="Times New Roman" w:hAnsi="Consolas" w:cs="Times New Roman"/>
          <w:color w:val="9CDCFE"/>
          <w:sz w:val="21"/>
          <w:szCs w:val="21"/>
        </w:rPr>
        <w:t>i</w:t>
      </w:r>
      <w:proofErr w:type="spellEnd"/>
      <w:r w:rsidRPr="00A25D6F">
        <w:rPr>
          <w:rFonts w:ascii="Consolas" w:eastAsia="Times New Roman" w:hAnsi="Consolas" w:cs="Times New Roman"/>
          <w:color w:val="D4D4D4"/>
          <w:sz w:val="21"/>
          <w:szCs w:val="21"/>
        </w:rPr>
        <w:t>]);</w:t>
      </w:r>
    </w:p>
    <w:p w14:paraId="006055DB" w14:textId="77777777" w:rsidR="00FB061E" w:rsidRPr="00FB061E" w:rsidRDefault="00FB061E" w:rsidP="00FB061E"/>
    <w:p w14:paraId="0ACA6D9B" w14:textId="77777777" w:rsidR="00FB061E" w:rsidRDefault="00FB061E" w:rsidP="00FB061E">
      <w:r w:rsidRPr="00A25D6F">
        <w:t>and the below command is r</w:t>
      </w:r>
      <w:r>
        <w:t>un</w:t>
      </w:r>
    </w:p>
    <w:p w14:paraId="12DB8BE2" w14:textId="77777777" w:rsidR="00FB061E" w:rsidRDefault="00FB061E" w:rsidP="00FB061E">
      <w:pPr>
        <w:autoSpaceDE w:val="0"/>
        <w:autoSpaceDN w:val="0"/>
        <w:adjustRightInd w:val="0"/>
        <w:spacing w:after="0" w:line="240" w:lineRule="auto"/>
        <w:rPr>
          <w:rFonts w:ascii="Lucida Console" w:hAnsi="Lucida Console" w:cs="Lucida Console"/>
          <w:sz w:val="18"/>
          <w:szCs w:val="18"/>
        </w:rPr>
      </w:pPr>
      <w:r w:rsidRPr="00A25D6F">
        <w:rPr>
          <w:rFonts w:ascii="Lucida Console" w:hAnsi="Lucida Console" w:cs="Lucida Console"/>
          <w:sz w:val="18"/>
          <w:szCs w:val="18"/>
          <w:highlight w:val="cyan"/>
        </w:rPr>
        <w:lastRenderedPageBreak/>
        <w:t>node app.js argument1 argument2</w:t>
      </w:r>
    </w:p>
    <w:p w14:paraId="0B922447" w14:textId="77777777" w:rsidR="00FB061E" w:rsidRDefault="00FB061E" w:rsidP="00FB061E">
      <w:pPr>
        <w:autoSpaceDE w:val="0"/>
        <w:autoSpaceDN w:val="0"/>
        <w:adjustRightInd w:val="0"/>
        <w:spacing w:after="0" w:line="240" w:lineRule="auto"/>
        <w:rPr>
          <w:rFonts w:ascii="Lucida Console" w:hAnsi="Lucida Console" w:cs="Lucida Console"/>
          <w:sz w:val="18"/>
          <w:szCs w:val="18"/>
        </w:rPr>
      </w:pPr>
    </w:p>
    <w:p w14:paraId="00867174" w14:textId="77777777" w:rsidR="00FB061E" w:rsidRPr="00A25D6F" w:rsidRDefault="00FB061E" w:rsidP="00FB061E">
      <w:pPr>
        <w:autoSpaceDE w:val="0"/>
        <w:autoSpaceDN w:val="0"/>
        <w:adjustRightInd w:val="0"/>
        <w:spacing w:after="0" w:line="240" w:lineRule="auto"/>
        <w:rPr>
          <w:rFonts w:cstheme="minorHAnsi"/>
        </w:rPr>
      </w:pPr>
      <w:r>
        <w:rPr>
          <w:rFonts w:cstheme="minorHAnsi"/>
        </w:rPr>
        <w:t>We get the following output</w:t>
      </w:r>
    </w:p>
    <w:p w14:paraId="40BB2D12" w14:textId="77777777" w:rsidR="00FB061E" w:rsidRDefault="00FB061E" w:rsidP="00FB061E">
      <w:pPr>
        <w:autoSpaceDE w:val="0"/>
        <w:autoSpaceDN w:val="0"/>
        <w:adjustRightInd w:val="0"/>
        <w:spacing w:after="0" w:line="240" w:lineRule="auto"/>
        <w:rPr>
          <w:rFonts w:ascii="Lucida Console" w:hAnsi="Lucida Console" w:cs="Lucida Console"/>
          <w:sz w:val="18"/>
          <w:szCs w:val="18"/>
        </w:rPr>
      </w:pPr>
    </w:p>
    <w:p w14:paraId="67BCD707" w14:textId="77777777" w:rsidR="00FB061E" w:rsidRDefault="00FB061E" w:rsidP="00FB061E">
      <w:pPr>
        <w:autoSpaceDE w:val="0"/>
        <w:autoSpaceDN w:val="0"/>
        <w:adjustRightInd w:val="0"/>
        <w:spacing w:after="0" w:line="240" w:lineRule="auto"/>
        <w:rPr>
          <w:rFonts w:ascii="Lucida Console" w:hAnsi="Lucida Console" w:cs="Lucida Console"/>
          <w:sz w:val="18"/>
          <w:szCs w:val="18"/>
        </w:rPr>
      </w:pPr>
    </w:p>
    <w:p w14:paraId="5292202D" w14:textId="77777777" w:rsidR="00FB061E" w:rsidRPr="00A25D6F" w:rsidRDefault="00FB061E" w:rsidP="00FB061E">
      <w:pPr>
        <w:autoSpaceDE w:val="0"/>
        <w:autoSpaceDN w:val="0"/>
        <w:adjustRightInd w:val="0"/>
        <w:spacing w:after="0" w:line="240" w:lineRule="auto"/>
        <w:rPr>
          <w:rFonts w:ascii="Lucida Console" w:hAnsi="Lucida Console" w:cs="Lucida Console"/>
          <w:sz w:val="18"/>
          <w:szCs w:val="18"/>
          <w:highlight w:val="green"/>
        </w:rPr>
      </w:pPr>
      <w:r w:rsidRPr="00A25D6F">
        <w:rPr>
          <w:rFonts w:ascii="Lucida Console" w:hAnsi="Lucida Console" w:cs="Lucida Console"/>
          <w:sz w:val="18"/>
          <w:szCs w:val="18"/>
          <w:highlight w:val="green"/>
        </w:rPr>
        <w:t>C:\Program Files\</w:t>
      </w:r>
      <w:proofErr w:type="spellStart"/>
      <w:r w:rsidRPr="00A25D6F">
        <w:rPr>
          <w:rFonts w:ascii="Lucida Console" w:hAnsi="Lucida Console" w:cs="Lucida Console"/>
          <w:sz w:val="18"/>
          <w:szCs w:val="18"/>
          <w:highlight w:val="green"/>
        </w:rPr>
        <w:t>nodejs</w:t>
      </w:r>
      <w:proofErr w:type="spellEnd"/>
      <w:r w:rsidRPr="00A25D6F">
        <w:rPr>
          <w:rFonts w:ascii="Lucida Console" w:hAnsi="Lucida Console" w:cs="Lucida Console"/>
          <w:sz w:val="18"/>
          <w:szCs w:val="18"/>
          <w:highlight w:val="green"/>
        </w:rPr>
        <w:t>\node.exe</w:t>
      </w:r>
    </w:p>
    <w:p w14:paraId="4AE9491F" w14:textId="77777777" w:rsidR="00FB061E" w:rsidRPr="00A25D6F" w:rsidRDefault="00FB061E" w:rsidP="00FB061E">
      <w:pPr>
        <w:autoSpaceDE w:val="0"/>
        <w:autoSpaceDN w:val="0"/>
        <w:adjustRightInd w:val="0"/>
        <w:spacing w:after="0" w:line="240" w:lineRule="auto"/>
        <w:rPr>
          <w:rFonts w:ascii="Lucida Console" w:hAnsi="Lucida Console" w:cs="Lucida Console"/>
          <w:sz w:val="18"/>
          <w:szCs w:val="18"/>
          <w:highlight w:val="green"/>
        </w:rPr>
      </w:pPr>
      <w:r w:rsidRPr="00A25D6F">
        <w:rPr>
          <w:rFonts w:ascii="Lucida Console" w:hAnsi="Lucida Console" w:cs="Lucida Console"/>
          <w:sz w:val="18"/>
          <w:szCs w:val="18"/>
          <w:highlight w:val="green"/>
        </w:rPr>
        <w:t>C:\Users\akundu1\Downloads\Web Development Bootcamp\</w:t>
      </w:r>
      <w:proofErr w:type="spellStart"/>
      <w:r w:rsidRPr="00A25D6F">
        <w:rPr>
          <w:rFonts w:ascii="Lucida Console" w:hAnsi="Lucida Console" w:cs="Lucida Console"/>
          <w:sz w:val="18"/>
          <w:szCs w:val="18"/>
          <w:highlight w:val="green"/>
        </w:rPr>
        <w:t>nodejs</w:t>
      </w:r>
      <w:proofErr w:type="spellEnd"/>
      <w:r w:rsidRPr="00A25D6F">
        <w:rPr>
          <w:rFonts w:ascii="Lucida Console" w:hAnsi="Lucida Console" w:cs="Lucida Console"/>
          <w:sz w:val="18"/>
          <w:szCs w:val="18"/>
          <w:highlight w:val="green"/>
        </w:rPr>
        <w:t>\app.js</w:t>
      </w:r>
    </w:p>
    <w:p w14:paraId="72A6FDE1" w14:textId="77777777" w:rsidR="00FB061E" w:rsidRPr="00A25D6F" w:rsidRDefault="00FB061E" w:rsidP="00FB061E">
      <w:pPr>
        <w:autoSpaceDE w:val="0"/>
        <w:autoSpaceDN w:val="0"/>
        <w:adjustRightInd w:val="0"/>
        <w:spacing w:after="0" w:line="240" w:lineRule="auto"/>
        <w:rPr>
          <w:rFonts w:ascii="Lucida Console" w:hAnsi="Lucida Console" w:cs="Lucida Console"/>
          <w:sz w:val="18"/>
          <w:szCs w:val="18"/>
          <w:highlight w:val="green"/>
        </w:rPr>
      </w:pPr>
      <w:r w:rsidRPr="00A25D6F">
        <w:rPr>
          <w:rFonts w:ascii="Lucida Console" w:hAnsi="Lucida Console" w:cs="Lucida Console"/>
          <w:sz w:val="18"/>
          <w:szCs w:val="18"/>
          <w:highlight w:val="green"/>
        </w:rPr>
        <w:t>argument1</w:t>
      </w:r>
    </w:p>
    <w:p w14:paraId="0B6695DB" w14:textId="77777777" w:rsidR="00FB061E" w:rsidRDefault="00FB061E" w:rsidP="00FB061E">
      <w:pPr>
        <w:autoSpaceDE w:val="0"/>
        <w:autoSpaceDN w:val="0"/>
        <w:adjustRightInd w:val="0"/>
        <w:spacing w:after="0" w:line="240" w:lineRule="auto"/>
        <w:rPr>
          <w:rFonts w:ascii="Lucida Console" w:hAnsi="Lucida Console" w:cs="Lucida Console"/>
          <w:sz w:val="18"/>
          <w:szCs w:val="18"/>
        </w:rPr>
      </w:pPr>
      <w:r w:rsidRPr="00A25D6F">
        <w:rPr>
          <w:rFonts w:ascii="Lucida Console" w:hAnsi="Lucida Console" w:cs="Lucida Console"/>
          <w:sz w:val="18"/>
          <w:szCs w:val="18"/>
          <w:highlight w:val="green"/>
        </w:rPr>
        <w:t>argument2</w:t>
      </w:r>
    </w:p>
    <w:p w14:paraId="798FA26F" w14:textId="77777777" w:rsidR="00FB061E" w:rsidRDefault="00FB061E" w:rsidP="00FB061E"/>
    <w:p w14:paraId="16577F27" w14:textId="77777777" w:rsidR="00FB061E" w:rsidRDefault="00FB061E" w:rsidP="00FB061E">
      <w:r>
        <w:t>The first element is the path where node is installed, the second element is the path of the file that is executed, and the third and fourth elements are the arguments that we passed from node cli</w:t>
      </w:r>
    </w:p>
    <w:p w14:paraId="35B5B457" w14:textId="77777777" w:rsidR="00FB061E" w:rsidRDefault="00FB061E" w:rsidP="00FB061E">
      <w:pPr>
        <w:shd w:val="clear" w:color="auto" w:fill="1E1E1E"/>
        <w:spacing w:after="0" w:line="285" w:lineRule="atLeast"/>
        <w:rPr>
          <w:rFonts w:ascii="Consolas" w:eastAsia="Times New Roman" w:hAnsi="Consolas" w:cs="Times New Roman"/>
          <w:color w:val="6A9955"/>
          <w:sz w:val="21"/>
          <w:szCs w:val="21"/>
        </w:rPr>
      </w:pPr>
    </w:p>
    <w:p w14:paraId="16D437CA"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rPr>
      </w:pPr>
      <w:r w:rsidRPr="00A41918">
        <w:rPr>
          <w:rFonts w:ascii="Consolas" w:eastAsia="Times New Roman" w:hAnsi="Consolas" w:cs="Times New Roman"/>
          <w:color w:val="6A9955"/>
          <w:sz w:val="21"/>
          <w:szCs w:val="21"/>
        </w:rPr>
        <w:t>//code to create html, </w:t>
      </w:r>
      <w:proofErr w:type="spellStart"/>
      <w:r w:rsidRPr="00A41918">
        <w:rPr>
          <w:rFonts w:ascii="Consolas" w:eastAsia="Times New Roman" w:hAnsi="Consolas" w:cs="Times New Roman"/>
          <w:color w:val="6A9955"/>
          <w:sz w:val="21"/>
          <w:szCs w:val="21"/>
        </w:rPr>
        <w:t>css</w:t>
      </w:r>
      <w:proofErr w:type="spellEnd"/>
      <w:r w:rsidRPr="00A41918">
        <w:rPr>
          <w:rFonts w:ascii="Consolas" w:eastAsia="Times New Roman" w:hAnsi="Consolas" w:cs="Times New Roman"/>
          <w:color w:val="6A9955"/>
          <w:sz w:val="21"/>
          <w:szCs w:val="21"/>
        </w:rPr>
        <w:t> and </w:t>
      </w:r>
      <w:proofErr w:type="spellStart"/>
      <w:r w:rsidRPr="00A41918">
        <w:rPr>
          <w:rFonts w:ascii="Consolas" w:eastAsia="Times New Roman" w:hAnsi="Consolas" w:cs="Times New Roman"/>
          <w:color w:val="6A9955"/>
          <w:sz w:val="21"/>
          <w:szCs w:val="21"/>
        </w:rPr>
        <w:t>js</w:t>
      </w:r>
      <w:proofErr w:type="spellEnd"/>
      <w:r w:rsidRPr="00A41918">
        <w:rPr>
          <w:rFonts w:ascii="Consolas" w:eastAsia="Times New Roman" w:hAnsi="Consolas" w:cs="Times New Roman"/>
          <w:color w:val="6A9955"/>
          <w:sz w:val="21"/>
          <w:szCs w:val="21"/>
        </w:rPr>
        <w:t> files </w:t>
      </w:r>
      <w:r>
        <w:rPr>
          <w:rFonts w:ascii="Consolas" w:eastAsia="Times New Roman" w:hAnsi="Consolas" w:cs="Times New Roman"/>
          <w:color w:val="6A9955"/>
          <w:sz w:val="21"/>
          <w:szCs w:val="21"/>
        </w:rPr>
        <w:t>in the folder whose name is passed as an argument</w:t>
      </w:r>
    </w:p>
    <w:p w14:paraId="666CED1D"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rPr>
      </w:pPr>
    </w:p>
    <w:p w14:paraId="7BD15C3B"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rPr>
      </w:pPr>
      <w:r w:rsidRPr="00A41918">
        <w:rPr>
          <w:rFonts w:ascii="Consolas" w:eastAsia="Times New Roman" w:hAnsi="Consolas" w:cs="Times New Roman"/>
          <w:color w:val="569CD6"/>
          <w:sz w:val="21"/>
          <w:szCs w:val="21"/>
        </w:rPr>
        <w:t>const</w:t>
      </w:r>
      <w:r w:rsidRPr="00A41918">
        <w:rPr>
          <w:rFonts w:ascii="Consolas" w:eastAsia="Times New Roman" w:hAnsi="Consolas" w:cs="Times New Roman"/>
          <w:color w:val="D4D4D4"/>
          <w:sz w:val="21"/>
          <w:szCs w:val="21"/>
        </w:rPr>
        <w:t> </w:t>
      </w:r>
      <w:r w:rsidRPr="00A41918">
        <w:rPr>
          <w:rFonts w:ascii="Consolas" w:eastAsia="Times New Roman" w:hAnsi="Consolas" w:cs="Times New Roman"/>
          <w:color w:val="4FC1FF"/>
          <w:sz w:val="21"/>
          <w:szCs w:val="21"/>
        </w:rPr>
        <w:t>fs</w:t>
      </w:r>
      <w:r w:rsidRPr="00A41918">
        <w:rPr>
          <w:rFonts w:ascii="Consolas" w:eastAsia="Times New Roman" w:hAnsi="Consolas" w:cs="Times New Roman"/>
          <w:color w:val="D4D4D4"/>
          <w:sz w:val="21"/>
          <w:szCs w:val="21"/>
        </w:rPr>
        <w:t> = </w:t>
      </w:r>
      <w:r w:rsidRPr="00A41918">
        <w:rPr>
          <w:rFonts w:ascii="Consolas" w:eastAsia="Times New Roman" w:hAnsi="Consolas" w:cs="Times New Roman"/>
          <w:color w:val="DCDCAA"/>
          <w:sz w:val="21"/>
          <w:szCs w:val="21"/>
        </w:rPr>
        <w:t>require</w:t>
      </w:r>
      <w:r w:rsidRPr="00A41918">
        <w:rPr>
          <w:rFonts w:ascii="Consolas" w:eastAsia="Times New Roman" w:hAnsi="Consolas" w:cs="Times New Roman"/>
          <w:color w:val="D4D4D4"/>
          <w:sz w:val="21"/>
          <w:szCs w:val="21"/>
        </w:rPr>
        <w:t>(</w:t>
      </w:r>
      <w:r w:rsidRPr="00A41918">
        <w:rPr>
          <w:rFonts w:ascii="Consolas" w:eastAsia="Times New Roman" w:hAnsi="Consolas" w:cs="Times New Roman"/>
          <w:color w:val="CE9178"/>
          <w:sz w:val="21"/>
          <w:szCs w:val="21"/>
        </w:rPr>
        <w:t>'fs'</w:t>
      </w:r>
      <w:r w:rsidRPr="00A41918">
        <w:rPr>
          <w:rFonts w:ascii="Consolas" w:eastAsia="Times New Roman" w:hAnsi="Consolas" w:cs="Times New Roman"/>
          <w:color w:val="D4D4D4"/>
          <w:sz w:val="21"/>
          <w:szCs w:val="21"/>
        </w:rPr>
        <w:t>); </w:t>
      </w:r>
      <w:r w:rsidRPr="00A41918">
        <w:rPr>
          <w:rFonts w:ascii="Consolas" w:eastAsia="Times New Roman" w:hAnsi="Consolas" w:cs="Times New Roman"/>
          <w:color w:val="6A9955"/>
          <w:sz w:val="21"/>
          <w:szCs w:val="21"/>
        </w:rPr>
        <w:t>//file system is not present in global scope, to use this library, we have to use require</w:t>
      </w:r>
    </w:p>
    <w:p w14:paraId="29CC3673"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lang w:val="da-DK"/>
        </w:rPr>
      </w:pPr>
      <w:r w:rsidRPr="00A41918">
        <w:rPr>
          <w:rFonts w:ascii="Consolas" w:eastAsia="Times New Roman" w:hAnsi="Consolas" w:cs="Times New Roman"/>
          <w:color w:val="569CD6"/>
          <w:sz w:val="21"/>
          <w:szCs w:val="21"/>
          <w:lang w:val="da-DK"/>
        </w:rPr>
        <w:t>let</w:t>
      </w:r>
      <w:r w:rsidRPr="00A41918">
        <w:rPr>
          <w:rFonts w:ascii="Consolas" w:eastAsia="Times New Roman" w:hAnsi="Consolas" w:cs="Times New Roman"/>
          <w:color w:val="D4D4D4"/>
          <w:sz w:val="21"/>
          <w:szCs w:val="21"/>
          <w:lang w:val="da-DK"/>
        </w:rPr>
        <w:t> </w:t>
      </w:r>
      <w:r w:rsidRPr="00A41918">
        <w:rPr>
          <w:rFonts w:ascii="Consolas" w:eastAsia="Times New Roman" w:hAnsi="Consolas" w:cs="Times New Roman"/>
          <w:color w:val="9CDCFE"/>
          <w:sz w:val="21"/>
          <w:szCs w:val="21"/>
          <w:lang w:val="da-DK"/>
        </w:rPr>
        <w:t>folderName</w:t>
      </w:r>
      <w:r w:rsidRPr="00A41918">
        <w:rPr>
          <w:rFonts w:ascii="Consolas" w:eastAsia="Times New Roman" w:hAnsi="Consolas" w:cs="Times New Roman"/>
          <w:color w:val="D4D4D4"/>
          <w:sz w:val="21"/>
          <w:szCs w:val="21"/>
          <w:lang w:val="da-DK"/>
        </w:rPr>
        <w:t> = </w:t>
      </w:r>
      <w:r w:rsidRPr="00A41918">
        <w:rPr>
          <w:rFonts w:ascii="Consolas" w:eastAsia="Times New Roman" w:hAnsi="Consolas" w:cs="Times New Roman"/>
          <w:color w:val="9CDCFE"/>
          <w:sz w:val="21"/>
          <w:szCs w:val="21"/>
          <w:lang w:val="da-DK"/>
        </w:rPr>
        <w:t>process</w:t>
      </w:r>
      <w:r w:rsidRPr="00A41918">
        <w:rPr>
          <w:rFonts w:ascii="Consolas" w:eastAsia="Times New Roman" w:hAnsi="Consolas" w:cs="Times New Roman"/>
          <w:color w:val="D4D4D4"/>
          <w:sz w:val="21"/>
          <w:szCs w:val="21"/>
          <w:lang w:val="da-DK"/>
        </w:rPr>
        <w:t>.</w:t>
      </w:r>
      <w:r w:rsidRPr="00A41918">
        <w:rPr>
          <w:rFonts w:ascii="Consolas" w:eastAsia="Times New Roman" w:hAnsi="Consolas" w:cs="Times New Roman"/>
          <w:color w:val="9CDCFE"/>
          <w:sz w:val="21"/>
          <w:szCs w:val="21"/>
          <w:lang w:val="da-DK"/>
        </w:rPr>
        <w:t>argv</w:t>
      </w:r>
      <w:r w:rsidRPr="00A41918">
        <w:rPr>
          <w:rFonts w:ascii="Consolas" w:eastAsia="Times New Roman" w:hAnsi="Consolas" w:cs="Times New Roman"/>
          <w:color w:val="D4D4D4"/>
          <w:sz w:val="21"/>
          <w:szCs w:val="21"/>
          <w:lang w:val="da-DK"/>
        </w:rPr>
        <w:t>[</w:t>
      </w:r>
      <w:r w:rsidRPr="00A41918">
        <w:rPr>
          <w:rFonts w:ascii="Consolas" w:eastAsia="Times New Roman" w:hAnsi="Consolas" w:cs="Times New Roman"/>
          <w:color w:val="B5CEA8"/>
          <w:sz w:val="21"/>
          <w:szCs w:val="21"/>
          <w:lang w:val="da-DK"/>
        </w:rPr>
        <w:t>2</w:t>
      </w:r>
      <w:r w:rsidRPr="00A41918">
        <w:rPr>
          <w:rFonts w:ascii="Consolas" w:eastAsia="Times New Roman" w:hAnsi="Consolas" w:cs="Times New Roman"/>
          <w:color w:val="D4D4D4"/>
          <w:sz w:val="21"/>
          <w:szCs w:val="21"/>
          <w:lang w:val="da-DK"/>
        </w:rPr>
        <w:t>];</w:t>
      </w:r>
    </w:p>
    <w:p w14:paraId="1A51ACBA"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lang w:val="da-DK"/>
        </w:rPr>
      </w:pPr>
    </w:p>
    <w:p w14:paraId="4A5C11F8"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lang w:val="da-DK"/>
        </w:rPr>
      </w:pPr>
      <w:r w:rsidRPr="007D6469">
        <w:rPr>
          <w:rFonts w:ascii="Consolas" w:eastAsia="Times New Roman" w:hAnsi="Consolas" w:cs="Times New Roman"/>
          <w:color w:val="C586C0"/>
          <w:sz w:val="21"/>
          <w:szCs w:val="21"/>
          <w:lang w:val="da-DK"/>
        </w:rPr>
        <w:t>try</w:t>
      </w:r>
      <w:r w:rsidRPr="007D6469">
        <w:rPr>
          <w:rFonts w:ascii="Consolas" w:eastAsia="Times New Roman" w:hAnsi="Consolas" w:cs="Times New Roman"/>
          <w:color w:val="D4D4D4"/>
          <w:sz w:val="21"/>
          <w:szCs w:val="21"/>
          <w:lang w:val="da-DK"/>
        </w:rPr>
        <w:t>{</w:t>
      </w:r>
    </w:p>
    <w:p w14:paraId="492A2BFD"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lang w:val="da-DK"/>
        </w:rPr>
        <w:t>    </w:t>
      </w:r>
      <w:r w:rsidRPr="007D6469">
        <w:rPr>
          <w:rFonts w:ascii="Consolas" w:eastAsia="Times New Roman" w:hAnsi="Consolas" w:cs="Times New Roman"/>
          <w:color w:val="C586C0"/>
          <w:sz w:val="21"/>
          <w:szCs w:val="21"/>
        </w:rPr>
        <w:t>if</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9CDCFE"/>
          <w:sz w:val="21"/>
          <w:szCs w:val="21"/>
        </w:rPr>
        <w:t>folderName</w:t>
      </w:r>
      <w:r w:rsidRPr="007D6469">
        <w:rPr>
          <w:rFonts w:ascii="Consolas" w:eastAsia="Times New Roman" w:hAnsi="Consolas" w:cs="Times New Roman"/>
          <w:color w:val="D4D4D4"/>
          <w:sz w:val="21"/>
          <w:szCs w:val="21"/>
        </w:rPr>
        <w:t> == </w:t>
      </w:r>
      <w:r w:rsidRPr="007D6469">
        <w:rPr>
          <w:rFonts w:ascii="Consolas" w:eastAsia="Times New Roman" w:hAnsi="Consolas" w:cs="Times New Roman"/>
          <w:color w:val="569CD6"/>
          <w:sz w:val="21"/>
          <w:szCs w:val="21"/>
        </w:rPr>
        <w:t>undefined</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9CDCFE"/>
          <w:sz w:val="21"/>
          <w:szCs w:val="21"/>
        </w:rPr>
        <w:t>console</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DCDCAA"/>
          <w:sz w:val="21"/>
          <w:szCs w:val="21"/>
        </w:rPr>
        <w:t>log</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CE9178"/>
          <w:sz w:val="21"/>
          <w:szCs w:val="21"/>
        </w:rPr>
        <w:t>"Folder name undefined!"</w:t>
      </w:r>
      <w:r w:rsidRPr="007D6469">
        <w:rPr>
          <w:rFonts w:ascii="Consolas" w:eastAsia="Times New Roman" w:hAnsi="Consolas" w:cs="Times New Roman"/>
          <w:color w:val="D4D4D4"/>
          <w:sz w:val="21"/>
          <w:szCs w:val="21"/>
        </w:rPr>
        <w:t>);</w:t>
      </w:r>
    </w:p>
    <w:p w14:paraId="71E65B07"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r w:rsidRPr="007D6469">
        <w:rPr>
          <w:rFonts w:ascii="Consolas" w:eastAsia="Times New Roman" w:hAnsi="Consolas" w:cs="Times New Roman"/>
          <w:color w:val="C586C0"/>
          <w:sz w:val="21"/>
          <w:szCs w:val="21"/>
        </w:rPr>
        <w:t>else</w:t>
      </w:r>
      <w:r w:rsidRPr="007D6469">
        <w:rPr>
          <w:rFonts w:ascii="Consolas" w:eastAsia="Times New Roman" w:hAnsi="Consolas" w:cs="Times New Roman"/>
          <w:color w:val="D4D4D4"/>
          <w:sz w:val="21"/>
          <w:szCs w:val="21"/>
        </w:rPr>
        <w:t>{</w:t>
      </w:r>
    </w:p>
    <w:p w14:paraId="2D3F1EBE"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proofErr w:type="spellStart"/>
      <w:r w:rsidRPr="007D6469">
        <w:rPr>
          <w:rFonts w:ascii="Consolas" w:eastAsia="Times New Roman" w:hAnsi="Consolas" w:cs="Times New Roman"/>
          <w:color w:val="4FC1FF"/>
          <w:sz w:val="21"/>
          <w:szCs w:val="21"/>
        </w:rPr>
        <w:t>fs</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DCDCAA"/>
          <w:sz w:val="21"/>
          <w:szCs w:val="21"/>
        </w:rPr>
        <w:t>mkdirSync</w:t>
      </w:r>
      <w:proofErr w:type="spellEnd"/>
      <w:r w:rsidRPr="007D6469">
        <w:rPr>
          <w:rFonts w:ascii="Consolas" w:eastAsia="Times New Roman" w:hAnsi="Consolas" w:cs="Times New Roman"/>
          <w:color w:val="D4D4D4"/>
          <w:sz w:val="21"/>
          <w:szCs w:val="21"/>
        </w:rPr>
        <w:t>(</w:t>
      </w:r>
      <w:proofErr w:type="spellStart"/>
      <w:r w:rsidRPr="007D6469">
        <w:rPr>
          <w:rFonts w:ascii="Consolas" w:eastAsia="Times New Roman" w:hAnsi="Consolas" w:cs="Times New Roman"/>
          <w:color w:val="9CDCFE"/>
          <w:sz w:val="21"/>
          <w:szCs w:val="21"/>
        </w:rPr>
        <w:t>folderName</w:t>
      </w:r>
      <w:proofErr w:type="spellEnd"/>
      <w:r w:rsidRPr="007D6469">
        <w:rPr>
          <w:rFonts w:ascii="Consolas" w:eastAsia="Times New Roman" w:hAnsi="Consolas" w:cs="Times New Roman"/>
          <w:color w:val="D4D4D4"/>
          <w:sz w:val="21"/>
          <w:szCs w:val="21"/>
        </w:rPr>
        <w:t>);</w:t>
      </w:r>
    </w:p>
    <w:p w14:paraId="698B3AF5"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proofErr w:type="spellStart"/>
      <w:r w:rsidRPr="007D6469">
        <w:rPr>
          <w:rFonts w:ascii="Consolas" w:eastAsia="Times New Roman" w:hAnsi="Consolas" w:cs="Times New Roman"/>
          <w:color w:val="4FC1FF"/>
          <w:sz w:val="21"/>
          <w:szCs w:val="21"/>
        </w:rPr>
        <w:t>fs</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DCDCAA"/>
          <w:sz w:val="21"/>
          <w:szCs w:val="21"/>
        </w:rPr>
        <w:t>writeFileSync</w:t>
      </w:r>
      <w:proofErr w:type="spellEnd"/>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569CD6"/>
          <w:sz w:val="21"/>
          <w:szCs w:val="21"/>
        </w:rPr>
        <w:t>${</w:t>
      </w:r>
      <w:proofErr w:type="spellStart"/>
      <w:r w:rsidRPr="007D6469">
        <w:rPr>
          <w:rFonts w:ascii="Consolas" w:eastAsia="Times New Roman" w:hAnsi="Consolas" w:cs="Times New Roman"/>
          <w:color w:val="9CDCFE"/>
          <w:sz w:val="21"/>
          <w:szCs w:val="21"/>
        </w:rPr>
        <w:t>folderName</w:t>
      </w:r>
      <w:proofErr w:type="spellEnd"/>
      <w:r w:rsidRPr="007D6469">
        <w:rPr>
          <w:rFonts w:ascii="Consolas" w:eastAsia="Times New Roman" w:hAnsi="Consolas" w:cs="Times New Roman"/>
          <w:color w:val="569CD6"/>
          <w:sz w:val="21"/>
          <w:szCs w:val="21"/>
        </w:rPr>
        <w:t>}</w:t>
      </w:r>
      <w:r w:rsidRPr="007D6469">
        <w:rPr>
          <w:rFonts w:ascii="Consolas" w:eastAsia="Times New Roman" w:hAnsi="Consolas" w:cs="Times New Roman"/>
          <w:color w:val="CE9178"/>
          <w:sz w:val="21"/>
          <w:szCs w:val="21"/>
        </w:rPr>
        <w:t>/index.html`</w:t>
      </w:r>
      <w:r w:rsidRPr="007D6469">
        <w:rPr>
          <w:rFonts w:ascii="Consolas" w:eastAsia="Times New Roman" w:hAnsi="Consolas" w:cs="Times New Roman"/>
          <w:color w:val="D4D4D4"/>
          <w:sz w:val="21"/>
          <w:szCs w:val="21"/>
        </w:rPr>
        <w:t>, </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D4D4D4"/>
          <w:sz w:val="21"/>
          <w:szCs w:val="21"/>
        </w:rPr>
        <w:t>);</w:t>
      </w:r>
    </w:p>
    <w:p w14:paraId="1D61C457"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proofErr w:type="spellStart"/>
      <w:r w:rsidRPr="007D6469">
        <w:rPr>
          <w:rFonts w:ascii="Consolas" w:eastAsia="Times New Roman" w:hAnsi="Consolas" w:cs="Times New Roman"/>
          <w:color w:val="4FC1FF"/>
          <w:sz w:val="21"/>
          <w:szCs w:val="21"/>
        </w:rPr>
        <w:t>fs</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DCDCAA"/>
          <w:sz w:val="21"/>
          <w:szCs w:val="21"/>
        </w:rPr>
        <w:t>writeFileSync</w:t>
      </w:r>
      <w:proofErr w:type="spellEnd"/>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569CD6"/>
          <w:sz w:val="21"/>
          <w:szCs w:val="21"/>
        </w:rPr>
        <w:t>${</w:t>
      </w:r>
      <w:proofErr w:type="spellStart"/>
      <w:r w:rsidRPr="007D6469">
        <w:rPr>
          <w:rFonts w:ascii="Consolas" w:eastAsia="Times New Roman" w:hAnsi="Consolas" w:cs="Times New Roman"/>
          <w:color w:val="9CDCFE"/>
          <w:sz w:val="21"/>
          <w:szCs w:val="21"/>
        </w:rPr>
        <w:t>folderName</w:t>
      </w:r>
      <w:proofErr w:type="spellEnd"/>
      <w:r w:rsidRPr="007D6469">
        <w:rPr>
          <w:rFonts w:ascii="Consolas" w:eastAsia="Times New Roman" w:hAnsi="Consolas" w:cs="Times New Roman"/>
          <w:color w:val="569CD6"/>
          <w:sz w:val="21"/>
          <w:szCs w:val="21"/>
        </w:rPr>
        <w:t>}</w:t>
      </w:r>
      <w:r w:rsidRPr="007D6469">
        <w:rPr>
          <w:rFonts w:ascii="Consolas" w:eastAsia="Times New Roman" w:hAnsi="Consolas" w:cs="Times New Roman"/>
          <w:color w:val="CE9178"/>
          <w:sz w:val="21"/>
          <w:szCs w:val="21"/>
        </w:rPr>
        <w:t>/app.css`</w:t>
      </w:r>
      <w:r w:rsidRPr="007D6469">
        <w:rPr>
          <w:rFonts w:ascii="Consolas" w:eastAsia="Times New Roman" w:hAnsi="Consolas" w:cs="Times New Roman"/>
          <w:color w:val="D4D4D4"/>
          <w:sz w:val="21"/>
          <w:szCs w:val="21"/>
        </w:rPr>
        <w:t>, </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D4D4D4"/>
          <w:sz w:val="21"/>
          <w:szCs w:val="21"/>
        </w:rPr>
        <w:t>);</w:t>
      </w:r>
    </w:p>
    <w:p w14:paraId="4AB5F055"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proofErr w:type="spellStart"/>
      <w:r w:rsidRPr="007D6469">
        <w:rPr>
          <w:rFonts w:ascii="Consolas" w:eastAsia="Times New Roman" w:hAnsi="Consolas" w:cs="Times New Roman"/>
          <w:color w:val="4FC1FF"/>
          <w:sz w:val="21"/>
          <w:szCs w:val="21"/>
        </w:rPr>
        <w:t>fs</w:t>
      </w:r>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DCDCAA"/>
          <w:sz w:val="21"/>
          <w:szCs w:val="21"/>
        </w:rPr>
        <w:t>writeFileSync</w:t>
      </w:r>
      <w:proofErr w:type="spellEnd"/>
      <w:r w:rsidRPr="007D6469">
        <w:rPr>
          <w:rFonts w:ascii="Consolas" w:eastAsia="Times New Roman" w:hAnsi="Consolas" w:cs="Times New Roman"/>
          <w:color w:val="D4D4D4"/>
          <w:sz w:val="21"/>
          <w:szCs w:val="21"/>
        </w:rPr>
        <w:t>(</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569CD6"/>
          <w:sz w:val="21"/>
          <w:szCs w:val="21"/>
        </w:rPr>
        <w:t>${</w:t>
      </w:r>
      <w:proofErr w:type="spellStart"/>
      <w:r w:rsidRPr="007D6469">
        <w:rPr>
          <w:rFonts w:ascii="Consolas" w:eastAsia="Times New Roman" w:hAnsi="Consolas" w:cs="Times New Roman"/>
          <w:color w:val="9CDCFE"/>
          <w:sz w:val="21"/>
          <w:szCs w:val="21"/>
        </w:rPr>
        <w:t>folderName</w:t>
      </w:r>
      <w:proofErr w:type="spellEnd"/>
      <w:r w:rsidRPr="007D6469">
        <w:rPr>
          <w:rFonts w:ascii="Consolas" w:eastAsia="Times New Roman" w:hAnsi="Consolas" w:cs="Times New Roman"/>
          <w:color w:val="569CD6"/>
          <w:sz w:val="21"/>
          <w:szCs w:val="21"/>
        </w:rPr>
        <w:t>}</w:t>
      </w:r>
      <w:r w:rsidRPr="007D6469">
        <w:rPr>
          <w:rFonts w:ascii="Consolas" w:eastAsia="Times New Roman" w:hAnsi="Consolas" w:cs="Times New Roman"/>
          <w:color w:val="CE9178"/>
          <w:sz w:val="21"/>
          <w:szCs w:val="21"/>
        </w:rPr>
        <w:t>/app.js`</w:t>
      </w:r>
      <w:r w:rsidRPr="007D6469">
        <w:rPr>
          <w:rFonts w:ascii="Consolas" w:eastAsia="Times New Roman" w:hAnsi="Consolas" w:cs="Times New Roman"/>
          <w:color w:val="D4D4D4"/>
          <w:sz w:val="21"/>
          <w:szCs w:val="21"/>
        </w:rPr>
        <w:t>, </w:t>
      </w:r>
      <w:r w:rsidRPr="007D6469">
        <w:rPr>
          <w:rFonts w:ascii="Consolas" w:eastAsia="Times New Roman" w:hAnsi="Consolas" w:cs="Times New Roman"/>
          <w:color w:val="CE9178"/>
          <w:sz w:val="21"/>
          <w:szCs w:val="21"/>
        </w:rPr>
        <w:t>''</w:t>
      </w:r>
      <w:r w:rsidRPr="007D6469">
        <w:rPr>
          <w:rFonts w:ascii="Consolas" w:eastAsia="Times New Roman" w:hAnsi="Consolas" w:cs="Times New Roman"/>
          <w:color w:val="D4D4D4"/>
          <w:sz w:val="21"/>
          <w:szCs w:val="21"/>
        </w:rPr>
        <w:t>);</w:t>
      </w:r>
    </w:p>
    <w:p w14:paraId="40D1C598"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p>
    <w:p w14:paraId="4A963475"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    }</w:t>
      </w:r>
    </w:p>
    <w:p w14:paraId="7F6736FB"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w:t>
      </w:r>
    </w:p>
    <w:p w14:paraId="35B52A27" w14:textId="77777777" w:rsidR="00FB061E" w:rsidRPr="00B43CFF" w:rsidRDefault="00FB061E" w:rsidP="00FB061E">
      <w:pPr>
        <w:shd w:val="clear" w:color="auto" w:fill="1E1E1E"/>
        <w:spacing w:after="0" w:line="285" w:lineRule="atLeast"/>
        <w:rPr>
          <w:rFonts w:ascii="Consolas" w:eastAsia="Times New Roman" w:hAnsi="Consolas" w:cs="Times New Roman"/>
          <w:color w:val="D4D4D4"/>
          <w:sz w:val="21"/>
          <w:szCs w:val="21"/>
        </w:rPr>
      </w:pPr>
      <w:r w:rsidRPr="00B43CFF">
        <w:rPr>
          <w:rFonts w:ascii="Consolas" w:eastAsia="Times New Roman" w:hAnsi="Consolas" w:cs="Times New Roman"/>
          <w:color w:val="C586C0"/>
          <w:sz w:val="21"/>
          <w:szCs w:val="21"/>
        </w:rPr>
        <w:t>catch</w:t>
      </w:r>
      <w:r w:rsidRPr="00B43CFF">
        <w:rPr>
          <w:rFonts w:ascii="Consolas" w:eastAsia="Times New Roman" w:hAnsi="Consolas" w:cs="Times New Roman"/>
          <w:color w:val="D4D4D4"/>
          <w:sz w:val="21"/>
          <w:szCs w:val="21"/>
        </w:rPr>
        <w:t>(</w:t>
      </w:r>
      <w:r w:rsidRPr="00B43CFF">
        <w:rPr>
          <w:rFonts w:ascii="Consolas" w:eastAsia="Times New Roman" w:hAnsi="Consolas" w:cs="Times New Roman"/>
          <w:color w:val="9CDCFE"/>
          <w:sz w:val="21"/>
          <w:szCs w:val="21"/>
        </w:rPr>
        <w:t>error</w:t>
      </w:r>
      <w:r w:rsidRPr="00B43CFF">
        <w:rPr>
          <w:rFonts w:ascii="Consolas" w:eastAsia="Times New Roman" w:hAnsi="Consolas" w:cs="Times New Roman"/>
          <w:color w:val="D4D4D4"/>
          <w:sz w:val="21"/>
          <w:szCs w:val="21"/>
        </w:rPr>
        <w:t>){</w:t>
      </w:r>
    </w:p>
    <w:p w14:paraId="021EF476" w14:textId="77777777" w:rsidR="00FB061E" w:rsidRPr="00B43CFF" w:rsidRDefault="00FB061E" w:rsidP="00FB061E">
      <w:pPr>
        <w:shd w:val="clear" w:color="auto" w:fill="1E1E1E"/>
        <w:spacing w:after="0" w:line="285" w:lineRule="atLeast"/>
        <w:rPr>
          <w:rFonts w:ascii="Consolas" w:eastAsia="Times New Roman" w:hAnsi="Consolas" w:cs="Times New Roman"/>
          <w:color w:val="D4D4D4"/>
          <w:sz w:val="21"/>
          <w:szCs w:val="21"/>
        </w:rPr>
      </w:pPr>
      <w:r w:rsidRPr="00B43CFF">
        <w:rPr>
          <w:rFonts w:ascii="Consolas" w:eastAsia="Times New Roman" w:hAnsi="Consolas" w:cs="Times New Roman"/>
          <w:color w:val="D4D4D4"/>
          <w:sz w:val="21"/>
          <w:szCs w:val="21"/>
        </w:rPr>
        <w:t>    </w:t>
      </w:r>
      <w:r w:rsidRPr="00B43CFF">
        <w:rPr>
          <w:rFonts w:ascii="Consolas" w:eastAsia="Times New Roman" w:hAnsi="Consolas" w:cs="Times New Roman"/>
          <w:color w:val="9CDCFE"/>
          <w:sz w:val="21"/>
          <w:szCs w:val="21"/>
        </w:rPr>
        <w:t>console</w:t>
      </w:r>
      <w:r w:rsidRPr="00B43CFF">
        <w:rPr>
          <w:rFonts w:ascii="Consolas" w:eastAsia="Times New Roman" w:hAnsi="Consolas" w:cs="Times New Roman"/>
          <w:color w:val="D4D4D4"/>
          <w:sz w:val="21"/>
          <w:szCs w:val="21"/>
        </w:rPr>
        <w:t>.</w:t>
      </w:r>
      <w:r w:rsidRPr="00B43CFF">
        <w:rPr>
          <w:rFonts w:ascii="Consolas" w:eastAsia="Times New Roman" w:hAnsi="Consolas" w:cs="Times New Roman"/>
          <w:color w:val="DCDCAA"/>
          <w:sz w:val="21"/>
          <w:szCs w:val="21"/>
        </w:rPr>
        <w:t>log</w:t>
      </w:r>
      <w:r w:rsidRPr="00B43CFF">
        <w:rPr>
          <w:rFonts w:ascii="Consolas" w:eastAsia="Times New Roman" w:hAnsi="Consolas" w:cs="Times New Roman"/>
          <w:color w:val="D4D4D4"/>
          <w:sz w:val="21"/>
          <w:szCs w:val="21"/>
        </w:rPr>
        <w:t>(</w:t>
      </w:r>
      <w:r w:rsidRPr="00B43CFF">
        <w:rPr>
          <w:rFonts w:ascii="Consolas" w:eastAsia="Times New Roman" w:hAnsi="Consolas" w:cs="Times New Roman"/>
          <w:color w:val="9CDCFE"/>
          <w:sz w:val="21"/>
          <w:szCs w:val="21"/>
        </w:rPr>
        <w:t>error</w:t>
      </w:r>
      <w:r w:rsidRPr="00B43CFF">
        <w:rPr>
          <w:rFonts w:ascii="Consolas" w:eastAsia="Times New Roman" w:hAnsi="Consolas" w:cs="Times New Roman"/>
          <w:color w:val="D4D4D4"/>
          <w:sz w:val="21"/>
          <w:szCs w:val="21"/>
        </w:rPr>
        <w:t>);</w:t>
      </w:r>
    </w:p>
    <w:p w14:paraId="7895019F"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r w:rsidRPr="007D6469">
        <w:rPr>
          <w:rFonts w:ascii="Consolas" w:eastAsia="Times New Roman" w:hAnsi="Consolas" w:cs="Times New Roman"/>
          <w:color w:val="D4D4D4"/>
          <w:sz w:val="21"/>
          <w:szCs w:val="21"/>
        </w:rPr>
        <w:t>}</w:t>
      </w:r>
    </w:p>
    <w:p w14:paraId="076C17CB" w14:textId="77777777" w:rsidR="00FB061E" w:rsidRPr="007D6469" w:rsidRDefault="00FB061E" w:rsidP="00FB061E">
      <w:pPr>
        <w:shd w:val="clear" w:color="auto" w:fill="1E1E1E"/>
        <w:spacing w:after="0" w:line="285" w:lineRule="atLeast"/>
        <w:rPr>
          <w:rFonts w:ascii="Consolas" w:eastAsia="Times New Roman" w:hAnsi="Consolas" w:cs="Times New Roman"/>
          <w:color w:val="D4D4D4"/>
          <w:sz w:val="21"/>
          <w:szCs w:val="21"/>
        </w:rPr>
      </w:pPr>
    </w:p>
    <w:p w14:paraId="58D987DC"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rPr>
      </w:pPr>
    </w:p>
    <w:p w14:paraId="2C3DD6D8" w14:textId="77777777" w:rsidR="00FB061E" w:rsidRPr="00A41918" w:rsidRDefault="00FB061E" w:rsidP="00FB061E">
      <w:pPr>
        <w:shd w:val="clear" w:color="auto" w:fill="1E1E1E"/>
        <w:spacing w:after="0" w:line="285" w:lineRule="atLeast"/>
        <w:rPr>
          <w:rFonts w:ascii="Consolas" w:eastAsia="Times New Roman" w:hAnsi="Consolas" w:cs="Times New Roman"/>
          <w:color w:val="D4D4D4"/>
          <w:sz w:val="21"/>
          <w:szCs w:val="21"/>
        </w:rPr>
      </w:pPr>
    </w:p>
    <w:p w14:paraId="5B67E0BA" w14:textId="77777777" w:rsidR="00FB061E" w:rsidRDefault="00FB061E" w:rsidP="00FB061E"/>
    <w:p w14:paraId="3B252B9E" w14:textId="77777777" w:rsidR="00FB061E" w:rsidRDefault="00FB061E" w:rsidP="00FB061E"/>
    <w:p w14:paraId="1C072365" w14:textId="77777777" w:rsidR="00FB061E" w:rsidRDefault="00FB061E" w:rsidP="00FB061E"/>
    <w:p w14:paraId="58E588BF" w14:textId="77777777" w:rsidR="00FB061E" w:rsidRDefault="00FB061E" w:rsidP="00FB061E">
      <w:pPr>
        <w:rPr>
          <w:b/>
          <w:bCs/>
        </w:rPr>
      </w:pPr>
      <w:r>
        <w:rPr>
          <w:b/>
          <w:bCs/>
        </w:rPr>
        <w:t xml:space="preserve">Working with </w:t>
      </w:r>
      <w:proofErr w:type="spellStart"/>
      <w:r>
        <w:rPr>
          <w:b/>
          <w:bCs/>
        </w:rPr>
        <w:t>module.exports</w:t>
      </w:r>
      <w:proofErr w:type="spellEnd"/>
    </w:p>
    <w:p w14:paraId="78BBE3EC" w14:textId="77777777" w:rsidR="00FB061E" w:rsidRPr="00D736A9" w:rsidRDefault="00FB061E" w:rsidP="00FB061E">
      <w:pPr>
        <w:rPr>
          <w:b/>
          <w:bCs/>
        </w:rPr>
      </w:pPr>
      <w:proofErr w:type="spellStart"/>
      <w:r w:rsidRPr="00D736A9">
        <w:rPr>
          <w:b/>
          <w:bCs/>
          <w:color w:val="BF8F00" w:themeColor="accent4" w:themeShade="BF"/>
        </w:rPr>
        <w:t>module.exports</w:t>
      </w:r>
      <w:proofErr w:type="spellEnd"/>
      <w:r w:rsidRPr="00D736A9">
        <w:rPr>
          <w:b/>
          <w:bCs/>
          <w:color w:val="BF8F00" w:themeColor="accent4" w:themeShade="BF"/>
        </w:rPr>
        <w:t xml:space="preserve"> object enables us to share javascript code between two files.</w:t>
      </w:r>
    </w:p>
    <w:p w14:paraId="5B23BB16" w14:textId="77777777" w:rsidR="00FB061E" w:rsidRDefault="00FB061E" w:rsidP="00FB061E">
      <w:proofErr w:type="spellStart"/>
      <w:r>
        <w:t>Eg</w:t>
      </w:r>
      <w:proofErr w:type="spellEnd"/>
      <w:r>
        <w:t>: we have two files math.js and app.js in the same folder as shown below</w:t>
      </w:r>
    </w:p>
    <w:p w14:paraId="04CD19A1"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r w:rsidRPr="00A475B6">
        <w:rPr>
          <w:rFonts w:ascii="Consolas" w:eastAsia="Times New Roman" w:hAnsi="Consolas" w:cs="Times New Roman"/>
          <w:color w:val="6A9955"/>
          <w:sz w:val="21"/>
          <w:szCs w:val="21"/>
          <w:lang w:val="es-ES"/>
        </w:rPr>
        <w:t>//math.js</w:t>
      </w:r>
    </w:p>
    <w:p w14:paraId="4B5CF8C6"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A475B6">
        <w:rPr>
          <w:rFonts w:ascii="Consolas" w:eastAsia="Times New Roman" w:hAnsi="Consolas" w:cs="Times New Roman"/>
          <w:color w:val="569CD6"/>
          <w:sz w:val="21"/>
          <w:szCs w:val="21"/>
          <w:lang w:val="es-ES"/>
        </w:rPr>
        <w:t>const</w:t>
      </w:r>
      <w:proofErr w:type="spellEnd"/>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4FC1FF"/>
          <w:sz w:val="21"/>
          <w:szCs w:val="21"/>
          <w:lang w:val="es-ES"/>
        </w:rPr>
        <w:t>PI</w:t>
      </w:r>
      <w:r w:rsidRPr="00A475B6">
        <w:rPr>
          <w:rFonts w:ascii="Consolas" w:eastAsia="Times New Roman" w:hAnsi="Consolas" w:cs="Times New Roman"/>
          <w:color w:val="D4D4D4"/>
          <w:sz w:val="21"/>
          <w:szCs w:val="21"/>
          <w:lang w:val="es-ES"/>
        </w:rPr>
        <w:t> = </w:t>
      </w:r>
      <w:r w:rsidRPr="00A475B6">
        <w:rPr>
          <w:rFonts w:ascii="Consolas" w:eastAsia="Times New Roman" w:hAnsi="Consolas" w:cs="Times New Roman"/>
          <w:color w:val="B5CEA8"/>
          <w:sz w:val="21"/>
          <w:szCs w:val="21"/>
          <w:lang w:val="es-ES"/>
        </w:rPr>
        <w:t>3.14149</w:t>
      </w:r>
      <w:r w:rsidRPr="00A475B6">
        <w:rPr>
          <w:rFonts w:ascii="Consolas" w:eastAsia="Times New Roman" w:hAnsi="Consolas" w:cs="Times New Roman"/>
          <w:color w:val="D4D4D4"/>
          <w:sz w:val="21"/>
          <w:szCs w:val="21"/>
          <w:lang w:val="es-ES"/>
        </w:rPr>
        <w:t>;</w:t>
      </w:r>
    </w:p>
    <w:p w14:paraId="48C0A21D"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
    <w:p w14:paraId="211818BD"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A475B6">
        <w:rPr>
          <w:rFonts w:ascii="Consolas" w:eastAsia="Times New Roman" w:hAnsi="Consolas" w:cs="Times New Roman"/>
          <w:color w:val="569CD6"/>
          <w:sz w:val="21"/>
          <w:szCs w:val="21"/>
          <w:lang w:val="es-ES"/>
        </w:rPr>
        <w:t>const</w:t>
      </w:r>
      <w:proofErr w:type="spellEnd"/>
      <w:r w:rsidRPr="00A475B6">
        <w:rPr>
          <w:rFonts w:ascii="Consolas" w:eastAsia="Times New Roman" w:hAnsi="Consolas" w:cs="Times New Roman"/>
          <w:color w:val="D4D4D4"/>
          <w:sz w:val="21"/>
          <w:szCs w:val="21"/>
          <w:lang w:val="es-ES"/>
        </w:rPr>
        <w:t> </w:t>
      </w:r>
      <w:proofErr w:type="spellStart"/>
      <w:r w:rsidRPr="00A475B6">
        <w:rPr>
          <w:rFonts w:ascii="Consolas" w:eastAsia="Times New Roman" w:hAnsi="Consolas" w:cs="Times New Roman"/>
          <w:color w:val="DCDCAA"/>
          <w:sz w:val="21"/>
          <w:szCs w:val="21"/>
          <w:lang w:val="es-ES"/>
        </w:rPr>
        <w:t>add</w:t>
      </w:r>
      <w:proofErr w:type="spellEnd"/>
      <w:r w:rsidRPr="00A475B6">
        <w:rPr>
          <w:rFonts w:ascii="Consolas" w:eastAsia="Times New Roman" w:hAnsi="Consolas" w:cs="Times New Roman"/>
          <w:color w:val="D4D4D4"/>
          <w:sz w:val="21"/>
          <w:szCs w:val="21"/>
          <w:lang w:val="es-ES"/>
        </w:rPr>
        <w:t> = (</w:t>
      </w:r>
      <w:r w:rsidRPr="00A475B6">
        <w:rPr>
          <w:rFonts w:ascii="Consolas" w:eastAsia="Times New Roman" w:hAnsi="Consolas" w:cs="Times New Roman"/>
          <w:color w:val="9CDCFE"/>
          <w:sz w:val="21"/>
          <w:szCs w:val="21"/>
          <w:lang w:val="es-ES"/>
        </w:rPr>
        <w:t>x</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9CDCFE"/>
          <w:sz w:val="21"/>
          <w:szCs w:val="21"/>
          <w:lang w:val="es-ES"/>
        </w:rPr>
        <w:t>y</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569CD6"/>
          <w:sz w:val="21"/>
          <w:szCs w:val="21"/>
          <w:lang w:val="es-ES"/>
        </w:rPr>
        <w:t>=&gt;</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9CDCFE"/>
          <w:sz w:val="21"/>
          <w:szCs w:val="21"/>
          <w:lang w:val="es-ES"/>
        </w:rPr>
        <w:t>x</w:t>
      </w:r>
      <w:r w:rsidRPr="00A475B6">
        <w:rPr>
          <w:rFonts w:ascii="Consolas" w:eastAsia="Times New Roman" w:hAnsi="Consolas" w:cs="Times New Roman"/>
          <w:color w:val="D4D4D4"/>
          <w:sz w:val="21"/>
          <w:szCs w:val="21"/>
          <w:lang w:val="es-ES"/>
        </w:rPr>
        <w:t> + </w:t>
      </w:r>
      <w:r w:rsidRPr="00A475B6">
        <w:rPr>
          <w:rFonts w:ascii="Consolas" w:eastAsia="Times New Roman" w:hAnsi="Consolas" w:cs="Times New Roman"/>
          <w:color w:val="9CDCFE"/>
          <w:sz w:val="21"/>
          <w:szCs w:val="21"/>
          <w:lang w:val="es-ES"/>
        </w:rPr>
        <w:t>y</w:t>
      </w:r>
      <w:r w:rsidRPr="00A475B6">
        <w:rPr>
          <w:rFonts w:ascii="Consolas" w:eastAsia="Times New Roman" w:hAnsi="Consolas" w:cs="Times New Roman"/>
          <w:color w:val="D4D4D4"/>
          <w:sz w:val="21"/>
          <w:szCs w:val="21"/>
          <w:lang w:val="es-ES"/>
        </w:rPr>
        <w:t>;</w:t>
      </w:r>
    </w:p>
    <w:p w14:paraId="3479DB36"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
    <w:p w14:paraId="41DB6435"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A475B6">
        <w:rPr>
          <w:rFonts w:ascii="Consolas" w:eastAsia="Times New Roman" w:hAnsi="Consolas" w:cs="Times New Roman"/>
          <w:color w:val="569CD6"/>
          <w:sz w:val="21"/>
          <w:szCs w:val="21"/>
          <w:lang w:val="es-ES"/>
        </w:rPr>
        <w:lastRenderedPageBreak/>
        <w:t>const</w:t>
      </w:r>
      <w:proofErr w:type="spellEnd"/>
      <w:r w:rsidRPr="00A475B6">
        <w:rPr>
          <w:rFonts w:ascii="Consolas" w:eastAsia="Times New Roman" w:hAnsi="Consolas" w:cs="Times New Roman"/>
          <w:color w:val="D4D4D4"/>
          <w:sz w:val="21"/>
          <w:szCs w:val="21"/>
          <w:lang w:val="es-ES"/>
        </w:rPr>
        <w:t> </w:t>
      </w:r>
      <w:proofErr w:type="spellStart"/>
      <w:r w:rsidRPr="00A475B6">
        <w:rPr>
          <w:rFonts w:ascii="Consolas" w:eastAsia="Times New Roman" w:hAnsi="Consolas" w:cs="Times New Roman"/>
          <w:color w:val="DCDCAA"/>
          <w:sz w:val="21"/>
          <w:szCs w:val="21"/>
          <w:lang w:val="es-ES"/>
        </w:rPr>
        <w:t>mult</w:t>
      </w:r>
      <w:proofErr w:type="spellEnd"/>
      <w:r w:rsidRPr="00A475B6">
        <w:rPr>
          <w:rFonts w:ascii="Consolas" w:eastAsia="Times New Roman" w:hAnsi="Consolas" w:cs="Times New Roman"/>
          <w:color w:val="D4D4D4"/>
          <w:sz w:val="21"/>
          <w:szCs w:val="21"/>
          <w:lang w:val="es-ES"/>
        </w:rPr>
        <w:t> = (</w:t>
      </w:r>
      <w:r w:rsidRPr="00A475B6">
        <w:rPr>
          <w:rFonts w:ascii="Consolas" w:eastAsia="Times New Roman" w:hAnsi="Consolas" w:cs="Times New Roman"/>
          <w:color w:val="9CDCFE"/>
          <w:sz w:val="21"/>
          <w:szCs w:val="21"/>
          <w:lang w:val="es-ES"/>
        </w:rPr>
        <w:t>x</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9CDCFE"/>
          <w:sz w:val="21"/>
          <w:szCs w:val="21"/>
          <w:lang w:val="es-ES"/>
        </w:rPr>
        <w:t>y</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569CD6"/>
          <w:sz w:val="21"/>
          <w:szCs w:val="21"/>
          <w:lang w:val="es-ES"/>
        </w:rPr>
        <w:t>=&gt;</w:t>
      </w:r>
      <w:r w:rsidRPr="00A475B6">
        <w:rPr>
          <w:rFonts w:ascii="Consolas" w:eastAsia="Times New Roman" w:hAnsi="Consolas" w:cs="Times New Roman"/>
          <w:color w:val="D4D4D4"/>
          <w:sz w:val="21"/>
          <w:szCs w:val="21"/>
          <w:lang w:val="es-ES"/>
        </w:rPr>
        <w:t> </w:t>
      </w:r>
      <w:r w:rsidRPr="00A475B6">
        <w:rPr>
          <w:rFonts w:ascii="Consolas" w:eastAsia="Times New Roman" w:hAnsi="Consolas" w:cs="Times New Roman"/>
          <w:color w:val="9CDCFE"/>
          <w:sz w:val="21"/>
          <w:szCs w:val="21"/>
          <w:lang w:val="es-ES"/>
        </w:rPr>
        <w:t>x</w:t>
      </w:r>
      <w:r w:rsidRPr="00A475B6">
        <w:rPr>
          <w:rFonts w:ascii="Consolas" w:eastAsia="Times New Roman" w:hAnsi="Consolas" w:cs="Times New Roman"/>
          <w:color w:val="D4D4D4"/>
          <w:sz w:val="21"/>
          <w:szCs w:val="21"/>
          <w:lang w:val="es-ES"/>
        </w:rPr>
        <w:t> * </w:t>
      </w:r>
      <w:r w:rsidRPr="00A475B6">
        <w:rPr>
          <w:rFonts w:ascii="Consolas" w:eastAsia="Times New Roman" w:hAnsi="Consolas" w:cs="Times New Roman"/>
          <w:color w:val="9CDCFE"/>
          <w:sz w:val="21"/>
          <w:szCs w:val="21"/>
          <w:lang w:val="es-ES"/>
        </w:rPr>
        <w:t>y</w:t>
      </w:r>
      <w:r w:rsidRPr="00A475B6">
        <w:rPr>
          <w:rFonts w:ascii="Consolas" w:eastAsia="Times New Roman" w:hAnsi="Consolas" w:cs="Times New Roman"/>
          <w:color w:val="D4D4D4"/>
          <w:sz w:val="21"/>
          <w:szCs w:val="21"/>
          <w:lang w:val="es-ES"/>
        </w:rPr>
        <w:t>;</w:t>
      </w:r>
    </w:p>
    <w:p w14:paraId="18A02AEF" w14:textId="77777777" w:rsidR="00FB061E" w:rsidRDefault="00FB061E" w:rsidP="00FB061E">
      <w:pPr>
        <w:rPr>
          <w:lang w:val="es-ES"/>
        </w:rPr>
      </w:pPr>
    </w:p>
    <w:p w14:paraId="539BD8F5"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rPr>
      </w:pPr>
      <w:r w:rsidRPr="00A475B6">
        <w:rPr>
          <w:rFonts w:ascii="Consolas" w:eastAsia="Times New Roman" w:hAnsi="Consolas" w:cs="Times New Roman"/>
          <w:color w:val="6A9955"/>
          <w:sz w:val="21"/>
          <w:szCs w:val="21"/>
        </w:rPr>
        <w:t>//app.js</w:t>
      </w:r>
    </w:p>
    <w:p w14:paraId="1CDF0972"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rPr>
      </w:pPr>
      <w:r w:rsidRPr="00A475B6">
        <w:rPr>
          <w:rFonts w:ascii="Consolas" w:eastAsia="Times New Roman" w:hAnsi="Consolas" w:cs="Times New Roman"/>
          <w:color w:val="569CD6"/>
          <w:sz w:val="21"/>
          <w:szCs w:val="21"/>
        </w:rPr>
        <w:t>const</w:t>
      </w:r>
      <w:r w:rsidRPr="00A475B6">
        <w:rPr>
          <w:rFonts w:ascii="Consolas" w:eastAsia="Times New Roman" w:hAnsi="Consolas" w:cs="Times New Roman"/>
          <w:color w:val="D4D4D4"/>
          <w:sz w:val="21"/>
          <w:szCs w:val="21"/>
        </w:rPr>
        <w:t> </w:t>
      </w:r>
      <w:r w:rsidRPr="00A475B6">
        <w:rPr>
          <w:rFonts w:ascii="Consolas" w:eastAsia="Times New Roman" w:hAnsi="Consolas" w:cs="Times New Roman"/>
          <w:color w:val="4FC1FF"/>
          <w:sz w:val="21"/>
          <w:szCs w:val="21"/>
        </w:rPr>
        <w:t>math</w:t>
      </w:r>
      <w:r w:rsidRPr="00A475B6">
        <w:rPr>
          <w:rFonts w:ascii="Consolas" w:eastAsia="Times New Roman" w:hAnsi="Consolas" w:cs="Times New Roman"/>
          <w:color w:val="D4D4D4"/>
          <w:sz w:val="21"/>
          <w:szCs w:val="21"/>
        </w:rPr>
        <w:t> = </w:t>
      </w:r>
      <w:r w:rsidRPr="00A475B6">
        <w:rPr>
          <w:rFonts w:ascii="Consolas" w:eastAsia="Times New Roman" w:hAnsi="Consolas" w:cs="Times New Roman"/>
          <w:color w:val="DCDCAA"/>
          <w:sz w:val="21"/>
          <w:szCs w:val="21"/>
        </w:rPr>
        <w:t>require</w:t>
      </w:r>
      <w:r w:rsidRPr="00A475B6">
        <w:rPr>
          <w:rFonts w:ascii="Consolas" w:eastAsia="Times New Roman" w:hAnsi="Consolas" w:cs="Times New Roman"/>
          <w:color w:val="D4D4D4"/>
          <w:sz w:val="21"/>
          <w:szCs w:val="21"/>
        </w:rPr>
        <w:t>(</w:t>
      </w:r>
      <w:r w:rsidRPr="00A475B6">
        <w:rPr>
          <w:rFonts w:ascii="Consolas" w:eastAsia="Times New Roman" w:hAnsi="Consolas" w:cs="Times New Roman"/>
          <w:color w:val="CE9178"/>
          <w:sz w:val="21"/>
          <w:szCs w:val="21"/>
        </w:rPr>
        <w:t>'./math'</w:t>
      </w:r>
      <w:r w:rsidRPr="00A475B6">
        <w:rPr>
          <w:rFonts w:ascii="Consolas" w:eastAsia="Times New Roman" w:hAnsi="Consolas" w:cs="Times New Roman"/>
          <w:color w:val="D4D4D4"/>
          <w:sz w:val="21"/>
          <w:szCs w:val="21"/>
        </w:rPr>
        <w:t>); </w:t>
      </w:r>
      <w:r w:rsidRPr="00A475B6">
        <w:rPr>
          <w:rFonts w:ascii="Consolas" w:eastAsia="Times New Roman" w:hAnsi="Consolas" w:cs="Times New Roman"/>
          <w:color w:val="6A9955"/>
          <w:sz w:val="21"/>
          <w:szCs w:val="21"/>
        </w:rPr>
        <w:t>//remember to give the file path of the js file whose code you want to use </w:t>
      </w:r>
    </w:p>
    <w:p w14:paraId="337A171B"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rPr>
      </w:pPr>
    </w:p>
    <w:p w14:paraId="6DD54597" w14:textId="77777777" w:rsidR="00FB061E" w:rsidRPr="00A475B6" w:rsidRDefault="00FB061E" w:rsidP="00FB061E">
      <w:pPr>
        <w:shd w:val="clear" w:color="auto" w:fill="1E1E1E"/>
        <w:spacing w:after="0" w:line="285" w:lineRule="atLeast"/>
        <w:rPr>
          <w:rFonts w:ascii="Consolas" w:eastAsia="Times New Roman" w:hAnsi="Consolas" w:cs="Times New Roman"/>
          <w:color w:val="D4D4D4"/>
          <w:sz w:val="21"/>
          <w:szCs w:val="21"/>
        </w:rPr>
      </w:pPr>
      <w:r w:rsidRPr="00A475B6">
        <w:rPr>
          <w:rFonts w:ascii="Consolas" w:eastAsia="Times New Roman" w:hAnsi="Consolas" w:cs="Times New Roman"/>
          <w:color w:val="9CDCFE"/>
          <w:sz w:val="21"/>
          <w:szCs w:val="21"/>
        </w:rPr>
        <w:t>console</w:t>
      </w:r>
      <w:r w:rsidRPr="00A475B6">
        <w:rPr>
          <w:rFonts w:ascii="Consolas" w:eastAsia="Times New Roman" w:hAnsi="Consolas" w:cs="Times New Roman"/>
          <w:color w:val="D4D4D4"/>
          <w:sz w:val="21"/>
          <w:szCs w:val="21"/>
        </w:rPr>
        <w:t>.</w:t>
      </w:r>
      <w:r w:rsidRPr="00A475B6">
        <w:rPr>
          <w:rFonts w:ascii="Consolas" w:eastAsia="Times New Roman" w:hAnsi="Consolas" w:cs="Times New Roman"/>
          <w:color w:val="DCDCAA"/>
          <w:sz w:val="21"/>
          <w:szCs w:val="21"/>
        </w:rPr>
        <w:t>log</w:t>
      </w:r>
      <w:r w:rsidRPr="00A475B6">
        <w:rPr>
          <w:rFonts w:ascii="Consolas" w:eastAsia="Times New Roman" w:hAnsi="Consolas" w:cs="Times New Roman"/>
          <w:color w:val="D4D4D4"/>
          <w:sz w:val="21"/>
          <w:szCs w:val="21"/>
        </w:rPr>
        <w:t>(</w:t>
      </w:r>
      <w:r w:rsidRPr="00A475B6">
        <w:rPr>
          <w:rFonts w:ascii="Consolas" w:eastAsia="Times New Roman" w:hAnsi="Consolas" w:cs="Times New Roman"/>
          <w:color w:val="4FC1FF"/>
          <w:sz w:val="21"/>
          <w:szCs w:val="21"/>
        </w:rPr>
        <w:t>math</w:t>
      </w:r>
      <w:r w:rsidRPr="00A475B6">
        <w:rPr>
          <w:rFonts w:ascii="Consolas" w:eastAsia="Times New Roman" w:hAnsi="Consolas" w:cs="Times New Roman"/>
          <w:color w:val="D4D4D4"/>
          <w:sz w:val="21"/>
          <w:szCs w:val="21"/>
        </w:rPr>
        <w:t>);</w:t>
      </w:r>
    </w:p>
    <w:p w14:paraId="29DBA971" w14:textId="77777777" w:rsidR="00FB061E" w:rsidRPr="00FB061E" w:rsidRDefault="00FB061E" w:rsidP="00FB061E"/>
    <w:p w14:paraId="6B0029FE" w14:textId="77777777" w:rsidR="00FB061E" w:rsidRDefault="00FB061E" w:rsidP="00FB061E">
      <w:r w:rsidRPr="00F116D7">
        <w:t>when we run app.js u</w:t>
      </w:r>
      <w:r>
        <w:t xml:space="preserve">sing </w:t>
      </w:r>
      <w:r w:rsidRPr="00F116D7">
        <w:rPr>
          <w:color w:val="538135" w:themeColor="accent6" w:themeShade="BF"/>
        </w:rPr>
        <w:t xml:space="preserve">node app.js </w:t>
      </w:r>
      <w:r>
        <w:t>command, we get an empty object {}.</w:t>
      </w:r>
    </w:p>
    <w:p w14:paraId="0057DC3B" w14:textId="77777777" w:rsidR="00FB061E" w:rsidRDefault="00FB061E" w:rsidP="00FB061E">
      <w:r>
        <w:t xml:space="preserve">Note that </w:t>
      </w:r>
      <w:r w:rsidRPr="00F116D7">
        <w:rPr>
          <w:b/>
          <w:bCs/>
        </w:rPr>
        <w:t>require</w:t>
      </w:r>
      <w:r>
        <w:t xml:space="preserve"> functions returns </w:t>
      </w:r>
      <w:proofErr w:type="spellStart"/>
      <w:r>
        <w:t>module.exports</w:t>
      </w:r>
      <w:proofErr w:type="spellEnd"/>
      <w:r>
        <w:t xml:space="preserve"> object of the required file. By default </w:t>
      </w:r>
      <w:proofErr w:type="spellStart"/>
      <w:r>
        <w:t>module.exports</w:t>
      </w:r>
      <w:proofErr w:type="spellEnd"/>
      <w:r>
        <w:t xml:space="preserve"> is an empty object. To include code of math.js, see below</w:t>
      </w:r>
    </w:p>
    <w:p w14:paraId="45A866BA"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r w:rsidRPr="00C5589B">
        <w:rPr>
          <w:rFonts w:ascii="Consolas" w:eastAsia="Times New Roman" w:hAnsi="Consolas" w:cs="Times New Roman"/>
          <w:color w:val="6A9955"/>
          <w:sz w:val="21"/>
          <w:szCs w:val="21"/>
          <w:lang w:val="es-ES"/>
        </w:rPr>
        <w:t>//math.js</w:t>
      </w:r>
    </w:p>
    <w:p w14:paraId="6879B640"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C5589B">
        <w:rPr>
          <w:rFonts w:ascii="Consolas" w:eastAsia="Times New Roman" w:hAnsi="Consolas" w:cs="Times New Roman"/>
          <w:color w:val="569CD6"/>
          <w:sz w:val="21"/>
          <w:szCs w:val="21"/>
          <w:lang w:val="es-ES"/>
        </w:rPr>
        <w:t>const</w:t>
      </w:r>
      <w:proofErr w:type="spellEnd"/>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4FC1FF"/>
          <w:sz w:val="21"/>
          <w:szCs w:val="21"/>
          <w:lang w:val="es-ES"/>
        </w:rPr>
        <w:t>PI</w:t>
      </w:r>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B5CEA8"/>
          <w:sz w:val="21"/>
          <w:szCs w:val="21"/>
          <w:lang w:val="es-ES"/>
        </w:rPr>
        <w:t>3.14149</w:t>
      </w:r>
      <w:r w:rsidRPr="00C5589B">
        <w:rPr>
          <w:rFonts w:ascii="Consolas" w:eastAsia="Times New Roman" w:hAnsi="Consolas" w:cs="Times New Roman"/>
          <w:color w:val="D4D4D4"/>
          <w:sz w:val="21"/>
          <w:szCs w:val="21"/>
          <w:lang w:val="es-ES"/>
        </w:rPr>
        <w:t>;</w:t>
      </w:r>
    </w:p>
    <w:p w14:paraId="2051A4D2"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
    <w:p w14:paraId="772CD185"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C5589B">
        <w:rPr>
          <w:rFonts w:ascii="Consolas" w:eastAsia="Times New Roman" w:hAnsi="Consolas" w:cs="Times New Roman"/>
          <w:color w:val="569CD6"/>
          <w:sz w:val="21"/>
          <w:szCs w:val="21"/>
          <w:lang w:val="es-ES"/>
        </w:rPr>
        <w:t>const</w:t>
      </w:r>
      <w:proofErr w:type="spellEnd"/>
      <w:r w:rsidRPr="00C5589B">
        <w:rPr>
          <w:rFonts w:ascii="Consolas" w:eastAsia="Times New Roman" w:hAnsi="Consolas" w:cs="Times New Roman"/>
          <w:color w:val="D4D4D4"/>
          <w:sz w:val="21"/>
          <w:szCs w:val="21"/>
          <w:lang w:val="es-ES"/>
        </w:rPr>
        <w:t> </w:t>
      </w:r>
      <w:proofErr w:type="spellStart"/>
      <w:r w:rsidRPr="00C5589B">
        <w:rPr>
          <w:rFonts w:ascii="Consolas" w:eastAsia="Times New Roman" w:hAnsi="Consolas" w:cs="Times New Roman"/>
          <w:color w:val="DCDCAA"/>
          <w:sz w:val="21"/>
          <w:szCs w:val="21"/>
          <w:lang w:val="es-ES"/>
        </w:rPr>
        <w:t>add</w:t>
      </w:r>
      <w:proofErr w:type="spellEnd"/>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9CDCFE"/>
          <w:sz w:val="21"/>
          <w:szCs w:val="21"/>
          <w:lang w:val="es-ES"/>
        </w:rPr>
        <w:t>x</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9CDCFE"/>
          <w:sz w:val="21"/>
          <w:szCs w:val="21"/>
          <w:lang w:val="es-ES"/>
        </w:rPr>
        <w:t>y</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569CD6"/>
          <w:sz w:val="21"/>
          <w:szCs w:val="21"/>
          <w:lang w:val="es-ES"/>
        </w:rPr>
        <w:t>=&gt;</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9CDCFE"/>
          <w:sz w:val="21"/>
          <w:szCs w:val="21"/>
          <w:lang w:val="es-ES"/>
        </w:rPr>
        <w:t>x</w:t>
      </w:r>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9CDCFE"/>
          <w:sz w:val="21"/>
          <w:szCs w:val="21"/>
          <w:lang w:val="es-ES"/>
        </w:rPr>
        <w:t>y</w:t>
      </w:r>
      <w:r w:rsidRPr="00C5589B">
        <w:rPr>
          <w:rFonts w:ascii="Consolas" w:eastAsia="Times New Roman" w:hAnsi="Consolas" w:cs="Times New Roman"/>
          <w:color w:val="D4D4D4"/>
          <w:sz w:val="21"/>
          <w:szCs w:val="21"/>
          <w:lang w:val="es-ES"/>
        </w:rPr>
        <w:t>;</w:t>
      </w:r>
    </w:p>
    <w:p w14:paraId="0D6ED53A"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
    <w:p w14:paraId="6FF6D9ED"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C5589B">
        <w:rPr>
          <w:rFonts w:ascii="Consolas" w:eastAsia="Times New Roman" w:hAnsi="Consolas" w:cs="Times New Roman"/>
          <w:color w:val="569CD6"/>
          <w:sz w:val="21"/>
          <w:szCs w:val="21"/>
          <w:lang w:val="es-ES"/>
        </w:rPr>
        <w:t>const</w:t>
      </w:r>
      <w:proofErr w:type="spellEnd"/>
      <w:r w:rsidRPr="00C5589B">
        <w:rPr>
          <w:rFonts w:ascii="Consolas" w:eastAsia="Times New Roman" w:hAnsi="Consolas" w:cs="Times New Roman"/>
          <w:color w:val="D4D4D4"/>
          <w:sz w:val="21"/>
          <w:szCs w:val="21"/>
          <w:lang w:val="es-ES"/>
        </w:rPr>
        <w:t> </w:t>
      </w:r>
      <w:proofErr w:type="spellStart"/>
      <w:r w:rsidRPr="00C5589B">
        <w:rPr>
          <w:rFonts w:ascii="Consolas" w:eastAsia="Times New Roman" w:hAnsi="Consolas" w:cs="Times New Roman"/>
          <w:color w:val="DCDCAA"/>
          <w:sz w:val="21"/>
          <w:szCs w:val="21"/>
          <w:lang w:val="es-ES"/>
        </w:rPr>
        <w:t>mult</w:t>
      </w:r>
      <w:proofErr w:type="spellEnd"/>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9CDCFE"/>
          <w:sz w:val="21"/>
          <w:szCs w:val="21"/>
          <w:lang w:val="es-ES"/>
        </w:rPr>
        <w:t>x</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9CDCFE"/>
          <w:sz w:val="21"/>
          <w:szCs w:val="21"/>
          <w:lang w:val="es-ES"/>
        </w:rPr>
        <w:t>y</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569CD6"/>
          <w:sz w:val="21"/>
          <w:szCs w:val="21"/>
          <w:lang w:val="es-ES"/>
        </w:rPr>
        <w:t>=&gt;</w:t>
      </w:r>
      <w:r w:rsidRPr="00C5589B">
        <w:rPr>
          <w:rFonts w:ascii="Consolas" w:eastAsia="Times New Roman" w:hAnsi="Consolas" w:cs="Times New Roman"/>
          <w:color w:val="D4D4D4"/>
          <w:sz w:val="21"/>
          <w:szCs w:val="21"/>
          <w:lang w:val="es-ES"/>
        </w:rPr>
        <w:t> </w:t>
      </w:r>
      <w:r w:rsidRPr="00C5589B">
        <w:rPr>
          <w:rFonts w:ascii="Consolas" w:eastAsia="Times New Roman" w:hAnsi="Consolas" w:cs="Times New Roman"/>
          <w:color w:val="9CDCFE"/>
          <w:sz w:val="21"/>
          <w:szCs w:val="21"/>
          <w:lang w:val="es-ES"/>
        </w:rPr>
        <w:t>x</w:t>
      </w:r>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9CDCFE"/>
          <w:sz w:val="21"/>
          <w:szCs w:val="21"/>
          <w:lang w:val="es-ES"/>
        </w:rPr>
        <w:t>y</w:t>
      </w:r>
      <w:r w:rsidRPr="00C5589B">
        <w:rPr>
          <w:rFonts w:ascii="Consolas" w:eastAsia="Times New Roman" w:hAnsi="Consolas" w:cs="Times New Roman"/>
          <w:color w:val="D4D4D4"/>
          <w:sz w:val="21"/>
          <w:szCs w:val="21"/>
          <w:lang w:val="es-ES"/>
        </w:rPr>
        <w:t>;</w:t>
      </w:r>
    </w:p>
    <w:p w14:paraId="6C133A5A"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
    <w:p w14:paraId="38B28635"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C5589B">
        <w:rPr>
          <w:rFonts w:ascii="Consolas" w:eastAsia="Times New Roman" w:hAnsi="Consolas" w:cs="Times New Roman"/>
          <w:color w:val="4EC9B0"/>
          <w:sz w:val="21"/>
          <w:szCs w:val="21"/>
          <w:lang w:val="es-ES"/>
        </w:rPr>
        <w:t>module</w:t>
      </w:r>
      <w:r w:rsidRPr="00C5589B">
        <w:rPr>
          <w:rFonts w:ascii="Consolas" w:eastAsia="Times New Roman" w:hAnsi="Consolas" w:cs="Times New Roman"/>
          <w:color w:val="D4D4D4"/>
          <w:sz w:val="21"/>
          <w:szCs w:val="21"/>
          <w:lang w:val="es-ES"/>
        </w:rPr>
        <w:t>.</w:t>
      </w:r>
      <w:r w:rsidRPr="00C5589B">
        <w:rPr>
          <w:rFonts w:ascii="Consolas" w:eastAsia="Times New Roman" w:hAnsi="Consolas" w:cs="Times New Roman"/>
          <w:color w:val="4EC9B0"/>
          <w:sz w:val="21"/>
          <w:szCs w:val="21"/>
          <w:lang w:val="es-ES"/>
        </w:rPr>
        <w:t>exports</w:t>
      </w:r>
      <w:r w:rsidRPr="00C5589B">
        <w:rPr>
          <w:rFonts w:ascii="Consolas" w:eastAsia="Times New Roman" w:hAnsi="Consolas" w:cs="Times New Roman"/>
          <w:color w:val="D4D4D4"/>
          <w:sz w:val="21"/>
          <w:szCs w:val="21"/>
          <w:lang w:val="es-ES"/>
        </w:rPr>
        <w:t>.</w:t>
      </w:r>
      <w:r w:rsidRPr="00C5589B">
        <w:rPr>
          <w:rFonts w:ascii="Consolas" w:eastAsia="Times New Roman" w:hAnsi="Consolas" w:cs="Times New Roman"/>
          <w:color w:val="9CDCFE"/>
          <w:sz w:val="21"/>
          <w:szCs w:val="21"/>
          <w:lang w:val="es-ES"/>
        </w:rPr>
        <w:t>add</w:t>
      </w:r>
      <w:proofErr w:type="spellEnd"/>
      <w:r w:rsidRPr="00C5589B">
        <w:rPr>
          <w:rFonts w:ascii="Consolas" w:eastAsia="Times New Roman" w:hAnsi="Consolas" w:cs="Times New Roman"/>
          <w:color w:val="D4D4D4"/>
          <w:sz w:val="21"/>
          <w:szCs w:val="21"/>
          <w:lang w:val="es-ES"/>
        </w:rPr>
        <w:t> = </w:t>
      </w:r>
      <w:proofErr w:type="spellStart"/>
      <w:r w:rsidRPr="00C5589B">
        <w:rPr>
          <w:rFonts w:ascii="Consolas" w:eastAsia="Times New Roman" w:hAnsi="Consolas" w:cs="Times New Roman"/>
          <w:color w:val="DCDCAA"/>
          <w:sz w:val="21"/>
          <w:szCs w:val="21"/>
          <w:lang w:val="es-ES"/>
        </w:rPr>
        <w:t>add</w:t>
      </w:r>
      <w:proofErr w:type="spellEnd"/>
      <w:r w:rsidRPr="00C5589B">
        <w:rPr>
          <w:rFonts w:ascii="Consolas" w:eastAsia="Times New Roman" w:hAnsi="Consolas" w:cs="Times New Roman"/>
          <w:color w:val="D4D4D4"/>
          <w:sz w:val="21"/>
          <w:szCs w:val="21"/>
          <w:lang w:val="es-ES"/>
        </w:rPr>
        <w:t>;</w:t>
      </w:r>
    </w:p>
    <w:p w14:paraId="33D36E4E"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C5589B">
        <w:rPr>
          <w:rFonts w:ascii="Consolas" w:eastAsia="Times New Roman" w:hAnsi="Consolas" w:cs="Times New Roman"/>
          <w:color w:val="4EC9B0"/>
          <w:sz w:val="21"/>
          <w:szCs w:val="21"/>
          <w:lang w:val="es-ES"/>
        </w:rPr>
        <w:t>module</w:t>
      </w:r>
      <w:r w:rsidRPr="00C5589B">
        <w:rPr>
          <w:rFonts w:ascii="Consolas" w:eastAsia="Times New Roman" w:hAnsi="Consolas" w:cs="Times New Roman"/>
          <w:color w:val="D4D4D4"/>
          <w:sz w:val="21"/>
          <w:szCs w:val="21"/>
          <w:lang w:val="es-ES"/>
        </w:rPr>
        <w:t>.</w:t>
      </w:r>
      <w:r w:rsidRPr="00C5589B">
        <w:rPr>
          <w:rFonts w:ascii="Consolas" w:eastAsia="Times New Roman" w:hAnsi="Consolas" w:cs="Times New Roman"/>
          <w:color w:val="4EC9B0"/>
          <w:sz w:val="21"/>
          <w:szCs w:val="21"/>
          <w:lang w:val="es-ES"/>
        </w:rPr>
        <w:t>exports</w:t>
      </w:r>
      <w:r w:rsidRPr="00C5589B">
        <w:rPr>
          <w:rFonts w:ascii="Consolas" w:eastAsia="Times New Roman" w:hAnsi="Consolas" w:cs="Times New Roman"/>
          <w:color w:val="D4D4D4"/>
          <w:sz w:val="21"/>
          <w:szCs w:val="21"/>
          <w:lang w:val="es-ES"/>
        </w:rPr>
        <w:t>.</w:t>
      </w:r>
      <w:r w:rsidRPr="00C5589B">
        <w:rPr>
          <w:rFonts w:ascii="Consolas" w:eastAsia="Times New Roman" w:hAnsi="Consolas" w:cs="Times New Roman"/>
          <w:color w:val="4FC1FF"/>
          <w:sz w:val="21"/>
          <w:szCs w:val="21"/>
          <w:lang w:val="es-ES"/>
        </w:rPr>
        <w:t>PI</w:t>
      </w:r>
      <w:proofErr w:type="spellEnd"/>
      <w:r w:rsidRPr="00C5589B">
        <w:rPr>
          <w:rFonts w:ascii="Consolas" w:eastAsia="Times New Roman" w:hAnsi="Consolas" w:cs="Times New Roman"/>
          <w:color w:val="D4D4D4"/>
          <w:sz w:val="21"/>
          <w:szCs w:val="21"/>
          <w:lang w:val="es-ES"/>
        </w:rPr>
        <w:t> = </w:t>
      </w:r>
      <w:r w:rsidRPr="00C5589B">
        <w:rPr>
          <w:rFonts w:ascii="Consolas" w:eastAsia="Times New Roman" w:hAnsi="Consolas" w:cs="Times New Roman"/>
          <w:color w:val="4FC1FF"/>
          <w:sz w:val="21"/>
          <w:szCs w:val="21"/>
          <w:lang w:val="es-ES"/>
        </w:rPr>
        <w:t>PI</w:t>
      </w:r>
      <w:r w:rsidRPr="00C5589B">
        <w:rPr>
          <w:rFonts w:ascii="Consolas" w:eastAsia="Times New Roman" w:hAnsi="Consolas" w:cs="Times New Roman"/>
          <w:color w:val="D4D4D4"/>
          <w:sz w:val="21"/>
          <w:szCs w:val="21"/>
          <w:lang w:val="es-ES"/>
        </w:rPr>
        <w:t>;</w:t>
      </w:r>
    </w:p>
    <w:p w14:paraId="513B7203"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C5589B">
        <w:rPr>
          <w:rFonts w:ascii="Consolas" w:eastAsia="Times New Roman" w:hAnsi="Consolas" w:cs="Times New Roman"/>
          <w:color w:val="4EC9B0"/>
          <w:sz w:val="21"/>
          <w:szCs w:val="21"/>
        </w:rPr>
        <w:t>module</w:t>
      </w:r>
      <w:r w:rsidRPr="00C5589B">
        <w:rPr>
          <w:rFonts w:ascii="Consolas" w:eastAsia="Times New Roman" w:hAnsi="Consolas" w:cs="Times New Roman"/>
          <w:color w:val="D4D4D4"/>
          <w:sz w:val="21"/>
          <w:szCs w:val="21"/>
        </w:rPr>
        <w:t>.</w:t>
      </w:r>
      <w:r w:rsidRPr="00C5589B">
        <w:rPr>
          <w:rFonts w:ascii="Consolas" w:eastAsia="Times New Roman" w:hAnsi="Consolas" w:cs="Times New Roman"/>
          <w:color w:val="4EC9B0"/>
          <w:sz w:val="21"/>
          <w:szCs w:val="21"/>
        </w:rPr>
        <w:t>exports</w:t>
      </w:r>
      <w:r w:rsidRPr="00C5589B">
        <w:rPr>
          <w:rFonts w:ascii="Consolas" w:eastAsia="Times New Roman" w:hAnsi="Consolas" w:cs="Times New Roman"/>
          <w:color w:val="D4D4D4"/>
          <w:sz w:val="21"/>
          <w:szCs w:val="21"/>
        </w:rPr>
        <w:t>.</w:t>
      </w:r>
      <w:r w:rsidRPr="00C5589B">
        <w:rPr>
          <w:rFonts w:ascii="Consolas" w:eastAsia="Times New Roman" w:hAnsi="Consolas" w:cs="Times New Roman"/>
          <w:color w:val="9CDCFE"/>
          <w:sz w:val="21"/>
          <w:szCs w:val="21"/>
        </w:rPr>
        <w:t>mult</w:t>
      </w:r>
      <w:proofErr w:type="spellEnd"/>
      <w:r w:rsidRPr="00C5589B">
        <w:rPr>
          <w:rFonts w:ascii="Consolas" w:eastAsia="Times New Roman" w:hAnsi="Consolas" w:cs="Times New Roman"/>
          <w:color w:val="D4D4D4"/>
          <w:sz w:val="21"/>
          <w:szCs w:val="21"/>
        </w:rPr>
        <w:t> = </w:t>
      </w:r>
      <w:proofErr w:type="spellStart"/>
      <w:r w:rsidRPr="00C5589B">
        <w:rPr>
          <w:rFonts w:ascii="Consolas" w:eastAsia="Times New Roman" w:hAnsi="Consolas" w:cs="Times New Roman"/>
          <w:color w:val="DCDCAA"/>
          <w:sz w:val="21"/>
          <w:szCs w:val="21"/>
        </w:rPr>
        <w:t>mult</w:t>
      </w:r>
      <w:proofErr w:type="spellEnd"/>
      <w:r w:rsidRPr="00C5589B">
        <w:rPr>
          <w:rFonts w:ascii="Consolas" w:eastAsia="Times New Roman" w:hAnsi="Consolas" w:cs="Times New Roman"/>
          <w:color w:val="D4D4D4"/>
          <w:sz w:val="21"/>
          <w:szCs w:val="21"/>
        </w:rPr>
        <w:t>;</w:t>
      </w:r>
    </w:p>
    <w:p w14:paraId="7091C876"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p>
    <w:p w14:paraId="23C43BDF"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r w:rsidRPr="00C5589B">
        <w:rPr>
          <w:rFonts w:ascii="Consolas" w:eastAsia="Times New Roman" w:hAnsi="Consolas" w:cs="Times New Roman"/>
          <w:color w:val="6A9955"/>
          <w:sz w:val="21"/>
          <w:szCs w:val="21"/>
        </w:rPr>
        <w:t>//or</w:t>
      </w:r>
    </w:p>
    <w:p w14:paraId="3A39AE28"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p>
    <w:p w14:paraId="51DB0DB2"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C5589B">
        <w:rPr>
          <w:rFonts w:ascii="Consolas" w:eastAsia="Times New Roman" w:hAnsi="Consolas" w:cs="Times New Roman"/>
          <w:color w:val="4EC9B0"/>
          <w:sz w:val="21"/>
          <w:szCs w:val="21"/>
        </w:rPr>
        <w:t>module</w:t>
      </w:r>
      <w:r w:rsidRPr="00C5589B">
        <w:rPr>
          <w:rFonts w:ascii="Consolas" w:eastAsia="Times New Roman" w:hAnsi="Consolas" w:cs="Times New Roman"/>
          <w:color w:val="D4D4D4"/>
          <w:sz w:val="21"/>
          <w:szCs w:val="21"/>
        </w:rPr>
        <w:t>.</w:t>
      </w:r>
      <w:r w:rsidRPr="00C5589B">
        <w:rPr>
          <w:rFonts w:ascii="Consolas" w:eastAsia="Times New Roman" w:hAnsi="Consolas" w:cs="Times New Roman"/>
          <w:color w:val="4EC9B0"/>
          <w:sz w:val="21"/>
          <w:szCs w:val="21"/>
        </w:rPr>
        <w:t>exports</w:t>
      </w:r>
      <w:proofErr w:type="spellEnd"/>
      <w:r w:rsidRPr="00C5589B">
        <w:rPr>
          <w:rFonts w:ascii="Consolas" w:eastAsia="Times New Roman" w:hAnsi="Consolas" w:cs="Times New Roman"/>
          <w:color w:val="D4D4D4"/>
          <w:sz w:val="21"/>
          <w:szCs w:val="21"/>
        </w:rPr>
        <w:t> = {</w:t>
      </w:r>
    </w:p>
    <w:p w14:paraId="5BA94559"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r w:rsidRPr="00C5589B">
        <w:rPr>
          <w:rFonts w:ascii="Consolas" w:eastAsia="Times New Roman" w:hAnsi="Consolas" w:cs="Times New Roman"/>
          <w:color w:val="D4D4D4"/>
          <w:sz w:val="21"/>
          <w:szCs w:val="21"/>
        </w:rPr>
        <w:t>    </w:t>
      </w:r>
      <w:r w:rsidRPr="00C5589B">
        <w:rPr>
          <w:rFonts w:ascii="Consolas" w:eastAsia="Times New Roman" w:hAnsi="Consolas" w:cs="Times New Roman"/>
          <w:color w:val="9CDCFE"/>
          <w:sz w:val="21"/>
          <w:szCs w:val="21"/>
        </w:rPr>
        <w:t>PI:</w:t>
      </w:r>
      <w:r w:rsidRPr="00C5589B">
        <w:rPr>
          <w:rFonts w:ascii="Consolas" w:eastAsia="Times New Roman" w:hAnsi="Consolas" w:cs="Times New Roman"/>
          <w:color w:val="D4D4D4"/>
          <w:sz w:val="21"/>
          <w:szCs w:val="21"/>
        </w:rPr>
        <w:t> </w:t>
      </w:r>
      <w:r w:rsidRPr="00C5589B">
        <w:rPr>
          <w:rFonts w:ascii="Consolas" w:eastAsia="Times New Roman" w:hAnsi="Consolas" w:cs="Times New Roman"/>
          <w:color w:val="4FC1FF"/>
          <w:sz w:val="21"/>
          <w:szCs w:val="21"/>
        </w:rPr>
        <w:t>PI</w:t>
      </w:r>
      <w:r w:rsidRPr="00C5589B">
        <w:rPr>
          <w:rFonts w:ascii="Consolas" w:eastAsia="Times New Roman" w:hAnsi="Consolas" w:cs="Times New Roman"/>
          <w:color w:val="D4D4D4"/>
          <w:sz w:val="21"/>
          <w:szCs w:val="21"/>
        </w:rPr>
        <w:t>,</w:t>
      </w:r>
    </w:p>
    <w:p w14:paraId="07D63F74"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r w:rsidRPr="00C5589B">
        <w:rPr>
          <w:rFonts w:ascii="Consolas" w:eastAsia="Times New Roman" w:hAnsi="Consolas" w:cs="Times New Roman"/>
          <w:color w:val="D4D4D4"/>
          <w:sz w:val="21"/>
          <w:szCs w:val="21"/>
        </w:rPr>
        <w:t>    </w:t>
      </w:r>
      <w:r w:rsidRPr="00C5589B">
        <w:rPr>
          <w:rFonts w:ascii="Consolas" w:eastAsia="Times New Roman" w:hAnsi="Consolas" w:cs="Times New Roman"/>
          <w:color w:val="DCDCAA"/>
          <w:sz w:val="21"/>
          <w:szCs w:val="21"/>
        </w:rPr>
        <w:t>add</w:t>
      </w:r>
      <w:r w:rsidRPr="00C5589B">
        <w:rPr>
          <w:rFonts w:ascii="Consolas" w:eastAsia="Times New Roman" w:hAnsi="Consolas" w:cs="Times New Roman"/>
          <w:color w:val="9CDCFE"/>
          <w:sz w:val="21"/>
          <w:szCs w:val="21"/>
        </w:rPr>
        <w:t>:</w:t>
      </w:r>
      <w:r w:rsidRPr="00C5589B">
        <w:rPr>
          <w:rFonts w:ascii="Consolas" w:eastAsia="Times New Roman" w:hAnsi="Consolas" w:cs="Times New Roman"/>
          <w:color w:val="D4D4D4"/>
          <w:sz w:val="21"/>
          <w:szCs w:val="21"/>
        </w:rPr>
        <w:t> </w:t>
      </w:r>
      <w:r w:rsidRPr="00C5589B">
        <w:rPr>
          <w:rFonts w:ascii="Consolas" w:eastAsia="Times New Roman" w:hAnsi="Consolas" w:cs="Times New Roman"/>
          <w:color w:val="DCDCAA"/>
          <w:sz w:val="21"/>
          <w:szCs w:val="21"/>
        </w:rPr>
        <w:t>add</w:t>
      </w:r>
      <w:r w:rsidRPr="00C5589B">
        <w:rPr>
          <w:rFonts w:ascii="Consolas" w:eastAsia="Times New Roman" w:hAnsi="Consolas" w:cs="Times New Roman"/>
          <w:color w:val="D4D4D4"/>
          <w:sz w:val="21"/>
          <w:szCs w:val="21"/>
        </w:rPr>
        <w:t>,</w:t>
      </w:r>
    </w:p>
    <w:p w14:paraId="414CE9A2"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r w:rsidRPr="00C5589B">
        <w:rPr>
          <w:rFonts w:ascii="Consolas" w:eastAsia="Times New Roman" w:hAnsi="Consolas" w:cs="Times New Roman"/>
          <w:color w:val="D4D4D4"/>
          <w:sz w:val="21"/>
          <w:szCs w:val="21"/>
        </w:rPr>
        <w:t>    </w:t>
      </w:r>
      <w:proofErr w:type="spellStart"/>
      <w:r w:rsidRPr="00C5589B">
        <w:rPr>
          <w:rFonts w:ascii="Consolas" w:eastAsia="Times New Roman" w:hAnsi="Consolas" w:cs="Times New Roman"/>
          <w:color w:val="DCDCAA"/>
          <w:sz w:val="21"/>
          <w:szCs w:val="21"/>
        </w:rPr>
        <w:t>mult</w:t>
      </w:r>
      <w:proofErr w:type="spellEnd"/>
      <w:r w:rsidRPr="00C5589B">
        <w:rPr>
          <w:rFonts w:ascii="Consolas" w:eastAsia="Times New Roman" w:hAnsi="Consolas" w:cs="Times New Roman"/>
          <w:color w:val="9CDCFE"/>
          <w:sz w:val="21"/>
          <w:szCs w:val="21"/>
        </w:rPr>
        <w:t>:</w:t>
      </w:r>
      <w:r w:rsidRPr="00C5589B">
        <w:rPr>
          <w:rFonts w:ascii="Consolas" w:eastAsia="Times New Roman" w:hAnsi="Consolas" w:cs="Times New Roman"/>
          <w:color w:val="D4D4D4"/>
          <w:sz w:val="21"/>
          <w:szCs w:val="21"/>
        </w:rPr>
        <w:t> </w:t>
      </w:r>
      <w:proofErr w:type="spellStart"/>
      <w:r w:rsidRPr="00C5589B">
        <w:rPr>
          <w:rFonts w:ascii="Consolas" w:eastAsia="Times New Roman" w:hAnsi="Consolas" w:cs="Times New Roman"/>
          <w:color w:val="DCDCAA"/>
          <w:sz w:val="21"/>
          <w:szCs w:val="21"/>
        </w:rPr>
        <w:t>mult</w:t>
      </w:r>
      <w:proofErr w:type="spellEnd"/>
    </w:p>
    <w:p w14:paraId="3EABB0F0" w14:textId="77777777" w:rsidR="00FB061E" w:rsidRPr="00C5589B" w:rsidRDefault="00FB061E" w:rsidP="00FB061E">
      <w:pPr>
        <w:shd w:val="clear" w:color="auto" w:fill="1E1E1E"/>
        <w:spacing w:after="0" w:line="285" w:lineRule="atLeast"/>
        <w:rPr>
          <w:rFonts w:ascii="Consolas" w:eastAsia="Times New Roman" w:hAnsi="Consolas" w:cs="Times New Roman"/>
          <w:color w:val="D4D4D4"/>
          <w:sz w:val="21"/>
          <w:szCs w:val="21"/>
        </w:rPr>
      </w:pPr>
      <w:r w:rsidRPr="00C5589B">
        <w:rPr>
          <w:rFonts w:ascii="Consolas" w:eastAsia="Times New Roman" w:hAnsi="Consolas" w:cs="Times New Roman"/>
          <w:color w:val="D4D4D4"/>
          <w:sz w:val="21"/>
          <w:szCs w:val="21"/>
        </w:rPr>
        <w:t>};</w:t>
      </w:r>
    </w:p>
    <w:p w14:paraId="5BAFACCB" w14:textId="77777777" w:rsidR="00FB061E" w:rsidRDefault="00FB061E" w:rsidP="00FB061E">
      <w:r>
        <w:t xml:space="preserve"> </w:t>
      </w:r>
    </w:p>
    <w:p w14:paraId="7D84DE21" w14:textId="77777777" w:rsidR="00FB061E" w:rsidRDefault="00FB061E" w:rsidP="00FB061E">
      <w:r>
        <w:t>And now we can use the functions of math.js in app.js file.</w:t>
      </w:r>
    </w:p>
    <w:p w14:paraId="6D4A97E3" w14:textId="77777777" w:rsidR="00FB061E" w:rsidRPr="0036031D" w:rsidRDefault="00FB061E" w:rsidP="00FB061E">
      <w:r>
        <w:rPr>
          <w:b/>
          <w:bCs/>
        </w:rPr>
        <w:t xml:space="preserve">NOTE: </w:t>
      </w:r>
      <w:r>
        <w:t xml:space="preserve">We can also require </w:t>
      </w:r>
      <w:proofErr w:type="spellStart"/>
      <w:r>
        <w:t>json</w:t>
      </w:r>
      <w:proofErr w:type="spellEnd"/>
      <w:r>
        <w:t xml:space="preserve"> files</w:t>
      </w:r>
    </w:p>
    <w:p w14:paraId="61B1E210" w14:textId="77777777" w:rsidR="00FB061E" w:rsidRPr="0036031D" w:rsidRDefault="00FB061E" w:rsidP="00FB061E">
      <w:pPr>
        <w:shd w:val="clear" w:color="auto" w:fill="1E1E1E"/>
        <w:spacing w:after="0" w:line="285" w:lineRule="atLeast"/>
        <w:rPr>
          <w:rFonts w:ascii="Consolas" w:eastAsia="Times New Roman" w:hAnsi="Consolas" w:cs="Times New Roman"/>
          <w:color w:val="D4D4D4"/>
          <w:sz w:val="21"/>
          <w:szCs w:val="21"/>
          <w:lang w:val="it-IT"/>
        </w:rPr>
      </w:pPr>
      <w:r w:rsidRPr="0036031D">
        <w:rPr>
          <w:rFonts w:ascii="Consolas" w:eastAsia="Times New Roman" w:hAnsi="Consolas" w:cs="Times New Roman"/>
          <w:color w:val="569CD6"/>
          <w:sz w:val="21"/>
          <w:szCs w:val="21"/>
          <w:lang w:val="it-IT"/>
        </w:rPr>
        <w:t>const</w:t>
      </w:r>
      <w:r w:rsidRPr="0036031D">
        <w:rPr>
          <w:rFonts w:ascii="Consolas" w:eastAsia="Times New Roman" w:hAnsi="Consolas" w:cs="Times New Roman"/>
          <w:color w:val="D4D4D4"/>
          <w:sz w:val="21"/>
          <w:szCs w:val="21"/>
          <w:lang w:val="it-IT"/>
        </w:rPr>
        <w:t> </w:t>
      </w:r>
      <w:r w:rsidRPr="0036031D">
        <w:rPr>
          <w:rFonts w:ascii="Consolas" w:eastAsia="Times New Roman" w:hAnsi="Consolas" w:cs="Times New Roman"/>
          <w:color w:val="4FC1FF"/>
          <w:sz w:val="21"/>
          <w:szCs w:val="21"/>
          <w:lang w:val="it-IT"/>
        </w:rPr>
        <w:t>jsonData</w:t>
      </w:r>
      <w:r w:rsidRPr="0036031D">
        <w:rPr>
          <w:rFonts w:ascii="Consolas" w:eastAsia="Times New Roman" w:hAnsi="Consolas" w:cs="Times New Roman"/>
          <w:color w:val="D4D4D4"/>
          <w:sz w:val="21"/>
          <w:szCs w:val="21"/>
          <w:lang w:val="it-IT"/>
        </w:rPr>
        <w:t> = </w:t>
      </w:r>
      <w:r w:rsidRPr="0036031D">
        <w:rPr>
          <w:rFonts w:ascii="Consolas" w:eastAsia="Times New Roman" w:hAnsi="Consolas" w:cs="Times New Roman"/>
          <w:color w:val="DCDCAA"/>
          <w:sz w:val="21"/>
          <w:szCs w:val="21"/>
          <w:lang w:val="it-IT"/>
        </w:rPr>
        <w:t>require</w:t>
      </w:r>
      <w:r w:rsidRPr="0036031D">
        <w:rPr>
          <w:rFonts w:ascii="Consolas" w:eastAsia="Times New Roman" w:hAnsi="Consolas" w:cs="Times New Roman"/>
          <w:color w:val="D4D4D4"/>
          <w:sz w:val="21"/>
          <w:szCs w:val="21"/>
          <w:lang w:val="it-IT"/>
        </w:rPr>
        <w:t>(</w:t>
      </w:r>
      <w:r w:rsidRPr="0036031D">
        <w:rPr>
          <w:rFonts w:ascii="Consolas" w:eastAsia="Times New Roman" w:hAnsi="Consolas" w:cs="Times New Roman"/>
          <w:color w:val="CE9178"/>
          <w:sz w:val="21"/>
          <w:szCs w:val="21"/>
          <w:lang w:val="it-IT"/>
        </w:rPr>
        <w:t>'./data.json'</w:t>
      </w:r>
      <w:r w:rsidRPr="0036031D">
        <w:rPr>
          <w:rFonts w:ascii="Consolas" w:eastAsia="Times New Roman" w:hAnsi="Consolas" w:cs="Times New Roman"/>
          <w:color w:val="D4D4D4"/>
          <w:sz w:val="21"/>
          <w:szCs w:val="21"/>
          <w:lang w:val="it-IT"/>
        </w:rPr>
        <w:t>); </w:t>
      </w:r>
    </w:p>
    <w:p w14:paraId="003A70BC" w14:textId="77777777" w:rsidR="00FB061E" w:rsidRPr="0036031D" w:rsidRDefault="00FB061E" w:rsidP="00FB061E">
      <w:pPr>
        <w:rPr>
          <w:b/>
          <w:bCs/>
          <w:lang w:val="it-IT"/>
        </w:rPr>
      </w:pPr>
    </w:p>
    <w:p w14:paraId="5D038582" w14:textId="77777777" w:rsidR="00FB061E" w:rsidRPr="00522419" w:rsidRDefault="00FB061E" w:rsidP="00FB061E">
      <w:pPr>
        <w:rPr>
          <w:b/>
          <w:bCs/>
        </w:rPr>
      </w:pPr>
      <w:r>
        <w:rPr>
          <w:b/>
          <w:bCs/>
        </w:rPr>
        <w:t>Requiring a directory</w:t>
      </w:r>
    </w:p>
    <w:p w14:paraId="6B25A251" w14:textId="77777777" w:rsidR="00FB061E" w:rsidRDefault="00FB061E" w:rsidP="00FB061E">
      <w:r>
        <w:t xml:space="preserve">If we require a directory, instead of a file, whatever the </w:t>
      </w:r>
      <w:r>
        <w:rPr>
          <w:b/>
          <w:bCs/>
        </w:rPr>
        <w:t xml:space="preserve">index.js (Yes, the name has to be index.js) </w:t>
      </w:r>
      <w:r>
        <w:t>exports will be exported by the folder</w:t>
      </w:r>
    </w:p>
    <w:p w14:paraId="1DD100B4" w14:textId="77777777" w:rsidR="00FB061E" w:rsidRPr="00FB061E" w:rsidRDefault="00FB061E" w:rsidP="00FB061E">
      <w:pPr>
        <w:rPr>
          <w:b/>
          <w:bCs/>
          <w:lang w:val="da-DK"/>
        </w:rPr>
      </w:pPr>
      <w:r w:rsidRPr="00FB061E">
        <w:rPr>
          <w:b/>
          <w:bCs/>
          <w:lang w:val="da-DK"/>
        </w:rPr>
        <w:t>NPM</w:t>
      </w:r>
    </w:p>
    <w:p w14:paraId="7614B5DB" w14:textId="77777777" w:rsidR="00FB061E" w:rsidRDefault="00FB061E" w:rsidP="00FB061E">
      <w:pPr>
        <w:rPr>
          <w:lang w:val="da-DK"/>
        </w:rPr>
      </w:pPr>
      <w:r w:rsidRPr="009A0549">
        <w:rPr>
          <w:lang w:val="da-DK"/>
        </w:rPr>
        <w:t>NPM stands for node package manage</w:t>
      </w:r>
      <w:r>
        <w:rPr>
          <w:lang w:val="da-DK"/>
        </w:rPr>
        <w:t xml:space="preserve">r. </w:t>
      </w:r>
    </w:p>
    <w:p w14:paraId="139182CE" w14:textId="77777777" w:rsidR="00FB061E" w:rsidRDefault="00FB061E" w:rsidP="00FB061E">
      <w:r w:rsidRPr="009A0549">
        <w:t>NPM is really two things:</w:t>
      </w:r>
    </w:p>
    <w:p w14:paraId="5053D035" w14:textId="77777777" w:rsidR="00FB061E" w:rsidRDefault="00FB061E" w:rsidP="00FB061E">
      <w:pPr>
        <w:pStyle w:val="ListParagraph"/>
        <w:numPr>
          <w:ilvl w:val="0"/>
          <w:numId w:val="21"/>
        </w:numPr>
      </w:pPr>
      <w:r>
        <w:t>A library of thousands of packages published by other developers that we can use for free.</w:t>
      </w:r>
    </w:p>
    <w:p w14:paraId="3A676403" w14:textId="77777777" w:rsidR="00FB061E" w:rsidRDefault="00FB061E" w:rsidP="00FB061E">
      <w:pPr>
        <w:pStyle w:val="ListParagraph"/>
        <w:numPr>
          <w:ilvl w:val="0"/>
          <w:numId w:val="21"/>
        </w:numPr>
      </w:pPr>
      <w:r>
        <w:lastRenderedPageBreak/>
        <w:t>A command line tool to install and manage packages in our node project.</w:t>
      </w:r>
    </w:p>
    <w:p w14:paraId="2B748A01" w14:textId="77777777" w:rsidR="00FB061E" w:rsidRDefault="00FB061E" w:rsidP="00FB061E">
      <w:pPr>
        <w:rPr>
          <w:color w:val="BF8F00" w:themeColor="accent4" w:themeShade="BF"/>
        </w:rPr>
      </w:pPr>
      <w:r>
        <w:t xml:space="preserve">To install a package, use </w:t>
      </w:r>
      <w:proofErr w:type="spellStart"/>
      <w:r w:rsidRPr="00F55E9E">
        <w:rPr>
          <w:color w:val="BF8F00" w:themeColor="accent4" w:themeShade="BF"/>
        </w:rPr>
        <w:t>npm</w:t>
      </w:r>
      <w:proofErr w:type="spellEnd"/>
      <w:r w:rsidRPr="00F55E9E">
        <w:rPr>
          <w:color w:val="BF8F00" w:themeColor="accent4" w:themeShade="BF"/>
        </w:rPr>
        <w:t xml:space="preserve"> install </w:t>
      </w:r>
      <w:proofErr w:type="spellStart"/>
      <w:r w:rsidRPr="00F55E9E">
        <w:rPr>
          <w:color w:val="BF8F00" w:themeColor="accent4" w:themeShade="BF"/>
        </w:rPr>
        <w:t>packageName</w:t>
      </w:r>
      <w:proofErr w:type="spellEnd"/>
    </w:p>
    <w:p w14:paraId="30DF03B5" w14:textId="77777777" w:rsidR="00FB061E" w:rsidRPr="00FB061E" w:rsidRDefault="00FB061E" w:rsidP="00FB061E">
      <w:proofErr w:type="spellStart"/>
      <w:r w:rsidRPr="00FB061E">
        <w:rPr>
          <w:color w:val="000000" w:themeColor="text1"/>
        </w:rPr>
        <w:t>Eg</w:t>
      </w:r>
      <w:proofErr w:type="spellEnd"/>
      <w:r w:rsidRPr="00FB061E">
        <w:rPr>
          <w:color w:val="000000" w:themeColor="text1"/>
        </w:rPr>
        <w:t xml:space="preserve">: </w:t>
      </w:r>
      <w:proofErr w:type="spellStart"/>
      <w:r w:rsidRPr="00FB061E">
        <w:rPr>
          <w:color w:val="C45911" w:themeColor="accent2" w:themeShade="BF"/>
        </w:rPr>
        <w:t>npm</w:t>
      </w:r>
      <w:proofErr w:type="spellEnd"/>
      <w:r w:rsidRPr="00FB061E">
        <w:rPr>
          <w:color w:val="C45911" w:themeColor="accent2" w:themeShade="BF"/>
        </w:rPr>
        <w:t xml:space="preserve"> install express </w:t>
      </w:r>
      <w:r w:rsidRPr="00FB061E">
        <w:rPr>
          <w:color w:val="000000" w:themeColor="text1"/>
        </w:rPr>
        <w:t xml:space="preserve">installs express </w:t>
      </w:r>
      <w:r w:rsidRPr="00FB061E">
        <w:t>package</w:t>
      </w:r>
    </w:p>
    <w:p w14:paraId="769E0B32" w14:textId="77777777" w:rsidR="00FB061E" w:rsidRDefault="00FB061E" w:rsidP="00FB061E">
      <w:r w:rsidRPr="004D6BA7">
        <w:t>When we install a node p</w:t>
      </w:r>
      <w:r>
        <w:t xml:space="preserve">ackage, a folder called </w:t>
      </w:r>
      <w:proofErr w:type="spellStart"/>
      <w:r>
        <w:rPr>
          <w:b/>
          <w:bCs/>
        </w:rPr>
        <w:t>node_modules</w:t>
      </w:r>
      <w:proofErr w:type="spellEnd"/>
      <w:r>
        <w:rPr>
          <w:b/>
          <w:bCs/>
        </w:rPr>
        <w:t xml:space="preserve"> </w:t>
      </w:r>
      <w:r>
        <w:t xml:space="preserve">and a file called </w:t>
      </w:r>
      <w:proofErr w:type="spellStart"/>
      <w:r>
        <w:rPr>
          <w:b/>
          <w:bCs/>
        </w:rPr>
        <w:t>package.json</w:t>
      </w:r>
      <w:proofErr w:type="spellEnd"/>
      <w:r>
        <w:rPr>
          <w:b/>
          <w:bCs/>
        </w:rPr>
        <w:t xml:space="preserve"> </w:t>
      </w:r>
      <w:r>
        <w:t xml:space="preserve">are added. </w:t>
      </w:r>
      <w:proofErr w:type="spellStart"/>
      <w:r>
        <w:t>node_modules</w:t>
      </w:r>
      <w:proofErr w:type="spellEnd"/>
      <w:r>
        <w:t xml:space="preserve"> consists of the dependencies for the package and </w:t>
      </w:r>
      <w:proofErr w:type="spellStart"/>
      <w:r>
        <w:t>package.json</w:t>
      </w:r>
      <w:proofErr w:type="spellEnd"/>
      <w:r>
        <w:t xml:space="preserve"> consists information about the dependencies in </w:t>
      </w:r>
      <w:proofErr w:type="spellStart"/>
      <w:r>
        <w:t>json</w:t>
      </w:r>
      <w:proofErr w:type="spellEnd"/>
      <w:r>
        <w:t xml:space="preserve"> format.</w:t>
      </w:r>
    </w:p>
    <w:p w14:paraId="28207234" w14:textId="77777777" w:rsidR="00FB061E" w:rsidRDefault="00FB061E" w:rsidP="00FB061E">
      <w:pPr>
        <w:autoSpaceDE w:val="0"/>
        <w:autoSpaceDN w:val="0"/>
        <w:adjustRightInd w:val="0"/>
        <w:spacing w:after="0" w:line="240" w:lineRule="auto"/>
        <w:rPr>
          <w:rFonts w:ascii="Lucida Console" w:hAnsi="Lucida Console" w:cs="Lucida Console"/>
          <w:color w:val="538135" w:themeColor="accent6" w:themeShade="BF"/>
          <w:sz w:val="18"/>
          <w:szCs w:val="18"/>
        </w:rPr>
      </w:pPr>
      <w:proofErr w:type="spellStart"/>
      <w:r w:rsidRPr="006A5506">
        <w:rPr>
          <w:rFonts w:ascii="Lucida Console" w:hAnsi="Lucida Console" w:cs="Lucida Console"/>
          <w:color w:val="538135" w:themeColor="accent6" w:themeShade="BF"/>
          <w:sz w:val="18"/>
          <w:szCs w:val="18"/>
        </w:rPr>
        <w:t>npm</w:t>
      </w:r>
      <w:proofErr w:type="spellEnd"/>
      <w:r w:rsidRPr="006A5506">
        <w:rPr>
          <w:rFonts w:ascii="Lucida Console" w:hAnsi="Lucida Console" w:cs="Lucida Console"/>
          <w:color w:val="538135" w:themeColor="accent6" w:themeShade="BF"/>
          <w:sz w:val="18"/>
          <w:szCs w:val="18"/>
        </w:rPr>
        <w:t xml:space="preserve"> install give-me-a-joke</w:t>
      </w:r>
    </w:p>
    <w:p w14:paraId="7FCA043C" w14:textId="77777777" w:rsidR="00FB061E" w:rsidRPr="006A5506" w:rsidRDefault="00FB061E" w:rsidP="00FB061E">
      <w:pPr>
        <w:autoSpaceDE w:val="0"/>
        <w:autoSpaceDN w:val="0"/>
        <w:adjustRightInd w:val="0"/>
        <w:spacing w:after="0" w:line="240" w:lineRule="auto"/>
        <w:rPr>
          <w:rFonts w:ascii="Lucida Console" w:hAnsi="Lucida Console" w:cs="Lucida Console"/>
          <w:color w:val="538135" w:themeColor="accent6" w:themeShade="BF"/>
          <w:sz w:val="18"/>
          <w:szCs w:val="18"/>
        </w:rPr>
      </w:pPr>
    </w:p>
    <w:p w14:paraId="04117FB7" w14:textId="77777777" w:rsidR="00FB061E" w:rsidRDefault="00FB061E" w:rsidP="00FB061E">
      <w:pPr>
        <w:rPr>
          <w:color w:val="000000" w:themeColor="text1"/>
        </w:rPr>
      </w:pPr>
      <w:r>
        <w:rPr>
          <w:color w:val="000000" w:themeColor="text1"/>
        </w:rPr>
        <w:t>This command installs give-me-a-joke package and to use the package, refer below</w:t>
      </w:r>
    </w:p>
    <w:p w14:paraId="2E5D4428" w14:textId="77777777" w:rsidR="00FB061E" w:rsidRPr="006A5506" w:rsidRDefault="00FB061E" w:rsidP="00FB061E">
      <w:pPr>
        <w:shd w:val="clear" w:color="auto" w:fill="1E1E1E"/>
        <w:spacing w:after="0" w:line="285" w:lineRule="atLeast"/>
        <w:rPr>
          <w:rFonts w:ascii="Consolas" w:eastAsia="Times New Roman" w:hAnsi="Consolas" w:cs="Times New Roman"/>
          <w:color w:val="D4D4D4"/>
          <w:sz w:val="21"/>
          <w:szCs w:val="21"/>
        </w:rPr>
      </w:pPr>
    </w:p>
    <w:p w14:paraId="4B0C809B" w14:textId="77777777" w:rsidR="00FB061E" w:rsidRPr="006A550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6A5506">
        <w:rPr>
          <w:rFonts w:ascii="Consolas" w:eastAsia="Times New Roman" w:hAnsi="Consolas" w:cs="Times New Roman"/>
          <w:color w:val="569CD6"/>
          <w:sz w:val="21"/>
          <w:szCs w:val="21"/>
        </w:rPr>
        <w:t>const</w:t>
      </w:r>
      <w:proofErr w:type="spellEnd"/>
      <w:r w:rsidRPr="006A5506">
        <w:rPr>
          <w:rFonts w:ascii="Consolas" w:eastAsia="Times New Roman" w:hAnsi="Consolas" w:cs="Times New Roman"/>
          <w:color w:val="D4D4D4"/>
          <w:sz w:val="21"/>
          <w:szCs w:val="21"/>
        </w:rPr>
        <w:t> </w:t>
      </w:r>
      <w:r w:rsidRPr="006A5506">
        <w:rPr>
          <w:rFonts w:ascii="Consolas" w:eastAsia="Times New Roman" w:hAnsi="Consolas" w:cs="Times New Roman"/>
          <w:color w:val="4FC1FF"/>
          <w:sz w:val="21"/>
          <w:szCs w:val="21"/>
        </w:rPr>
        <w:t>joke</w:t>
      </w:r>
      <w:r w:rsidRPr="006A5506">
        <w:rPr>
          <w:rFonts w:ascii="Consolas" w:eastAsia="Times New Roman" w:hAnsi="Consolas" w:cs="Times New Roman"/>
          <w:color w:val="D4D4D4"/>
          <w:sz w:val="21"/>
          <w:szCs w:val="21"/>
        </w:rPr>
        <w:t> = </w:t>
      </w:r>
      <w:r w:rsidRPr="006A5506">
        <w:rPr>
          <w:rFonts w:ascii="Consolas" w:eastAsia="Times New Roman" w:hAnsi="Consolas" w:cs="Times New Roman"/>
          <w:color w:val="DCDCAA"/>
          <w:sz w:val="21"/>
          <w:szCs w:val="21"/>
        </w:rPr>
        <w:t>require</w:t>
      </w:r>
      <w:r w:rsidRPr="006A5506">
        <w:rPr>
          <w:rFonts w:ascii="Consolas" w:eastAsia="Times New Roman" w:hAnsi="Consolas" w:cs="Times New Roman"/>
          <w:color w:val="D4D4D4"/>
          <w:sz w:val="21"/>
          <w:szCs w:val="21"/>
        </w:rPr>
        <w:t>(</w:t>
      </w:r>
      <w:r w:rsidRPr="006A5506">
        <w:rPr>
          <w:rFonts w:ascii="Consolas" w:eastAsia="Times New Roman" w:hAnsi="Consolas" w:cs="Times New Roman"/>
          <w:color w:val="CE9178"/>
          <w:sz w:val="21"/>
          <w:szCs w:val="21"/>
        </w:rPr>
        <w:t>'give-me-a-joke'</w:t>
      </w:r>
      <w:r w:rsidRPr="006A5506">
        <w:rPr>
          <w:rFonts w:ascii="Consolas" w:eastAsia="Times New Roman" w:hAnsi="Consolas" w:cs="Times New Roman"/>
          <w:color w:val="D4D4D4"/>
          <w:sz w:val="21"/>
          <w:szCs w:val="21"/>
        </w:rPr>
        <w:t>);</w:t>
      </w:r>
    </w:p>
    <w:p w14:paraId="39AE9E7D" w14:textId="77777777" w:rsidR="00FB061E" w:rsidRPr="006A5506" w:rsidRDefault="00FB061E" w:rsidP="00FB061E">
      <w:pPr>
        <w:shd w:val="clear" w:color="auto" w:fill="1E1E1E"/>
        <w:spacing w:after="0" w:line="285" w:lineRule="atLeast"/>
        <w:rPr>
          <w:rFonts w:ascii="Consolas" w:eastAsia="Times New Roman" w:hAnsi="Consolas" w:cs="Times New Roman"/>
          <w:color w:val="D4D4D4"/>
          <w:sz w:val="21"/>
          <w:szCs w:val="21"/>
        </w:rPr>
      </w:pPr>
      <w:r w:rsidRPr="006A5506">
        <w:rPr>
          <w:rFonts w:ascii="Consolas" w:eastAsia="Times New Roman" w:hAnsi="Consolas" w:cs="Times New Roman"/>
          <w:color w:val="6A9955"/>
          <w:sz w:val="21"/>
          <w:szCs w:val="21"/>
        </w:rPr>
        <w:t>//here require is automatically going to look for the package in node_modules folder</w:t>
      </w:r>
    </w:p>
    <w:p w14:paraId="7B02F5A0" w14:textId="77777777" w:rsidR="00FB061E" w:rsidRPr="006A5506" w:rsidRDefault="00FB061E" w:rsidP="00FB061E">
      <w:pPr>
        <w:shd w:val="clear" w:color="auto" w:fill="1E1E1E"/>
        <w:spacing w:after="0" w:line="285" w:lineRule="atLeast"/>
        <w:rPr>
          <w:rFonts w:ascii="Consolas" w:eastAsia="Times New Roman" w:hAnsi="Consolas" w:cs="Times New Roman"/>
          <w:color w:val="D4D4D4"/>
          <w:sz w:val="21"/>
          <w:szCs w:val="21"/>
        </w:rPr>
      </w:pPr>
    </w:p>
    <w:p w14:paraId="3B96019F" w14:textId="77777777" w:rsidR="00FB061E" w:rsidRPr="006A550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6A5506">
        <w:rPr>
          <w:rFonts w:ascii="Consolas" w:eastAsia="Times New Roman" w:hAnsi="Consolas" w:cs="Times New Roman"/>
          <w:color w:val="4FC1FF"/>
          <w:sz w:val="21"/>
          <w:szCs w:val="21"/>
        </w:rPr>
        <w:t>joke</w:t>
      </w:r>
      <w:r w:rsidRPr="006A5506">
        <w:rPr>
          <w:rFonts w:ascii="Consolas" w:eastAsia="Times New Roman" w:hAnsi="Consolas" w:cs="Times New Roman"/>
          <w:color w:val="D4D4D4"/>
          <w:sz w:val="21"/>
          <w:szCs w:val="21"/>
        </w:rPr>
        <w:t>.</w:t>
      </w:r>
      <w:r w:rsidRPr="006A5506">
        <w:rPr>
          <w:rFonts w:ascii="Consolas" w:eastAsia="Times New Roman" w:hAnsi="Consolas" w:cs="Times New Roman"/>
          <w:color w:val="DCDCAA"/>
          <w:sz w:val="21"/>
          <w:szCs w:val="21"/>
        </w:rPr>
        <w:t>getCustomJoke</w:t>
      </w:r>
      <w:proofErr w:type="spellEnd"/>
      <w:r w:rsidRPr="006A5506">
        <w:rPr>
          <w:rFonts w:ascii="Consolas" w:eastAsia="Times New Roman" w:hAnsi="Consolas" w:cs="Times New Roman"/>
          <w:color w:val="D4D4D4"/>
          <w:sz w:val="21"/>
          <w:szCs w:val="21"/>
        </w:rPr>
        <w:t>((</w:t>
      </w:r>
      <w:r w:rsidRPr="006A5506">
        <w:rPr>
          <w:rFonts w:ascii="Consolas" w:eastAsia="Times New Roman" w:hAnsi="Consolas" w:cs="Times New Roman"/>
          <w:color w:val="9CDCFE"/>
          <w:sz w:val="21"/>
          <w:szCs w:val="21"/>
        </w:rPr>
        <w:t>joke</w:t>
      </w:r>
      <w:r w:rsidRPr="006A5506">
        <w:rPr>
          <w:rFonts w:ascii="Consolas" w:eastAsia="Times New Roman" w:hAnsi="Consolas" w:cs="Times New Roman"/>
          <w:color w:val="D4D4D4"/>
          <w:sz w:val="21"/>
          <w:szCs w:val="21"/>
        </w:rPr>
        <w:t>) </w:t>
      </w:r>
      <w:r w:rsidRPr="006A5506">
        <w:rPr>
          <w:rFonts w:ascii="Consolas" w:eastAsia="Times New Roman" w:hAnsi="Consolas" w:cs="Times New Roman"/>
          <w:color w:val="569CD6"/>
          <w:sz w:val="21"/>
          <w:szCs w:val="21"/>
        </w:rPr>
        <w:t>=&gt;</w:t>
      </w:r>
      <w:r w:rsidRPr="006A5506">
        <w:rPr>
          <w:rFonts w:ascii="Consolas" w:eastAsia="Times New Roman" w:hAnsi="Consolas" w:cs="Times New Roman"/>
          <w:color w:val="D4D4D4"/>
          <w:sz w:val="21"/>
          <w:szCs w:val="21"/>
        </w:rPr>
        <w:t> </w:t>
      </w:r>
      <w:r w:rsidRPr="006A5506">
        <w:rPr>
          <w:rFonts w:ascii="Consolas" w:eastAsia="Times New Roman" w:hAnsi="Consolas" w:cs="Times New Roman"/>
          <w:color w:val="9CDCFE"/>
          <w:sz w:val="21"/>
          <w:szCs w:val="21"/>
        </w:rPr>
        <w:t>console</w:t>
      </w:r>
      <w:r w:rsidRPr="006A5506">
        <w:rPr>
          <w:rFonts w:ascii="Consolas" w:eastAsia="Times New Roman" w:hAnsi="Consolas" w:cs="Times New Roman"/>
          <w:color w:val="D4D4D4"/>
          <w:sz w:val="21"/>
          <w:szCs w:val="21"/>
        </w:rPr>
        <w:t>.</w:t>
      </w:r>
      <w:r w:rsidRPr="006A5506">
        <w:rPr>
          <w:rFonts w:ascii="Consolas" w:eastAsia="Times New Roman" w:hAnsi="Consolas" w:cs="Times New Roman"/>
          <w:color w:val="DCDCAA"/>
          <w:sz w:val="21"/>
          <w:szCs w:val="21"/>
        </w:rPr>
        <w:t>log</w:t>
      </w:r>
      <w:r w:rsidRPr="006A5506">
        <w:rPr>
          <w:rFonts w:ascii="Consolas" w:eastAsia="Times New Roman" w:hAnsi="Consolas" w:cs="Times New Roman"/>
          <w:color w:val="D4D4D4"/>
          <w:sz w:val="21"/>
          <w:szCs w:val="21"/>
        </w:rPr>
        <w:t>(</w:t>
      </w:r>
      <w:r w:rsidRPr="006A5506">
        <w:rPr>
          <w:rFonts w:ascii="Consolas" w:eastAsia="Times New Roman" w:hAnsi="Consolas" w:cs="Times New Roman"/>
          <w:color w:val="9CDCFE"/>
          <w:sz w:val="21"/>
          <w:szCs w:val="21"/>
        </w:rPr>
        <w:t>joke</w:t>
      </w:r>
      <w:r w:rsidRPr="006A5506">
        <w:rPr>
          <w:rFonts w:ascii="Consolas" w:eastAsia="Times New Roman" w:hAnsi="Consolas" w:cs="Times New Roman"/>
          <w:color w:val="D4D4D4"/>
          <w:sz w:val="21"/>
          <w:szCs w:val="21"/>
        </w:rPr>
        <w:t>));</w:t>
      </w:r>
    </w:p>
    <w:p w14:paraId="04C90C67" w14:textId="77777777" w:rsidR="00FB061E" w:rsidRDefault="00FB061E" w:rsidP="00FB061E">
      <w:pPr>
        <w:rPr>
          <w:color w:val="000000" w:themeColor="text1"/>
        </w:rPr>
      </w:pPr>
    </w:p>
    <w:p w14:paraId="2FED8484" w14:textId="77777777" w:rsidR="00FB061E" w:rsidRDefault="00FB061E" w:rsidP="00FB061E">
      <w:pPr>
        <w:rPr>
          <w:b/>
          <w:bCs/>
          <w:color w:val="000000" w:themeColor="text1"/>
        </w:rPr>
      </w:pPr>
      <w:r>
        <w:rPr>
          <w:b/>
          <w:bCs/>
          <w:color w:val="000000" w:themeColor="text1"/>
        </w:rPr>
        <w:t>Adding global packages:</w:t>
      </w:r>
    </w:p>
    <w:p w14:paraId="46017F2A" w14:textId="77777777" w:rsidR="00FB061E" w:rsidRDefault="00FB061E" w:rsidP="00FB061E">
      <w:r>
        <w:rPr>
          <w:color w:val="000000" w:themeColor="text1"/>
        </w:rPr>
        <w:t xml:space="preserve">Currently when we install a package, using </w:t>
      </w:r>
      <w:proofErr w:type="spellStart"/>
      <w:r w:rsidRPr="00DD480D">
        <w:rPr>
          <w:color w:val="C45911" w:themeColor="accent2" w:themeShade="BF"/>
        </w:rPr>
        <w:t>npm</w:t>
      </w:r>
      <w:proofErr w:type="spellEnd"/>
      <w:r w:rsidRPr="00DD480D">
        <w:rPr>
          <w:color w:val="C45911" w:themeColor="accent2" w:themeShade="BF"/>
        </w:rPr>
        <w:t xml:space="preserve"> install {</w:t>
      </w:r>
      <w:proofErr w:type="spellStart"/>
      <w:r w:rsidRPr="00DD480D">
        <w:rPr>
          <w:color w:val="C45911" w:themeColor="accent2" w:themeShade="BF"/>
        </w:rPr>
        <w:t>packageName</w:t>
      </w:r>
      <w:proofErr w:type="spellEnd"/>
      <w:r w:rsidRPr="00DD480D">
        <w:rPr>
          <w:color w:val="C45911" w:themeColor="accent2" w:themeShade="BF"/>
        </w:rPr>
        <w:t xml:space="preserve">} </w:t>
      </w:r>
      <w:r>
        <w:rPr>
          <w:color w:val="000000" w:themeColor="text1"/>
        </w:rPr>
        <w:t xml:space="preserve">command, we can use </w:t>
      </w:r>
      <w:r w:rsidRPr="00DD480D">
        <w:rPr>
          <w:color w:val="538135" w:themeColor="accent6" w:themeShade="BF"/>
        </w:rPr>
        <w:t>require(</w:t>
      </w:r>
      <w:proofErr w:type="spellStart"/>
      <w:r w:rsidRPr="00DD480D">
        <w:rPr>
          <w:color w:val="538135" w:themeColor="accent6" w:themeShade="BF"/>
        </w:rPr>
        <w:t>packageName</w:t>
      </w:r>
      <w:proofErr w:type="spellEnd"/>
      <w:r w:rsidRPr="00DD480D">
        <w:rPr>
          <w:color w:val="538135" w:themeColor="accent6" w:themeShade="BF"/>
        </w:rPr>
        <w:t>)</w:t>
      </w:r>
      <w:r>
        <w:rPr>
          <w:color w:val="538135" w:themeColor="accent6" w:themeShade="BF"/>
        </w:rPr>
        <w:t xml:space="preserve"> </w:t>
      </w:r>
      <w:r>
        <w:t xml:space="preserve">in our </w:t>
      </w:r>
      <w:proofErr w:type="spellStart"/>
      <w:r>
        <w:t>js</w:t>
      </w:r>
      <w:proofErr w:type="spellEnd"/>
      <w:r>
        <w:t xml:space="preserve"> file (WHICH is inside the directory where the package was Installed). Because node searches for package inside </w:t>
      </w:r>
      <w:proofErr w:type="spellStart"/>
      <w:r>
        <w:t>node_modules</w:t>
      </w:r>
      <w:proofErr w:type="spellEnd"/>
      <w:r>
        <w:t xml:space="preserve"> which is in the current directory.</w:t>
      </w:r>
    </w:p>
    <w:p w14:paraId="42784579" w14:textId="77777777" w:rsidR="00FB061E" w:rsidRDefault="00FB061E" w:rsidP="00FB061E">
      <w:r>
        <w:t xml:space="preserve">But what if we want to use the package outside the directory where the package was installed. Running the command </w:t>
      </w:r>
      <w:r w:rsidRPr="00DD480D">
        <w:rPr>
          <w:color w:val="538135" w:themeColor="accent6" w:themeShade="BF"/>
        </w:rPr>
        <w:t>require(</w:t>
      </w:r>
      <w:proofErr w:type="spellStart"/>
      <w:r w:rsidRPr="00DD480D">
        <w:rPr>
          <w:color w:val="538135" w:themeColor="accent6" w:themeShade="BF"/>
        </w:rPr>
        <w:t>packageName</w:t>
      </w:r>
      <w:proofErr w:type="spellEnd"/>
      <w:r w:rsidRPr="00DD480D">
        <w:rPr>
          <w:color w:val="538135" w:themeColor="accent6" w:themeShade="BF"/>
        </w:rPr>
        <w:t>)</w:t>
      </w:r>
      <w:r>
        <w:rPr>
          <w:color w:val="538135" w:themeColor="accent6" w:themeShade="BF"/>
        </w:rPr>
        <w:t xml:space="preserve"> </w:t>
      </w:r>
      <w:r>
        <w:t xml:space="preserve">in a </w:t>
      </w:r>
      <w:proofErr w:type="spellStart"/>
      <w:r>
        <w:t>js</w:t>
      </w:r>
      <w:proofErr w:type="spellEnd"/>
      <w:r>
        <w:t xml:space="preserve"> script outside the directory where the package is installed would give error.</w:t>
      </w:r>
    </w:p>
    <w:p w14:paraId="1B0E1D48" w14:textId="77777777" w:rsidR="00FB061E" w:rsidRDefault="00FB061E" w:rsidP="00FB061E">
      <w:r>
        <w:t>For this reason, we can use global packages</w:t>
      </w:r>
    </w:p>
    <w:p w14:paraId="07862355" w14:textId="77777777" w:rsidR="00FB061E" w:rsidRDefault="00FB061E" w:rsidP="00FB061E">
      <w:r>
        <w:t>To use global packages there are two steps to be followed:</w:t>
      </w:r>
    </w:p>
    <w:p w14:paraId="400634FE" w14:textId="77777777" w:rsidR="00FB061E" w:rsidRDefault="00FB061E" w:rsidP="00FB061E">
      <w:pPr>
        <w:pStyle w:val="ListParagraph"/>
        <w:numPr>
          <w:ilvl w:val="0"/>
          <w:numId w:val="22"/>
        </w:numPr>
      </w:pPr>
      <w:r>
        <w:t xml:space="preserve">To install packages globally, use </w:t>
      </w:r>
      <w:proofErr w:type="spellStart"/>
      <w:r w:rsidRPr="00511962">
        <w:rPr>
          <w:b/>
          <w:bCs/>
        </w:rPr>
        <w:t>npm</w:t>
      </w:r>
      <w:proofErr w:type="spellEnd"/>
      <w:r w:rsidRPr="00511962">
        <w:rPr>
          <w:b/>
          <w:bCs/>
        </w:rPr>
        <w:t xml:space="preserve"> install -g {</w:t>
      </w:r>
      <w:proofErr w:type="spellStart"/>
      <w:r w:rsidRPr="00511962">
        <w:rPr>
          <w:b/>
          <w:bCs/>
        </w:rPr>
        <w:t>packageName</w:t>
      </w:r>
      <w:proofErr w:type="spellEnd"/>
      <w:r w:rsidRPr="00511962">
        <w:rPr>
          <w:b/>
          <w:bCs/>
        </w:rPr>
        <w:t>}</w:t>
      </w:r>
      <w:r>
        <w:t xml:space="preserve"> (Here g flag stands for global). </w:t>
      </w:r>
    </w:p>
    <w:p w14:paraId="492BC831" w14:textId="77777777" w:rsidR="00FB061E" w:rsidRPr="007E2570" w:rsidRDefault="00FB061E" w:rsidP="00FB061E">
      <w:pPr>
        <w:pStyle w:val="ListParagraph"/>
        <w:numPr>
          <w:ilvl w:val="0"/>
          <w:numId w:val="22"/>
        </w:numPr>
      </w:pPr>
      <w:r>
        <w:t xml:space="preserve">To use the global package in a specific directory, go to that directory and run </w:t>
      </w:r>
      <w:proofErr w:type="spellStart"/>
      <w:r>
        <w:rPr>
          <w:b/>
          <w:bCs/>
        </w:rPr>
        <w:t>npm</w:t>
      </w:r>
      <w:proofErr w:type="spellEnd"/>
      <w:r>
        <w:rPr>
          <w:b/>
          <w:bCs/>
        </w:rPr>
        <w:t xml:space="preserve"> link {</w:t>
      </w:r>
      <w:proofErr w:type="spellStart"/>
      <w:r>
        <w:rPr>
          <w:b/>
          <w:bCs/>
        </w:rPr>
        <w:t>packageName</w:t>
      </w:r>
      <w:proofErr w:type="spellEnd"/>
      <w:r>
        <w:rPr>
          <w:b/>
          <w:bCs/>
        </w:rPr>
        <w:t xml:space="preserve">}. </w:t>
      </w:r>
      <w:r>
        <w:t xml:space="preserve">It links the package to the current directory and now we can use the package using </w:t>
      </w:r>
      <w:r>
        <w:rPr>
          <w:b/>
          <w:bCs/>
        </w:rPr>
        <w:t>require(</w:t>
      </w:r>
      <w:proofErr w:type="spellStart"/>
      <w:r>
        <w:rPr>
          <w:b/>
          <w:bCs/>
        </w:rPr>
        <w:t>packageName</w:t>
      </w:r>
      <w:proofErr w:type="spellEnd"/>
      <w:r>
        <w:rPr>
          <w:b/>
          <w:bCs/>
        </w:rPr>
        <w:t>)</w:t>
      </w:r>
    </w:p>
    <w:p w14:paraId="2FABEA6D" w14:textId="77777777" w:rsidR="00FB061E" w:rsidRDefault="00FB061E" w:rsidP="00FB061E">
      <w:r>
        <w:t xml:space="preserve">We can see the directory of the global packages installed using </w:t>
      </w:r>
      <w:proofErr w:type="spellStart"/>
      <w:r>
        <w:rPr>
          <w:b/>
          <w:bCs/>
        </w:rPr>
        <w:t>npm</w:t>
      </w:r>
      <w:proofErr w:type="spellEnd"/>
      <w:r>
        <w:rPr>
          <w:b/>
          <w:bCs/>
        </w:rPr>
        <w:t xml:space="preserve"> list -g </w:t>
      </w:r>
      <w:r>
        <w:t>command.</w:t>
      </w:r>
      <w:r>
        <w:br/>
      </w:r>
    </w:p>
    <w:p w14:paraId="714D1D47" w14:textId="77777777" w:rsidR="00FB061E" w:rsidRDefault="00FB061E" w:rsidP="00FB061E">
      <w:pPr>
        <w:rPr>
          <w:b/>
          <w:bCs/>
        </w:rPr>
      </w:pPr>
      <w:proofErr w:type="spellStart"/>
      <w:r>
        <w:rPr>
          <w:b/>
          <w:bCs/>
        </w:rPr>
        <w:t>package.json</w:t>
      </w:r>
      <w:proofErr w:type="spellEnd"/>
      <w:r>
        <w:rPr>
          <w:b/>
          <w:bCs/>
        </w:rPr>
        <w:t>:</w:t>
      </w:r>
    </w:p>
    <w:p w14:paraId="36692A26" w14:textId="77777777" w:rsidR="00FB061E" w:rsidRDefault="00FB061E" w:rsidP="00FB061E">
      <w:proofErr w:type="spellStart"/>
      <w:r>
        <w:t>package.json</w:t>
      </w:r>
      <w:proofErr w:type="spellEnd"/>
      <w:r>
        <w:t xml:space="preserve"> is a file which consists of information like the dependencies used by the module, version, author, license, repository etc.</w:t>
      </w:r>
    </w:p>
    <w:p w14:paraId="7B82C94B" w14:textId="77777777" w:rsidR="00FB061E" w:rsidRDefault="00FB061E" w:rsidP="00FB061E">
      <w:r>
        <w:t xml:space="preserve">Whenever we make a new node project, use </w:t>
      </w:r>
      <w:proofErr w:type="spellStart"/>
      <w:r w:rsidRPr="00BB7380">
        <w:rPr>
          <w:color w:val="BF8F00" w:themeColor="accent4" w:themeShade="BF"/>
        </w:rPr>
        <w:t>npm</w:t>
      </w:r>
      <w:proofErr w:type="spellEnd"/>
      <w:r w:rsidRPr="00BB7380">
        <w:rPr>
          <w:color w:val="BF8F00" w:themeColor="accent4" w:themeShade="BF"/>
        </w:rPr>
        <w:t xml:space="preserve"> </w:t>
      </w:r>
      <w:proofErr w:type="spellStart"/>
      <w:r w:rsidRPr="00BB7380">
        <w:rPr>
          <w:color w:val="BF8F00" w:themeColor="accent4" w:themeShade="BF"/>
        </w:rPr>
        <w:t>init</w:t>
      </w:r>
      <w:proofErr w:type="spellEnd"/>
      <w:r w:rsidRPr="00BB7380">
        <w:rPr>
          <w:color w:val="BF8F00" w:themeColor="accent4" w:themeShade="BF"/>
        </w:rPr>
        <w:t xml:space="preserve"> </w:t>
      </w:r>
      <w:r>
        <w:t xml:space="preserve">command to create a </w:t>
      </w:r>
      <w:proofErr w:type="spellStart"/>
      <w:r>
        <w:t>package.json</w:t>
      </w:r>
      <w:proofErr w:type="spellEnd"/>
      <w:r>
        <w:t xml:space="preserve"> file for the node project. Now whenever we install a new package for our project, it would be added in the </w:t>
      </w:r>
      <w:r w:rsidRPr="00BB7380">
        <w:rPr>
          <w:b/>
          <w:bCs/>
        </w:rPr>
        <w:t>dependencies</w:t>
      </w:r>
      <w:r>
        <w:t xml:space="preserve"> of </w:t>
      </w:r>
      <w:proofErr w:type="spellStart"/>
      <w:r>
        <w:t>package.json</w:t>
      </w:r>
      <w:proofErr w:type="spellEnd"/>
      <w:r>
        <w:t xml:space="preserve"> file. </w:t>
      </w:r>
    </w:p>
    <w:p w14:paraId="63714C1D" w14:textId="77777777" w:rsidR="00FB061E" w:rsidRDefault="00FB061E" w:rsidP="00FB061E">
      <w:r>
        <w:t xml:space="preserve">Now whenever we share our node project, we often exclude the </w:t>
      </w:r>
      <w:proofErr w:type="spellStart"/>
      <w:r w:rsidRPr="00BB7380">
        <w:rPr>
          <w:color w:val="4472C4" w:themeColor="accent1"/>
        </w:rPr>
        <w:t>node_modules</w:t>
      </w:r>
      <w:proofErr w:type="spellEnd"/>
      <w:r w:rsidRPr="00BB7380">
        <w:rPr>
          <w:color w:val="4472C4" w:themeColor="accent1"/>
        </w:rPr>
        <w:t xml:space="preserve"> </w:t>
      </w:r>
      <w:r>
        <w:t xml:space="preserve">folder. So to install the required packages, just type </w:t>
      </w:r>
      <w:proofErr w:type="spellStart"/>
      <w:r w:rsidRPr="00BB7380">
        <w:rPr>
          <w:color w:val="538135" w:themeColor="accent6" w:themeShade="BF"/>
        </w:rPr>
        <w:t>npm</w:t>
      </w:r>
      <w:proofErr w:type="spellEnd"/>
      <w:r w:rsidRPr="00BB7380">
        <w:rPr>
          <w:color w:val="538135" w:themeColor="accent6" w:themeShade="BF"/>
        </w:rPr>
        <w:t xml:space="preserve"> install </w:t>
      </w:r>
      <w:r>
        <w:t xml:space="preserve">command and what it does is it looks for the </w:t>
      </w:r>
      <w:proofErr w:type="spellStart"/>
      <w:r w:rsidRPr="00BB7380">
        <w:rPr>
          <w:color w:val="C45911" w:themeColor="accent2" w:themeShade="BF"/>
        </w:rPr>
        <w:lastRenderedPageBreak/>
        <w:t>package.json</w:t>
      </w:r>
      <w:proofErr w:type="spellEnd"/>
      <w:r w:rsidRPr="00BB7380">
        <w:rPr>
          <w:color w:val="C45911" w:themeColor="accent2" w:themeShade="BF"/>
        </w:rPr>
        <w:t xml:space="preserve"> </w:t>
      </w:r>
      <w:r>
        <w:t xml:space="preserve">file in current directory and installs all the dependencies which are there in </w:t>
      </w:r>
      <w:proofErr w:type="spellStart"/>
      <w:r>
        <w:t>package.json</w:t>
      </w:r>
      <w:proofErr w:type="spellEnd"/>
      <w:r>
        <w:t xml:space="preserve"> file.</w:t>
      </w:r>
    </w:p>
    <w:p w14:paraId="0C81D6C5" w14:textId="77777777" w:rsidR="00FB061E" w:rsidRDefault="00FB061E" w:rsidP="00FB061E"/>
    <w:p w14:paraId="6C18FC0F" w14:textId="77777777" w:rsidR="00FB061E" w:rsidRDefault="00FB061E" w:rsidP="00FB061E">
      <w:pPr>
        <w:rPr>
          <w:b/>
          <w:bCs/>
          <w:sz w:val="28"/>
          <w:szCs w:val="28"/>
        </w:rPr>
      </w:pPr>
      <w:r w:rsidRPr="000F5CE9">
        <w:rPr>
          <w:b/>
          <w:bCs/>
          <w:sz w:val="28"/>
          <w:szCs w:val="28"/>
        </w:rPr>
        <w:t>SECTION 3</w:t>
      </w:r>
      <w:r>
        <w:rPr>
          <w:b/>
          <w:bCs/>
          <w:sz w:val="28"/>
          <w:szCs w:val="28"/>
        </w:rPr>
        <w:t>3</w:t>
      </w:r>
      <w:r w:rsidRPr="000F5CE9">
        <w:rPr>
          <w:b/>
          <w:bCs/>
          <w:sz w:val="28"/>
          <w:szCs w:val="28"/>
        </w:rPr>
        <w:t>:</w:t>
      </w:r>
      <w:r>
        <w:rPr>
          <w:b/>
          <w:bCs/>
          <w:sz w:val="28"/>
          <w:szCs w:val="28"/>
        </w:rPr>
        <w:t xml:space="preserve"> STARTING SERVERS WITH EXPRESS</w:t>
      </w:r>
    </w:p>
    <w:p w14:paraId="158ACA02" w14:textId="77777777" w:rsidR="00FB061E" w:rsidRDefault="00FB061E" w:rsidP="00FB061E">
      <w:pPr>
        <w:rPr>
          <w:b/>
          <w:bCs/>
        </w:rPr>
      </w:pPr>
      <w:r>
        <w:rPr>
          <w:b/>
          <w:bCs/>
        </w:rPr>
        <w:t>What is Express?</w:t>
      </w:r>
    </w:p>
    <w:p w14:paraId="08745A43" w14:textId="3FB750EB" w:rsidR="00FB061E" w:rsidRDefault="00FB061E" w:rsidP="00FB061E">
      <w:pPr>
        <w:rPr>
          <w:rFonts w:ascii="Open Sans" w:hAnsi="Open Sans" w:cs="Open Sans"/>
          <w:color w:val="555555"/>
          <w:sz w:val="21"/>
          <w:szCs w:val="21"/>
        </w:rPr>
      </w:pPr>
      <w:r>
        <w:t>Express is a “fast, unopinionated, minimalist web framework for Node.js”. It helps us build web apps!</w:t>
      </w:r>
      <w:r w:rsidR="00EF0E32">
        <w:t xml:space="preserve">. </w:t>
      </w:r>
    </w:p>
    <w:p w14:paraId="76A82EEC" w14:textId="0091EE23" w:rsidR="00EF0E32" w:rsidRDefault="00EF0E32" w:rsidP="00FB061E">
      <w:r w:rsidRPr="00EF0E32">
        <w:t>Express is a routing and middleware web framework that has minimal functionality of its own: An Express application is essentially a series of middleware function calls.</w:t>
      </w:r>
    </w:p>
    <w:p w14:paraId="72B78445" w14:textId="77777777" w:rsidR="00FB061E" w:rsidRDefault="00FB061E" w:rsidP="00FB061E">
      <w:proofErr w:type="spellStart"/>
      <w:r>
        <w:t>Its</w:t>
      </w:r>
      <w:proofErr w:type="spellEnd"/>
      <w:r>
        <w:t xml:space="preserve"> just an NPM Package which comes with a bunch of methods and optional plugins that we can use to build web applications and API’s.</w:t>
      </w:r>
    </w:p>
    <w:p w14:paraId="055A334C" w14:textId="77777777" w:rsidR="00FB061E" w:rsidRDefault="00FB061E" w:rsidP="00FB061E">
      <w:r>
        <w:t>Express helps us:</w:t>
      </w:r>
    </w:p>
    <w:p w14:paraId="706E9132" w14:textId="77777777" w:rsidR="00FB061E" w:rsidRDefault="00FB061E" w:rsidP="00FB061E">
      <w:pPr>
        <w:pStyle w:val="ListParagraph"/>
        <w:numPr>
          <w:ilvl w:val="0"/>
          <w:numId w:val="23"/>
        </w:numPr>
      </w:pPr>
      <w:r>
        <w:t>Start up a server to listen for requests</w:t>
      </w:r>
    </w:p>
    <w:p w14:paraId="5CC519E8" w14:textId="77777777" w:rsidR="00FB061E" w:rsidRDefault="00FB061E" w:rsidP="00FB061E">
      <w:pPr>
        <w:pStyle w:val="ListParagraph"/>
        <w:numPr>
          <w:ilvl w:val="0"/>
          <w:numId w:val="23"/>
        </w:numPr>
      </w:pPr>
      <w:r>
        <w:t>Parse incoming requests</w:t>
      </w:r>
    </w:p>
    <w:p w14:paraId="107FC51B" w14:textId="77777777" w:rsidR="00FB061E" w:rsidRDefault="00FB061E" w:rsidP="00FB061E">
      <w:pPr>
        <w:pStyle w:val="ListParagraph"/>
        <w:numPr>
          <w:ilvl w:val="0"/>
          <w:numId w:val="23"/>
        </w:numPr>
      </w:pPr>
      <w:r>
        <w:t>Match those requests to particular routes</w:t>
      </w:r>
    </w:p>
    <w:p w14:paraId="10B95EE6" w14:textId="77777777" w:rsidR="00FB061E" w:rsidRDefault="00FB061E" w:rsidP="00FB061E">
      <w:pPr>
        <w:pStyle w:val="ListParagraph"/>
        <w:numPr>
          <w:ilvl w:val="0"/>
          <w:numId w:val="23"/>
        </w:numPr>
      </w:pPr>
      <w:r>
        <w:t>Craft our http response and associated content</w:t>
      </w:r>
    </w:p>
    <w:p w14:paraId="327A58F9" w14:textId="77777777" w:rsidR="00FB061E" w:rsidRDefault="00FB061E" w:rsidP="00FB061E">
      <w:r>
        <w:rPr>
          <w:b/>
          <w:bCs/>
        </w:rPr>
        <w:t>Difference between library and framework</w:t>
      </w:r>
    </w:p>
    <w:p w14:paraId="1AB423DF" w14:textId="77777777" w:rsidR="00FB061E" w:rsidRDefault="00FB061E" w:rsidP="00FB061E">
      <w:pPr>
        <w:pStyle w:val="ListParagraph"/>
        <w:numPr>
          <w:ilvl w:val="0"/>
          <w:numId w:val="24"/>
        </w:numPr>
      </w:pPr>
      <w:r>
        <w:t>Library: When we use a library, we are in charge. We control the flow of the application code and we decide where to use the library</w:t>
      </w:r>
    </w:p>
    <w:p w14:paraId="0BD0EC92" w14:textId="77777777" w:rsidR="00FB061E" w:rsidRDefault="00FB061E" w:rsidP="00FB061E">
      <w:pPr>
        <w:pStyle w:val="ListParagraph"/>
        <w:numPr>
          <w:ilvl w:val="0"/>
          <w:numId w:val="24"/>
        </w:numPr>
      </w:pPr>
      <w:r>
        <w:t>Framework: With frameworks, that control is inverted. The framework is in charge and we are just the participants. The framework tells us where to plug in our code. Express is a framework. With framework, we have to follow the rules of it.</w:t>
      </w:r>
    </w:p>
    <w:p w14:paraId="6910463F" w14:textId="77777777" w:rsidR="00FB061E" w:rsidRDefault="00FB061E" w:rsidP="00FB061E">
      <w:pPr>
        <w:rPr>
          <w:b/>
          <w:bCs/>
        </w:rPr>
      </w:pPr>
      <w:r w:rsidRPr="0028635E">
        <w:rPr>
          <w:b/>
          <w:bCs/>
        </w:rPr>
        <w:t>Express app example</w:t>
      </w:r>
    </w:p>
    <w:p w14:paraId="3063DB5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//express app example. go to localhost:3000 for the response</w:t>
      </w:r>
    </w:p>
    <w:p w14:paraId="01E28D7F"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6B5B0266"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569CD6"/>
          <w:sz w:val="21"/>
          <w:szCs w:val="21"/>
        </w:rPr>
        <w:t>const</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express</w:t>
      </w:r>
      <w:r w:rsidRPr="00DA044E">
        <w:rPr>
          <w:rFonts w:ascii="Consolas" w:eastAsia="Times New Roman" w:hAnsi="Consolas" w:cs="Times New Roman"/>
          <w:color w:val="D4D4D4"/>
          <w:sz w:val="21"/>
          <w:szCs w:val="21"/>
        </w:rPr>
        <w:t> = </w:t>
      </w:r>
      <w:r w:rsidRPr="00DA044E">
        <w:rPr>
          <w:rFonts w:ascii="Consolas" w:eastAsia="Times New Roman" w:hAnsi="Consolas" w:cs="Times New Roman"/>
          <w:color w:val="DCDCAA"/>
          <w:sz w:val="21"/>
          <w:szCs w:val="21"/>
        </w:rPr>
        <w:t>require</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'express'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//returns a function</w:t>
      </w:r>
    </w:p>
    <w:p w14:paraId="1D77E4EA"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569CD6"/>
          <w:sz w:val="21"/>
          <w:szCs w:val="21"/>
        </w:rPr>
        <w:t>const</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 = </w:t>
      </w:r>
      <w:r w:rsidRPr="00DA044E">
        <w:rPr>
          <w:rFonts w:ascii="Consolas" w:eastAsia="Times New Roman" w:hAnsi="Consolas" w:cs="Times New Roman"/>
          <w:color w:val="DCDCAA"/>
          <w:sz w:val="21"/>
          <w:szCs w:val="21"/>
        </w:rPr>
        <w:t>express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//run the function which returns an object</w:t>
      </w:r>
    </w:p>
    <w:p w14:paraId="1B95B81B"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59C4A824"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569CD6"/>
          <w:sz w:val="21"/>
          <w:szCs w:val="21"/>
        </w:rPr>
        <w:t>const</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port</w:t>
      </w:r>
      <w:r w:rsidRPr="00DA044E">
        <w:rPr>
          <w:rFonts w:ascii="Consolas" w:eastAsia="Times New Roman" w:hAnsi="Consolas" w:cs="Times New Roman"/>
          <w:color w:val="D4D4D4"/>
          <w:sz w:val="21"/>
          <w:szCs w:val="21"/>
        </w:rPr>
        <w:t> = </w:t>
      </w:r>
      <w:r w:rsidRPr="00DA044E">
        <w:rPr>
          <w:rFonts w:ascii="Consolas" w:eastAsia="Times New Roman" w:hAnsi="Consolas" w:cs="Times New Roman"/>
          <w:color w:val="B5CEA8"/>
          <w:sz w:val="21"/>
          <w:szCs w:val="21"/>
        </w:rPr>
        <w:t>3000</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//define the port</w:t>
      </w:r>
    </w:p>
    <w:p w14:paraId="68736017"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2D3A4B97"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//The below code gets fired when we visit localhost:3000.</w:t>
      </w:r>
    </w:p>
    <w:p w14:paraId="3072B5A6"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 '/' is used for home route </w:t>
      </w:r>
    </w:p>
    <w:p w14:paraId="3BAF7A52"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//req is an object for the incoming request which consists of field like headers, baseURL and many other properties </w:t>
      </w:r>
    </w:p>
    <w:p w14:paraId="55F46D8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//and response is an object used to send corresponding response.</w:t>
      </w:r>
    </w:p>
    <w:p w14:paraId="1D1B0121"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3007191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1B5A79D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//NOTE THAT WE CAN ONLY SEND ONE RESPONSE PER REQUEST.</w:t>
      </w:r>
    </w:p>
    <w:p w14:paraId="7901424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/*This means if we have the following code</w:t>
      </w:r>
    </w:p>
    <w:p w14:paraId="4058DD2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        </w:t>
      </w:r>
      <w:proofErr w:type="spellStart"/>
      <w:r w:rsidRPr="00DA044E">
        <w:rPr>
          <w:rFonts w:ascii="Consolas" w:eastAsia="Times New Roman" w:hAnsi="Consolas" w:cs="Times New Roman"/>
          <w:color w:val="6A9955"/>
          <w:sz w:val="21"/>
          <w:szCs w:val="21"/>
        </w:rPr>
        <w:t>res.send</w:t>
      </w:r>
      <w:proofErr w:type="spellEnd"/>
      <w:r w:rsidRPr="00DA044E">
        <w:rPr>
          <w:rFonts w:ascii="Consolas" w:eastAsia="Times New Roman" w:hAnsi="Consolas" w:cs="Times New Roman"/>
          <w:color w:val="6A9955"/>
          <w:sz w:val="21"/>
          <w:szCs w:val="21"/>
        </w:rPr>
        <w:t>(response1);</w:t>
      </w:r>
    </w:p>
    <w:p w14:paraId="2C294470"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        </w:t>
      </w:r>
      <w:proofErr w:type="spellStart"/>
      <w:r w:rsidRPr="00DA044E">
        <w:rPr>
          <w:rFonts w:ascii="Consolas" w:eastAsia="Times New Roman" w:hAnsi="Consolas" w:cs="Times New Roman"/>
          <w:color w:val="6A9955"/>
          <w:sz w:val="21"/>
          <w:szCs w:val="21"/>
        </w:rPr>
        <w:t>res.send</w:t>
      </w:r>
      <w:proofErr w:type="spellEnd"/>
      <w:r w:rsidRPr="00DA044E">
        <w:rPr>
          <w:rFonts w:ascii="Consolas" w:eastAsia="Times New Roman" w:hAnsi="Consolas" w:cs="Times New Roman"/>
          <w:color w:val="6A9955"/>
          <w:sz w:val="21"/>
          <w:szCs w:val="21"/>
        </w:rPr>
        <w:t>(response2); //this response will never be sent</w:t>
      </w:r>
    </w:p>
    <w:p w14:paraId="46334EA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lastRenderedPageBreak/>
        <w:t>    */</w:t>
      </w:r>
    </w:p>
    <w:p w14:paraId="395D784B"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'Hello World!'</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//sending a string</w:t>
      </w:r>
    </w:p>
    <w:p w14:paraId="51DCB95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'&lt;p&gt;some html&lt;p&gt;'</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//we can send html too</w:t>
      </w:r>
    </w:p>
    <w:p w14:paraId="1BBF7EF3"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9CDCFE"/>
          <w:sz w:val="21"/>
          <w:szCs w:val="21"/>
        </w:rPr>
        <w:t>some:</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CE9178"/>
          <w:sz w:val="21"/>
          <w:szCs w:val="21"/>
        </w:rPr>
        <w:t>'json'</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//we can send js object and it would turn that into json</w:t>
      </w:r>
    </w:p>
    <w:p w14:paraId="1C75EE2C"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733EC2C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49C45B36"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//the below code gets fired when we visit localhost:3000/home</w:t>
      </w:r>
    </w:p>
    <w:p w14:paraId="0CEC028F"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//rerouting</w:t>
      </w:r>
    </w:p>
    <w:p w14:paraId="552AD68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'/home'</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6775DEAC"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"I have routed to home page"</w:t>
      </w:r>
      <w:r w:rsidRPr="00DA044E">
        <w:rPr>
          <w:rFonts w:ascii="Consolas" w:eastAsia="Times New Roman" w:hAnsi="Consolas" w:cs="Times New Roman"/>
          <w:color w:val="D4D4D4"/>
          <w:sz w:val="21"/>
          <w:szCs w:val="21"/>
        </w:rPr>
        <w:t>);</w:t>
      </w:r>
    </w:p>
    <w:p w14:paraId="2FEC6B90"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1BE74F8D"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13E39EB4"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//to send a post request, we use post method</w:t>
      </w:r>
    </w:p>
    <w:p w14:paraId="1E4C2800"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post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'/home'</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6AA73BD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"This is a post request!"</w:t>
      </w:r>
      <w:r w:rsidRPr="00DA044E">
        <w:rPr>
          <w:rFonts w:ascii="Consolas" w:eastAsia="Times New Roman" w:hAnsi="Consolas" w:cs="Times New Roman"/>
          <w:color w:val="D4D4D4"/>
          <w:sz w:val="21"/>
          <w:szCs w:val="21"/>
        </w:rPr>
        <w:t>);</w:t>
      </w:r>
    </w:p>
    <w:p w14:paraId="2CAFE85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7371631D"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5FF445FF"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//to send responses according to the path.</w:t>
      </w:r>
    </w:p>
    <w:p w14:paraId="392E283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//the below code would fire when we request localhost:3000/home/{anything}</w:t>
      </w:r>
    </w:p>
    <w:p w14:paraId="3AC9CB5A"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//Notice the colon</w:t>
      </w:r>
    </w:p>
    <w:p w14:paraId="6A8B21D2"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'/home/:anything'</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769D653B"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0F417083"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//to get the value of anything, use </w:t>
      </w:r>
      <w:proofErr w:type="spellStart"/>
      <w:r w:rsidRPr="00DA044E">
        <w:rPr>
          <w:rFonts w:ascii="Consolas" w:eastAsia="Times New Roman" w:hAnsi="Consolas" w:cs="Times New Roman"/>
          <w:color w:val="6A9955"/>
          <w:sz w:val="21"/>
          <w:szCs w:val="21"/>
        </w:rPr>
        <w:t>req.params</w:t>
      </w:r>
      <w:proofErr w:type="spellEnd"/>
      <w:r w:rsidRPr="00DA044E">
        <w:rPr>
          <w:rFonts w:ascii="Consolas" w:eastAsia="Times New Roman" w:hAnsi="Consolas" w:cs="Times New Roman"/>
          <w:color w:val="6A9955"/>
          <w:sz w:val="21"/>
          <w:szCs w:val="21"/>
        </w:rPr>
        <w:t> object</w:t>
      </w:r>
    </w:p>
    <w:p w14:paraId="5C86109A"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`This is </w:t>
      </w:r>
      <w:r w:rsidRPr="00DA044E">
        <w:rPr>
          <w:rFonts w:ascii="Consolas" w:eastAsia="Times New Roman" w:hAnsi="Consolas" w:cs="Times New Roman"/>
          <w:color w:val="569CD6"/>
          <w:sz w:val="21"/>
          <w:szCs w:val="21"/>
        </w:rPr>
        <w:t>${</w:t>
      </w:r>
      <w:proofErr w:type="spellStart"/>
      <w:r w:rsidRPr="00DA044E">
        <w:rPr>
          <w:rFonts w:ascii="Consolas" w:eastAsia="Times New Roman" w:hAnsi="Consolas" w:cs="Times New Roman"/>
          <w:color w:val="9CDCFE"/>
          <w:sz w:val="21"/>
          <w:szCs w:val="21"/>
        </w:rPr>
        <w:t>req</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9CDCFE"/>
          <w:sz w:val="21"/>
          <w:szCs w:val="21"/>
        </w:rPr>
        <w:t>params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9CDCFE"/>
          <w:sz w:val="21"/>
          <w:szCs w:val="21"/>
        </w:rPr>
        <w:t>anything</w:t>
      </w:r>
      <w:proofErr w:type="spellEnd"/>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 page`</w:t>
      </w:r>
      <w:r w:rsidRPr="00DA044E">
        <w:rPr>
          <w:rFonts w:ascii="Consolas" w:eastAsia="Times New Roman" w:hAnsi="Consolas" w:cs="Times New Roman"/>
          <w:color w:val="D4D4D4"/>
          <w:sz w:val="21"/>
          <w:szCs w:val="21"/>
        </w:rPr>
        <w:t>);</w:t>
      </w:r>
    </w:p>
    <w:p w14:paraId="1E37DAEF"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5FD6C762"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//now when you go to localhost:3000/home/chickens, you would recieve 'This is chickens page' </w:t>
      </w:r>
    </w:p>
    <w:p w14:paraId="4DABDC2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5529D767"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41396156"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'/home/:anything/:id'</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5157EEB1"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356CDCF6" w14:textId="13C6AA5A"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569CD6"/>
          <w:sz w:val="21"/>
          <w:szCs w:val="21"/>
        </w:rPr>
        <w:t>const</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anything</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id</w:t>
      </w:r>
      <w:r w:rsidRPr="00DA044E">
        <w:rPr>
          <w:rFonts w:ascii="Consolas" w:eastAsia="Times New Roman" w:hAnsi="Consolas" w:cs="Times New Roman"/>
          <w:color w:val="D4D4D4"/>
          <w:sz w:val="21"/>
          <w:szCs w:val="21"/>
        </w:rPr>
        <w:t>} = </w:t>
      </w:r>
      <w:proofErr w:type="spellStart"/>
      <w:r w:rsidRPr="00DA044E">
        <w:rPr>
          <w:rFonts w:ascii="Consolas" w:eastAsia="Times New Roman" w:hAnsi="Consolas" w:cs="Times New Roman"/>
          <w:color w:val="9CDCFE"/>
          <w:sz w:val="21"/>
          <w:szCs w:val="21"/>
        </w:rPr>
        <w:t>re</w:t>
      </w:r>
      <w:r w:rsidR="00FB640A">
        <w:rPr>
          <w:rFonts w:ascii="Consolas" w:eastAsia="Times New Roman" w:hAnsi="Consolas" w:cs="Times New Roman"/>
          <w:color w:val="9CDCFE"/>
          <w:sz w:val="21"/>
          <w:szCs w:val="21"/>
        </w:rPr>
        <w:t>q</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9CDCFE"/>
          <w:sz w:val="21"/>
          <w:szCs w:val="21"/>
        </w:rPr>
        <w:t>params</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w:t>
      </w:r>
      <w:proofErr w:type="spellStart"/>
      <w:r w:rsidRPr="00DA044E">
        <w:rPr>
          <w:rFonts w:ascii="Consolas" w:eastAsia="Times New Roman" w:hAnsi="Consolas" w:cs="Times New Roman"/>
          <w:color w:val="6A9955"/>
          <w:sz w:val="21"/>
          <w:szCs w:val="21"/>
        </w:rPr>
        <w:t>destructuring</w:t>
      </w:r>
      <w:proofErr w:type="spellEnd"/>
    </w:p>
    <w:p w14:paraId="2C6588FC"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4E44E730"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`Objects id is </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4FC1FF"/>
          <w:sz w:val="21"/>
          <w:szCs w:val="21"/>
        </w:rPr>
        <w:t>id</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 from </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4FC1FF"/>
          <w:sz w:val="21"/>
          <w:szCs w:val="21"/>
        </w:rPr>
        <w:t>anything</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 page`</w:t>
      </w:r>
      <w:r w:rsidRPr="00DA044E">
        <w:rPr>
          <w:rFonts w:ascii="Consolas" w:eastAsia="Times New Roman" w:hAnsi="Consolas" w:cs="Times New Roman"/>
          <w:color w:val="D4D4D4"/>
          <w:sz w:val="21"/>
          <w:szCs w:val="21"/>
        </w:rPr>
        <w:t>);</w:t>
      </w:r>
    </w:p>
    <w:p w14:paraId="44660CC1"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1A042CAB"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6A9955"/>
          <w:sz w:val="21"/>
          <w:szCs w:val="21"/>
        </w:rPr>
        <w:t>//now when you go to localhost:3000/home/chickens, you would recieve 'This is chickens page' </w:t>
      </w:r>
    </w:p>
    <w:p w14:paraId="2D326CD2"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02857FD2"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5685525C"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//WORKING WITH QUERY STRINGS</w:t>
      </w:r>
    </w:p>
    <w:p w14:paraId="53B580AB"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 example format of query string: baseurl/search?q=dogs&amp;color=red. Here q and color are queries</w:t>
      </w:r>
    </w:p>
    <w:p w14:paraId="75160A84"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699E6775"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//if we visit localhost:3000/search?q=dogs&amp;color=red, we would get this response</w:t>
      </w:r>
    </w:p>
    <w:p w14:paraId="7CF3D6E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'/search'</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31896A17"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7FB7B11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lastRenderedPageBreak/>
        <w:t>    </w:t>
      </w:r>
      <w:proofErr w:type="spellStart"/>
      <w:r w:rsidRPr="00DA044E">
        <w:rPr>
          <w:rFonts w:ascii="Consolas" w:eastAsia="Times New Roman" w:hAnsi="Consolas" w:cs="Times New Roman"/>
          <w:color w:val="569CD6"/>
          <w:sz w:val="21"/>
          <w:szCs w:val="21"/>
        </w:rPr>
        <w:t>const</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4FC1FF"/>
          <w:sz w:val="21"/>
          <w:szCs w:val="21"/>
        </w:rPr>
        <w:t>q</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4FC1FF"/>
          <w:sz w:val="21"/>
          <w:szCs w:val="21"/>
        </w:rPr>
        <w:t>color</w:t>
      </w:r>
      <w:proofErr w:type="spellEnd"/>
      <w:r w:rsidRPr="00DA044E">
        <w:rPr>
          <w:rFonts w:ascii="Consolas" w:eastAsia="Times New Roman" w:hAnsi="Consolas" w:cs="Times New Roman"/>
          <w:color w:val="D4D4D4"/>
          <w:sz w:val="21"/>
          <w:szCs w:val="21"/>
        </w:rPr>
        <w:t>} = </w:t>
      </w:r>
      <w:proofErr w:type="spellStart"/>
      <w:r w:rsidRPr="00DA044E">
        <w:rPr>
          <w:rFonts w:ascii="Consolas" w:eastAsia="Times New Roman" w:hAnsi="Consolas" w:cs="Times New Roman"/>
          <w:color w:val="9CDCFE"/>
          <w:sz w:val="21"/>
          <w:szCs w:val="21"/>
        </w:rPr>
        <w:t>req</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9CDCFE"/>
          <w:sz w:val="21"/>
          <w:szCs w:val="21"/>
        </w:rPr>
        <w:t>query</w:t>
      </w:r>
      <w:proofErr w:type="spellEnd"/>
      <w:r w:rsidRPr="00DA044E">
        <w:rPr>
          <w:rFonts w:ascii="Consolas" w:eastAsia="Times New Roman" w:hAnsi="Consolas" w:cs="Times New Roman"/>
          <w:color w:val="D4D4D4"/>
          <w:sz w:val="21"/>
          <w:szCs w:val="21"/>
        </w:rPr>
        <w:t>;</w:t>
      </w:r>
    </w:p>
    <w:p w14:paraId="4512D804"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`&lt;p&gt;Here is your query </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4FC1FF"/>
          <w:sz w:val="21"/>
          <w:szCs w:val="21"/>
        </w:rPr>
        <w:t>q</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 with </w:t>
      </w:r>
      <w:proofErr w:type="spellStart"/>
      <w:r w:rsidRPr="00DA044E">
        <w:rPr>
          <w:rFonts w:ascii="Consolas" w:eastAsia="Times New Roman" w:hAnsi="Consolas" w:cs="Times New Roman"/>
          <w:color w:val="CE9178"/>
          <w:sz w:val="21"/>
          <w:szCs w:val="21"/>
        </w:rPr>
        <w:t>color</w:t>
      </w:r>
      <w:proofErr w:type="spellEnd"/>
      <w:r w:rsidRPr="00DA044E">
        <w:rPr>
          <w:rFonts w:ascii="Consolas" w:eastAsia="Times New Roman" w:hAnsi="Consolas" w:cs="Times New Roman"/>
          <w:color w:val="CE9178"/>
          <w:sz w:val="21"/>
          <w:szCs w:val="21"/>
        </w:rPr>
        <w:t> </w:t>
      </w:r>
      <w:r w:rsidRPr="00DA044E">
        <w:rPr>
          <w:rFonts w:ascii="Consolas" w:eastAsia="Times New Roman" w:hAnsi="Consolas" w:cs="Times New Roman"/>
          <w:color w:val="569CD6"/>
          <w:sz w:val="21"/>
          <w:szCs w:val="21"/>
        </w:rPr>
        <w:t>${</w:t>
      </w:r>
      <w:proofErr w:type="spellStart"/>
      <w:r w:rsidRPr="00DA044E">
        <w:rPr>
          <w:rFonts w:ascii="Consolas" w:eastAsia="Times New Roman" w:hAnsi="Consolas" w:cs="Times New Roman"/>
          <w:color w:val="4FC1FF"/>
          <w:sz w:val="21"/>
          <w:szCs w:val="21"/>
        </w:rPr>
        <w:t>color</w:t>
      </w:r>
      <w:proofErr w:type="spellEnd"/>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w:t>
      </w:r>
      <w:r w:rsidRPr="00DA044E">
        <w:rPr>
          <w:rFonts w:ascii="Consolas" w:eastAsia="Times New Roman" w:hAnsi="Consolas" w:cs="Times New Roman"/>
          <w:color w:val="D4D4D4"/>
          <w:sz w:val="21"/>
          <w:szCs w:val="21"/>
        </w:rPr>
        <w:t>);</w:t>
      </w:r>
    </w:p>
    <w:p w14:paraId="7EF5DEB3"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396D83A5"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39602C4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//to send a generic reponse to every other invalid routes, refer below</w:t>
      </w:r>
    </w:p>
    <w:p w14:paraId="398F89B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//REMEMBER THIS MUST COME AT THE END OF ALL THE GET METHODS OTHERWISE IF IT IS AT</w:t>
      </w:r>
    </w:p>
    <w:p w14:paraId="52A411B8"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//THE TOP, THEN FOR VALID REQUESTS ALSO WE WILL GET THIS RESPONSE ONLY</w:t>
      </w:r>
    </w:p>
    <w:p w14:paraId="7B48958F"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get</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w:t>
      </w: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req</w:t>
      </w:r>
      <w:proofErr w:type="spellEnd"/>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2A9E875C"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proofErr w:type="spellStart"/>
      <w:r w:rsidRPr="00DA044E">
        <w:rPr>
          <w:rFonts w:ascii="Consolas" w:eastAsia="Times New Roman" w:hAnsi="Consolas" w:cs="Times New Roman"/>
          <w:color w:val="9CDCFE"/>
          <w:sz w:val="21"/>
          <w:szCs w:val="21"/>
        </w:rPr>
        <w:t>res</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send</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"I </w:t>
      </w:r>
      <w:proofErr w:type="spellStart"/>
      <w:r w:rsidRPr="00DA044E">
        <w:rPr>
          <w:rFonts w:ascii="Consolas" w:eastAsia="Times New Roman" w:hAnsi="Consolas" w:cs="Times New Roman"/>
          <w:color w:val="CE9178"/>
          <w:sz w:val="21"/>
          <w:szCs w:val="21"/>
        </w:rPr>
        <w:t>dont</w:t>
      </w:r>
      <w:proofErr w:type="spellEnd"/>
      <w:r w:rsidRPr="00DA044E">
        <w:rPr>
          <w:rFonts w:ascii="Consolas" w:eastAsia="Times New Roman" w:hAnsi="Consolas" w:cs="Times New Roman"/>
          <w:color w:val="CE9178"/>
          <w:sz w:val="21"/>
          <w:szCs w:val="21"/>
        </w:rPr>
        <w:t> know this path"</w:t>
      </w:r>
      <w:r w:rsidRPr="00DA044E">
        <w:rPr>
          <w:rFonts w:ascii="Consolas" w:eastAsia="Times New Roman" w:hAnsi="Consolas" w:cs="Times New Roman"/>
          <w:color w:val="D4D4D4"/>
          <w:sz w:val="21"/>
          <w:szCs w:val="21"/>
        </w:rPr>
        <w:t>);</w:t>
      </w:r>
    </w:p>
    <w:p w14:paraId="1EBBAA5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208398BD"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
    <w:p w14:paraId="73875429"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6A9955"/>
          <w:sz w:val="21"/>
          <w:szCs w:val="21"/>
        </w:rPr>
        <w:t>//start up the server on the defined port and listen to the incoming requests</w:t>
      </w:r>
    </w:p>
    <w:p w14:paraId="29B4B05E"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A044E">
        <w:rPr>
          <w:rFonts w:ascii="Consolas" w:eastAsia="Times New Roman" w:hAnsi="Consolas" w:cs="Times New Roman"/>
          <w:color w:val="4FC1FF"/>
          <w:sz w:val="21"/>
          <w:szCs w:val="21"/>
        </w:rPr>
        <w:t>app</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listen</w:t>
      </w:r>
      <w:proofErr w:type="spellEnd"/>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4FC1FF"/>
          <w:sz w:val="21"/>
          <w:szCs w:val="21"/>
        </w:rPr>
        <w:t>port</w:t>
      </w:r>
      <w:r w:rsidRPr="00DA044E">
        <w:rPr>
          <w:rFonts w:ascii="Consolas" w:eastAsia="Times New Roman" w:hAnsi="Consolas" w:cs="Times New Roman"/>
          <w:color w:val="D4D4D4"/>
          <w:sz w:val="21"/>
          <w:szCs w:val="21"/>
        </w:rPr>
        <w:t>, () </w:t>
      </w:r>
      <w:r w:rsidRPr="00DA044E">
        <w:rPr>
          <w:rFonts w:ascii="Consolas" w:eastAsia="Times New Roman" w:hAnsi="Consolas" w:cs="Times New Roman"/>
          <w:color w:val="569CD6"/>
          <w:sz w:val="21"/>
          <w:szCs w:val="21"/>
        </w:rPr>
        <w:t>=&gt;</w:t>
      </w:r>
      <w:r w:rsidRPr="00DA044E">
        <w:rPr>
          <w:rFonts w:ascii="Consolas" w:eastAsia="Times New Roman" w:hAnsi="Consolas" w:cs="Times New Roman"/>
          <w:color w:val="D4D4D4"/>
          <w:sz w:val="21"/>
          <w:szCs w:val="21"/>
        </w:rPr>
        <w:t> {</w:t>
      </w:r>
    </w:p>
    <w:p w14:paraId="13DEC936"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  </w:t>
      </w:r>
      <w:r w:rsidRPr="00DA044E">
        <w:rPr>
          <w:rFonts w:ascii="Consolas" w:eastAsia="Times New Roman" w:hAnsi="Consolas" w:cs="Times New Roman"/>
          <w:color w:val="9CDCFE"/>
          <w:sz w:val="21"/>
          <w:szCs w:val="21"/>
        </w:rPr>
        <w:t>console</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DCDCAA"/>
          <w:sz w:val="21"/>
          <w:szCs w:val="21"/>
        </w:rPr>
        <w:t>log</w:t>
      </w:r>
      <w:r w:rsidRPr="00DA044E">
        <w:rPr>
          <w:rFonts w:ascii="Consolas" w:eastAsia="Times New Roman" w:hAnsi="Consolas" w:cs="Times New Roman"/>
          <w:color w:val="D4D4D4"/>
          <w:sz w:val="21"/>
          <w:szCs w:val="21"/>
        </w:rPr>
        <w:t>(</w:t>
      </w:r>
      <w:r w:rsidRPr="00DA044E">
        <w:rPr>
          <w:rFonts w:ascii="Consolas" w:eastAsia="Times New Roman" w:hAnsi="Consolas" w:cs="Times New Roman"/>
          <w:color w:val="CE9178"/>
          <w:sz w:val="21"/>
          <w:szCs w:val="21"/>
        </w:rPr>
        <w:t>`Example app listening on port </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4FC1FF"/>
          <w:sz w:val="21"/>
          <w:szCs w:val="21"/>
        </w:rPr>
        <w:t>port</w:t>
      </w:r>
      <w:r w:rsidRPr="00DA044E">
        <w:rPr>
          <w:rFonts w:ascii="Consolas" w:eastAsia="Times New Roman" w:hAnsi="Consolas" w:cs="Times New Roman"/>
          <w:color w:val="569CD6"/>
          <w:sz w:val="21"/>
          <w:szCs w:val="21"/>
        </w:rPr>
        <w:t>}</w:t>
      </w:r>
      <w:r w:rsidRPr="00DA044E">
        <w:rPr>
          <w:rFonts w:ascii="Consolas" w:eastAsia="Times New Roman" w:hAnsi="Consolas" w:cs="Times New Roman"/>
          <w:color w:val="CE9178"/>
          <w:sz w:val="21"/>
          <w:szCs w:val="21"/>
        </w:rPr>
        <w:t>`</w:t>
      </w:r>
      <w:r w:rsidRPr="00DA044E">
        <w:rPr>
          <w:rFonts w:ascii="Consolas" w:eastAsia="Times New Roman" w:hAnsi="Consolas" w:cs="Times New Roman"/>
          <w:color w:val="D4D4D4"/>
          <w:sz w:val="21"/>
          <w:szCs w:val="21"/>
        </w:rPr>
        <w:t>)</w:t>
      </w:r>
    </w:p>
    <w:p w14:paraId="64D9E5E5" w14:textId="77777777" w:rsidR="00FB061E" w:rsidRPr="00DA044E" w:rsidRDefault="00FB061E" w:rsidP="00FB061E">
      <w:pPr>
        <w:shd w:val="clear" w:color="auto" w:fill="1E1E1E"/>
        <w:spacing w:after="0" w:line="285" w:lineRule="atLeast"/>
        <w:rPr>
          <w:rFonts w:ascii="Consolas" w:eastAsia="Times New Roman" w:hAnsi="Consolas" w:cs="Times New Roman"/>
          <w:color w:val="D4D4D4"/>
          <w:sz w:val="21"/>
          <w:szCs w:val="21"/>
        </w:rPr>
      </w:pPr>
      <w:r w:rsidRPr="00DA044E">
        <w:rPr>
          <w:rFonts w:ascii="Consolas" w:eastAsia="Times New Roman" w:hAnsi="Consolas" w:cs="Times New Roman"/>
          <w:color w:val="D4D4D4"/>
          <w:sz w:val="21"/>
          <w:szCs w:val="21"/>
        </w:rPr>
        <w:t>});</w:t>
      </w:r>
    </w:p>
    <w:p w14:paraId="165574C2" w14:textId="77777777" w:rsidR="00FB061E" w:rsidRPr="00DA044E" w:rsidRDefault="00FB061E" w:rsidP="00FB061E">
      <w:pPr>
        <w:shd w:val="clear" w:color="auto" w:fill="1E1E1E"/>
        <w:spacing w:after="240" w:line="285" w:lineRule="atLeast"/>
        <w:rPr>
          <w:rFonts w:ascii="Consolas" w:eastAsia="Times New Roman" w:hAnsi="Consolas" w:cs="Times New Roman"/>
          <w:color w:val="D4D4D4"/>
          <w:sz w:val="21"/>
          <w:szCs w:val="21"/>
        </w:rPr>
      </w:pPr>
    </w:p>
    <w:p w14:paraId="676D05E6" w14:textId="77777777" w:rsidR="00FB061E" w:rsidRPr="0028635E" w:rsidRDefault="00FB061E" w:rsidP="00FB061E">
      <w:pPr>
        <w:shd w:val="clear" w:color="auto" w:fill="1E1E1E"/>
        <w:spacing w:after="240" w:line="285" w:lineRule="atLeast"/>
        <w:rPr>
          <w:rFonts w:ascii="Consolas" w:eastAsia="Times New Roman" w:hAnsi="Consolas" w:cs="Times New Roman"/>
          <w:color w:val="D4D4D4"/>
          <w:sz w:val="21"/>
          <w:szCs w:val="21"/>
        </w:rPr>
      </w:pPr>
    </w:p>
    <w:p w14:paraId="5C883713" w14:textId="77777777" w:rsidR="00FB061E" w:rsidRPr="0028635E" w:rsidRDefault="00FB061E" w:rsidP="00FB061E">
      <w:pPr>
        <w:rPr>
          <w:b/>
          <w:bCs/>
        </w:rPr>
      </w:pPr>
    </w:p>
    <w:p w14:paraId="70B5AAAB" w14:textId="77777777" w:rsidR="00FB061E" w:rsidRDefault="00FB061E" w:rsidP="00FB061E">
      <w:pPr>
        <w:rPr>
          <w:b/>
          <w:bCs/>
        </w:rPr>
      </w:pPr>
      <w:proofErr w:type="spellStart"/>
      <w:r>
        <w:rPr>
          <w:b/>
          <w:bCs/>
        </w:rPr>
        <w:t>Nodemon</w:t>
      </w:r>
      <w:proofErr w:type="spellEnd"/>
      <w:r>
        <w:rPr>
          <w:b/>
          <w:bCs/>
        </w:rPr>
        <w:t>:</w:t>
      </w:r>
    </w:p>
    <w:p w14:paraId="04614900" w14:textId="77777777" w:rsidR="00FB061E" w:rsidRPr="007D3083" w:rsidRDefault="00FB061E" w:rsidP="00FB061E">
      <w:r>
        <w:t xml:space="preserve">Whenever we make changes to our code, we have to restart the server for the changes to take place. We can avoid that by using </w:t>
      </w:r>
      <w:proofErr w:type="spellStart"/>
      <w:r>
        <w:t>nodemon</w:t>
      </w:r>
      <w:proofErr w:type="spellEnd"/>
      <w:r>
        <w:t xml:space="preserve"> </w:t>
      </w:r>
      <w:hyperlink r:id="rId5" w:history="1">
        <w:r w:rsidRPr="007D3083">
          <w:rPr>
            <w:rStyle w:val="Hyperlink"/>
          </w:rPr>
          <w:t>https://www.npmjs.com/package/nodemon</w:t>
        </w:r>
      </w:hyperlink>
      <w:r>
        <w:t xml:space="preserve"> </w:t>
      </w:r>
    </w:p>
    <w:p w14:paraId="233A479D" w14:textId="77777777" w:rsidR="00FB061E" w:rsidRDefault="00FB061E" w:rsidP="00FB061E">
      <w:pPr>
        <w:rPr>
          <w:b/>
          <w:bCs/>
          <w:sz w:val="28"/>
          <w:szCs w:val="28"/>
        </w:rPr>
      </w:pPr>
      <w:r w:rsidRPr="000F5CE9">
        <w:rPr>
          <w:b/>
          <w:bCs/>
          <w:sz w:val="28"/>
          <w:szCs w:val="28"/>
        </w:rPr>
        <w:t>SECTION 3</w:t>
      </w:r>
      <w:r>
        <w:rPr>
          <w:b/>
          <w:bCs/>
          <w:sz w:val="28"/>
          <w:szCs w:val="28"/>
        </w:rPr>
        <w:t>4</w:t>
      </w:r>
      <w:r w:rsidRPr="000F5CE9">
        <w:rPr>
          <w:b/>
          <w:bCs/>
          <w:sz w:val="28"/>
          <w:szCs w:val="28"/>
        </w:rPr>
        <w:t>:</w:t>
      </w:r>
      <w:r>
        <w:rPr>
          <w:b/>
          <w:bCs/>
          <w:sz w:val="28"/>
          <w:szCs w:val="28"/>
        </w:rPr>
        <w:t xml:space="preserve"> CREATING DYNAMIC HTML WITH TEMPLATING</w:t>
      </w:r>
    </w:p>
    <w:p w14:paraId="0DDA17DF" w14:textId="77777777" w:rsidR="00FB061E" w:rsidRDefault="00FB061E" w:rsidP="00FB061E">
      <w:r w:rsidRPr="00B26411">
        <w:rPr>
          <w:b/>
          <w:bCs/>
        </w:rPr>
        <w:t xml:space="preserve">Templating: </w:t>
      </w:r>
      <w:r>
        <w:t xml:space="preserve">templating allows us to define a “pattern” for a webpage, that we can dynamically modify. For </w:t>
      </w:r>
      <w:proofErr w:type="spellStart"/>
      <w:r>
        <w:t>eg</w:t>
      </w:r>
      <w:proofErr w:type="spellEnd"/>
      <w:r>
        <w:t>, the search engine in google, it does not know what we are going to search, based on the search query, it creates a webpage based on the pattern on the fly. We can have dynamic values, dynamic elements, conditionals etc with templates.</w:t>
      </w:r>
    </w:p>
    <w:p w14:paraId="02D28495" w14:textId="77777777" w:rsidR="00FB061E" w:rsidRDefault="00FB061E" w:rsidP="00FB061E">
      <w:r>
        <w:t xml:space="preserve">For templating, there are many tools like </w:t>
      </w:r>
      <w:r>
        <w:rPr>
          <w:b/>
          <w:bCs/>
        </w:rPr>
        <w:t xml:space="preserve">EJS (Embedded Javascript templating), handlebars, jade language, pug, </w:t>
      </w:r>
      <w:proofErr w:type="spellStart"/>
      <w:r>
        <w:rPr>
          <w:b/>
          <w:bCs/>
        </w:rPr>
        <w:t>nunjucks</w:t>
      </w:r>
      <w:proofErr w:type="spellEnd"/>
      <w:r>
        <w:rPr>
          <w:b/>
          <w:bCs/>
        </w:rPr>
        <w:t xml:space="preserve">  etc. </w:t>
      </w:r>
      <w:r>
        <w:t>they all output HTML.</w:t>
      </w:r>
    </w:p>
    <w:p w14:paraId="6134EEF1" w14:textId="77777777" w:rsidR="00FB061E" w:rsidRDefault="00FB061E" w:rsidP="00FB061E">
      <w:r>
        <w:t>We will be using EJS because it is most commonly used and popular.</w:t>
      </w:r>
    </w:p>
    <w:p w14:paraId="74F3E450" w14:textId="46DCED7C" w:rsidR="00FB061E" w:rsidRDefault="00FB061E" w:rsidP="00B66D63">
      <w:r w:rsidRPr="00CF0557">
        <w:t xml:space="preserve">Install </w:t>
      </w:r>
      <w:proofErr w:type="spellStart"/>
      <w:r w:rsidRPr="00CF0557">
        <w:t>ejs</w:t>
      </w:r>
      <w:proofErr w:type="spellEnd"/>
      <w:r w:rsidRPr="00CF0557">
        <w:t xml:space="preserve"> using </w:t>
      </w:r>
      <w:proofErr w:type="spellStart"/>
      <w:r w:rsidRPr="00CF0557">
        <w:rPr>
          <w:color w:val="C45911" w:themeColor="accent2" w:themeShade="BF"/>
        </w:rPr>
        <w:t>npm</w:t>
      </w:r>
      <w:proofErr w:type="spellEnd"/>
      <w:r w:rsidRPr="00CF0557">
        <w:rPr>
          <w:color w:val="C45911" w:themeColor="accent2" w:themeShade="BF"/>
        </w:rPr>
        <w:t xml:space="preserve"> install </w:t>
      </w:r>
      <w:proofErr w:type="spellStart"/>
      <w:r w:rsidRPr="00CF0557">
        <w:rPr>
          <w:color w:val="C45911" w:themeColor="accent2" w:themeShade="BF"/>
        </w:rPr>
        <w:t>ejs</w:t>
      </w:r>
      <w:proofErr w:type="spellEnd"/>
      <w:r w:rsidRPr="00CF0557">
        <w:rPr>
          <w:color w:val="C45911" w:themeColor="accent2" w:themeShade="BF"/>
        </w:rPr>
        <w:t xml:space="preserve"> </w:t>
      </w:r>
      <w:r w:rsidRPr="00CF0557">
        <w:t>co</w:t>
      </w:r>
      <w:r>
        <w:t>mmand.</w:t>
      </w:r>
    </w:p>
    <w:p w14:paraId="4B8ABA90" w14:textId="77777777" w:rsidR="00FB061E" w:rsidRDefault="00FB061E" w:rsidP="00FB061E">
      <w:pPr>
        <w:rPr>
          <w:b/>
          <w:bCs/>
        </w:rPr>
      </w:pPr>
      <w:r>
        <w:rPr>
          <w:b/>
          <w:bCs/>
        </w:rPr>
        <w:t xml:space="preserve">Example on how to use </w:t>
      </w:r>
      <w:proofErr w:type="spellStart"/>
      <w:r>
        <w:rPr>
          <w:b/>
          <w:bCs/>
        </w:rPr>
        <w:t>ejs</w:t>
      </w:r>
      <w:proofErr w:type="spellEnd"/>
      <w:r>
        <w:rPr>
          <w:b/>
          <w:bCs/>
        </w:rPr>
        <w:t>:</w:t>
      </w:r>
    </w:p>
    <w:p w14:paraId="2423F690" w14:textId="77777777" w:rsidR="00FB061E" w:rsidRPr="00A62466" w:rsidRDefault="00FB061E" w:rsidP="00FB061E">
      <w:r>
        <w:t>Index.js</w:t>
      </w:r>
    </w:p>
    <w:p w14:paraId="12B6BA66"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A62466">
        <w:rPr>
          <w:rFonts w:ascii="Consolas" w:eastAsia="Times New Roman" w:hAnsi="Consolas" w:cs="Times New Roman"/>
          <w:color w:val="569CD6"/>
          <w:sz w:val="21"/>
          <w:szCs w:val="21"/>
        </w:rPr>
        <w:t>const</w:t>
      </w:r>
      <w:proofErr w:type="spellEnd"/>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4FC1FF"/>
          <w:sz w:val="21"/>
          <w:szCs w:val="21"/>
        </w:rPr>
        <w:t>express</w:t>
      </w:r>
      <w:r w:rsidRPr="00A62466">
        <w:rPr>
          <w:rFonts w:ascii="Consolas" w:eastAsia="Times New Roman" w:hAnsi="Consolas" w:cs="Times New Roman"/>
          <w:color w:val="D4D4D4"/>
          <w:sz w:val="21"/>
          <w:szCs w:val="21"/>
        </w:rPr>
        <w:t> = </w:t>
      </w:r>
      <w:r w:rsidRPr="00A62466">
        <w:rPr>
          <w:rFonts w:ascii="Consolas" w:eastAsia="Times New Roman" w:hAnsi="Consolas" w:cs="Times New Roman"/>
          <w:color w:val="DCDCAA"/>
          <w:sz w:val="21"/>
          <w:szCs w:val="21"/>
        </w:rPr>
        <w:t>require</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CE9178"/>
          <w:sz w:val="21"/>
          <w:szCs w:val="21"/>
        </w:rPr>
        <w:t>'express'</w:t>
      </w:r>
      <w:r w:rsidRPr="00A62466">
        <w:rPr>
          <w:rFonts w:ascii="Consolas" w:eastAsia="Times New Roman" w:hAnsi="Consolas" w:cs="Times New Roman"/>
          <w:color w:val="D4D4D4"/>
          <w:sz w:val="21"/>
          <w:szCs w:val="21"/>
        </w:rPr>
        <w:t>);</w:t>
      </w:r>
    </w:p>
    <w:p w14:paraId="0719847E"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78FC9A68"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A62466">
        <w:rPr>
          <w:rFonts w:ascii="Consolas" w:eastAsia="Times New Roman" w:hAnsi="Consolas" w:cs="Times New Roman"/>
          <w:color w:val="569CD6"/>
          <w:sz w:val="21"/>
          <w:szCs w:val="21"/>
        </w:rPr>
        <w:t>const</w:t>
      </w:r>
      <w:proofErr w:type="spellEnd"/>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4FC1FF"/>
          <w:sz w:val="21"/>
          <w:szCs w:val="21"/>
        </w:rPr>
        <w:t>app</w:t>
      </w:r>
      <w:r w:rsidRPr="00A62466">
        <w:rPr>
          <w:rFonts w:ascii="Consolas" w:eastAsia="Times New Roman" w:hAnsi="Consolas" w:cs="Times New Roman"/>
          <w:color w:val="D4D4D4"/>
          <w:sz w:val="21"/>
          <w:szCs w:val="21"/>
        </w:rPr>
        <w:t> = </w:t>
      </w:r>
      <w:r w:rsidRPr="00A62466">
        <w:rPr>
          <w:rFonts w:ascii="Consolas" w:eastAsia="Times New Roman" w:hAnsi="Consolas" w:cs="Times New Roman"/>
          <w:color w:val="DCDCAA"/>
          <w:sz w:val="21"/>
          <w:szCs w:val="21"/>
        </w:rPr>
        <w:t>express</w:t>
      </w:r>
      <w:r w:rsidRPr="00A62466">
        <w:rPr>
          <w:rFonts w:ascii="Consolas" w:eastAsia="Times New Roman" w:hAnsi="Consolas" w:cs="Times New Roman"/>
          <w:color w:val="D4D4D4"/>
          <w:sz w:val="21"/>
          <w:szCs w:val="21"/>
        </w:rPr>
        <w:t>();</w:t>
      </w:r>
    </w:p>
    <w:p w14:paraId="0DBC704F"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112D492A"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//we are not requiring ejs, instead, by setting the view engine property,</w:t>
      </w:r>
    </w:p>
    <w:p w14:paraId="115C8828"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//express behind the scenes will require this library</w:t>
      </w:r>
    </w:p>
    <w:p w14:paraId="25E02D57"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A62466">
        <w:rPr>
          <w:rFonts w:ascii="Consolas" w:eastAsia="Times New Roman" w:hAnsi="Consolas" w:cs="Times New Roman"/>
          <w:color w:val="4FC1FF"/>
          <w:sz w:val="21"/>
          <w:szCs w:val="21"/>
        </w:rPr>
        <w:t>app</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DCDCAA"/>
          <w:sz w:val="21"/>
          <w:szCs w:val="21"/>
        </w:rPr>
        <w:t>set</w:t>
      </w:r>
      <w:proofErr w:type="spellEnd"/>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CE9178"/>
          <w:sz w:val="21"/>
          <w:szCs w:val="21"/>
        </w:rPr>
        <w:t>'view engine'</w:t>
      </w: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CE9178"/>
          <w:sz w:val="21"/>
          <w:szCs w:val="21"/>
        </w:rPr>
        <w:t>'</w:t>
      </w:r>
      <w:proofErr w:type="spellStart"/>
      <w:r w:rsidRPr="00A62466">
        <w:rPr>
          <w:rFonts w:ascii="Consolas" w:eastAsia="Times New Roman" w:hAnsi="Consolas" w:cs="Times New Roman"/>
          <w:color w:val="CE9178"/>
          <w:sz w:val="21"/>
          <w:szCs w:val="21"/>
        </w:rPr>
        <w:t>ejs</w:t>
      </w:r>
      <w:proofErr w:type="spellEnd"/>
      <w:r w:rsidRPr="00A62466">
        <w:rPr>
          <w:rFonts w:ascii="Consolas" w:eastAsia="Times New Roman" w:hAnsi="Consolas" w:cs="Times New Roman"/>
          <w:color w:val="CE9178"/>
          <w:sz w:val="21"/>
          <w:szCs w:val="21"/>
        </w:rPr>
        <w:t>'</w:t>
      </w:r>
      <w:r w:rsidRPr="00A62466">
        <w:rPr>
          <w:rFonts w:ascii="Consolas" w:eastAsia="Times New Roman" w:hAnsi="Consolas" w:cs="Times New Roman"/>
          <w:color w:val="D4D4D4"/>
          <w:sz w:val="21"/>
          <w:szCs w:val="21"/>
        </w:rPr>
        <w:t>);</w:t>
      </w:r>
    </w:p>
    <w:p w14:paraId="24382F09"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1A712A3D"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lastRenderedPageBreak/>
        <w:t>//Now by default, when we are using view engine, express, by default is </w:t>
      </w:r>
    </w:p>
    <w:p w14:paraId="026E21F5"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//going to assume that our views will be in a directory named views</w:t>
      </w:r>
    </w:p>
    <w:p w14:paraId="56196588"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//so we have to store our html templates in views folder. </w:t>
      </w:r>
    </w:p>
    <w:p w14:paraId="2758EEB9"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//default path is </w:t>
      </w:r>
      <w:proofErr w:type="spellStart"/>
      <w:r w:rsidRPr="00A62466">
        <w:rPr>
          <w:rFonts w:ascii="Consolas" w:eastAsia="Times New Roman" w:hAnsi="Consolas" w:cs="Times New Roman"/>
          <w:color w:val="6A9955"/>
          <w:sz w:val="21"/>
          <w:szCs w:val="21"/>
        </w:rPr>
        <w:t>process.cwd</w:t>
      </w:r>
      <w:proofErr w:type="spellEnd"/>
      <w:r w:rsidRPr="00A62466">
        <w:rPr>
          <w:rFonts w:ascii="Consolas" w:eastAsia="Times New Roman" w:hAnsi="Consolas" w:cs="Times New Roman"/>
          <w:color w:val="6A9955"/>
          <w:sz w:val="21"/>
          <w:szCs w:val="21"/>
        </w:rPr>
        <w:t>() + '/views'</w:t>
      </w:r>
    </w:p>
    <w:p w14:paraId="19CAF14C"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1997AC08"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//we can set other names for the views directory using 'views' property of app.set() method</w:t>
      </w:r>
    </w:p>
    <w:p w14:paraId="6AAF63F4"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w:t>
      </w:r>
      <w:proofErr w:type="spellStart"/>
      <w:r w:rsidRPr="00A62466">
        <w:rPr>
          <w:rFonts w:ascii="Consolas" w:eastAsia="Times New Roman" w:hAnsi="Consolas" w:cs="Times New Roman"/>
          <w:color w:val="6A9955"/>
          <w:sz w:val="21"/>
          <w:szCs w:val="21"/>
        </w:rPr>
        <w:t>app.set</w:t>
      </w:r>
      <w:proofErr w:type="spellEnd"/>
      <w:r w:rsidRPr="00A62466">
        <w:rPr>
          <w:rFonts w:ascii="Consolas" w:eastAsia="Times New Roman" w:hAnsi="Consolas" w:cs="Times New Roman"/>
          <w:color w:val="6A9955"/>
          <w:sz w:val="21"/>
          <w:szCs w:val="21"/>
        </w:rPr>
        <w:t>('views', 'some other name instead of views');</w:t>
      </w:r>
    </w:p>
    <w:p w14:paraId="659A788E"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720FD585"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6A9955"/>
          <w:sz w:val="21"/>
          <w:szCs w:val="21"/>
        </w:rPr>
        <w:t>//Now the extension of the file with ejs has to be .ejs and not .html</w:t>
      </w:r>
    </w:p>
    <w:p w14:paraId="647F4BC5" w14:textId="77777777" w:rsidR="00FB061E" w:rsidRPr="00A62466" w:rsidRDefault="00FB061E" w:rsidP="00FB061E">
      <w:pPr>
        <w:shd w:val="clear" w:color="auto" w:fill="1E1E1E"/>
        <w:spacing w:after="240" w:line="285" w:lineRule="atLeast"/>
        <w:rPr>
          <w:rFonts w:ascii="Consolas" w:eastAsia="Times New Roman" w:hAnsi="Consolas" w:cs="Times New Roman"/>
          <w:color w:val="D4D4D4"/>
          <w:sz w:val="21"/>
          <w:szCs w:val="21"/>
        </w:rPr>
      </w:pPr>
    </w:p>
    <w:p w14:paraId="028AB989"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A62466">
        <w:rPr>
          <w:rFonts w:ascii="Consolas" w:eastAsia="Times New Roman" w:hAnsi="Consolas" w:cs="Times New Roman"/>
          <w:color w:val="569CD6"/>
          <w:sz w:val="21"/>
          <w:szCs w:val="21"/>
          <w:lang w:val="fr-FR"/>
        </w:rPr>
        <w:t>const</w:t>
      </w:r>
      <w:proofErr w:type="spellEnd"/>
      <w:r w:rsidRPr="00A62466">
        <w:rPr>
          <w:rFonts w:ascii="Consolas" w:eastAsia="Times New Roman" w:hAnsi="Consolas" w:cs="Times New Roman"/>
          <w:color w:val="D4D4D4"/>
          <w:sz w:val="21"/>
          <w:szCs w:val="21"/>
          <w:lang w:val="fr-FR"/>
        </w:rPr>
        <w:t> </w:t>
      </w:r>
      <w:r w:rsidRPr="00A62466">
        <w:rPr>
          <w:rFonts w:ascii="Consolas" w:eastAsia="Times New Roman" w:hAnsi="Consolas" w:cs="Times New Roman"/>
          <w:color w:val="4FC1FF"/>
          <w:sz w:val="21"/>
          <w:szCs w:val="21"/>
          <w:lang w:val="fr-FR"/>
        </w:rPr>
        <w:t>port</w:t>
      </w:r>
      <w:r w:rsidRPr="00A62466">
        <w:rPr>
          <w:rFonts w:ascii="Consolas" w:eastAsia="Times New Roman" w:hAnsi="Consolas" w:cs="Times New Roman"/>
          <w:color w:val="D4D4D4"/>
          <w:sz w:val="21"/>
          <w:szCs w:val="21"/>
          <w:lang w:val="fr-FR"/>
        </w:rPr>
        <w:t> = </w:t>
      </w:r>
      <w:r w:rsidRPr="00A62466">
        <w:rPr>
          <w:rFonts w:ascii="Consolas" w:eastAsia="Times New Roman" w:hAnsi="Consolas" w:cs="Times New Roman"/>
          <w:color w:val="B5CEA8"/>
          <w:sz w:val="21"/>
          <w:szCs w:val="21"/>
          <w:lang w:val="fr-FR"/>
        </w:rPr>
        <w:t>3000</w:t>
      </w:r>
      <w:r w:rsidRPr="00A62466">
        <w:rPr>
          <w:rFonts w:ascii="Consolas" w:eastAsia="Times New Roman" w:hAnsi="Consolas" w:cs="Times New Roman"/>
          <w:color w:val="D4D4D4"/>
          <w:sz w:val="21"/>
          <w:szCs w:val="21"/>
          <w:lang w:val="fr-FR"/>
        </w:rPr>
        <w:t>;</w:t>
      </w:r>
    </w:p>
    <w:p w14:paraId="1EFC5EA4"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
    <w:p w14:paraId="52C770F4"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A62466">
        <w:rPr>
          <w:rFonts w:ascii="Consolas" w:eastAsia="Times New Roman" w:hAnsi="Consolas" w:cs="Times New Roman"/>
          <w:color w:val="4FC1FF"/>
          <w:sz w:val="21"/>
          <w:szCs w:val="21"/>
          <w:lang w:val="fr-FR"/>
        </w:rPr>
        <w:t>app</w:t>
      </w:r>
      <w:r w:rsidRPr="00A62466">
        <w:rPr>
          <w:rFonts w:ascii="Consolas" w:eastAsia="Times New Roman" w:hAnsi="Consolas" w:cs="Times New Roman"/>
          <w:color w:val="D4D4D4"/>
          <w:sz w:val="21"/>
          <w:szCs w:val="21"/>
          <w:lang w:val="fr-FR"/>
        </w:rPr>
        <w:t>.</w:t>
      </w:r>
      <w:r w:rsidRPr="00A62466">
        <w:rPr>
          <w:rFonts w:ascii="Consolas" w:eastAsia="Times New Roman" w:hAnsi="Consolas" w:cs="Times New Roman"/>
          <w:color w:val="DCDCAA"/>
          <w:sz w:val="21"/>
          <w:szCs w:val="21"/>
          <w:lang w:val="fr-FR"/>
        </w:rPr>
        <w:t>get</w:t>
      </w:r>
      <w:proofErr w:type="spellEnd"/>
      <w:r w:rsidRPr="00A62466">
        <w:rPr>
          <w:rFonts w:ascii="Consolas" w:eastAsia="Times New Roman" w:hAnsi="Consolas" w:cs="Times New Roman"/>
          <w:color w:val="D4D4D4"/>
          <w:sz w:val="21"/>
          <w:szCs w:val="21"/>
          <w:lang w:val="fr-FR"/>
        </w:rPr>
        <w:t>(</w:t>
      </w:r>
      <w:r w:rsidRPr="00A62466">
        <w:rPr>
          <w:rFonts w:ascii="Consolas" w:eastAsia="Times New Roman" w:hAnsi="Consolas" w:cs="Times New Roman"/>
          <w:color w:val="CE9178"/>
          <w:sz w:val="21"/>
          <w:szCs w:val="21"/>
          <w:lang w:val="fr-FR"/>
        </w:rPr>
        <w:t>'/'</w:t>
      </w:r>
      <w:r w:rsidRPr="00A62466">
        <w:rPr>
          <w:rFonts w:ascii="Consolas" w:eastAsia="Times New Roman" w:hAnsi="Consolas" w:cs="Times New Roman"/>
          <w:color w:val="D4D4D4"/>
          <w:sz w:val="21"/>
          <w:szCs w:val="21"/>
          <w:lang w:val="fr-FR"/>
        </w:rPr>
        <w:t>, (</w:t>
      </w:r>
      <w:proofErr w:type="spellStart"/>
      <w:r w:rsidRPr="00A62466">
        <w:rPr>
          <w:rFonts w:ascii="Consolas" w:eastAsia="Times New Roman" w:hAnsi="Consolas" w:cs="Times New Roman"/>
          <w:color w:val="9CDCFE"/>
          <w:sz w:val="21"/>
          <w:szCs w:val="21"/>
          <w:lang w:val="fr-FR"/>
        </w:rPr>
        <w:t>req</w:t>
      </w:r>
      <w:proofErr w:type="spellEnd"/>
      <w:r w:rsidRPr="00A62466">
        <w:rPr>
          <w:rFonts w:ascii="Consolas" w:eastAsia="Times New Roman" w:hAnsi="Consolas" w:cs="Times New Roman"/>
          <w:color w:val="D4D4D4"/>
          <w:sz w:val="21"/>
          <w:szCs w:val="21"/>
          <w:lang w:val="fr-FR"/>
        </w:rPr>
        <w:t>, </w:t>
      </w:r>
      <w:proofErr w:type="spellStart"/>
      <w:r w:rsidRPr="00A62466">
        <w:rPr>
          <w:rFonts w:ascii="Consolas" w:eastAsia="Times New Roman" w:hAnsi="Consolas" w:cs="Times New Roman"/>
          <w:color w:val="9CDCFE"/>
          <w:sz w:val="21"/>
          <w:szCs w:val="21"/>
          <w:lang w:val="fr-FR"/>
        </w:rPr>
        <w:t>res</w:t>
      </w:r>
      <w:proofErr w:type="spellEnd"/>
      <w:r w:rsidRPr="00A62466">
        <w:rPr>
          <w:rFonts w:ascii="Consolas" w:eastAsia="Times New Roman" w:hAnsi="Consolas" w:cs="Times New Roman"/>
          <w:color w:val="D4D4D4"/>
          <w:sz w:val="21"/>
          <w:szCs w:val="21"/>
          <w:lang w:val="fr-FR"/>
        </w:rPr>
        <w:t>) </w:t>
      </w:r>
      <w:r w:rsidRPr="00A62466">
        <w:rPr>
          <w:rFonts w:ascii="Consolas" w:eastAsia="Times New Roman" w:hAnsi="Consolas" w:cs="Times New Roman"/>
          <w:color w:val="569CD6"/>
          <w:sz w:val="21"/>
          <w:szCs w:val="21"/>
          <w:lang w:val="fr-FR"/>
        </w:rPr>
        <w:t>=&gt;</w:t>
      </w:r>
      <w:r w:rsidRPr="00A62466">
        <w:rPr>
          <w:rFonts w:ascii="Consolas" w:eastAsia="Times New Roman" w:hAnsi="Consolas" w:cs="Times New Roman"/>
          <w:color w:val="D4D4D4"/>
          <w:sz w:val="21"/>
          <w:szCs w:val="21"/>
          <w:lang w:val="fr-FR"/>
        </w:rPr>
        <w:t> {</w:t>
      </w:r>
    </w:p>
    <w:p w14:paraId="48451409"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lang w:val="fr-FR"/>
        </w:rPr>
        <w:t>    </w:t>
      </w:r>
      <w:r w:rsidRPr="00A62466">
        <w:rPr>
          <w:rFonts w:ascii="Consolas" w:eastAsia="Times New Roman" w:hAnsi="Consolas" w:cs="Times New Roman"/>
          <w:color w:val="6A9955"/>
          <w:sz w:val="21"/>
          <w:szCs w:val="21"/>
        </w:rPr>
        <w:t>//to render our </w:t>
      </w:r>
      <w:proofErr w:type="spellStart"/>
      <w:r w:rsidRPr="00A62466">
        <w:rPr>
          <w:rFonts w:ascii="Consolas" w:eastAsia="Times New Roman" w:hAnsi="Consolas" w:cs="Times New Roman"/>
          <w:color w:val="6A9955"/>
          <w:sz w:val="21"/>
          <w:szCs w:val="21"/>
        </w:rPr>
        <w:t>ejs</w:t>
      </w:r>
      <w:proofErr w:type="spellEnd"/>
      <w:r w:rsidRPr="00A62466">
        <w:rPr>
          <w:rFonts w:ascii="Consolas" w:eastAsia="Times New Roman" w:hAnsi="Consolas" w:cs="Times New Roman"/>
          <w:color w:val="6A9955"/>
          <w:sz w:val="21"/>
          <w:szCs w:val="21"/>
        </w:rPr>
        <w:t> file, use </w:t>
      </w:r>
      <w:proofErr w:type="spellStart"/>
      <w:r w:rsidRPr="00A62466">
        <w:rPr>
          <w:rFonts w:ascii="Consolas" w:eastAsia="Times New Roman" w:hAnsi="Consolas" w:cs="Times New Roman"/>
          <w:color w:val="6A9955"/>
          <w:sz w:val="21"/>
          <w:szCs w:val="21"/>
        </w:rPr>
        <w:t>app.render</w:t>
      </w:r>
      <w:proofErr w:type="spellEnd"/>
      <w:r w:rsidRPr="00A62466">
        <w:rPr>
          <w:rFonts w:ascii="Consolas" w:eastAsia="Times New Roman" w:hAnsi="Consolas" w:cs="Times New Roman"/>
          <w:color w:val="6A9955"/>
          <w:sz w:val="21"/>
          <w:szCs w:val="21"/>
        </w:rPr>
        <w:t>() method</w:t>
      </w:r>
    </w:p>
    <w:p w14:paraId="1D1E7D7B"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proofErr w:type="spellStart"/>
      <w:r w:rsidRPr="00A62466">
        <w:rPr>
          <w:rFonts w:ascii="Consolas" w:eastAsia="Times New Roman" w:hAnsi="Consolas" w:cs="Times New Roman"/>
          <w:color w:val="9CDCFE"/>
          <w:sz w:val="21"/>
          <w:szCs w:val="21"/>
        </w:rPr>
        <w:t>res</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DCDCAA"/>
          <w:sz w:val="21"/>
          <w:szCs w:val="21"/>
        </w:rPr>
        <w:t>render</w:t>
      </w:r>
      <w:proofErr w:type="spellEnd"/>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CE9178"/>
          <w:sz w:val="21"/>
          <w:szCs w:val="21"/>
        </w:rPr>
        <w:t>'home'</w:t>
      </w:r>
      <w:r w:rsidRPr="00A62466">
        <w:rPr>
          <w:rFonts w:ascii="Consolas" w:eastAsia="Times New Roman" w:hAnsi="Consolas" w:cs="Times New Roman"/>
          <w:color w:val="D4D4D4"/>
          <w:sz w:val="21"/>
          <w:szCs w:val="21"/>
        </w:rPr>
        <w:t>);</w:t>
      </w:r>
    </w:p>
    <w:p w14:paraId="35C093DA"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p>
    <w:p w14:paraId="37F4E691"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6A9955"/>
          <w:sz w:val="21"/>
          <w:szCs w:val="21"/>
        </w:rPr>
        <w:t>//here node is going to look for views folder inside our CURRENT WORKING DIRECTORY</w:t>
      </w:r>
    </w:p>
    <w:p w14:paraId="493E1062"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6A9955"/>
          <w:sz w:val="21"/>
          <w:szCs w:val="21"/>
        </w:rPr>
        <w:t>//so we </w:t>
      </w:r>
      <w:proofErr w:type="spellStart"/>
      <w:r w:rsidRPr="00A62466">
        <w:rPr>
          <w:rFonts w:ascii="Consolas" w:eastAsia="Times New Roman" w:hAnsi="Consolas" w:cs="Times New Roman"/>
          <w:color w:val="6A9955"/>
          <w:sz w:val="21"/>
          <w:szCs w:val="21"/>
        </w:rPr>
        <w:t>dont</w:t>
      </w:r>
      <w:proofErr w:type="spellEnd"/>
      <w:r w:rsidRPr="00A62466">
        <w:rPr>
          <w:rFonts w:ascii="Consolas" w:eastAsia="Times New Roman" w:hAnsi="Consolas" w:cs="Times New Roman"/>
          <w:color w:val="6A9955"/>
          <w:sz w:val="21"/>
          <w:szCs w:val="21"/>
        </w:rPr>
        <w:t> have to specify full path:</w:t>
      </w:r>
    </w:p>
    <w:p w14:paraId="6D0752EB"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6A9955"/>
          <w:sz w:val="21"/>
          <w:szCs w:val="21"/>
        </w:rPr>
        <w:t>//</w:t>
      </w:r>
      <w:proofErr w:type="spellStart"/>
      <w:r w:rsidRPr="00A62466">
        <w:rPr>
          <w:rFonts w:ascii="Consolas" w:eastAsia="Times New Roman" w:hAnsi="Consolas" w:cs="Times New Roman"/>
          <w:color w:val="6A9955"/>
          <w:sz w:val="21"/>
          <w:szCs w:val="21"/>
        </w:rPr>
        <w:t>res.render</w:t>
      </w:r>
      <w:proofErr w:type="spellEnd"/>
      <w:r w:rsidRPr="00A62466">
        <w:rPr>
          <w:rFonts w:ascii="Consolas" w:eastAsia="Times New Roman" w:hAnsi="Consolas" w:cs="Times New Roman"/>
          <w:color w:val="6A9955"/>
          <w:sz w:val="21"/>
          <w:szCs w:val="21"/>
        </w:rPr>
        <w:t>('views/home') is same as </w:t>
      </w:r>
      <w:proofErr w:type="spellStart"/>
      <w:r w:rsidRPr="00A62466">
        <w:rPr>
          <w:rFonts w:ascii="Consolas" w:eastAsia="Times New Roman" w:hAnsi="Consolas" w:cs="Times New Roman"/>
          <w:color w:val="6A9955"/>
          <w:sz w:val="21"/>
          <w:szCs w:val="21"/>
        </w:rPr>
        <w:t>res.render</w:t>
      </w:r>
      <w:proofErr w:type="spellEnd"/>
      <w:r w:rsidRPr="00A62466">
        <w:rPr>
          <w:rFonts w:ascii="Consolas" w:eastAsia="Times New Roman" w:hAnsi="Consolas" w:cs="Times New Roman"/>
          <w:color w:val="6A9955"/>
          <w:sz w:val="21"/>
          <w:szCs w:val="21"/>
        </w:rPr>
        <w:t>('home');</w:t>
      </w:r>
    </w:p>
    <w:p w14:paraId="4D0500F9"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w:t>
      </w:r>
    </w:p>
    <w:p w14:paraId="5403372F"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
    <w:p w14:paraId="1A68E10A"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A62466">
        <w:rPr>
          <w:rFonts w:ascii="Consolas" w:eastAsia="Times New Roman" w:hAnsi="Consolas" w:cs="Times New Roman"/>
          <w:color w:val="4FC1FF"/>
          <w:sz w:val="21"/>
          <w:szCs w:val="21"/>
        </w:rPr>
        <w:t>app</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DCDCAA"/>
          <w:sz w:val="21"/>
          <w:szCs w:val="21"/>
        </w:rPr>
        <w:t>listen</w:t>
      </w:r>
      <w:proofErr w:type="spellEnd"/>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4FC1FF"/>
          <w:sz w:val="21"/>
          <w:szCs w:val="21"/>
        </w:rPr>
        <w:t>port</w:t>
      </w:r>
      <w:r w:rsidRPr="00A62466">
        <w:rPr>
          <w:rFonts w:ascii="Consolas" w:eastAsia="Times New Roman" w:hAnsi="Consolas" w:cs="Times New Roman"/>
          <w:color w:val="D4D4D4"/>
          <w:sz w:val="21"/>
          <w:szCs w:val="21"/>
        </w:rPr>
        <w:t>, () </w:t>
      </w:r>
      <w:r w:rsidRPr="00A62466">
        <w:rPr>
          <w:rFonts w:ascii="Consolas" w:eastAsia="Times New Roman" w:hAnsi="Consolas" w:cs="Times New Roman"/>
          <w:color w:val="569CD6"/>
          <w:sz w:val="21"/>
          <w:szCs w:val="21"/>
        </w:rPr>
        <w:t>=&gt;</w:t>
      </w:r>
      <w:r w:rsidRPr="00A62466">
        <w:rPr>
          <w:rFonts w:ascii="Consolas" w:eastAsia="Times New Roman" w:hAnsi="Consolas" w:cs="Times New Roman"/>
          <w:color w:val="D4D4D4"/>
          <w:sz w:val="21"/>
          <w:szCs w:val="21"/>
        </w:rPr>
        <w:t> {</w:t>
      </w:r>
    </w:p>
    <w:p w14:paraId="448E03BD"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9CDCFE"/>
          <w:sz w:val="21"/>
          <w:szCs w:val="21"/>
        </w:rPr>
        <w:t>console</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DCDCAA"/>
          <w:sz w:val="21"/>
          <w:szCs w:val="21"/>
        </w:rPr>
        <w:t>log</w:t>
      </w:r>
      <w:r w:rsidRPr="00A62466">
        <w:rPr>
          <w:rFonts w:ascii="Consolas" w:eastAsia="Times New Roman" w:hAnsi="Consolas" w:cs="Times New Roman"/>
          <w:color w:val="D4D4D4"/>
          <w:sz w:val="21"/>
          <w:szCs w:val="21"/>
        </w:rPr>
        <w:t>(</w:t>
      </w:r>
      <w:r w:rsidRPr="00A62466">
        <w:rPr>
          <w:rFonts w:ascii="Consolas" w:eastAsia="Times New Roman" w:hAnsi="Consolas" w:cs="Times New Roman"/>
          <w:color w:val="CE9178"/>
          <w:sz w:val="21"/>
          <w:szCs w:val="21"/>
        </w:rPr>
        <w:t>`LISTENING ON PORT </w:t>
      </w:r>
      <w:r w:rsidRPr="00A62466">
        <w:rPr>
          <w:rFonts w:ascii="Consolas" w:eastAsia="Times New Roman" w:hAnsi="Consolas" w:cs="Times New Roman"/>
          <w:color w:val="569CD6"/>
          <w:sz w:val="21"/>
          <w:szCs w:val="21"/>
        </w:rPr>
        <w:t>${</w:t>
      </w:r>
      <w:r w:rsidRPr="00A62466">
        <w:rPr>
          <w:rFonts w:ascii="Consolas" w:eastAsia="Times New Roman" w:hAnsi="Consolas" w:cs="Times New Roman"/>
          <w:color w:val="4FC1FF"/>
          <w:sz w:val="21"/>
          <w:szCs w:val="21"/>
        </w:rPr>
        <w:t>port</w:t>
      </w:r>
      <w:r w:rsidRPr="00A62466">
        <w:rPr>
          <w:rFonts w:ascii="Consolas" w:eastAsia="Times New Roman" w:hAnsi="Consolas" w:cs="Times New Roman"/>
          <w:color w:val="569CD6"/>
          <w:sz w:val="21"/>
          <w:szCs w:val="21"/>
        </w:rPr>
        <w:t>}</w:t>
      </w:r>
      <w:r w:rsidRPr="00A62466">
        <w:rPr>
          <w:rFonts w:ascii="Consolas" w:eastAsia="Times New Roman" w:hAnsi="Consolas" w:cs="Times New Roman"/>
          <w:color w:val="CE9178"/>
          <w:sz w:val="21"/>
          <w:szCs w:val="21"/>
        </w:rPr>
        <w:t>`</w:t>
      </w:r>
      <w:r w:rsidRPr="00A62466">
        <w:rPr>
          <w:rFonts w:ascii="Consolas" w:eastAsia="Times New Roman" w:hAnsi="Consolas" w:cs="Times New Roman"/>
          <w:color w:val="D4D4D4"/>
          <w:sz w:val="21"/>
          <w:szCs w:val="21"/>
        </w:rPr>
        <w:t>);</w:t>
      </w:r>
    </w:p>
    <w:p w14:paraId="173251F7"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w:t>
      </w:r>
    </w:p>
    <w:p w14:paraId="007F1E37" w14:textId="77777777" w:rsidR="00FB061E" w:rsidRDefault="00FB061E" w:rsidP="00FB061E">
      <w:pPr>
        <w:rPr>
          <w:b/>
          <w:bCs/>
        </w:rPr>
      </w:pPr>
    </w:p>
    <w:p w14:paraId="27B6E146" w14:textId="77777777" w:rsidR="00FB061E" w:rsidRPr="00A62466" w:rsidRDefault="00FB061E" w:rsidP="00FB061E">
      <w:r w:rsidRPr="00A62466">
        <w:t>views/</w:t>
      </w:r>
      <w:proofErr w:type="spellStart"/>
      <w:r w:rsidRPr="00A62466">
        <w:t>home.ejs</w:t>
      </w:r>
      <w:proofErr w:type="spellEnd"/>
      <w:r w:rsidRPr="00A62466">
        <w:t xml:space="preserve"> (it is in the same directory as index.js)</w:t>
      </w:r>
    </w:p>
    <w:p w14:paraId="2DED043D"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DOCTYPE</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html</w:t>
      </w:r>
      <w:r w:rsidRPr="00B66D63">
        <w:rPr>
          <w:rFonts w:ascii="Consolas" w:eastAsia="Times New Roman" w:hAnsi="Consolas" w:cs="Times New Roman"/>
          <w:color w:val="808080"/>
          <w:sz w:val="21"/>
          <w:szCs w:val="21"/>
          <w:lang w:val="nl-NL"/>
        </w:rPr>
        <w:t>&gt;</w:t>
      </w:r>
    </w:p>
    <w:p w14:paraId="78C853EA"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html</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lang</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"en"</w:t>
      </w:r>
      <w:r w:rsidRPr="00B66D63">
        <w:rPr>
          <w:rFonts w:ascii="Consolas" w:eastAsia="Times New Roman" w:hAnsi="Consolas" w:cs="Times New Roman"/>
          <w:color w:val="808080"/>
          <w:sz w:val="21"/>
          <w:szCs w:val="21"/>
          <w:lang w:val="nl-NL"/>
        </w:rPr>
        <w:t>&gt;</w:t>
      </w:r>
    </w:p>
    <w:p w14:paraId="38481F99"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head</w:t>
      </w:r>
      <w:r w:rsidRPr="00B66D63">
        <w:rPr>
          <w:rFonts w:ascii="Consolas" w:eastAsia="Times New Roman" w:hAnsi="Consolas" w:cs="Times New Roman"/>
          <w:color w:val="808080"/>
          <w:sz w:val="21"/>
          <w:szCs w:val="21"/>
          <w:lang w:val="nl-NL"/>
        </w:rPr>
        <w:t>&gt;</w:t>
      </w:r>
    </w:p>
    <w:p w14:paraId="41F0FBE3"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meta</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charset</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"UTF-8"</w:t>
      </w:r>
      <w:r w:rsidRPr="00B66D63">
        <w:rPr>
          <w:rFonts w:ascii="Consolas" w:eastAsia="Times New Roman" w:hAnsi="Consolas" w:cs="Times New Roman"/>
          <w:color w:val="808080"/>
          <w:sz w:val="21"/>
          <w:szCs w:val="21"/>
          <w:lang w:val="nl-NL"/>
        </w:rPr>
        <w:t>&gt;</w:t>
      </w:r>
    </w:p>
    <w:p w14:paraId="54FBFBFF"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meta</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name</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"viewport"</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content</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"width=device-width, initial-scale=1.0"</w:t>
      </w:r>
      <w:r w:rsidRPr="00B66D63">
        <w:rPr>
          <w:rFonts w:ascii="Consolas" w:eastAsia="Times New Roman" w:hAnsi="Consolas" w:cs="Times New Roman"/>
          <w:color w:val="808080"/>
          <w:sz w:val="21"/>
          <w:szCs w:val="21"/>
          <w:lang w:val="nl-NL"/>
        </w:rPr>
        <w:t>&gt;</w:t>
      </w:r>
    </w:p>
    <w:p w14:paraId="61FF38E1"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D4D4D4"/>
          <w:sz w:val="21"/>
          <w:szCs w:val="21"/>
          <w:lang w:val="nl-NL"/>
        </w:rPr>
        <w:t>    </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title</w:t>
      </w:r>
      <w:r w:rsidRPr="00A62466">
        <w:rPr>
          <w:rFonts w:ascii="Consolas" w:eastAsia="Times New Roman" w:hAnsi="Consolas" w:cs="Times New Roman"/>
          <w:color w:val="808080"/>
          <w:sz w:val="21"/>
          <w:szCs w:val="21"/>
        </w:rPr>
        <w:t>&gt;</w:t>
      </w:r>
      <w:r w:rsidRPr="00A62466">
        <w:rPr>
          <w:rFonts w:ascii="Consolas" w:eastAsia="Times New Roman" w:hAnsi="Consolas" w:cs="Times New Roman"/>
          <w:color w:val="D4D4D4"/>
          <w:sz w:val="21"/>
          <w:szCs w:val="21"/>
        </w:rPr>
        <w:t>Document</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title</w:t>
      </w:r>
      <w:r w:rsidRPr="00A62466">
        <w:rPr>
          <w:rFonts w:ascii="Consolas" w:eastAsia="Times New Roman" w:hAnsi="Consolas" w:cs="Times New Roman"/>
          <w:color w:val="808080"/>
          <w:sz w:val="21"/>
          <w:szCs w:val="21"/>
        </w:rPr>
        <w:t>&gt;</w:t>
      </w:r>
    </w:p>
    <w:p w14:paraId="17360860"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head</w:t>
      </w:r>
      <w:r w:rsidRPr="00A62466">
        <w:rPr>
          <w:rFonts w:ascii="Consolas" w:eastAsia="Times New Roman" w:hAnsi="Consolas" w:cs="Times New Roman"/>
          <w:color w:val="808080"/>
          <w:sz w:val="21"/>
          <w:szCs w:val="21"/>
        </w:rPr>
        <w:t>&gt;</w:t>
      </w:r>
    </w:p>
    <w:p w14:paraId="0EEC0F4A"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body</w:t>
      </w:r>
      <w:r w:rsidRPr="00A62466">
        <w:rPr>
          <w:rFonts w:ascii="Consolas" w:eastAsia="Times New Roman" w:hAnsi="Consolas" w:cs="Times New Roman"/>
          <w:color w:val="808080"/>
          <w:sz w:val="21"/>
          <w:szCs w:val="21"/>
        </w:rPr>
        <w:t>&gt;</w:t>
      </w:r>
    </w:p>
    <w:p w14:paraId="11133725"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h1</w:t>
      </w:r>
      <w:r w:rsidRPr="00A62466">
        <w:rPr>
          <w:rFonts w:ascii="Consolas" w:eastAsia="Times New Roman" w:hAnsi="Consolas" w:cs="Times New Roman"/>
          <w:color w:val="808080"/>
          <w:sz w:val="21"/>
          <w:szCs w:val="21"/>
        </w:rPr>
        <w:t>&gt;</w:t>
      </w:r>
      <w:r w:rsidRPr="00A62466">
        <w:rPr>
          <w:rFonts w:ascii="Consolas" w:eastAsia="Times New Roman" w:hAnsi="Consolas" w:cs="Times New Roman"/>
          <w:color w:val="D4D4D4"/>
          <w:sz w:val="21"/>
          <w:szCs w:val="21"/>
        </w:rPr>
        <w:t>Our first templating</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h1</w:t>
      </w:r>
      <w:r w:rsidRPr="00A62466">
        <w:rPr>
          <w:rFonts w:ascii="Consolas" w:eastAsia="Times New Roman" w:hAnsi="Consolas" w:cs="Times New Roman"/>
          <w:color w:val="808080"/>
          <w:sz w:val="21"/>
          <w:szCs w:val="21"/>
        </w:rPr>
        <w:t>&gt;</w:t>
      </w:r>
    </w:p>
    <w:p w14:paraId="29372ED4"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p</w:t>
      </w:r>
      <w:r w:rsidRPr="00A62466">
        <w:rPr>
          <w:rFonts w:ascii="Consolas" w:eastAsia="Times New Roman" w:hAnsi="Consolas" w:cs="Times New Roman"/>
          <w:color w:val="808080"/>
          <w:sz w:val="21"/>
          <w:szCs w:val="21"/>
        </w:rPr>
        <w:t>&gt;</w:t>
      </w:r>
      <w:r w:rsidRPr="00A62466">
        <w:rPr>
          <w:rFonts w:ascii="Consolas" w:eastAsia="Times New Roman" w:hAnsi="Consolas" w:cs="Times New Roman"/>
          <w:color w:val="D4D4D4"/>
          <w:sz w:val="21"/>
          <w:szCs w:val="21"/>
        </w:rPr>
        <w:t>Lorem ipsum dolor sit amet consectetur, adipisicing elit. Incidunt debitis vel minus delectus accusantium impedit. Numquam mollitia porro, quod dolore debitis odio harum iusto recusandae voluptate sunt magni nemo sit!</w:t>
      </w: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p</w:t>
      </w:r>
      <w:r w:rsidRPr="00A62466">
        <w:rPr>
          <w:rFonts w:ascii="Consolas" w:eastAsia="Times New Roman" w:hAnsi="Consolas" w:cs="Times New Roman"/>
          <w:color w:val="808080"/>
          <w:sz w:val="21"/>
          <w:szCs w:val="21"/>
        </w:rPr>
        <w:t>&gt;</w:t>
      </w:r>
    </w:p>
    <w:p w14:paraId="450C512F"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D4D4D4"/>
          <w:sz w:val="21"/>
          <w:szCs w:val="21"/>
        </w:rPr>
        <w:t>    </w:t>
      </w:r>
    </w:p>
    <w:p w14:paraId="04934D92"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body</w:t>
      </w:r>
      <w:r w:rsidRPr="00A62466">
        <w:rPr>
          <w:rFonts w:ascii="Consolas" w:eastAsia="Times New Roman" w:hAnsi="Consolas" w:cs="Times New Roman"/>
          <w:color w:val="808080"/>
          <w:sz w:val="21"/>
          <w:szCs w:val="21"/>
        </w:rPr>
        <w:t>&gt;</w:t>
      </w:r>
    </w:p>
    <w:p w14:paraId="2213972F" w14:textId="77777777" w:rsidR="00FB061E" w:rsidRPr="00A62466" w:rsidRDefault="00FB061E" w:rsidP="00FB061E">
      <w:pPr>
        <w:shd w:val="clear" w:color="auto" w:fill="1E1E1E"/>
        <w:spacing w:after="0" w:line="285" w:lineRule="atLeast"/>
        <w:rPr>
          <w:rFonts w:ascii="Consolas" w:eastAsia="Times New Roman" w:hAnsi="Consolas" w:cs="Times New Roman"/>
          <w:color w:val="D4D4D4"/>
          <w:sz w:val="21"/>
          <w:szCs w:val="21"/>
        </w:rPr>
      </w:pPr>
      <w:r w:rsidRPr="00A62466">
        <w:rPr>
          <w:rFonts w:ascii="Consolas" w:eastAsia="Times New Roman" w:hAnsi="Consolas" w:cs="Times New Roman"/>
          <w:color w:val="808080"/>
          <w:sz w:val="21"/>
          <w:szCs w:val="21"/>
        </w:rPr>
        <w:t>&lt;/</w:t>
      </w:r>
      <w:r w:rsidRPr="00A62466">
        <w:rPr>
          <w:rFonts w:ascii="Consolas" w:eastAsia="Times New Roman" w:hAnsi="Consolas" w:cs="Times New Roman"/>
          <w:color w:val="569CD6"/>
          <w:sz w:val="21"/>
          <w:szCs w:val="21"/>
        </w:rPr>
        <w:t>html</w:t>
      </w:r>
      <w:r w:rsidRPr="00A62466">
        <w:rPr>
          <w:rFonts w:ascii="Consolas" w:eastAsia="Times New Roman" w:hAnsi="Consolas" w:cs="Times New Roman"/>
          <w:color w:val="808080"/>
          <w:sz w:val="21"/>
          <w:szCs w:val="21"/>
        </w:rPr>
        <w:t>&gt;</w:t>
      </w:r>
    </w:p>
    <w:p w14:paraId="649BA1F1" w14:textId="77777777" w:rsidR="00FB061E" w:rsidRDefault="00FB061E" w:rsidP="00FB061E">
      <w:pPr>
        <w:rPr>
          <w:b/>
          <w:bCs/>
        </w:rPr>
      </w:pPr>
    </w:p>
    <w:p w14:paraId="41A07969" w14:textId="77777777" w:rsidR="00FB061E" w:rsidRDefault="00FB061E" w:rsidP="00FB061E">
      <w:pPr>
        <w:rPr>
          <w:b/>
          <w:bCs/>
        </w:rPr>
      </w:pPr>
      <w:r>
        <w:rPr>
          <w:b/>
          <w:bCs/>
        </w:rPr>
        <w:t>Problem with views path:</w:t>
      </w:r>
    </w:p>
    <w:p w14:paraId="445E8956" w14:textId="77777777" w:rsidR="00FB061E" w:rsidRDefault="00FB061E" w:rsidP="00FB061E">
      <w:r>
        <w:lastRenderedPageBreak/>
        <w:t xml:space="preserve">When we run </w:t>
      </w:r>
      <w:r w:rsidRPr="00495EEF">
        <w:rPr>
          <w:color w:val="C45911" w:themeColor="accent2" w:themeShade="BF"/>
        </w:rPr>
        <w:t xml:space="preserve">node index.js </w:t>
      </w:r>
      <w:r>
        <w:t xml:space="preserve">from the directory where index.js and views folder are present, we get no errors. But what if we move back one directory using </w:t>
      </w:r>
      <w:r w:rsidRPr="00495EEF">
        <w:rPr>
          <w:color w:val="538135" w:themeColor="accent6" w:themeShade="BF"/>
        </w:rPr>
        <w:t xml:space="preserve">cd .. </w:t>
      </w:r>
      <w:r>
        <w:t xml:space="preserve">and we run node </w:t>
      </w:r>
      <w:proofErr w:type="spellStart"/>
      <w:r w:rsidRPr="00495EEF">
        <w:rPr>
          <w:color w:val="BF8F00" w:themeColor="accent4" w:themeShade="BF"/>
        </w:rPr>
        <w:t>outer_directory</w:t>
      </w:r>
      <w:proofErr w:type="spellEnd"/>
      <w:r w:rsidRPr="00495EEF">
        <w:rPr>
          <w:color w:val="BF8F00" w:themeColor="accent4" w:themeShade="BF"/>
        </w:rPr>
        <w:t>/index</w:t>
      </w:r>
      <w:r>
        <w:t xml:space="preserve">, So node is going to look for views folder inside </w:t>
      </w:r>
      <w:proofErr w:type="spellStart"/>
      <w:r>
        <w:t>outer_directory</w:t>
      </w:r>
      <w:proofErr w:type="spellEnd"/>
      <w:r>
        <w:t xml:space="preserve"> and not in the directory where index.js is present. And that results in an error. To solve this error, refer below:</w:t>
      </w:r>
    </w:p>
    <w:p w14:paraId="79C77A10"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B36FB">
        <w:rPr>
          <w:rFonts w:ascii="Consolas" w:eastAsia="Times New Roman" w:hAnsi="Consolas" w:cs="Times New Roman"/>
          <w:color w:val="569CD6"/>
          <w:sz w:val="21"/>
          <w:szCs w:val="21"/>
        </w:rPr>
        <w:t>const</w:t>
      </w:r>
      <w:proofErr w:type="spellEnd"/>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4FC1FF"/>
          <w:sz w:val="21"/>
          <w:szCs w:val="21"/>
        </w:rPr>
        <w:t>express</w:t>
      </w:r>
      <w:r w:rsidRPr="00DB36FB">
        <w:rPr>
          <w:rFonts w:ascii="Consolas" w:eastAsia="Times New Roman" w:hAnsi="Consolas" w:cs="Times New Roman"/>
          <w:color w:val="D4D4D4"/>
          <w:sz w:val="21"/>
          <w:szCs w:val="21"/>
        </w:rPr>
        <w:t> = </w:t>
      </w:r>
      <w:r w:rsidRPr="00DB36FB">
        <w:rPr>
          <w:rFonts w:ascii="Consolas" w:eastAsia="Times New Roman" w:hAnsi="Consolas" w:cs="Times New Roman"/>
          <w:color w:val="DCDCAA"/>
          <w:sz w:val="21"/>
          <w:szCs w:val="21"/>
        </w:rPr>
        <w:t>require</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'express'</w:t>
      </w:r>
      <w:r w:rsidRPr="00DB36FB">
        <w:rPr>
          <w:rFonts w:ascii="Consolas" w:eastAsia="Times New Roman" w:hAnsi="Consolas" w:cs="Times New Roman"/>
          <w:color w:val="D4D4D4"/>
          <w:sz w:val="21"/>
          <w:szCs w:val="21"/>
        </w:rPr>
        <w:t>);</w:t>
      </w:r>
    </w:p>
    <w:p w14:paraId="74A29F2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569CD6"/>
          <w:sz w:val="21"/>
          <w:szCs w:val="21"/>
        </w:rPr>
        <w:t>const</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4FC1FF"/>
          <w:sz w:val="21"/>
          <w:szCs w:val="21"/>
        </w:rPr>
        <w:t>path</w:t>
      </w:r>
      <w:r w:rsidRPr="00DB36FB">
        <w:rPr>
          <w:rFonts w:ascii="Consolas" w:eastAsia="Times New Roman" w:hAnsi="Consolas" w:cs="Times New Roman"/>
          <w:color w:val="D4D4D4"/>
          <w:sz w:val="21"/>
          <w:szCs w:val="21"/>
        </w:rPr>
        <w:t> = </w:t>
      </w:r>
      <w:r w:rsidRPr="00DB36FB">
        <w:rPr>
          <w:rFonts w:ascii="Consolas" w:eastAsia="Times New Roman" w:hAnsi="Consolas" w:cs="Times New Roman"/>
          <w:color w:val="DCDCAA"/>
          <w:sz w:val="21"/>
          <w:szCs w:val="21"/>
        </w:rPr>
        <w:t>require</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'path'</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6A9955"/>
          <w:sz w:val="21"/>
          <w:szCs w:val="21"/>
        </w:rPr>
        <w:t>//no need to install path package, it is in-built with node.</w:t>
      </w:r>
    </w:p>
    <w:p w14:paraId="1DBFEE2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671F8842"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B36FB">
        <w:rPr>
          <w:rFonts w:ascii="Consolas" w:eastAsia="Times New Roman" w:hAnsi="Consolas" w:cs="Times New Roman"/>
          <w:color w:val="569CD6"/>
          <w:sz w:val="21"/>
          <w:szCs w:val="21"/>
        </w:rPr>
        <w:t>const</w:t>
      </w:r>
      <w:proofErr w:type="spellEnd"/>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4FC1FF"/>
          <w:sz w:val="21"/>
          <w:szCs w:val="21"/>
        </w:rPr>
        <w:t>app</w:t>
      </w:r>
      <w:r w:rsidRPr="00DB36FB">
        <w:rPr>
          <w:rFonts w:ascii="Consolas" w:eastAsia="Times New Roman" w:hAnsi="Consolas" w:cs="Times New Roman"/>
          <w:color w:val="D4D4D4"/>
          <w:sz w:val="21"/>
          <w:szCs w:val="21"/>
        </w:rPr>
        <w:t> = </w:t>
      </w:r>
      <w:r w:rsidRPr="00DB36FB">
        <w:rPr>
          <w:rFonts w:ascii="Consolas" w:eastAsia="Times New Roman" w:hAnsi="Consolas" w:cs="Times New Roman"/>
          <w:color w:val="DCDCAA"/>
          <w:sz w:val="21"/>
          <w:szCs w:val="21"/>
        </w:rPr>
        <w:t>express</w:t>
      </w:r>
      <w:r w:rsidRPr="00DB36FB">
        <w:rPr>
          <w:rFonts w:ascii="Consolas" w:eastAsia="Times New Roman" w:hAnsi="Consolas" w:cs="Times New Roman"/>
          <w:color w:val="D4D4D4"/>
          <w:sz w:val="21"/>
          <w:szCs w:val="21"/>
        </w:rPr>
        <w:t>();</w:t>
      </w:r>
    </w:p>
    <w:p w14:paraId="3FBB3A1F"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0CB1918E"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B36FB">
        <w:rPr>
          <w:rFonts w:ascii="Consolas" w:eastAsia="Times New Roman" w:hAnsi="Consolas" w:cs="Times New Roman"/>
          <w:color w:val="4FC1FF"/>
          <w:sz w:val="21"/>
          <w:szCs w:val="21"/>
        </w:rPr>
        <w:t>app</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set</w:t>
      </w:r>
      <w:proofErr w:type="spellEnd"/>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'view engine'</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CE9178"/>
          <w:sz w:val="21"/>
          <w:szCs w:val="21"/>
        </w:rPr>
        <w:t>'</w:t>
      </w:r>
      <w:proofErr w:type="spellStart"/>
      <w:r w:rsidRPr="00DB36FB">
        <w:rPr>
          <w:rFonts w:ascii="Consolas" w:eastAsia="Times New Roman" w:hAnsi="Consolas" w:cs="Times New Roman"/>
          <w:color w:val="CE9178"/>
          <w:sz w:val="21"/>
          <w:szCs w:val="21"/>
        </w:rPr>
        <w:t>ejs</w:t>
      </w:r>
      <w:proofErr w:type="spellEnd"/>
      <w:r w:rsidRPr="00DB36FB">
        <w:rPr>
          <w:rFonts w:ascii="Consolas" w:eastAsia="Times New Roman" w:hAnsi="Consolas" w:cs="Times New Roman"/>
          <w:color w:val="CE9178"/>
          <w:sz w:val="21"/>
          <w:szCs w:val="21"/>
        </w:rPr>
        <w:t>'</w:t>
      </w:r>
      <w:r w:rsidRPr="00DB36FB">
        <w:rPr>
          <w:rFonts w:ascii="Consolas" w:eastAsia="Times New Roman" w:hAnsi="Consolas" w:cs="Times New Roman"/>
          <w:color w:val="D4D4D4"/>
          <w:sz w:val="21"/>
          <w:szCs w:val="21"/>
        </w:rPr>
        <w:t>);</w:t>
      </w:r>
    </w:p>
    <w:p w14:paraId="1329A358"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3F6C27A2" w14:textId="77777777" w:rsidR="00FB061E" w:rsidRDefault="00FB061E" w:rsidP="00FB061E">
      <w:pPr>
        <w:shd w:val="clear" w:color="auto" w:fill="1E1E1E"/>
        <w:spacing w:after="0" w:line="285" w:lineRule="atLeast"/>
        <w:rPr>
          <w:rFonts w:ascii="Consolas" w:eastAsia="Times New Roman" w:hAnsi="Consolas" w:cs="Times New Roman"/>
          <w:color w:val="6A9955"/>
          <w:sz w:val="21"/>
          <w:szCs w:val="21"/>
        </w:rPr>
      </w:pPr>
      <w:r w:rsidRPr="00DB36FB">
        <w:rPr>
          <w:rFonts w:ascii="Consolas" w:eastAsia="Times New Roman" w:hAnsi="Consolas" w:cs="Times New Roman"/>
          <w:color w:val="4FC1FF"/>
          <w:sz w:val="21"/>
          <w:szCs w:val="21"/>
        </w:rPr>
        <w:t>app</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set</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'views'</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4FC1FF"/>
          <w:sz w:val="21"/>
          <w:szCs w:val="21"/>
        </w:rPr>
        <w:t>path</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join</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9CDCFE"/>
          <w:sz w:val="21"/>
          <w:szCs w:val="21"/>
        </w:rPr>
        <w:t>__dirname</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CE9178"/>
          <w:sz w:val="21"/>
          <w:szCs w:val="21"/>
        </w:rPr>
        <w:t>'views'</w:t>
      </w: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6A9955"/>
          <w:sz w:val="21"/>
          <w:szCs w:val="21"/>
        </w:rPr>
        <w:t>//what this does is it sets the path of views folder to directory_where_index.js_lives/view</w:t>
      </w:r>
      <w:r>
        <w:rPr>
          <w:rFonts w:ascii="Consolas" w:eastAsia="Times New Roman" w:hAnsi="Consolas" w:cs="Times New Roman"/>
          <w:color w:val="6A9955"/>
          <w:sz w:val="21"/>
          <w:szCs w:val="21"/>
        </w:rPr>
        <w:t>s. __</w:t>
      </w:r>
      <w:proofErr w:type="spellStart"/>
      <w:r>
        <w:rPr>
          <w:rFonts w:ascii="Consolas" w:eastAsia="Times New Roman" w:hAnsi="Consolas" w:cs="Times New Roman"/>
          <w:color w:val="6A9955"/>
          <w:sz w:val="21"/>
          <w:szCs w:val="21"/>
        </w:rPr>
        <w:t>dirname</w:t>
      </w:r>
      <w:proofErr w:type="spellEnd"/>
      <w:r>
        <w:rPr>
          <w:rFonts w:ascii="Consolas" w:eastAsia="Times New Roman" w:hAnsi="Consolas" w:cs="Times New Roman"/>
          <w:color w:val="6A9955"/>
          <w:sz w:val="21"/>
          <w:szCs w:val="21"/>
        </w:rPr>
        <w:t xml:space="preserve"> is the absolute path of the directory where index.js lives</w:t>
      </w:r>
    </w:p>
    <w:p w14:paraId="3339425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36B24724"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6A9955"/>
          <w:sz w:val="21"/>
          <w:szCs w:val="21"/>
        </w:rPr>
        <w:t>//now when we run index.js from anywhere using node directory1/directory2/.../index, node is going to look for views in the directory_where_index.js_lives/views</w:t>
      </w:r>
    </w:p>
    <w:p w14:paraId="705FF38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2C0DD4B7"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DB36FB">
        <w:rPr>
          <w:rFonts w:ascii="Consolas" w:eastAsia="Times New Roman" w:hAnsi="Consolas" w:cs="Times New Roman"/>
          <w:color w:val="569CD6"/>
          <w:sz w:val="21"/>
          <w:szCs w:val="21"/>
          <w:lang w:val="fr-FR"/>
        </w:rPr>
        <w:t>const</w:t>
      </w:r>
      <w:proofErr w:type="spellEnd"/>
      <w:r w:rsidRPr="00DB36FB">
        <w:rPr>
          <w:rFonts w:ascii="Consolas" w:eastAsia="Times New Roman" w:hAnsi="Consolas" w:cs="Times New Roman"/>
          <w:color w:val="D4D4D4"/>
          <w:sz w:val="21"/>
          <w:szCs w:val="21"/>
          <w:lang w:val="fr-FR"/>
        </w:rPr>
        <w:t> </w:t>
      </w:r>
      <w:r w:rsidRPr="00DB36FB">
        <w:rPr>
          <w:rFonts w:ascii="Consolas" w:eastAsia="Times New Roman" w:hAnsi="Consolas" w:cs="Times New Roman"/>
          <w:color w:val="4FC1FF"/>
          <w:sz w:val="21"/>
          <w:szCs w:val="21"/>
          <w:lang w:val="fr-FR"/>
        </w:rPr>
        <w:t>port</w:t>
      </w:r>
      <w:r w:rsidRPr="00DB36FB">
        <w:rPr>
          <w:rFonts w:ascii="Consolas" w:eastAsia="Times New Roman" w:hAnsi="Consolas" w:cs="Times New Roman"/>
          <w:color w:val="D4D4D4"/>
          <w:sz w:val="21"/>
          <w:szCs w:val="21"/>
          <w:lang w:val="fr-FR"/>
        </w:rPr>
        <w:t> = </w:t>
      </w:r>
      <w:r w:rsidRPr="00DB36FB">
        <w:rPr>
          <w:rFonts w:ascii="Consolas" w:eastAsia="Times New Roman" w:hAnsi="Consolas" w:cs="Times New Roman"/>
          <w:color w:val="B5CEA8"/>
          <w:sz w:val="21"/>
          <w:szCs w:val="21"/>
          <w:lang w:val="fr-FR"/>
        </w:rPr>
        <w:t>3000</w:t>
      </w:r>
      <w:r w:rsidRPr="00DB36FB">
        <w:rPr>
          <w:rFonts w:ascii="Consolas" w:eastAsia="Times New Roman" w:hAnsi="Consolas" w:cs="Times New Roman"/>
          <w:color w:val="D4D4D4"/>
          <w:sz w:val="21"/>
          <w:szCs w:val="21"/>
          <w:lang w:val="fr-FR"/>
        </w:rPr>
        <w:t>;</w:t>
      </w:r>
    </w:p>
    <w:p w14:paraId="29A62827"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
    <w:p w14:paraId="665F386E"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DB36FB">
        <w:rPr>
          <w:rFonts w:ascii="Consolas" w:eastAsia="Times New Roman" w:hAnsi="Consolas" w:cs="Times New Roman"/>
          <w:color w:val="4FC1FF"/>
          <w:sz w:val="21"/>
          <w:szCs w:val="21"/>
          <w:lang w:val="fr-FR"/>
        </w:rPr>
        <w:t>app</w:t>
      </w:r>
      <w:r w:rsidRPr="00DB36FB">
        <w:rPr>
          <w:rFonts w:ascii="Consolas" w:eastAsia="Times New Roman" w:hAnsi="Consolas" w:cs="Times New Roman"/>
          <w:color w:val="D4D4D4"/>
          <w:sz w:val="21"/>
          <w:szCs w:val="21"/>
          <w:lang w:val="fr-FR"/>
        </w:rPr>
        <w:t>.</w:t>
      </w:r>
      <w:r w:rsidRPr="00DB36FB">
        <w:rPr>
          <w:rFonts w:ascii="Consolas" w:eastAsia="Times New Roman" w:hAnsi="Consolas" w:cs="Times New Roman"/>
          <w:color w:val="DCDCAA"/>
          <w:sz w:val="21"/>
          <w:szCs w:val="21"/>
          <w:lang w:val="fr-FR"/>
        </w:rPr>
        <w:t>get</w:t>
      </w:r>
      <w:proofErr w:type="spellEnd"/>
      <w:r w:rsidRPr="00DB36FB">
        <w:rPr>
          <w:rFonts w:ascii="Consolas" w:eastAsia="Times New Roman" w:hAnsi="Consolas" w:cs="Times New Roman"/>
          <w:color w:val="D4D4D4"/>
          <w:sz w:val="21"/>
          <w:szCs w:val="21"/>
          <w:lang w:val="fr-FR"/>
        </w:rPr>
        <w:t>(</w:t>
      </w:r>
      <w:r w:rsidRPr="00DB36FB">
        <w:rPr>
          <w:rFonts w:ascii="Consolas" w:eastAsia="Times New Roman" w:hAnsi="Consolas" w:cs="Times New Roman"/>
          <w:color w:val="CE9178"/>
          <w:sz w:val="21"/>
          <w:szCs w:val="21"/>
          <w:lang w:val="fr-FR"/>
        </w:rPr>
        <w:t>'/'</w:t>
      </w:r>
      <w:r w:rsidRPr="00DB36FB">
        <w:rPr>
          <w:rFonts w:ascii="Consolas" w:eastAsia="Times New Roman" w:hAnsi="Consolas" w:cs="Times New Roman"/>
          <w:color w:val="D4D4D4"/>
          <w:sz w:val="21"/>
          <w:szCs w:val="21"/>
          <w:lang w:val="fr-FR"/>
        </w:rPr>
        <w:t>, (</w:t>
      </w:r>
      <w:proofErr w:type="spellStart"/>
      <w:r w:rsidRPr="00DB36FB">
        <w:rPr>
          <w:rFonts w:ascii="Consolas" w:eastAsia="Times New Roman" w:hAnsi="Consolas" w:cs="Times New Roman"/>
          <w:color w:val="9CDCFE"/>
          <w:sz w:val="21"/>
          <w:szCs w:val="21"/>
          <w:lang w:val="fr-FR"/>
        </w:rPr>
        <w:t>req</w:t>
      </w:r>
      <w:proofErr w:type="spellEnd"/>
      <w:r w:rsidRPr="00DB36FB">
        <w:rPr>
          <w:rFonts w:ascii="Consolas" w:eastAsia="Times New Roman" w:hAnsi="Consolas" w:cs="Times New Roman"/>
          <w:color w:val="D4D4D4"/>
          <w:sz w:val="21"/>
          <w:szCs w:val="21"/>
          <w:lang w:val="fr-FR"/>
        </w:rPr>
        <w:t>, </w:t>
      </w:r>
      <w:proofErr w:type="spellStart"/>
      <w:r w:rsidRPr="00DB36FB">
        <w:rPr>
          <w:rFonts w:ascii="Consolas" w:eastAsia="Times New Roman" w:hAnsi="Consolas" w:cs="Times New Roman"/>
          <w:color w:val="9CDCFE"/>
          <w:sz w:val="21"/>
          <w:szCs w:val="21"/>
          <w:lang w:val="fr-FR"/>
        </w:rPr>
        <w:t>res</w:t>
      </w:r>
      <w:proofErr w:type="spellEnd"/>
      <w:r w:rsidRPr="00DB36FB">
        <w:rPr>
          <w:rFonts w:ascii="Consolas" w:eastAsia="Times New Roman" w:hAnsi="Consolas" w:cs="Times New Roman"/>
          <w:color w:val="D4D4D4"/>
          <w:sz w:val="21"/>
          <w:szCs w:val="21"/>
          <w:lang w:val="fr-FR"/>
        </w:rPr>
        <w:t>) </w:t>
      </w:r>
      <w:r w:rsidRPr="00DB36FB">
        <w:rPr>
          <w:rFonts w:ascii="Consolas" w:eastAsia="Times New Roman" w:hAnsi="Consolas" w:cs="Times New Roman"/>
          <w:color w:val="569CD6"/>
          <w:sz w:val="21"/>
          <w:szCs w:val="21"/>
          <w:lang w:val="fr-FR"/>
        </w:rPr>
        <w:t>=&gt;</w:t>
      </w:r>
      <w:r w:rsidRPr="00DB36FB">
        <w:rPr>
          <w:rFonts w:ascii="Consolas" w:eastAsia="Times New Roman" w:hAnsi="Consolas" w:cs="Times New Roman"/>
          <w:color w:val="D4D4D4"/>
          <w:sz w:val="21"/>
          <w:szCs w:val="21"/>
          <w:lang w:val="fr-FR"/>
        </w:rPr>
        <w:t> {</w:t>
      </w:r>
    </w:p>
    <w:p w14:paraId="6E04D31D"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lang w:val="fr-FR"/>
        </w:rPr>
        <w:t>    </w:t>
      </w:r>
      <w:r w:rsidRPr="00DB36FB">
        <w:rPr>
          <w:rFonts w:ascii="Consolas" w:eastAsia="Times New Roman" w:hAnsi="Consolas" w:cs="Times New Roman"/>
          <w:color w:val="6A9955"/>
          <w:sz w:val="21"/>
          <w:szCs w:val="21"/>
        </w:rPr>
        <w:t>//to render our </w:t>
      </w:r>
      <w:proofErr w:type="spellStart"/>
      <w:r w:rsidRPr="00DB36FB">
        <w:rPr>
          <w:rFonts w:ascii="Consolas" w:eastAsia="Times New Roman" w:hAnsi="Consolas" w:cs="Times New Roman"/>
          <w:color w:val="6A9955"/>
          <w:sz w:val="21"/>
          <w:szCs w:val="21"/>
        </w:rPr>
        <w:t>ejs</w:t>
      </w:r>
      <w:proofErr w:type="spellEnd"/>
      <w:r w:rsidRPr="00DB36FB">
        <w:rPr>
          <w:rFonts w:ascii="Consolas" w:eastAsia="Times New Roman" w:hAnsi="Consolas" w:cs="Times New Roman"/>
          <w:color w:val="6A9955"/>
          <w:sz w:val="21"/>
          <w:szCs w:val="21"/>
        </w:rPr>
        <w:t> file, use </w:t>
      </w:r>
      <w:proofErr w:type="spellStart"/>
      <w:r w:rsidRPr="00DB36FB">
        <w:rPr>
          <w:rFonts w:ascii="Consolas" w:eastAsia="Times New Roman" w:hAnsi="Consolas" w:cs="Times New Roman"/>
          <w:color w:val="6A9955"/>
          <w:sz w:val="21"/>
          <w:szCs w:val="21"/>
        </w:rPr>
        <w:t>app.render</w:t>
      </w:r>
      <w:proofErr w:type="spellEnd"/>
      <w:r w:rsidRPr="00DB36FB">
        <w:rPr>
          <w:rFonts w:ascii="Consolas" w:eastAsia="Times New Roman" w:hAnsi="Consolas" w:cs="Times New Roman"/>
          <w:color w:val="6A9955"/>
          <w:sz w:val="21"/>
          <w:szCs w:val="21"/>
        </w:rPr>
        <w:t>() method</w:t>
      </w:r>
    </w:p>
    <w:p w14:paraId="4A23E2BD"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proofErr w:type="spellStart"/>
      <w:r w:rsidRPr="00DB36FB">
        <w:rPr>
          <w:rFonts w:ascii="Consolas" w:eastAsia="Times New Roman" w:hAnsi="Consolas" w:cs="Times New Roman"/>
          <w:color w:val="9CDCFE"/>
          <w:sz w:val="21"/>
          <w:szCs w:val="21"/>
        </w:rPr>
        <w:t>res</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render</w:t>
      </w:r>
      <w:proofErr w:type="spellEnd"/>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'home'</w:t>
      </w:r>
      <w:r w:rsidRPr="00DB36FB">
        <w:rPr>
          <w:rFonts w:ascii="Consolas" w:eastAsia="Times New Roman" w:hAnsi="Consolas" w:cs="Times New Roman"/>
          <w:color w:val="D4D4D4"/>
          <w:sz w:val="21"/>
          <w:szCs w:val="21"/>
        </w:rPr>
        <w:t>);</w:t>
      </w:r>
    </w:p>
    <w:p w14:paraId="5DBE5961"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p>
    <w:p w14:paraId="6A77CD94"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6A9955"/>
          <w:sz w:val="21"/>
          <w:szCs w:val="21"/>
        </w:rPr>
        <w:t>//here node is going to look for views folder inside our CURRENT WORKING DIRECTORY</w:t>
      </w:r>
    </w:p>
    <w:p w14:paraId="1116A3D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6A9955"/>
          <w:sz w:val="21"/>
          <w:szCs w:val="21"/>
        </w:rPr>
        <w:t>//so we </w:t>
      </w:r>
      <w:proofErr w:type="spellStart"/>
      <w:r w:rsidRPr="00DB36FB">
        <w:rPr>
          <w:rFonts w:ascii="Consolas" w:eastAsia="Times New Roman" w:hAnsi="Consolas" w:cs="Times New Roman"/>
          <w:color w:val="6A9955"/>
          <w:sz w:val="21"/>
          <w:szCs w:val="21"/>
        </w:rPr>
        <w:t>dont</w:t>
      </w:r>
      <w:proofErr w:type="spellEnd"/>
      <w:r w:rsidRPr="00DB36FB">
        <w:rPr>
          <w:rFonts w:ascii="Consolas" w:eastAsia="Times New Roman" w:hAnsi="Consolas" w:cs="Times New Roman"/>
          <w:color w:val="6A9955"/>
          <w:sz w:val="21"/>
          <w:szCs w:val="21"/>
        </w:rPr>
        <w:t> have to specify full path:</w:t>
      </w:r>
    </w:p>
    <w:p w14:paraId="2C978F33"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6A9955"/>
          <w:sz w:val="21"/>
          <w:szCs w:val="21"/>
        </w:rPr>
        <w:t>//</w:t>
      </w:r>
      <w:proofErr w:type="spellStart"/>
      <w:r w:rsidRPr="00DB36FB">
        <w:rPr>
          <w:rFonts w:ascii="Consolas" w:eastAsia="Times New Roman" w:hAnsi="Consolas" w:cs="Times New Roman"/>
          <w:color w:val="6A9955"/>
          <w:sz w:val="21"/>
          <w:szCs w:val="21"/>
        </w:rPr>
        <w:t>res.render</w:t>
      </w:r>
      <w:proofErr w:type="spellEnd"/>
      <w:r w:rsidRPr="00DB36FB">
        <w:rPr>
          <w:rFonts w:ascii="Consolas" w:eastAsia="Times New Roman" w:hAnsi="Consolas" w:cs="Times New Roman"/>
          <w:color w:val="6A9955"/>
          <w:sz w:val="21"/>
          <w:szCs w:val="21"/>
        </w:rPr>
        <w:t>('views/home') is same as </w:t>
      </w:r>
      <w:proofErr w:type="spellStart"/>
      <w:r w:rsidRPr="00DB36FB">
        <w:rPr>
          <w:rFonts w:ascii="Consolas" w:eastAsia="Times New Roman" w:hAnsi="Consolas" w:cs="Times New Roman"/>
          <w:color w:val="6A9955"/>
          <w:sz w:val="21"/>
          <w:szCs w:val="21"/>
        </w:rPr>
        <w:t>res.render</w:t>
      </w:r>
      <w:proofErr w:type="spellEnd"/>
      <w:r w:rsidRPr="00DB36FB">
        <w:rPr>
          <w:rFonts w:ascii="Consolas" w:eastAsia="Times New Roman" w:hAnsi="Consolas" w:cs="Times New Roman"/>
          <w:color w:val="6A9955"/>
          <w:sz w:val="21"/>
          <w:szCs w:val="21"/>
        </w:rPr>
        <w:t>('home');</w:t>
      </w:r>
    </w:p>
    <w:p w14:paraId="4D5D5E2F"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w:t>
      </w:r>
    </w:p>
    <w:p w14:paraId="11F315EE"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
    <w:p w14:paraId="359D11AB"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DB36FB">
        <w:rPr>
          <w:rFonts w:ascii="Consolas" w:eastAsia="Times New Roman" w:hAnsi="Consolas" w:cs="Times New Roman"/>
          <w:color w:val="4FC1FF"/>
          <w:sz w:val="21"/>
          <w:szCs w:val="21"/>
        </w:rPr>
        <w:t>app</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listen</w:t>
      </w:r>
      <w:proofErr w:type="spellEnd"/>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4FC1FF"/>
          <w:sz w:val="21"/>
          <w:szCs w:val="21"/>
        </w:rPr>
        <w:t>port</w:t>
      </w:r>
      <w:r w:rsidRPr="00DB36FB">
        <w:rPr>
          <w:rFonts w:ascii="Consolas" w:eastAsia="Times New Roman" w:hAnsi="Consolas" w:cs="Times New Roman"/>
          <w:color w:val="D4D4D4"/>
          <w:sz w:val="21"/>
          <w:szCs w:val="21"/>
        </w:rPr>
        <w:t>, () </w:t>
      </w:r>
      <w:r w:rsidRPr="00DB36FB">
        <w:rPr>
          <w:rFonts w:ascii="Consolas" w:eastAsia="Times New Roman" w:hAnsi="Consolas" w:cs="Times New Roman"/>
          <w:color w:val="569CD6"/>
          <w:sz w:val="21"/>
          <w:szCs w:val="21"/>
        </w:rPr>
        <w:t>=&gt;</w:t>
      </w:r>
      <w:r w:rsidRPr="00DB36FB">
        <w:rPr>
          <w:rFonts w:ascii="Consolas" w:eastAsia="Times New Roman" w:hAnsi="Consolas" w:cs="Times New Roman"/>
          <w:color w:val="D4D4D4"/>
          <w:sz w:val="21"/>
          <w:szCs w:val="21"/>
        </w:rPr>
        <w:t> {</w:t>
      </w:r>
    </w:p>
    <w:p w14:paraId="65BBAE87"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    </w:t>
      </w:r>
      <w:r w:rsidRPr="00DB36FB">
        <w:rPr>
          <w:rFonts w:ascii="Consolas" w:eastAsia="Times New Roman" w:hAnsi="Consolas" w:cs="Times New Roman"/>
          <w:color w:val="9CDCFE"/>
          <w:sz w:val="21"/>
          <w:szCs w:val="21"/>
        </w:rPr>
        <w:t>console</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DCDCAA"/>
          <w:sz w:val="21"/>
          <w:szCs w:val="21"/>
        </w:rPr>
        <w:t>log</w:t>
      </w:r>
      <w:r w:rsidRPr="00DB36FB">
        <w:rPr>
          <w:rFonts w:ascii="Consolas" w:eastAsia="Times New Roman" w:hAnsi="Consolas" w:cs="Times New Roman"/>
          <w:color w:val="D4D4D4"/>
          <w:sz w:val="21"/>
          <w:szCs w:val="21"/>
        </w:rPr>
        <w:t>(</w:t>
      </w:r>
      <w:r w:rsidRPr="00DB36FB">
        <w:rPr>
          <w:rFonts w:ascii="Consolas" w:eastAsia="Times New Roman" w:hAnsi="Consolas" w:cs="Times New Roman"/>
          <w:color w:val="CE9178"/>
          <w:sz w:val="21"/>
          <w:szCs w:val="21"/>
        </w:rPr>
        <w:t>`LISTENING ON PORT </w:t>
      </w:r>
      <w:r w:rsidRPr="00DB36FB">
        <w:rPr>
          <w:rFonts w:ascii="Consolas" w:eastAsia="Times New Roman" w:hAnsi="Consolas" w:cs="Times New Roman"/>
          <w:color w:val="569CD6"/>
          <w:sz w:val="21"/>
          <w:szCs w:val="21"/>
        </w:rPr>
        <w:t>${</w:t>
      </w:r>
      <w:r w:rsidRPr="00DB36FB">
        <w:rPr>
          <w:rFonts w:ascii="Consolas" w:eastAsia="Times New Roman" w:hAnsi="Consolas" w:cs="Times New Roman"/>
          <w:color w:val="4FC1FF"/>
          <w:sz w:val="21"/>
          <w:szCs w:val="21"/>
        </w:rPr>
        <w:t>port</w:t>
      </w:r>
      <w:r w:rsidRPr="00DB36FB">
        <w:rPr>
          <w:rFonts w:ascii="Consolas" w:eastAsia="Times New Roman" w:hAnsi="Consolas" w:cs="Times New Roman"/>
          <w:color w:val="569CD6"/>
          <w:sz w:val="21"/>
          <w:szCs w:val="21"/>
        </w:rPr>
        <w:t>}</w:t>
      </w:r>
      <w:r w:rsidRPr="00DB36FB">
        <w:rPr>
          <w:rFonts w:ascii="Consolas" w:eastAsia="Times New Roman" w:hAnsi="Consolas" w:cs="Times New Roman"/>
          <w:color w:val="CE9178"/>
          <w:sz w:val="21"/>
          <w:szCs w:val="21"/>
        </w:rPr>
        <w:t>`</w:t>
      </w:r>
      <w:r w:rsidRPr="00DB36FB">
        <w:rPr>
          <w:rFonts w:ascii="Consolas" w:eastAsia="Times New Roman" w:hAnsi="Consolas" w:cs="Times New Roman"/>
          <w:color w:val="D4D4D4"/>
          <w:sz w:val="21"/>
          <w:szCs w:val="21"/>
        </w:rPr>
        <w:t>);</w:t>
      </w:r>
    </w:p>
    <w:p w14:paraId="6C234FFA" w14:textId="77777777" w:rsidR="00FB061E" w:rsidRPr="00DB36FB" w:rsidRDefault="00FB061E" w:rsidP="00FB061E">
      <w:pPr>
        <w:shd w:val="clear" w:color="auto" w:fill="1E1E1E"/>
        <w:spacing w:after="0" w:line="285" w:lineRule="atLeast"/>
        <w:rPr>
          <w:rFonts w:ascii="Consolas" w:eastAsia="Times New Roman" w:hAnsi="Consolas" w:cs="Times New Roman"/>
          <w:color w:val="D4D4D4"/>
          <w:sz w:val="21"/>
          <w:szCs w:val="21"/>
        </w:rPr>
      </w:pPr>
      <w:r w:rsidRPr="00DB36FB">
        <w:rPr>
          <w:rFonts w:ascii="Consolas" w:eastAsia="Times New Roman" w:hAnsi="Consolas" w:cs="Times New Roman"/>
          <w:color w:val="D4D4D4"/>
          <w:sz w:val="21"/>
          <w:szCs w:val="21"/>
        </w:rPr>
        <w:t>})</w:t>
      </w:r>
    </w:p>
    <w:p w14:paraId="21C008FB" w14:textId="77777777" w:rsidR="00FB061E" w:rsidRDefault="00FB061E" w:rsidP="00FB061E"/>
    <w:p w14:paraId="5F255308" w14:textId="77777777" w:rsidR="00FB061E" w:rsidRDefault="00FB061E" w:rsidP="00FB061E"/>
    <w:p w14:paraId="35EF4F8B" w14:textId="77777777" w:rsidR="00FB061E" w:rsidRDefault="00FB061E" w:rsidP="00FB061E"/>
    <w:p w14:paraId="38CB6814" w14:textId="77777777" w:rsidR="00FB061E" w:rsidRDefault="00FB061E" w:rsidP="00FB061E">
      <w:pPr>
        <w:rPr>
          <w:b/>
          <w:bCs/>
        </w:rPr>
      </w:pPr>
      <w:r w:rsidRPr="00254158">
        <w:rPr>
          <w:b/>
          <w:bCs/>
        </w:rPr>
        <w:t xml:space="preserve">Passing data for </w:t>
      </w:r>
      <w:proofErr w:type="spellStart"/>
      <w:r w:rsidRPr="00254158">
        <w:rPr>
          <w:b/>
          <w:bCs/>
        </w:rPr>
        <w:t>js</w:t>
      </w:r>
      <w:proofErr w:type="spellEnd"/>
      <w:r w:rsidRPr="00254158">
        <w:rPr>
          <w:b/>
          <w:bCs/>
        </w:rPr>
        <w:t xml:space="preserve"> to </w:t>
      </w:r>
      <w:proofErr w:type="spellStart"/>
      <w:r w:rsidRPr="00254158">
        <w:rPr>
          <w:b/>
          <w:bCs/>
        </w:rPr>
        <w:t>ejs</w:t>
      </w:r>
      <w:proofErr w:type="spellEnd"/>
      <w:r w:rsidRPr="00254158">
        <w:rPr>
          <w:b/>
          <w:bCs/>
        </w:rPr>
        <w:t xml:space="preserve"> file: </w:t>
      </w:r>
    </w:p>
    <w:p w14:paraId="6E64A646" w14:textId="77777777" w:rsidR="00FB061E" w:rsidRDefault="00FB061E" w:rsidP="00FB061E">
      <w:r>
        <w:t>Index.js</w:t>
      </w:r>
    </w:p>
    <w:p w14:paraId="264BB18F"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569CD6"/>
          <w:sz w:val="21"/>
          <w:szCs w:val="21"/>
        </w:rPr>
        <w:t>const</w:t>
      </w:r>
      <w:proofErr w:type="spellEnd"/>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4FC1FF"/>
          <w:sz w:val="21"/>
          <w:szCs w:val="21"/>
        </w:rPr>
        <w:t>express</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DCDCAA"/>
          <w:sz w:val="21"/>
          <w:szCs w:val="21"/>
        </w:rPr>
        <w:t>require</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'express'</w:t>
      </w:r>
      <w:r w:rsidRPr="00126455">
        <w:rPr>
          <w:rFonts w:ascii="Consolas" w:eastAsia="Times New Roman" w:hAnsi="Consolas" w:cs="Times New Roman"/>
          <w:color w:val="D4D4D4"/>
          <w:sz w:val="21"/>
          <w:szCs w:val="21"/>
        </w:rPr>
        <w:t>);</w:t>
      </w:r>
    </w:p>
    <w:p w14:paraId="40E7849B"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569CD6"/>
          <w:sz w:val="21"/>
          <w:szCs w:val="21"/>
        </w:rPr>
        <w:t>const</w:t>
      </w:r>
      <w:proofErr w:type="spellEnd"/>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4FC1FF"/>
          <w:sz w:val="21"/>
          <w:szCs w:val="21"/>
        </w:rPr>
        <w:t>path</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DCDCAA"/>
          <w:sz w:val="21"/>
          <w:szCs w:val="21"/>
        </w:rPr>
        <w:t>require</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'path'</w:t>
      </w:r>
      <w:r w:rsidRPr="00126455">
        <w:rPr>
          <w:rFonts w:ascii="Consolas" w:eastAsia="Times New Roman" w:hAnsi="Consolas" w:cs="Times New Roman"/>
          <w:color w:val="D4D4D4"/>
          <w:sz w:val="21"/>
          <w:szCs w:val="21"/>
        </w:rPr>
        <w:t>); </w:t>
      </w:r>
    </w:p>
    <w:p w14:paraId="0CD6F6FE"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2DCE2918"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569CD6"/>
          <w:sz w:val="21"/>
          <w:szCs w:val="21"/>
        </w:rPr>
        <w:t>const</w:t>
      </w:r>
      <w:proofErr w:type="spellEnd"/>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4FC1FF"/>
          <w:sz w:val="21"/>
          <w:szCs w:val="21"/>
        </w:rPr>
        <w:t>app</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DCDCAA"/>
          <w:sz w:val="21"/>
          <w:szCs w:val="21"/>
        </w:rPr>
        <w:t>express</w:t>
      </w:r>
      <w:r w:rsidRPr="00126455">
        <w:rPr>
          <w:rFonts w:ascii="Consolas" w:eastAsia="Times New Roman" w:hAnsi="Consolas" w:cs="Times New Roman"/>
          <w:color w:val="D4D4D4"/>
          <w:sz w:val="21"/>
          <w:szCs w:val="21"/>
        </w:rPr>
        <w:t>();</w:t>
      </w:r>
    </w:p>
    <w:p w14:paraId="590B47BF"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20CC55E9"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4FC1FF"/>
          <w:sz w:val="21"/>
          <w:szCs w:val="21"/>
        </w:rPr>
        <w:lastRenderedPageBreak/>
        <w:t>app</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set</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'view engine'</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CE9178"/>
          <w:sz w:val="21"/>
          <w:szCs w:val="21"/>
        </w:rPr>
        <w:t>'</w:t>
      </w:r>
      <w:proofErr w:type="spellStart"/>
      <w:r w:rsidRPr="00126455">
        <w:rPr>
          <w:rFonts w:ascii="Consolas" w:eastAsia="Times New Roman" w:hAnsi="Consolas" w:cs="Times New Roman"/>
          <w:color w:val="CE9178"/>
          <w:sz w:val="21"/>
          <w:szCs w:val="21"/>
        </w:rPr>
        <w:t>ejs</w:t>
      </w:r>
      <w:proofErr w:type="spellEnd"/>
      <w:r w:rsidRPr="00126455">
        <w:rPr>
          <w:rFonts w:ascii="Consolas" w:eastAsia="Times New Roman" w:hAnsi="Consolas" w:cs="Times New Roman"/>
          <w:color w:val="CE9178"/>
          <w:sz w:val="21"/>
          <w:szCs w:val="21"/>
        </w:rPr>
        <w:t>'</w:t>
      </w:r>
      <w:r w:rsidRPr="00126455">
        <w:rPr>
          <w:rFonts w:ascii="Consolas" w:eastAsia="Times New Roman" w:hAnsi="Consolas" w:cs="Times New Roman"/>
          <w:color w:val="D4D4D4"/>
          <w:sz w:val="21"/>
          <w:szCs w:val="21"/>
        </w:rPr>
        <w:t>);</w:t>
      </w:r>
    </w:p>
    <w:p w14:paraId="5A089838"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16C48E9D"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4FC1FF"/>
          <w:sz w:val="21"/>
          <w:szCs w:val="21"/>
        </w:rPr>
        <w:t>app</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set</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'views'</w:t>
      </w:r>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4FC1FF"/>
          <w:sz w:val="21"/>
          <w:szCs w:val="21"/>
        </w:rPr>
        <w:t>path</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join</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9CDCFE"/>
          <w:sz w:val="21"/>
          <w:szCs w:val="21"/>
        </w:rPr>
        <w:t>__</w:t>
      </w:r>
      <w:proofErr w:type="spellStart"/>
      <w:r w:rsidRPr="00126455">
        <w:rPr>
          <w:rFonts w:ascii="Consolas" w:eastAsia="Times New Roman" w:hAnsi="Consolas" w:cs="Times New Roman"/>
          <w:color w:val="9CDCFE"/>
          <w:sz w:val="21"/>
          <w:szCs w:val="21"/>
        </w:rPr>
        <w:t>dirname</w:t>
      </w:r>
      <w:proofErr w:type="spellEnd"/>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CE9178"/>
          <w:sz w:val="21"/>
          <w:szCs w:val="21"/>
        </w:rPr>
        <w:t>'views'</w:t>
      </w:r>
      <w:r w:rsidRPr="00126455">
        <w:rPr>
          <w:rFonts w:ascii="Consolas" w:eastAsia="Times New Roman" w:hAnsi="Consolas" w:cs="Times New Roman"/>
          <w:color w:val="D4D4D4"/>
          <w:sz w:val="21"/>
          <w:szCs w:val="21"/>
        </w:rPr>
        <w:t>));</w:t>
      </w:r>
    </w:p>
    <w:p w14:paraId="0D9FD097"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4711E322"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126455">
        <w:rPr>
          <w:rFonts w:ascii="Consolas" w:eastAsia="Times New Roman" w:hAnsi="Consolas" w:cs="Times New Roman"/>
          <w:color w:val="569CD6"/>
          <w:sz w:val="21"/>
          <w:szCs w:val="21"/>
          <w:lang w:val="fr-FR"/>
        </w:rPr>
        <w:t>const</w:t>
      </w:r>
      <w:proofErr w:type="spellEnd"/>
      <w:r w:rsidRPr="00126455">
        <w:rPr>
          <w:rFonts w:ascii="Consolas" w:eastAsia="Times New Roman" w:hAnsi="Consolas" w:cs="Times New Roman"/>
          <w:color w:val="D4D4D4"/>
          <w:sz w:val="21"/>
          <w:szCs w:val="21"/>
          <w:lang w:val="fr-FR"/>
        </w:rPr>
        <w:t> </w:t>
      </w:r>
      <w:r w:rsidRPr="00126455">
        <w:rPr>
          <w:rFonts w:ascii="Consolas" w:eastAsia="Times New Roman" w:hAnsi="Consolas" w:cs="Times New Roman"/>
          <w:color w:val="4FC1FF"/>
          <w:sz w:val="21"/>
          <w:szCs w:val="21"/>
          <w:lang w:val="fr-FR"/>
        </w:rPr>
        <w:t>port</w:t>
      </w:r>
      <w:r w:rsidRPr="00126455">
        <w:rPr>
          <w:rFonts w:ascii="Consolas" w:eastAsia="Times New Roman" w:hAnsi="Consolas" w:cs="Times New Roman"/>
          <w:color w:val="D4D4D4"/>
          <w:sz w:val="21"/>
          <w:szCs w:val="21"/>
          <w:lang w:val="fr-FR"/>
        </w:rPr>
        <w:t> = </w:t>
      </w:r>
      <w:r w:rsidRPr="00126455">
        <w:rPr>
          <w:rFonts w:ascii="Consolas" w:eastAsia="Times New Roman" w:hAnsi="Consolas" w:cs="Times New Roman"/>
          <w:color w:val="B5CEA8"/>
          <w:sz w:val="21"/>
          <w:szCs w:val="21"/>
          <w:lang w:val="fr-FR"/>
        </w:rPr>
        <w:t>3000</w:t>
      </w:r>
      <w:r w:rsidRPr="00126455">
        <w:rPr>
          <w:rFonts w:ascii="Consolas" w:eastAsia="Times New Roman" w:hAnsi="Consolas" w:cs="Times New Roman"/>
          <w:color w:val="D4D4D4"/>
          <w:sz w:val="21"/>
          <w:szCs w:val="21"/>
          <w:lang w:val="fr-FR"/>
        </w:rPr>
        <w:t>;</w:t>
      </w:r>
    </w:p>
    <w:p w14:paraId="1443649F"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
    <w:p w14:paraId="7877F65C"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126455">
        <w:rPr>
          <w:rFonts w:ascii="Consolas" w:eastAsia="Times New Roman" w:hAnsi="Consolas" w:cs="Times New Roman"/>
          <w:color w:val="4FC1FF"/>
          <w:sz w:val="21"/>
          <w:szCs w:val="21"/>
          <w:lang w:val="fr-FR"/>
        </w:rPr>
        <w:t>app</w:t>
      </w:r>
      <w:r w:rsidRPr="00126455">
        <w:rPr>
          <w:rFonts w:ascii="Consolas" w:eastAsia="Times New Roman" w:hAnsi="Consolas" w:cs="Times New Roman"/>
          <w:color w:val="D4D4D4"/>
          <w:sz w:val="21"/>
          <w:szCs w:val="21"/>
          <w:lang w:val="fr-FR"/>
        </w:rPr>
        <w:t>.</w:t>
      </w:r>
      <w:r w:rsidRPr="00126455">
        <w:rPr>
          <w:rFonts w:ascii="Consolas" w:eastAsia="Times New Roman" w:hAnsi="Consolas" w:cs="Times New Roman"/>
          <w:color w:val="DCDCAA"/>
          <w:sz w:val="21"/>
          <w:szCs w:val="21"/>
          <w:lang w:val="fr-FR"/>
        </w:rPr>
        <w:t>get</w:t>
      </w:r>
      <w:proofErr w:type="spellEnd"/>
      <w:r w:rsidRPr="00126455">
        <w:rPr>
          <w:rFonts w:ascii="Consolas" w:eastAsia="Times New Roman" w:hAnsi="Consolas" w:cs="Times New Roman"/>
          <w:color w:val="D4D4D4"/>
          <w:sz w:val="21"/>
          <w:szCs w:val="21"/>
          <w:lang w:val="fr-FR"/>
        </w:rPr>
        <w:t>(</w:t>
      </w:r>
      <w:r w:rsidRPr="00126455">
        <w:rPr>
          <w:rFonts w:ascii="Consolas" w:eastAsia="Times New Roman" w:hAnsi="Consolas" w:cs="Times New Roman"/>
          <w:color w:val="CE9178"/>
          <w:sz w:val="21"/>
          <w:szCs w:val="21"/>
          <w:lang w:val="fr-FR"/>
        </w:rPr>
        <w:t>'/</w:t>
      </w:r>
      <w:proofErr w:type="spellStart"/>
      <w:r w:rsidRPr="00126455">
        <w:rPr>
          <w:rFonts w:ascii="Consolas" w:eastAsia="Times New Roman" w:hAnsi="Consolas" w:cs="Times New Roman"/>
          <w:color w:val="CE9178"/>
          <w:sz w:val="21"/>
          <w:szCs w:val="21"/>
          <w:lang w:val="fr-FR"/>
        </w:rPr>
        <w:t>random</w:t>
      </w:r>
      <w:proofErr w:type="spellEnd"/>
      <w:r w:rsidRPr="00126455">
        <w:rPr>
          <w:rFonts w:ascii="Consolas" w:eastAsia="Times New Roman" w:hAnsi="Consolas" w:cs="Times New Roman"/>
          <w:color w:val="CE9178"/>
          <w:sz w:val="21"/>
          <w:szCs w:val="21"/>
          <w:lang w:val="fr-FR"/>
        </w:rPr>
        <w:t>'</w:t>
      </w:r>
      <w:r w:rsidRPr="00126455">
        <w:rPr>
          <w:rFonts w:ascii="Consolas" w:eastAsia="Times New Roman" w:hAnsi="Consolas" w:cs="Times New Roman"/>
          <w:color w:val="D4D4D4"/>
          <w:sz w:val="21"/>
          <w:szCs w:val="21"/>
          <w:lang w:val="fr-FR"/>
        </w:rPr>
        <w:t>, (</w:t>
      </w:r>
      <w:proofErr w:type="spellStart"/>
      <w:r w:rsidRPr="00126455">
        <w:rPr>
          <w:rFonts w:ascii="Consolas" w:eastAsia="Times New Roman" w:hAnsi="Consolas" w:cs="Times New Roman"/>
          <w:color w:val="9CDCFE"/>
          <w:sz w:val="21"/>
          <w:szCs w:val="21"/>
          <w:lang w:val="fr-FR"/>
        </w:rPr>
        <w:t>req</w:t>
      </w:r>
      <w:proofErr w:type="spellEnd"/>
      <w:r w:rsidRPr="00126455">
        <w:rPr>
          <w:rFonts w:ascii="Consolas" w:eastAsia="Times New Roman" w:hAnsi="Consolas" w:cs="Times New Roman"/>
          <w:color w:val="D4D4D4"/>
          <w:sz w:val="21"/>
          <w:szCs w:val="21"/>
          <w:lang w:val="fr-FR"/>
        </w:rPr>
        <w:t>, </w:t>
      </w:r>
      <w:proofErr w:type="spellStart"/>
      <w:r w:rsidRPr="00126455">
        <w:rPr>
          <w:rFonts w:ascii="Consolas" w:eastAsia="Times New Roman" w:hAnsi="Consolas" w:cs="Times New Roman"/>
          <w:color w:val="9CDCFE"/>
          <w:sz w:val="21"/>
          <w:szCs w:val="21"/>
          <w:lang w:val="fr-FR"/>
        </w:rPr>
        <w:t>res</w:t>
      </w:r>
      <w:proofErr w:type="spellEnd"/>
      <w:r w:rsidRPr="00126455">
        <w:rPr>
          <w:rFonts w:ascii="Consolas" w:eastAsia="Times New Roman" w:hAnsi="Consolas" w:cs="Times New Roman"/>
          <w:color w:val="D4D4D4"/>
          <w:sz w:val="21"/>
          <w:szCs w:val="21"/>
          <w:lang w:val="fr-FR"/>
        </w:rPr>
        <w:t>) </w:t>
      </w:r>
      <w:r w:rsidRPr="00126455">
        <w:rPr>
          <w:rFonts w:ascii="Consolas" w:eastAsia="Times New Roman" w:hAnsi="Consolas" w:cs="Times New Roman"/>
          <w:color w:val="569CD6"/>
          <w:sz w:val="21"/>
          <w:szCs w:val="21"/>
          <w:lang w:val="fr-FR"/>
        </w:rPr>
        <w:t>=&gt;</w:t>
      </w:r>
      <w:r w:rsidRPr="00126455">
        <w:rPr>
          <w:rFonts w:ascii="Consolas" w:eastAsia="Times New Roman" w:hAnsi="Consolas" w:cs="Times New Roman"/>
          <w:color w:val="D4D4D4"/>
          <w:sz w:val="21"/>
          <w:szCs w:val="21"/>
          <w:lang w:val="fr-FR"/>
        </w:rPr>
        <w:t> {</w:t>
      </w:r>
    </w:p>
    <w:p w14:paraId="2D331604"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lang w:val="fr-FR"/>
        </w:rPr>
        <w:t>    </w:t>
      </w:r>
      <w:r w:rsidRPr="00126455">
        <w:rPr>
          <w:rFonts w:ascii="Consolas" w:eastAsia="Times New Roman" w:hAnsi="Consolas" w:cs="Times New Roman"/>
          <w:color w:val="569CD6"/>
          <w:sz w:val="21"/>
          <w:szCs w:val="21"/>
        </w:rPr>
        <w:t>const</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4FC1FF"/>
          <w:sz w:val="21"/>
          <w:szCs w:val="21"/>
        </w:rPr>
        <w:t>randomNum</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9CDCFE"/>
          <w:sz w:val="21"/>
          <w:szCs w:val="21"/>
        </w:rPr>
        <w:t>Math</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floor</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9CDCFE"/>
          <w:sz w:val="21"/>
          <w:szCs w:val="21"/>
        </w:rPr>
        <w:t>Math</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random</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B5CEA8"/>
          <w:sz w:val="21"/>
          <w:szCs w:val="21"/>
        </w:rPr>
        <w:t>10</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B5CEA8"/>
          <w:sz w:val="21"/>
          <w:szCs w:val="21"/>
        </w:rPr>
        <w:t>1</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6A9955"/>
          <w:sz w:val="21"/>
          <w:szCs w:val="21"/>
        </w:rPr>
        <w:t>//random number between 1 to 10;</w:t>
      </w:r>
    </w:p>
    <w:p w14:paraId="1BE07531"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0CFC9532"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569CD6"/>
          <w:sz w:val="21"/>
          <w:szCs w:val="21"/>
        </w:rPr>
        <w:t>const</w:t>
      </w:r>
      <w:proofErr w:type="spellEnd"/>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4FC1FF"/>
          <w:sz w:val="21"/>
          <w:szCs w:val="21"/>
        </w:rPr>
        <w:t>objToBePassedInEJS</w:t>
      </w:r>
      <w:proofErr w:type="spellEnd"/>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9CDCFE"/>
          <w:sz w:val="21"/>
          <w:szCs w:val="21"/>
        </w:rPr>
        <w:t>random:</w:t>
      </w:r>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4FC1FF"/>
          <w:sz w:val="21"/>
          <w:szCs w:val="21"/>
        </w:rPr>
        <w:t>randomNum</w:t>
      </w:r>
      <w:proofErr w:type="spellEnd"/>
      <w:r w:rsidRPr="00126455">
        <w:rPr>
          <w:rFonts w:ascii="Consolas" w:eastAsia="Times New Roman" w:hAnsi="Consolas" w:cs="Times New Roman"/>
          <w:color w:val="D4D4D4"/>
          <w:sz w:val="21"/>
          <w:szCs w:val="21"/>
        </w:rPr>
        <w:t>};</w:t>
      </w:r>
    </w:p>
    <w:p w14:paraId="50F46213"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9CDCFE"/>
          <w:sz w:val="21"/>
          <w:szCs w:val="21"/>
        </w:rPr>
        <w:t>res</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render</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'home'</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4FC1FF"/>
          <w:sz w:val="21"/>
          <w:szCs w:val="21"/>
        </w:rPr>
        <w:t>objToBePassedInEJS</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6A9955"/>
          <w:sz w:val="21"/>
          <w:szCs w:val="21"/>
        </w:rPr>
        <w:t>//pass in an object in render function and this object can be used in home.ejs file</w:t>
      </w:r>
    </w:p>
    <w:p w14:paraId="4A63549C"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w:t>
      </w:r>
    </w:p>
    <w:p w14:paraId="5FB1B91D"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40178293"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4FC1FF"/>
          <w:sz w:val="21"/>
          <w:szCs w:val="21"/>
        </w:rPr>
        <w:t>app</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get</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w:t>
      </w:r>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9CDCFE"/>
          <w:sz w:val="21"/>
          <w:szCs w:val="21"/>
        </w:rPr>
        <w:t>req</w:t>
      </w:r>
      <w:proofErr w:type="spellEnd"/>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9CDCFE"/>
          <w:sz w:val="21"/>
          <w:szCs w:val="21"/>
        </w:rPr>
        <w:t>res</w:t>
      </w: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569CD6"/>
          <w:sz w:val="21"/>
          <w:szCs w:val="21"/>
        </w:rPr>
        <w:t>=&gt;</w:t>
      </w:r>
      <w:r w:rsidRPr="00126455">
        <w:rPr>
          <w:rFonts w:ascii="Consolas" w:eastAsia="Times New Roman" w:hAnsi="Consolas" w:cs="Times New Roman"/>
          <w:color w:val="D4D4D4"/>
          <w:sz w:val="21"/>
          <w:szCs w:val="21"/>
        </w:rPr>
        <w:t> {</w:t>
      </w:r>
    </w:p>
    <w:p w14:paraId="60F9109A"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    </w:t>
      </w:r>
      <w:proofErr w:type="spellStart"/>
      <w:r w:rsidRPr="00126455">
        <w:rPr>
          <w:rFonts w:ascii="Consolas" w:eastAsia="Times New Roman" w:hAnsi="Consolas" w:cs="Times New Roman"/>
          <w:color w:val="9CDCFE"/>
          <w:sz w:val="21"/>
          <w:szCs w:val="21"/>
        </w:rPr>
        <w:t>res</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send</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"You are in home page!"</w:t>
      </w:r>
      <w:r w:rsidRPr="00126455">
        <w:rPr>
          <w:rFonts w:ascii="Consolas" w:eastAsia="Times New Roman" w:hAnsi="Consolas" w:cs="Times New Roman"/>
          <w:color w:val="D4D4D4"/>
          <w:sz w:val="21"/>
          <w:szCs w:val="21"/>
        </w:rPr>
        <w:t>);</w:t>
      </w:r>
    </w:p>
    <w:p w14:paraId="4DFEBD8F"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w:t>
      </w:r>
    </w:p>
    <w:p w14:paraId="40BAFA14"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6018B704"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126455">
        <w:rPr>
          <w:rFonts w:ascii="Consolas" w:eastAsia="Times New Roman" w:hAnsi="Consolas" w:cs="Times New Roman"/>
          <w:color w:val="4FC1FF"/>
          <w:sz w:val="21"/>
          <w:szCs w:val="21"/>
        </w:rPr>
        <w:t>app</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listen</w:t>
      </w:r>
      <w:proofErr w:type="spellEnd"/>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4FC1FF"/>
          <w:sz w:val="21"/>
          <w:szCs w:val="21"/>
        </w:rPr>
        <w:t>port</w:t>
      </w:r>
      <w:r w:rsidRPr="00126455">
        <w:rPr>
          <w:rFonts w:ascii="Consolas" w:eastAsia="Times New Roman" w:hAnsi="Consolas" w:cs="Times New Roman"/>
          <w:color w:val="D4D4D4"/>
          <w:sz w:val="21"/>
          <w:szCs w:val="21"/>
        </w:rPr>
        <w:t>, () </w:t>
      </w:r>
      <w:r w:rsidRPr="00126455">
        <w:rPr>
          <w:rFonts w:ascii="Consolas" w:eastAsia="Times New Roman" w:hAnsi="Consolas" w:cs="Times New Roman"/>
          <w:color w:val="569CD6"/>
          <w:sz w:val="21"/>
          <w:szCs w:val="21"/>
        </w:rPr>
        <w:t>=&gt;</w:t>
      </w:r>
      <w:r w:rsidRPr="00126455">
        <w:rPr>
          <w:rFonts w:ascii="Consolas" w:eastAsia="Times New Roman" w:hAnsi="Consolas" w:cs="Times New Roman"/>
          <w:color w:val="D4D4D4"/>
          <w:sz w:val="21"/>
          <w:szCs w:val="21"/>
        </w:rPr>
        <w:t> {</w:t>
      </w:r>
    </w:p>
    <w:p w14:paraId="2F3207EB"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r w:rsidRPr="00126455">
        <w:rPr>
          <w:rFonts w:ascii="Consolas" w:eastAsia="Times New Roman" w:hAnsi="Consolas" w:cs="Times New Roman"/>
          <w:color w:val="D4D4D4"/>
          <w:sz w:val="21"/>
          <w:szCs w:val="21"/>
        </w:rPr>
        <w:t>    </w:t>
      </w:r>
      <w:r w:rsidRPr="00126455">
        <w:rPr>
          <w:rFonts w:ascii="Consolas" w:eastAsia="Times New Roman" w:hAnsi="Consolas" w:cs="Times New Roman"/>
          <w:color w:val="9CDCFE"/>
          <w:sz w:val="21"/>
          <w:szCs w:val="21"/>
        </w:rPr>
        <w:t>console</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DCDCAA"/>
          <w:sz w:val="21"/>
          <w:szCs w:val="21"/>
        </w:rPr>
        <w:t>log</w:t>
      </w:r>
      <w:r w:rsidRPr="00126455">
        <w:rPr>
          <w:rFonts w:ascii="Consolas" w:eastAsia="Times New Roman" w:hAnsi="Consolas" w:cs="Times New Roman"/>
          <w:color w:val="D4D4D4"/>
          <w:sz w:val="21"/>
          <w:szCs w:val="21"/>
        </w:rPr>
        <w:t>(</w:t>
      </w:r>
      <w:r w:rsidRPr="00126455">
        <w:rPr>
          <w:rFonts w:ascii="Consolas" w:eastAsia="Times New Roman" w:hAnsi="Consolas" w:cs="Times New Roman"/>
          <w:color w:val="CE9178"/>
          <w:sz w:val="21"/>
          <w:szCs w:val="21"/>
        </w:rPr>
        <w:t>`LISTENING ON PORT </w:t>
      </w:r>
      <w:r w:rsidRPr="00126455">
        <w:rPr>
          <w:rFonts w:ascii="Consolas" w:eastAsia="Times New Roman" w:hAnsi="Consolas" w:cs="Times New Roman"/>
          <w:color w:val="569CD6"/>
          <w:sz w:val="21"/>
          <w:szCs w:val="21"/>
        </w:rPr>
        <w:t>${</w:t>
      </w:r>
      <w:r w:rsidRPr="00126455">
        <w:rPr>
          <w:rFonts w:ascii="Consolas" w:eastAsia="Times New Roman" w:hAnsi="Consolas" w:cs="Times New Roman"/>
          <w:color w:val="4FC1FF"/>
          <w:sz w:val="21"/>
          <w:szCs w:val="21"/>
        </w:rPr>
        <w:t>port</w:t>
      </w:r>
      <w:r w:rsidRPr="00126455">
        <w:rPr>
          <w:rFonts w:ascii="Consolas" w:eastAsia="Times New Roman" w:hAnsi="Consolas" w:cs="Times New Roman"/>
          <w:color w:val="569CD6"/>
          <w:sz w:val="21"/>
          <w:szCs w:val="21"/>
        </w:rPr>
        <w:t>}</w:t>
      </w:r>
      <w:r w:rsidRPr="00126455">
        <w:rPr>
          <w:rFonts w:ascii="Consolas" w:eastAsia="Times New Roman" w:hAnsi="Consolas" w:cs="Times New Roman"/>
          <w:color w:val="CE9178"/>
          <w:sz w:val="21"/>
          <w:szCs w:val="21"/>
        </w:rPr>
        <w:t>`</w:t>
      </w:r>
      <w:r w:rsidRPr="00126455">
        <w:rPr>
          <w:rFonts w:ascii="Consolas" w:eastAsia="Times New Roman" w:hAnsi="Consolas" w:cs="Times New Roman"/>
          <w:color w:val="D4D4D4"/>
          <w:sz w:val="21"/>
          <w:szCs w:val="21"/>
        </w:rPr>
        <w:t>);</w:t>
      </w:r>
    </w:p>
    <w:p w14:paraId="2D6698B1"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D4D4D4"/>
          <w:sz w:val="21"/>
          <w:szCs w:val="21"/>
          <w:lang w:val="nl-NL"/>
        </w:rPr>
        <w:t>})</w:t>
      </w:r>
    </w:p>
    <w:p w14:paraId="53FC7B5E" w14:textId="77777777" w:rsidR="00FB061E" w:rsidRPr="00B66D63" w:rsidRDefault="00FB061E" w:rsidP="00FB061E">
      <w:pPr>
        <w:rPr>
          <w:lang w:val="nl-NL"/>
        </w:rPr>
      </w:pPr>
    </w:p>
    <w:p w14:paraId="1815A06A" w14:textId="77777777" w:rsidR="00FB061E" w:rsidRPr="00126455" w:rsidRDefault="00FB061E" w:rsidP="00FB061E">
      <w:pPr>
        <w:rPr>
          <w:lang w:val="nl-NL"/>
        </w:rPr>
      </w:pPr>
      <w:r w:rsidRPr="00126455">
        <w:rPr>
          <w:lang w:val="nl-NL"/>
        </w:rPr>
        <w:t>home.ejs</w:t>
      </w:r>
    </w:p>
    <w:p w14:paraId="10B7BF21"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3765A9">
        <w:rPr>
          <w:rFonts w:ascii="Consolas" w:eastAsia="Times New Roman" w:hAnsi="Consolas" w:cs="Times New Roman"/>
          <w:color w:val="808080"/>
          <w:sz w:val="21"/>
          <w:szCs w:val="21"/>
          <w:lang w:val="nl-NL"/>
        </w:rPr>
        <w:t>&lt;!</w:t>
      </w:r>
      <w:r w:rsidRPr="003765A9">
        <w:rPr>
          <w:rFonts w:ascii="Consolas" w:eastAsia="Times New Roman" w:hAnsi="Consolas" w:cs="Times New Roman"/>
          <w:color w:val="569CD6"/>
          <w:sz w:val="21"/>
          <w:szCs w:val="21"/>
          <w:lang w:val="nl-NL"/>
        </w:rPr>
        <w:t>DOCTYPE</w:t>
      </w:r>
      <w:r w:rsidRPr="003765A9">
        <w:rPr>
          <w:rFonts w:ascii="Consolas" w:eastAsia="Times New Roman" w:hAnsi="Consolas" w:cs="Times New Roman"/>
          <w:color w:val="D4D4D4"/>
          <w:sz w:val="21"/>
          <w:szCs w:val="21"/>
          <w:lang w:val="nl-NL"/>
        </w:rPr>
        <w:t> </w:t>
      </w:r>
      <w:r w:rsidRPr="003765A9">
        <w:rPr>
          <w:rFonts w:ascii="Consolas" w:eastAsia="Times New Roman" w:hAnsi="Consolas" w:cs="Times New Roman"/>
          <w:color w:val="9CDCFE"/>
          <w:sz w:val="21"/>
          <w:szCs w:val="21"/>
          <w:lang w:val="nl-NL"/>
        </w:rPr>
        <w:t>html</w:t>
      </w:r>
      <w:r w:rsidRPr="003765A9">
        <w:rPr>
          <w:rFonts w:ascii="Consolas" w:eastAsia="Times New Roman" w:hAnsi="Consolas" w:cs="Times New Roman"/>
          <w:color w:val="808080"/>
          <w:sz w:val="21"/>
          <w:szCs w:val="21"/>
          <w:lang w:val="nl-NL"/>
        </w:rPr>
        <w:t>&gt;</w:t>
      </w:r>
    </w:p>
    <w:p w14:paraId="742C0670"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3765A9">
        <w:rPr>
          <w:rFonts w:ascii="Consolas" w:eastAsia="Times New Roman" w:hAnsi="Consolas" w:cs="Times New Roman"/>
          <w:color w:val="808080"/>
          <w:sz w:val="21"/>
          <w:szCs w:val="21"/>
          <w:lang w:val="nl-NL"/>
        </w:rPr>
        <w:t>&lt;</w:t>
      </w:r>
      <w:r w:rsidRPr="003765A9">
        <w:rPr>
          <w:rFonts w:ascii="Consolas" w:eastAsia="Times New Roman" w:hAnsi="Consolas" w:cs="Times New Roman"/>
          <w:color w:val="569CD6"/>
          <w:sz w:val="21"/>
          <w:szCs w:val="21"/>
          <w:lang w:val="nl-NL"/>
        </w:rPr>
        <w:t>html</w:t>
      </w:r>
      <w:r w:rsidRPr="003765A9">
        <w:rPr>
          <w:rFonts w:ascii="Consolas" w:eastAsia="Times New Roman" w:hAnsi="Consolas" w:cs="Times New Roman"/>
          <w:color w:val="D4D4D4"/>
          <w:sz w:val="21"/>
          <w:szCs w:val="21"/>
          <w:lang w:val="nl-NL"/>
        </w:rPr>
        <w:t> </w:t>
      </w:r>
      <w:r w:rsidRPr="003765A9">
        <w:rPr>
          <w:rFonts w:ascii="Consolas" w:eastAsia="Times New Roman" w:hAnsi="Consolas" w:cs="Times New Roman"/>
          <w:color w:val="9CDCFE"/>
          <w:sz w:val="21"/>
          <w:szCs w:val="21"/>
          <w:lang w:val="nl-NL"/>
        </w:rPr>
        <w:t>lang</w:t>
      </w:r>
      <w:r w:rsidRPr="003765A9">
        <w:rPr>
          <w:rFonts w:ascii="Consolas" w:eastAsia="Times New Roman" w:hAnsi="Consolas" w:cs="Times New Roman"/>
          <w:color w:val="D4D4D4"/>
          <w:sz w:val="21"/>
          <w:szCs w:val="21"/>
          <w:lang w:val="nl-NL"/>
        </w:rPr>
        <w:t>=</w:t>
      </w:r>
      <w:r w:rsidRPr="003765A9">
        <w:rPr>
          <w:rFonts w:ascii="Consolas" w:eastAsia="Times New Roman" w:hAnsi="Consolas" w:cs="Times New Roman"/>
          <w:color w:val="CE9178"/>
          <w:sz w:val="21"/>
          <w:szCs w:val="21"/>
          <w:lang w:val="nl-NL"/>
        </w:rPr>
        <w:t>"en"</w:t>
      </w:r>
      <w:r w:rsidRPr="003765A9">
        <w:rPr>
          <w:rFonts w:ascii="Consolas" w:eastAsia="Times New Roman" w:hAnsi="Consolas" w:cs="Times New Roman"/>
          <w:color w:val="808080"/>
          <w:sz w:val="21"/>
          <w:szCs w:val="21"/>
          <w:lang w:val="nl-NL"/>
        </w:rPr>
        <w:t>&gt;</w:t>
      </w:r>
    </w:p>
    <w:p w14:paraId="57FFF265"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808080"/>
          <w:sz w:val="21"/>
          <w:szCs w:val="21"/>
        </w:rPr>
        <w:t>&lt;</w:t>
      </w:r>
      <w:r w:rsidRPr="00B66D63">
        <w:rPr>
          <w:rFonts w:ascii="Consolas" w:eastAsia="Times New Roman" w:hAnsi="Consolas" w:cs="Times New Roman"/>
          <w:color w:val="569CD6"/>
          <w:sz w:val="21"/>
          <w:szCs w:val="21"/>
        </w:rPr>
        <w:t>head</w:t>
      </w:r>
      <w:r w:rsidRPr="00B66D63">
        <w:rPr>
          <w:rFonts w:ascii="Consolas" w:eastAsia="Times New Roman" w:hAnsi="Consolas" w:cs="Times New Roman"/>
          <w:color w:val="808080"/>
          <w:sz w:val="21"/>
          <w:szCs w:val="21"/>
        </w:rPr>
        <w:t>&gt;</w:t>
      </w:r>
    </w:p>
    <w:p w14:paraId="1102E256"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D4D4D4"/>
          <w:sz w:val="21"/>
          <w:szCs w:val="21"/>
        </w:rPr>
        <w:t>    </w:t>
      </w:r>
      <w:r w:rsidRPr="00B66D63">
        <w:rPr>
          <w:rFonts w:ascii="Consolas" w:eastAsia="Times New Roman" w:hAnsi="Consolas" w:cs="Times New Roman"/>
          <w:color w:val="808080"/>
          <w:sz w:val="21"/>
          <w:szCs w:val="21"/>
        </w:rPr>
        <w:t>&lt;</w:t>
      </w:r>
      <w:r w:rsidRPr="00B66D63">
        <w:rPr>
          <w:rFonts w:ascii="Consolas" w:eastAsia="Times New Roman" w:hAnsi="Consolas" w:cs="Times New Roman"/>
          <w:color w:val="569CD6"/>
          <w:sz w:val="21"/>
          <w:szCs w:val="21"/>
        </w:rPr>
        <w:t>meta</w:t>
      </w:r>
      <w:r w:rsidRPr="00B66D63">
        <w:rPr>
          <w:rFonts w:ascii="Consolas" w:eastAsia="Times New Roman" w:hAnsi="Consolas" w:cs="Times New Roman"/>
          <w:color w:val="D4D4D4"/>
          <w:sz w:val="21"/>
          <w:szCs w:val="21"/>
        </w:rPr>
        <w:t> </w:t>
      </w:r>
      <w:r w:rsidRPr="00B66D63">
        <w:rPr>
          <w:rFonts w:ascii="Consolas" w:eastAsia="Times New Roman" w:hAnsi="Consolas" w:cs="Times New Roman"/>
          <w:color w:val="9CDCFE"/>
          <w:sz w:val="21"/>
          <w:szCs w:val="21"/>
        </w:rPr>
        <w:t>charset</w:t>
      </w:r>
      <w:r w:rsidRPr="00B66D63">
        <w:rPr>
          <w:rFonts w:ascii="Consolas" w:eastAsia="Times New Roman" w:hAnsi="Consolas" w:cs="Times New Roman"/>
          <w:color w:val="D4D4D4"/>
          <w:sz w:val="21"/>
          <w:szCs w:val="21"/>
        </w:rPr>
        <w:t>=</w:t>
      </w:r>
      <w:r w:rsidRPr="00B66D63">
        <w:rPr>
          <w:rFonts w:ascii="Consolas" w:eastAsia="Times New Roman" w:hAnsi="Consolas" w:cs="Times New Roman"/>
          <w:color w:val="CE9178"/>
          <w:sz w:val="21"/>
          <w:szCs w:val="21"/>
        </w:rPr>
        <w:t>"UTF-8"</w:t>
      </w:r>
      <w:r w:rsidRPr="00B66D63">
        <w:rPr>
          <w:rFonts w:ascii="Consolas" w:eastAsia="Times New Roman" w:hAnsi="Consolas" w:cs="Times New Roman"/>
          <w:color w:val="808080"/>
          <w:sz w:val="21"/>
          <w:szCs w:val="21"/>
        </w:rPr>
        <w:t>&gt;</w:t>
      </w:r>
    </w:p>
    <w:p w14:paraId="36B1C852"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D4D4D4"/>
          <w:sz w:val="21"/>
          <w:szCs w:val="21"/>
        </w:rPr>
        <w:t>    </w:t>
      </w:r>
      <w:r w:rsidRPr="00B66D63">
        <w:rPr>
          <w:rFonts w:ascii="Consolas" w:eastAsia="Times New Roman" w:hAnsi="Consolas" w:cs="Times New Roman"/>
          <w:color w:val="808080"/>
          <w:sz w:val="21"/>
          <w:szCs w:val="21"/>
        </w:rPr>
        <w:t>&lt;</w:t>
      </w:r>
      <w:r w:rsidRPr="00B66D63">
        <w:rPr>
          <w:rFonts w:ascii="Consolas" w:eastAsia="Times New Roman" w:hAnsi="Consolas" w:cs="Times New Roman"/>
          <w:color w:val="569CD6"/>
          <w:sz w:val="21"/>
          <w:szCs w:val="21"/>
        </w:rPr>
        <w:t>meta</w:t>
      </w:r>
      <w:r w:rsidRPr="00B66D63">
        <w:rPr>
          <w:rFonts w:ascii="Consolas" w:eastAsia="Times New Roman" w:hAnsi="Consolas" w:cs="Times New Roman"/>
          <w:color w:val="D4D4D4"/>
          <w:sz w:val="21"/>
          <w:szCs w:val="21"/>
        </w:rPr>
        <w:t> </w:t>
      </w:r>
      <w:r w:rsidRPr="00B66D63">
        <w:rPr>
          <w:rFonts w:ascii="Consolas" w:eastAsia="Times New Roman" w:hAnsi="Consolas" w:cs="Times New Roman"/>
          <w:color w:val="9CDCFE"/>
          <w:sz w:val="21"/>
          <w:szCs w:val="21"/>
        </w:rPr>
        <w:t>name</w:t>
      </w:r>
      <w:r w:rsidRPr="00B66D63">
        <w:rPr>
          <w:rFonts w:ascii="Consolas" w:eastAsia="Times New Roman" w:hAnsi="Consolas" w:cs="Times New Roman"/>
          <w:color w:val="D4D4D4"/>
          <w:sz w:val="21"/>
          <w:szCs w:val="21"/>
        </w:rPr>
        <w:t>=</w:t>
      </w:r>
      <w:r w:rsidRPr="00B66D63">
        <w:rPr>
          <w:rFonts w:ascii="Consolas" w:eastAsia="Times New Roman" w:hAnsi="Consolas" w:cs="Times New Roman"/>
          <w:color w:val="CE9178"/>
          <w:sz w:val="21"/>
          <w:szCs w:val="21"/>
        </w:rPr>
        <w:t>"viewport"</w:t>
      </w:r>
      <w:r w:rsidRPr="00B66D63">
        <w:rPr>
          <w:rFonts w:ascii="Consolas" w:eastAsia="Times New Roman" w:hAnsi="Consolas" w:cs="Times New Roman"/>
          <w:color w:val="D4D4D4"/>
          <w:sz w:val="21"/>
          <w:szCs w:val="21"/>
        </w:rPr>
        <w:t> </w:t>
      </w:r>
      <w:r w:rsidRPr="00B66D63">
        <w:rPr>
          <w:rFonts w:ascii="Consolas" w:eastAsia="Times New Roman" w:hAnsi="Consolas" w:cs="Times New Roman"/>
          <w:color w:val="9CDCFE"/>
          <w:sz w:val="21"/>
          <w:szCs w:val="21"/>
        </w:rPr>
        <w:t>content</w:t>
      </w:r>
      <w:r w:rsidRPr="00B66D63">
        <w:rPr>
          <w:rFonts w:ascii="Consolas" w:eastAsia="Times New Roman" w:hAnsi="Consolas" w:cs="Times New Roman"/>
          <w:color w:val="D4D4D4"/>
          <w:sz w:val="21"/>
          <w:szCs w:val="21"/>
        </w:rPr>
        <w:t>=</w:t>
      </w:r>
      <w:r w:rsidRPr="00B66D63">
        <w:rPr>
          <w:rFonts w:ascii="Consolas" w:eastAsia="Times New Roman" w:hAnsi="Consolas" w:cs="Times New Roman"/>
          <w:color w:val="CE9178"/>
          <w:sz w:val="21"/>
          <w:szCs w:val="21"/>
        </w:rPr>
        <w:t>"width=device-width, initial-scale=1.0"</w:t>
      </w:r>
      <w:r w:rsidRPr="00B66D63">
        <w:rPr>
          <w:rFonts w:ascii="Consolas" w:eastAsia="Times New Roman" w:hAnsi="Consolas" w:cs="Times New Roman"/>
          <w:color w:val="808080"/>
          <w:sz w:val="21"/>
          <w:szCs w:val="21"/>
        </w:rPr>
        <w:t>&gt;</w:t>
      </w:r>
    </w:p>
    <w:p w14:paraId="5D5ECBC7"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D4D4D4"/>
          <w:sz w:val="21"/>
          <w:szCs w:val="21"/>
        </w:rPr>
        <w:t>    </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title</w:t>
      </w:r>
      <w:r w:rsidRPr="003765A9">
        <w:rPr>
          <w:rFonts w:ascii="Consolas" w:eastAsia="Times New Roman" w:hAnsi="Consolas" w:cs="Times New Roman"/>
          <w:color w:val="808080"/>
          <w:sz w:val="21"/>
          <w:szCs w:val="21"/>
        </w:rPr>
        <w:t>&gt;</w:t>
      </w:r>
      <w:r w:rsidRPr="003765A9">
        <w:rPr>
          <w:rFonts w:ascii="Consolas" w:eastAsia="Times New Roman" w:hAnsi="Consolas" w:cs="Times New Roman"/>
          <w:color w:val="D4D4D4"/>
          <w:sz w:val="21"/>
          <w:szCs w:val="21"/>
        </w:rPr>
        <w:t>Document</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title</w:t>
      </w:r>
      <w:r w:rsidRPr="003765A9">
        <w:rPr>
          <w:rFonts w:ascii="Consolas" w:eastAsia="Times New Roman" w:hAnsi="Consolas" w:cs="Times New Roman"/>
          <w:color w:val="808080"/>
          <w:sz w:val="21"/>
          <w:szCs w:val="21"/>
        </w:rPr>
        <w:t>&gt;</w:t>
      </w:r>
    </w:p>
    <w:p w14:paraId="18BC70E7"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head</w:t>
      </w:r>
      <w:r w:rsidRPr="003765A9">
        <w:rPr>
          <w:rFonts w:ascii="Consolas" w:eastAsia="Times New Roman" w:hAnsi="Consolas" w:cs="Times New Roman"/>
          <w:color w:val="808080"/>
          <w:sz w:val="21"/>
          <w:szCs w:val="21"/>
        </w:rPr>
        <w:t>&gt;</w:t>
      </w:r>
    </w:p>
    <w:p w14:paraId="10441F12"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body</w:t>
      </w:r>
      <w:r w:rsidRPr="003765A9">
        <w:rPr>
          <w:rFonts w:ascii="Consolas" w:eastAsia="Times New Roman" w:hAnsi="Consolas" w:cs="Times New Roman"/>
          <w:color w:val="808080"/>
          <w:sz w:val="21"/>
          <w:szCs w:val="21"/>
        </w:rPr>
        <w:t>&gt;</w:t>
      </w:r>
    </w:p>
    <w:p w14:paraId="20689E27"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D4D4D4"/>
          <w:sz w:val="21"/>
          <w:szCs w:val="21"/>
        </w:rPr>
        <w:t>    </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h1</w:t>
      </w:r>
      <w:r w:rsidRPr="003765A9">
        <w:rPr>
          <w:rFonts w:ascii="Consolas" w:eastAsia="Times New Roman" w:hAnsi="Consolas" w:cs="Times New Roman"/>
          <w:color w:val="808080"/>
          <w:sz w:val="21"/>
          <w:szCs w:val="21"/>
        </w:rPr>
        <w:t>&gt;</w:t>
      </w:r>
      <w:r w:rsidRPr="003765A9">
        <w:rPr>
          <w:rFonts w:ascii="Consolas" w:eastAsia="Times New Roman" w:hAnsi="Consolas" w:cs="Times New Roman"/>
          <w:color w:val="D4D4D4"/>
          <w:sz w:val="21"/>
          <w:szCs w:val="21"/>
        </w:rPr>
        <w:t>Random Number Generator</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h1</w:t>
      </w:r>
      <w:r w:rsidRPr="003765A9">
        <w:rPr>
          <w:rFonts w:ascii="Consolas" w:eastAsia="Times New Roman" w:hAnsi="Consolas" w:cs="Times New Roman"/>
          <w:color w:val="808080"/>
          <w:sz w:val="21"/>
          <w:szCs w:val="21"/>
        </w:rPr>
        <w:t>&gt;</w:t>
      </w:r>
    </w:p>
    <w:p w14:paraId="688802E0"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D4D4D4"/>
          <w:sz w:val="21"/>
          <w:szCs w:val="21"/>
        </w:rPr>
        <w:t>    </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p</w:t>
      </w:r>
      <w:r w:rsidRPr="003765A9">
        <w:rPr>
          <w:rFonts w:ascii="Consolas" w:eastAsia="Times New Roman" w:hAnsi="Consolas" w:cs="Times New Roman"/>
          <w:color w:val="808080"/>
          <w:sz w:val="21"/>
          <w:szCs w:val="21"/>
        </w:rPr>
        <w:t>&gt;</w:t>
      </w:r>
      <w:r w:rsidRPr="003765A9">
        <w:rPr>
          <w:rFonts w:ascii="Consolas" w:eastAsia="Times New Roman" w:hAnsi="Consolas" w:cs="Times New Roman"/>
          <w:color w:val="D4D4D4"/>
          <w:sz w:val="21"/>
          <w:szCs w:val="21"/>
        </w:rPr>
        <w:t>Your random number is &lt;%= </w:t>
      </w:r>
      <w:r w:rsidRPr="003765A9">
        <w:rPr>
          <w:rFonts w:ascii="Consolas" w:eastAsia="Times New Roman" w:hAnsi="Consolas" w:cs="Times New Roman"/>
          <w:color w:val="9CDCFE"/>
          <w:sz w:val="21"/>
          <w:szCs w:val="21"/>
        </w:rPr>
        <w:t>random</w:t>
      </w:r>
      <w:r w:rsidRPr="003765A9">
        <w:rPr>
          <w:rFonts w:ascii="Consolas" w:eastAsia="Times New Roman" w:hAnsi="Consolas" w:cs="Times New Roman"/>
          <w:color w:val="D4D4D4"/>
          <w:sz w:val="21"/>
          <w:szCs w:val="21"/>
        </w:rPr>
        <w:t> %&gt;</w:t>
      </w: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p</w:t>
      </w:r>
      <w:r w:rsidRPr="003765A9">
        <w:rPr>
          <w:rFonts w:ascii="Consolas" w:eastAsia="Times New Roman" w:hAnsi="Consolas" w:cs="Times New Roman"/>
          <w:color w:val="808080"/>
          <w:sz w:val="21"/>
          <w:szCs w:val="21"/>
        </w:rPr>
        <w:t>&gt;</w:t>
      </w:r>
      <w:r w:rsidRPr="003765A9">
        <w:rPr>
          <w:rFonts w:ascii="Consolas" w:eastAsia="Times New Roman" w:hAnsi="Consolas" w:cs="Times New Roman"/>
          <w:color w:val="D4D4D4"/>
          <w:sz w:val="21"/>
          <w:szCs w:val="21"/>
        </w:rPr>
        <w:t> </w:t>
      </w:r>
      <w:r w:rsidRPr="003765A9">
        <w:rPr>
          <w:rFonts w:ascii="Consolas" w:eastAsia="Times New Roman" w:hAnsi="Consolas" w:cs="Times New Roman"/>
          <w:color w:val="6A9955"/>
          <w:sz w:val="21"/>
          <w:szCs w:val="21"/>
        </w:rPr>
        <w:t>&lt;!--Extracting the random field from the passed object--&gt;</w:t>
      </w:r>
    </w:p>
    <w:p w14:paraId="44E33ADE"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D4D4D4"/>
          <w:sz w:val="21"/>
          <w:szCs w:val="21"/>
        </w:rPr>
        <w:t>    </w:t>
      </w:r>
      <w:r w:rsidRPr="003765A9">
        <w:rPr>
          <w:rFonts w:ascii="Consolas" w:eastAsia="Times New Roman" w:hAnsi="Consolas" w:cs="Times New Roman"/>
          <w:color w:val="6A9955"/>
          <w:sz w:val="21"/>
          <w:szCs w:val="21"/>
        </w:rPr>
        <w:t>&lt;!--Notice the '</w:t>
      </w:r>
      <w:r w:rsidRPr="003765A9">
        <w:rPr>
          <w:rFonts w:ascii="Consolas" w:eastAsia="Times New Roman" w:hAnsi="Consolas" w:cs="Times New Roman"/>
          <w:color w:val="D4D4D4"/>
          <w:sz w:val="21"/>
          <w:szCs w:val="21"/>
        </w:rPr>
        <w:t>&lt;%= %&gt;</w:t>
      </w:r>
      <w:r w:rsidRPr="003765A9">
        <w:rPr>
          <w:rFonts w:ascii="Consolas" w:eastAsia="Times New Roman" w:hAnsi="Consolas" w:cs="Times New Roman"/>
          <w:color w:val="6A9955"/>
          <w:sz w:val="21"/>
          <w:szCs w:val="21"/>
        </w:rPr>
        <w:t>' sign....For more features refer the documentation of ejs--&gt;</w:t>
      </w:r>
    </w:p>
    <w:p w14:paraId="5C563B47"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body</w:t>
      </w:r>
      <w:r w:rsidRPr="003765A9">
        <w:rPr>
          <w:rFonts w:ascii="Consolas" w:eastAsia="Times New Roman" w:hAnsi="Consolas" w:cs="Times New Roman"/>
          <w:color w:val="808080"/>
          <w:sz w:val="21"/>
          <w:szCs w:val="21"/>
        </w:rPr>
        <w:t>&gt;</w:t>
      </w:r>
    </w:p>
    <w:p w14:paraId="732CEA75" w14:textId="77777777" w:rsidR="00FB061E" w:rsidRPr="003765A9" w:rsidRDefault="00FB061E" w:rsidP="00FB061E">
      <w:pPr>
        <w:shd w:val="clear" w:color="auto" w:fill="1E1E1E"/>
        <w:spacing w:after="0" w:line="285" w:lineRule="atLeast"/>
        <w:rPr>
          <w:rFonts w:ascii="Consolas" w:eastAsia="Times New Roman" w:hAnsi="Consolas" w:cs="Times New Roman"/>
          <w:color w:val="D4D4D4"/>
          <w:sz w:val="21"/>
          <w:szCs w:val="21"/>
        </w:rPr>
      </w:pPr>
      <w:r w:rsidRPr="003765A9">
        <w:rPr>
          <w:rFonts w:ascii="Consolas" w:eastAsia="Times New Roman" w:hAnsi="Consolas" w:cs="Times New Roman"/>
          <w:color w:val="808080"/>
          <w:sz w:val="21"/>
          <w:szCs w:val="21"/>
        </w:rPr>
        <w:t>&lt;/</w:t>
      </w:r>
      <w:r w:rsidRPr="003765A9">
        <w:rPr>
          <w:rFonts w:ascii="Consolas" w:eastAsia="Times New Roman" w:hAnsi="Consolas" w:cs="Times New Roman"/>
          <w:color w:val="569CD6"/>
          <w:sz w:val="21"/>
          <w:szCs w:val="21"/>
        </w:rPr>
        <w:t>html</w:t>
      </w:r>
      <w:r w:rsidRPr="003765A9">
        <w:rPr>
          <w:rFonts w:ascii="Consolas" w:eastAsia="Times New Roman" w:hAnsi="Consolas" w:cs="Times New Roman"/>
          <w:color w:val="808080"/>
          <w:sz w:val="21"/>
          <w:szCs w:val="21"/>
        </w:rPr>
        <w:t>&gt;</w:t>
      </w:r>
    </w:p>
    <w:p w14:paraId="1D2B7847" w14:textId="77777777" w:rsidR="00FB061E" w:rsidRPr="00292835" w:rsidRDefault="00FB061E" w:rsidP="00FB061E">
      <w:pPr>
        <w:shd w:val="clear" w:color="auto" w:fill="1E1E1E"/>
        <w:spacing w:after="0" w:line="285" w:lineRule="atLeast"/>
        <w:rPr>
          <w:rFonts w:ascii="Consolas" w:eastAsia="Times New Roman" w:hAnsi="Consolas" w:cs="Times New Roman"/>
          <w:color w:val="D4D4D4"/>
          <w:sz w:val="21"/>
          <w:szCs w:val="21"/>
        </w:rPr>
      </w:pPr>
    </w:p>
    <w:p w14:paraId="27B1F351" w14:textId="77777777" w:rsidR="00FB061E" w:rsidRPr="00126455" w:rsidRDefault="00FB061E" w:rsidP="00FB061E">
      <w:pPr>
        <w:shd w:val="clear" w:color="auto" w:fill="1E1E1E"/>
        <w:spacing w:after="0" w:line="285" w:lineRule="atLeast"/>
        <w:rPr>
          <w:rFonts w:ascii="Consolas" w:eastAsia="Times New Roman" w:hAnsi="Consolas" w:cs="Times New Roman"/>
          <w:color w:val="D4D4D4"/>
          <w:sz w:val="21"/>
          <w:szCs w:val="21"/>
        </w:rPr>
      </w:pPr>
    </w:p>
    <w:p w14:paraId="70D034C1" w14:textId="77777777" w:rsidR="00FB061E" w:rsidRPr="00292835" w:rsidRDefault="00FB061E" w:rsidP="00FB061E"/>
    <w:p w14:paraId="7E84B124" w14:textId="77777777" w:rsidR="00FB061E" w:rsidRDefault="00FB061E" w:rsidP="00FB061E">
      <w:pPr>
        <w:rPr>
          <w:b/>
          <w:bCs/>
        </w:rPr>
      </w:pPr>
      <w:r>
        <w:rPr>
          <w:b/>
          <w:bCs/>
        </w:rPr>
        <w:t xml:space="preserve">Conditions in </w:t>
      </w:r>
      <w:proofErr w:type="spellStart"/>
      <w:r>
        <w:rPr>
          <w:b/>
          <w:bCs/>
        </w:rPr>
        <w:t>ejs</w:t>
      </w:r>
      <w:proofErr w:type="spellEnd"/>
      <w:r>
        <w:rPr>
          <w:b/>
          <w:bCs/>
        </w:rPr>
        <w:t xml:space="preserve"> Example:</w:t>
      </w:r>
    </w:p>
    <w:p w14:paraId="438CBAF9"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DOCTYPE</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html</w:t>
      </w:r>
      <w:r w:rsidRPr="00B66D63">
        <w:rPr>
          <w:rFonts w:ascii="Consolas" w:eastAsia="Times New Roman" w:hAnsi="Consolas" w:cs="Times New Roman"/>
          <w:color w:val="808080"/>
          <w:sz w:val="21"/>
          <w:szCs w:val="21"/>
          <w:lang w:val="nl-NL"/>
        </w:rPr>
        <w:t>&gt;</w:t>
      </w:r>
    </w:p>
    <w:p w14:paraId="08EDB6E8"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html</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lang</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"en"</w:t>
      </w:r>
      <w:r w:rsidRPr="00B66D63">
        <w:rPr>
          <w:rFonts w:ascii="Consolas" w:eastAsia="Times New Roman" w:hAnsi="Consolas" w:cs="Times New Roman"/>
          <w:color w:val="808080"/>
          <w:sz w:val="21"/>
          <w:szCs w:val="21"/>
          <w:lang w:val="nl-NL"/>
        </w:rPr>
        <w:t>&gt;</w:t>
      </w:r>
    </w:p>
    <w:p w14:paraId="228E8A98"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808080"/>
          <w:sz w:val="21"/>
          <w:szCs w:val="21"/>
          <w:lang w:val="nl-NL"/>
        </w:rPr>
        <w:lastRenderedPageBreak/>
        <w:t>&lt;</w:t>
      </w:r>
      <w:r w:rsidRPr="00B66D63">
        <w:rPr>
          <w:rFonts w:ascii="Consolas" w:eastAsia="Times New Roman" w:hAnsi="Consolas" w:cs="Times New Roman"/>
          <w:color w:val="569CD6"/>
          <w:sz w:val="21"/>
          <w:szCs w:val="21"/>
          <w:lang w:val="nl-NL"/>
        </w:rPr>
        <w:t>head</w:t>
      </w:r>
      <w:r w:rsidRPr="00B66D63">
        <w:rPr>
          <w:rFonts w:ascii="Consolas" w:eastAsia="Times New Roman" w:hAnsi="Consolas" w:cs="Times New Roman"/>
          <w:color w:val="808080"/>
          <w:sz w:val="21"/>
          <w:szCs w:val="21"/>
          <w:lang w:val="nl-NL"/>
        </w:rPr>
        <w:t>&gt;</w:t>
      </w:r>
    </w:p>
    <w:p w14:paraId="5167B86B"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meta</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charset</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"UTF-8"</w:t>
      </w:r>
      <w:r w:rsidRPr="00B66D63">
        <w:rPr>
          <w:rFonts w:ascii="Consolas" w:eastAsia="Times New Roman" w:hAnsi="Consolas" w:cs="Times New Roman"/>
          <w:color w:val="808080"/>
          <w:sz w:val="21"/>
          <w:szCs w:val="21"/>
          <w:lang w:val="nl-NL"/>
        </w:rPr>
        <w:t>&gt;</w:t>
      </w:r>
    </w:p>
    <w:p w14:paraId="131ABA7D" w14:textId="77777777" w:rsidR="00FB061E" w:rsidRPr="00B66D63"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808080"/>
          <w:sz w:val="21"/>
          <w:szCs w:val="21"/>
          <w:lang w:val="nl-NL"/>
        </w:rPr>
        <w:t>&lt;</w:t>
      </w:r>
      <w:r w:rsidRPr="00B66D63">
        <w:rPr>
          <w:rFonts w:ascii="Consolas" w:eastAsia="Times New Roman" w:hAnsi="Consolas" w:cs="Times New Roman"/>
          <w:color w:val="569CD6"/>
          <w:sz w:val="21"/>
          <w:szCs w:val="21"/>
          <w:lang w:val="nl-NL"/>
        </w:rPr>
        <w:t>meta</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name</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"viewport"</w:t>
      </w:r>
      <w:r w:rsidRPr="00B66D63">
        <w:rPr>
          <w:rFonts w:ascii="Consolas" w:eastAsia="Times New Roman" w:hAnsi="Consolas" w:cs="Times New Roman"/>
          <w:color w:val="D4D4D4"/>
          <w:sz w:val="21"/>
          <w:szCs w:val="21"/>
          <w:lang w:val="nl-NL"/>
        </w:rPr>
        <w:t> </w:t>
      </w:r>
      <w:r w:rsidRPr="00B66D63">
        <w:rPr>
          <w:rFonts w:ascii="Consolas" w:eastAsia="Times New Roman" w:hAnsi="Consolas" w:cs="Times New Roman"/>
          <w:color w:val="9CDCFE"/>
          <w:sz w:val="21"/>
          <w:szCs w:val="21"/>
          <w:lang w:val="nl-NL"/>
        </w:rPr>
        <w:t>content</w:t>
      </w:r>
      <w:r w:rsidRPr="00B66D63">
        <w:rPr>
          <w:rFonts w:ascii="Consolas" w:eastAsia="Times New Roman" w:hAnsi="Consolas" w:cs="Times New Roman"/>
          <w:color w:val="D4D4D4"/>
          <w:sz w:val="21"/>
          <w:szCs w:val="21"/>
          <w:lang w:val="nl-NL"/>
        </w:rPr>
        <w:t>=</w:t>
      </w:r>
      <w:r w:rsidRPr="00B66D63">
        <w:rPr>
          <w:rFonts w:ascii="Consolas" w:eastAsia="Times New Roman" w:hAnsi="Consolas" w:cs="Times New Roman"/>
          <w:color w:val="CE9178"/>
          <w:sz w:val="21"/>
          <w:szCs w:val="21"/>
          <w:lang w:val="nl-NL"/>
        </w:rPr>
        <w:t>"width=device-width, initial-scale=1.0"</w:t>
      </w:r>
      <w:r w:rsidRPr="00B66D63">
        <w:rPr>
          <w:rFonts w:ascii="Consolas" w:eastAsia="Times New Roman" w:hAnsi="Consolas" w:cs="Times New Roman"/>
          <w:color w:val="808080"/>
          <w:sz w:val="21"/>
          <w:szCs w:val="21"/>
          <w:lang w:val="nl-NL"/>
        </w:rPr>
        <w:t>&gt;</w:t>
      </w:r>
    </w:p>
    <w:p w14:paraId="03710A2E"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B66D63">
        <w:rPr>
          <w:rFonts w:ascii="Consolas" w:eastAsia="Times New Roman" w:hAnsi="Consolas" w:cs="Times New Roman"/>
          <w:color w:val="D4D4D4"/>
          <w:sz w:val="21"/>
          <w:szCs w:val="21"/>
          <w:lang w:val="nl-NL"/>
        </w:rPr>
        <w:t>    </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title</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Document</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title</w:t>
      </w:r>
      <w:r w:rsidRPr="00EA10DC">
        <w:rPr>
          <w:rFonts w:ascii="Consolas" w:eastAsia="Times New Roman" w:hAnsi="Consolas" w:cs="Times New Roman"/>
          <w:color w:val="808080"/>
          <w:sz w:val="21"/>
          <w:szCs w:val="21"/>
        </w:rPr>
        <w:t>&gt;</w:t>
      </w:r>
    </w:p>
    <w:p w14:paraId="22A0461A"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head</w:t>
      </w:r>
      <w:r w:rsidRPr="00EA10DC">
        <w:rPr>
          <w:rFonts w:ascii="Consolas" w:eastAsia="Times New Roman" w:hAnsi="Consolas" w:cs="Times New Roman"/>
          <w:color w:val="808080"/>
          <w:sz w:val="21"/>
          <w:szCs w:val="21"/>
        </w:rPr>
        <w:t>&gt;</w:t>
      </w:r>
    </w:p>
    <w:p w14:paraId="79AE208B"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body</w:t>
      </w:r>
      <w:r w:rsidRPr="00EA10DC">
        <w:rPr>
          <w:rFonts w:ascii="Consolas" w:eastAsia="Times New Roman" w:hAnsi="Consolas" w:cs="Times New Roman"/>
          <w:color w:val="808080"/>
          <w:sz w:val="21"/>
          <w:szCs w:val="21"/>
        </w:rPr>
        <w:t>&gt;</w:t>
      </w:r>
    </w:p>
    <w:p w14:paraId="2823712E"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h1</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Random Number Generator</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h1</w:t>
      </w:r>
      <w:r w:rsidRPr="00EA10DC">
        <w:rPr>
          <w:rFonts w:ascii="Consolas" w:eastAsia="Times New Roman" w:hAnsi="Consolas" w:cs="Times New Roman"/>
          <w:color w:val="808080"/>
          <w:sz w:val="21"/>
          <w:szCs w:val="21"/>
        </w:rPr>
        <w:t>&gt;</w:t>
      </w:r>
    </w:p>
    <w:p w14:paraId="72B9AEC6"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p</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Your random number is &lt;%= </w:t>
      </w:r>
      <w:r w:rsidRPr="00EA10DC">
        <w:rPr>
          <w:rFonts w:ascii="Consolas" w:eastAsia="Times New Roman" w:hAnsi="Consolas" w:cs="Times New Roman"/>
          <w:color w:val="9CDCFE"/>
          <w:sz w:val="21"/>
          <w:szCs w:val="21"/>
        </w:rPr>
        <w:t>random</w:t>
      </w:r>
      <w:r w:rsidRPr="00EA10DC">
        <w:rPr>
          <w:rFonts w:ascii="Consolas" w:eastAsia="Times New Roman" w:hAnsi="Consolas" w:cs="Times New Roman"/>
          <w:color w:val="D4D4D4"/>
          <w:sz w:val="21"/>
          <w:szCs w:val="21"/>
        </w:rPr>
        <w:t> %&gt;</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p</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6A9955"/>
          <w:sz w:val="21"/>
          <w:szCs w:val="21"/>
        </w:rPr>
        <w:t>&lt;!--Extracting the random field from the passed object--&gt;</w:t>
      </w:r>
    </w:p>
    <w:p w14:paraId="5872E38E"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6A9955"/>
          <w:sz w:val="21"/>
          <w:szCs w:val="21"/>
        </w:rPr>
        <w:t>&lt;!--Notice the '</w:t>
      </w:r>
      <w:r w:rsidRPr="00EA10DC">
        <w:rPr>
          <w:rFonts w:ascii="Consolas" w:eastAsia="Times New Roman" w:hAnsi="Consolas" w:cs="Times New Roman"/>
          <w:color w:val="D4D4D4"/>
          <w:sz w:val="21"/>
          <w:szCs w:val="21"/>
        </w:rPr>
        <w:t>&lt;%= %&gt;</w:t>
      </w:r>
      <w:r w:rsidRPr="00EA10DC">
        <w:rPr>
          <w:rFonts w:ascii="Consolas" w:eastAsia="Times New Roman" w:hAnsi="Consolas" w:cs="Times New Roman"/>
          <w:color w:val="6A9955"/>
          <w:sz w:val="21"/>
          <w:szCs w:val="21"/>
        </w:rPr>
        <w:t>' sign....For more features refer the documentation of ejs--&gt;</w:t>
      </w:r>
    </w:p>
    <w:p w14:paraId="4A90A1B7"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p>
    <w:p w14:paraId="2998CF3C"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&lt;% </w:t>
      </w:r>
      <w:r w:rsidRPr="00EA10DC">
        <w:rPr>
          <w:rFonts w:ascii="Consolas" w:eastAsia="Times New Roman" w:hAnsi="Consolas" w:cs="Times New Roman"/>
          <w:color w:val="C586C0"/>
          <w:sz w:val="21"/>
          <w:szCs w:val="21"/>
        </w:rPr>
        <w:t>if</w:t>
      </w:r>
      <w:r w:rsidRPr="00EA10DC">
        <w:rPr>
          <w:rFonts w:ascii="Consolas" w:eastAsia="Times New Roman" w:hAnsi="Consolas" w:cs="Times New Roman"/>
          <w:color w:val="D4D4D4"/>
          <w:sz w:val="21"/>
          <w:szCs w:val="21"/>
        </w:rPr>
        <w:t>(</w:t>
      </w:r>
      <w:r w:rsidRPr="00EA10DC">
        <w:rPr>
          <w:rFonts w:ascii="Consolas" w:eastAsia="Times New Roman" w:hAnsi="Consolas" w:cs="Times New Roman"/>
          <w:color w:val="9CDCFE"/>
          <w:sz w:val="21"/>
          <w:szCs w:val="21"/>
        </w:rPr>
        <w:t>random</w:t>
      </w:r>
      <w:r w:rsidRPr="00EA10DC">
        <w:rPr>
          <w:rFonts w:ascii="Consolas" w:eastAsia="Times New Roman" w:hAnsi="Consolas" w:cs="Times New Roman"/>
          <w:color w:val="D4D4D4"/>
          <w:sz w:val="21"/>
          <w:szCs w:val="21"/>
        </w:rPr>
        <w:t> % </w:t>
      </w:r>
      <w:r w:rsidRPr="00EA10DC">
        <w:rPr>
          <w:rFonts w:ascii="Consolas" w:eastAsia="Times New Roman" w:hAnsi="Consolas" w:cs="Times New Roman"/>
          <w:color w:val="B5CEA8"/>
          <w:sz w:val="21"/>
          <w:szCs w:val="21"/>
        </w:rPr>
        <w:t>2</w:t>
      </w:r>
      <w:r w:rsidRPr="00EA10DC">
        <w:rPr>
          <w:rFonts w:ascii="Consolas" w:eastAsia="Times New Roman" w:hAnsi="Consolas" w:cs="Times New Roman"/>
          <w:color w:val="D4D4D4"/>
          <w:sz w:val="21"/>
          <w:szCs w:val="21"/>
        </w:rPr>
        <w:t> === </w:t>
      </w:r>
      <w:r w:rsidRPr="00EA10DC">
        <w:rPr>
          <w:rFonts w:ascii="Consolas" w:eastAsia="Times New Roman" w:hAnsi="Consolas" w:cs="Times New Roman"/>
          <w:color w:val="B5CEA8"/>
          <w:sz w:val="21"/>
          <w:szCs w:val="21"/>
        </w:rPr>
        <w:t>0</w:t>
      </w:r>
      <w:r w:rsidRPr="00EA10DC">
        <w:rPr>
          <w:rFonts w:ascii="Consolas" w:eastAsia="Times New Roman" w:hAnsi="Consolas" w:cs="Times New Roman"/>
          <w:color w:val="D4D4D4"/>
          <w:sz w:val="21"/>
          <w:szCs w:val="21"/>
        </w:rPr>
        <w:t>){ %&gt;</w:t>
      </w:r>
    </w:p>
    <w:p w14:paraId="6652FDE5"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h2</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This is an even number</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h2</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6A9955"/>
          <w:sz w:val="21"/>
          <w:szCs w:val="21"/>
        </w:rPr>
        <w:t>&lt;!--if random is even, render this--&gt;</w:t>
      </w:r>
    </w:p>
    <w:p w14:paraId="18E336E0"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&lt;% }</w:t>
      </w:r>
      <w:r w:rsidRPr="00EA10DC">
        <w:rPr>
          <w:rFonts w:ascii="Consolas" w:eastAsia="Times New Roman" w:hAnsi="Consolas" w:cs="Times New Roman"/>
          <w:color w:val="C586C0"/>
          <w:sz w:val="21"/>
          <w:szCs w:val="21"/>
        </w:rPr>
        <w:t>else</w:t>
      </w:r>
      <w:r w:rsidRPr="00EA10DC">
        <w:rPr>
          <w:rFonts w:ascii="Consolas" w:eastAsia="Times New Roman" w:hAnsi="Consolas" w:cs="Times New Roman"/>
          <w:color w:val="D4D4D4"/>
          <w:sz w:val="21"/>
          <w:szCs w:val="21"/>
        </w:rPr>
        <w:t>{ %&gt;</w:t>
      </w:r>
    </w:p>
    <w:p w14:paraId="5FBCEC71"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h2</w:t>
      </w:r>
      <w:r w:rsidRPr="00EA10DC">
        <w:rPr>
          <w:rFonts w:ascii="Consolas" w:eastAsia="Times New Roman" w:hAnsi="Consolas" w:cs="Times New Roman"/>
          <w:color w:val="808080"/>
          <w:sz w:val="21"/>
          <w:szCs w:val="21"/>
        </w:rPr>
        <w:t>&gt;</w:t>
      </w:r>
      <w:r w:rsidRPr="00EA10DC">
        <w:rPr>
          <w:rFonts w:ascii="Consolas" w:eastAsia="Times New Roman" w:hAnsi="Consolas" w:cs="Times New Roman"/>
          <w:color w:val="D4D4D4"/>
          <w:sz w:val="21"/>
          <w:szCs w:val="21"/>
        </w:rPr>
        <w:t>This is an odd number</w:t>
      </w: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h2</w:t>
      </w:r>
      <w:r w:rsidRPr="00EA10DC">
        <w:rPr>
          <w:rFonts w:ascii="Consolas" w:eastAsia="Times New Roman" w:hAnsi="Consolas" w:cs="Times New Roman"/>
          <w:color w:val="808080"/>
          <w:sz w:val="21"/>
          <w:szCs w:val="21"/>
        </w:rPr>
        <w:t>&gt;</w:t>
      </w:r>
    </w:p>
    <w:p w14:paraId="6DC78650"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D4D4D4"/>
          <w:sz w:val="21"/>
          <w:szCs w:val="21"/>
        </w:rPr>
        <w:t>    &lt;% } %&gt;  </w:t>
      </w:r>
    </w:p>
    <w:p w14:paraId="1A788E0C"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body</w:t>
      </w:r>
      <w:r w:rsidRPr="00EA10DC">
        <w:rPr>
          <w:rFonts w:ascii="Consolas" w:eastAsia="Times New Roman" w:hAnsi="Consolas" w:cs="Times New Roman"/>
          <w:color w:val="808080"/>
          <w:sz w:val="21"/>
          <w:szCs w:val="21"/>
        </w:rPr>
        <w:t>&gt;</w:t>
      </w:r>
    </w:p>
    <w:p w14:paraId="1DEE13E4" w14:textId="77777777" w:rsidR="00FB061E" w:rsidRPr="00EA10DC" w:rsidRDefault="00FB061E" w:rsidP="00FB061E">
      <w:pPr>
        <w:shd w:val="clear" w:color="auto" w:fill="1E1E1E"/>
        <w:spacing w:after="0" w:line="285" w:lineRule="atLeast"/>
        <w:rPr>
          <w:rFonts w:ascii="Consolas" w:eastAsia="Times New Roman" w:hAnsi="Consolas" w:cs="Times New Roman"/>
          <w:color w:val="D4D4D4"/>
          <w:sz w:val="21"/>
          <w:szCs w:val="21"/>
        </w:rPr>
      </w:pPr>
      <w:r w:rsidRPr="00EA10DC">
        <w:rPr>
          <w:rFonts w:ascii="Consolas" w:eastAsia="Times New Roman" w:hAnsi="Consolas" w:cs="Times New Roman"/>
          <w:color w:val="808080"/>
          <w:sz w:val="21"/>
          <w:szCs w:val="21"/>
        </w:rPr>
        <w:t>&lt;/</w:t>
      </w:r>
      <w:r w:rsidRPr="00EA10DC">
        <w:rPr>
          <w:rFonts w:ascii="Consolas" w:eastAsia="Times New Roman" w:hAnsi="Consolas" w:cs="Times New Roman"/>
          <w:color w:val="569CD6"/>
          <w:sz w:val="21"/>
          <w:szCs w:val="21"/>
        </w:rPr>
        <w:t>html</w:t>
      </w:r>
      <w:r w:rsidRPr="00EA10DC">
        <w:rPr>
          <w:rFonts w:ascii="Consolas" w:eastAsia="Times New Roman" w:hAnsi="Consolas" w:cs="Times New Roman"/>
          <w:color w:val="808080"/>
          <w:sz w:val="21"/>
          <w:szCs w:val="21"/>
        </w:rPr>
        <w:t>&gt;</w:t>
      </w:r>
    </w:p>
    <w:p w14:paraId="517DC7C7" w14:textId="77777777" w:rsidR="00FB061E" w:rsidRDefault="00FB061E" w:rsidP="00FB061E"/>
    <w:p w14:paraId="6165EEBD" w14:textId="77777777" w:rsidR="00FB061E" w:rsidRDefault="00FB061E" w:rsidP="00FB061E">
      <w:pPr>
        <w:rPr>
          <w:b/>
          <w:bCs/>
        </w:rPr>
      </w:pPr>
      <w:r w:rsidRPr="00AC4FDB">
        <w:rPr>
          <w:b/>
          <w:bCs/>
        </w:rPr>
        <w:t xml:space="preserve">Loops in </w:t>
      </w:r>
      <w:proofErr w:type="spellStart"/>
      <w:r w:rsidRPr="00AC4FDB">
        <w:rPr>
          <w:b/>
          <w:bCs/>
        </w:rPr>
        <w:t>ejs</w:t>
      </w:r>
      <w:proofErr w:type="spellEnd"/>
      <w:r w:rsidRPr="00AC4FDB">
        <w:rPr>
          <w:b/>
          <w:bCs/>
        </w:rPr>
        <w:t xml:space="preserve"> example:</w:t>
      </w:r>
    </w:p>
    <w:p w14:paraId="1E84B383"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5033AF">
        <w:rPr>
          <w:rFonts w:ascii="Consolas" w:eastAsia="Times New Roman" w:hAnsi="Consolas" w:cs="Times New Roman"/>
          <w:color w:val="808080"/>
          <w:sz w:val="21"/>
          <w:szCs w:val="21"/>
          <w:lang w:val="nl-NL"/>
        </w:rPr>
        <w:t>&lt;!</w:t>
      </w:r>
      <w:r w:rsidRPr="005033AF">
        <w:rPr>
          <w:rFonts w:ascii="Consolas" w:eastAsia="Times New Roman" w:hAnsi="Consolas" w:cs="Times New Roman"/>
          <w:color w:val="569CD6"/>
          <w:sz w:val="21"/>
          <w:szCs w:val="21"/>
          <w:lang w:val="nl-NL"/>
        </w:rPr>
        <w:t>DOCTYPE</w:t>
      </w: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9CDCFE"/>
          <w:sz w:val="21"/>
          <w:szCs w:val="21"/>
          <w:lang w:val="nl-NL"/>
        </w:rPr>
        <w:t>html</w:t>
      </w:r>
      <w:r w:rsidRPr="005033AF">
        <w:rPr>
          <w:rFonts w:ascii="Consolas" w:eastAsia="Times New Roman" w:hAnsi="Consolas" w:cs="Times New Roman"/>
          <w:color w:val="808080"/>
          <w:sz w:val="21"/>
          <w:szCs w:val="21"/>
          <w:lang w:val="nl-NL"/>
        </w:rPr>
        <w:t>&gt;</w:t>
      </w:r>
    </w:p>
    <w:p w14:paraId="63E75CD0"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5033AF">
        <w:rPr>
          <w:rFonts w:ascii="Consolas" w:eastAsia="Times New Roman" w:hAnsi="Consolas" w:cs="Times New Roman"/>
          <w:color w:val="808080"/>
          <w:sz w:val="21"/>
          <w:szCs w:val="21"/>
          <w:lang w:val="nl-NL"/>
        </w:rPr>
        <w:t>&lt;</w:t>
      </w:r>
      <w:r w:rsidRPr="005033AF">
        <w:rPr>
          <w:rFonts w:ascii="Consolas" w:eastAsia="Times New Roman" w:hAnsi="Consolas" w:cs="Times New Roman"/>
          <w:color w:val="569CD6"/>
          <w:sz w:val="21"/>
          <w:szCs w:val="21"/>
          <w:lang w:val="nl-NL"/>
        </w:rPr>
        <w:t>html</w:t>
      </w: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9CDCFE"/>
          <w:sz w:val="21"/>
          <w:szCs w:val="21"/>
          <w:lang w:val="nl-NL"/>
        </w:rPr>
        <w:t>lang</w:t>
      </w:r>
      <w:r w:rsidRPr="005033AF">
        <w:rPr>
          <w:rFonts w:ascii="Consolas" w:eastAsia="Times New Roman" w:hAnsi="Consolas" w:cs="Times New Roman"/>
          <w:color w:val="D4D4D4"/>
          <w:sz w:val="21"/>
          <w:szCs w:val="21"/>
          <w:lang w:val="nl-NL"/>
        </w:rPr>
        <w:t>=</w:t>
      </w:r>
      <w:r w:rsidRPr="005033AF">
        <w:rPr>
          <w:rFonts w:ascii="Consolas" w:eastAsia="Times New Roman" w:hAnsi="Consolas" w:cs="Times New Roman"/>
          <w:color w:val="CE9178"/>
          <w:sz w:val="21"/>
          <w:szCs w:val="21"/>
          <w:lang w:val="nl-NL"/>
        </w:rPr>
        <w:t>"en"</w:t>
      </w:r>
      <w:r w:rsidRPr="005033AF">
        <w:rPr>
          <w:rFonts w:ascii="Consolas" w:eastAsia="Times New Roman" w:hAnsi="Consolas" w:cs="Times New Roman"/>
          <w:color w:val="808080"/>
          <w:sz w:val="21"/>
          <w:szCs w:val="21"/>
          <w:lang w:val="nl-NL"/>
        </w:rPr>
        <w:t>&gt;</w:t>
      </w:r>
    </w:p>
    <w:p w14:paraId="3DE0888E"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5033AF">
        <w:rPr>
          <w:rFonts w:ascii="Consolas" w:eastAsia="Times New Roman" w:hAnsi="Consolas" w:cs="Times New Roman"/>
          <w:color w:val="808080"/>
          <w:sz w:val="21"/>
          <w:szCs w:val="21"/>
          <w:lang w:val="nl-NL"/>
        </w:rPr>
        <w:t>&lt;</w:t>
      </w:r>
      <w:r w:rsidRPr="005033AF">
        <w:rPr>
          <w:rFonts w:ascii="Consolas" w:eastAsia="Times New Roman" w:hAnsi="Consolas" w:cs="Times New Roman"/>
          <w:color w:val="569CD6"/>
          <w:sz w:val="21"/>
          <w:szCs w:val="21"/>
          <w:lang w:val="nl-NL"/>
        </w:rPr>
        <w:t>head</w:t>
      </w:r>
      <w:r w:rsidRPr="005033AF">
        <w:rPr>
          <w:rFonts w:ascii="Consolas" w:eastAsia="Times New Roman" w:hAnsi="Consolas" w:cs="Times New Roman"/>
          <w:color w:val="808080"/>
          <w:sz w:val="21"/>
          <w:szCs w:val="21"/>
          <w:lang w:val="nl-NL"/>
        </w:rPr>
        <w:t>&gt;</w:t>
      </w:r>
    </w:p>
    <w:p w14:paraId="69E38620"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808080"/>
          <w:sz w:val="21"/>
          <w:szCs w:val="21"/>
          <w:lang w:val="nl-NL"/>
        </w:rPr>
        <w:t>&lt;</w:t>
      </w:r>
      <w:r w:rsidRPr="005033AF">
        <w:rPr>
          <w:rFonts w:ascii="Consolas" w:eastAsia="Times New Roman" w:hAnsi="Consolas" w:cs="Times New Roman"/>
          <w:color w:val="569CD6"/>
          <w:sz w:val="21"/>
          <w:szCs w:val="21"/>
          <w:lang w:val="nl-NL"/>
        </w:rPr>
        <w:t>meta</w:t>
      </w: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9CDCFE"/>
          <w:sz w:val="21"/>
          <w:szCs w:val="21"/>
          <w:lang w:val="nl-NL"/>
        </w:rPr>
        <w:t>charset</w:t>
      </w:r>
      <w:r w:rsidRPr="005033AF">
        <w:rPr>
          <w:rFonts w:ascii="Consolas" w:eastAsia="Times New Roman" w:hAnsi="Consolas" w:cs="Times New Roman"/>
          <w:color w:val="D4D4D4"/>
          <w:sz w:val="21"/>
          <w:szCs w:val="21"/>
          <w:lang w:val="nl-NL"/>
        </w:rPr>
        <w:t>=</w:t>
      </w:r>
      <w:r w:rsidRPr="005033AF">
        <w:rPr>
          <w:rFonts w:ascii="Consolas" w:eastAsia="Times New Roman" w:hAnsi="Consolas" w:cs="Times New Roman"/>
          <w:color w:val="CE9178"/>
          <w:sz w:val="21"/>
          <w:szCs w:val="21"/>
          <w:lang w:val="nl-NL"/>
        </w:rPr>
        <w:t>"UTF-8"</w:t>
      </w:r>
      <w:r w:rsidRPr="005033AF">
        <w:rPr>
          <w:rFonts w:ascii="Consolas" w:eastAsia="Times New Roman" w:hAnsi="Consolas" w:cs="Times New Roman"/>
          <w:color w:val="808080"/>
          <w:sz w:val="21"/>
          <w:szCs w:val="21"/>
          <w:lang w:val="nl-NL"/>
        </w:rPr>
        <w:t>&gt;</w:t>
      </w:r>
    </w:p>
    <w:p w14:paraId="589D71F5"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nl-NL"/>
        </w:rPr>
      </w:pP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808080"/>
          <w:sz w:val="21"/>
          <w:szCs w:val="21"/>
          <w:lang w:val="nl-NL"/>
        </w:rPr>
        <w:t>&lt;</w:t>
      </w:r>
      <w:r w:rsidRPr="005033AF">
        <w:rPr>
          <w:rFonts w:ascii="Consolas" w:eastAsia="Times New Roman" w:hAnsi="Consolas" w:cs="Times New Roman"/>
          <w:color w:val="569CD6"/>
          <w:sz w:val="21"/>
          <w:szCs w:val="21"/>
          <w:lang w:val="nl-NL"/>
        </w:rPr>
        <w:t>meta</w:t>
      </w: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9CDCFE"/>
          <w:sz w:val="21"/>
          <w:szCs w:val="21"/>
          <w:lang w:val="nl-NL"/>
        </w:rPr>
        <w:t>name</w:t>
      </w:r>
      <w:r w:rsidRPr="005033AF">
        <w:rPr>
          <w:rFonts w:ascii="Consolas" w:eastAsia="Times New Roman" w:hAnsi="Consolas" w:cs="Times New Roman"/>
          <w:color w:val="D4D4D4"/>
          <w:sz w:val="21"/>
          <w:szCs w:val="21"/>
          <w:lang w:val="nl-NL"/>
        </w:rPr>
        <w:t>=</w:t>
      </w:r>
      <w:r w:rsidRPr="005033AF">
        <w:rPr>
          <w:rFonts w:ascii="Consolas" w:eastAsia="Times New Roman" w:hAnsi="Consolas" w:cs="Times New Roman"/>
          <w:color w:val="CE9178"/>
          <w:sz w:val="21"/>
          <w:szCs w:val="21"/>
          <w:lang w:val="nl-NL"/>
        </w:rPr>
        <w:t>"viewport"</w:t>
      </w: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9CDCFE"/>
          <w:sz w:val="21"/>
          <w:szCs w:val="21"/>
          <w:lang w:val="nl-NL"/>
        </w:rPr>
        <w:t>content</w:t>
      </w:r>
      <w:r w:rsidRPr="005033AF">
        <w:rPr>
          <w:rFonts w:ascii="Consolas" w:eastAsia="Times New Roman" w:hAnsi="Consolas" w:cs="Times New Roman"/>
          <w:color w:val="D4D4D4"/>
          <w:sz w:val="21"/>
          <w:szCs w:val="21"/>
          <w:lang w:val="nl-NL"/>
        </w:rPr>
        <w:t>=</w:t>
      </w:r>
      <w:r w:rsidRPr="005033AF">
        <w:rPr>
          <w:rFonts w:ascii="Consolas" w:eastAsia="Times New Roman" w:hAnsi="Consolas" w:cs="Times New Roman"/>
          <w:color w:val="CE9178"/>
          <w:sz w:val="21"/>
          <w:szCs w:val="21"/>
          <w:lang w:val="nl-NL"/>
        </w:rPr>
        <w:t>"width=device-width, initial-scale=1.0"</w:t>
      </w:r>
      <w:r w:rsidRPr="005033AF">
        <w:rPr>
          <w:rFonts w:ascii="Consolas" w:eastAsia="Times New Roman" w:hAnsi="Consolas" w:cs="Times New Roman"/>
          <w:color w:val="808080"/>
          <w:sz w:val="21"/>
          <w:szCs w:val="21"/>
          <w:lang w:val="nl-NL"/>
        </w:rPr>
        <w:t>&gt;</w:t>
      </w:r>
    </w:p>
    <w:p w14:paraId="2B29B945"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D4D4D4"/>
          <w:sz w:val="21"/>
          <w:szCs w:val="21"/>
          <w:lang w:val="nl-NL"/>
        </w:rPr>
        <w:t>    </w:t>
      </w: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title</w:t>
      </w:r>
      <w:r w:rsidRPr="005033AF">
        <w:rPr>
          <w:rFonts w:ascii="Consolas" w:eastAsia="Times New Roman" w:hAnsi="Consolas" w:cs="Times New Roman"/>
          <w:color w:val="808080"/>
          <w:sz w:val="21"/>
          <w:szCs w:val="21"/>
        </w:rPr>
        <w:t>&gt;</w:t>
      </w:r>
      <w:r w:rsidRPr="005033AF">
        <w:rPr>
          <w:rFonts w:ascii="Consolas" w:eastAsia="Times New Roman" w:hAnsi="Consolas" w:cs="Times New Roman"/>
          <w:color w:val="D4D4D4"/>
          <w:sz w:val="21"/>
          <w:szCs w:val="21"/>
        </w:rPr>
        <w:t>Document</w:t>
      </w: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title</w:t>
      </w:r>
      <w:r w:rsidRPr="005033AF">
        <w:rPr>
          <w:rFonts w:ascii="Consolas" w:eastAsia="Times New Roman" w:hAnsi="Consolas" w:cs="Times New Roman"/>
          <w:color w:val="808080"/>
          <w:sz w:val="21"/>
          <w:szCs w:val="21"/>
        </w:rPr>
        <w:t>&gt;</w:t>
      </w:r>
    </w:p>
    <w:p w14:paraId="7AB549CE"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head</w:t>
      </w:r>
      <w:r w:rsidRPr="005033AF">
        <w:rPr>
          <w:rFonts w:ascii="Consolas" w:eastAsia="Times New Roman" w:hAnsi="Consolas" w:cs="Times New Roman"/>
          <w:color w:val="808080"/>
          <w:sz w:val="21"/>
          <w:szCs w:val="21"/>
        </w:rPr>
        <w:t>&gt;</w:t>
      </w:r>
    </w:p>
    <w:p w14:paraId="17DD5774"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body</w:t>
      </w:r>
      <w:r w:rsidRPr="005033AF">
        <w:rPr>
          <w:rFonts w:ascii="Consolas" w:eastAsia="Times New Roman" w:hAnsi="Consolas" w:cs="Times New Roman"/>
          <w:color w:val="808080"/>
          <w:sz w:val="21"/>
          <w:szCs w:val="21"/>
        </w:rPr>
        <w:t>&gt;</w:t>
      </w:r>
    </w:p>
    <w:p w14:paraId="2170BB1C"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h1</w:t>
      </w:r>
      <w:r w:rsidRPr="005033AF">
        <w:rPr>
          <w:rFonts w:ascii="Consolas" w:eastAsia="Times New Roman" w:hAnsi="Consolas" w:cs="Times New Roman"/>
          <w:color w:val="808080"/>
          <w:sz w:val="21"/>
          <w:szCs w:val="21"/>
        </w:rPr>
        <w:t>&gt;</w:t>
      </w:r>
      <w:r w:rsidRPr="005033AF">
        <w:rPr>
          <w:rFonts w:ascii="Consolas" w:eastAsia="Times New Roman" w:hAnsi="Consolas" w:cs="Times New Roman"/>
          <w:color w:val="D4D4D4"/>
          <w:sz w:val="21"/>
          <w:szCs w:val="21"/>
        </w:rPr>
        <w:t>All the cats</w:t>
      </w: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h1</w:t>
      </w:r>
      <w:r w:rsidRPr="005033AF">
        <w:rPr>
          <w:rFonts w:ascii="Consolas" w:eastAsia="Times New Roman" w:hAnsi="Consolas" w:cs="Times New Roman"/>
          <w:color w:val="808080"/>
          <w:sz w:val="21"/>
          <w:szCs w:val="21"/>
        </w:rPr>
        <w:t>&gt;</w:t>
      </w:r>
    </w:p>
    <w:p w14:paraId="7CC6DCF6"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808080"/>
          <w:sz w:val="21"/>
          <w:szCs w:val="21"/>
        </w:rPr>
        <w:t>&lt;</w:t>
      </w:r>
      <w:proofErr w:type="spellStart"/>
      <w:r w:rsidRPr="005033AF">
        <w:rPr>
          <w:rFonts w:ascii="Consolas" w:eastAsia="Times New Roman" w:hAnsi="Consolas" w:cs="Times New Roman"/>
          <w:color w:val="569CD6"/>
          <w:sz w:val="21"/>
          <w:szCs w:val="21"/>
        </w:rPr>
        <w:t>ul</w:t>
      </w:r>
      <w:proofErr w:type="spellEnd"/>
      <w:r w:rsidRPr="005033AF">
        <w:rPr>
          <w:rFonts w:ascii="Consolas" w:eastAsia="Times New Roman" w:hAnsi="Consolas" w:cs="Times New Roman"/>
          <w:color w:val="808080"/>
          <w:sz w:val="21"/>
          <w:szCs w:val="21"/>
        </w:rPr>
        <w:t>&gt;</w:t>
      </w:r>
    </w:p>
    <w:p w14:paraId="7417C79E"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D4D4D4"/>
          <w:sz w:val="21"/>
          <w:szCs w:val="21"/>
        </w:rPr>
        <w:t>    &lt;% </w:t>
      </w:r>
      <w:r w:rsidRPr="005033AF">
        <w:rPr>
          <w:rFonts w:ascii="Consolas" w:eastAsia="Times New Roman" w:hAnsi="Consolas" w:cs="Times New Roman"/>
          <w:color w:val="C586C0"/>
          <w:sz w:val="21"/>
          <w:szCs w:val="21"/>
        </w:rPr>
        <w:t>for</w:t>
      </w:r>
      <w:r w:rsidRPr="005033AF">
        <w:rPr>
          <w:rFonts w:ascii="Consolas" w:eastAsia="Times New Roman" w:hAnsi="Consolas" w:cs="Times New Roman"/>
          <w:color w:val="D4D4D4"/>
          <w:sz w:val="21"/>
          <w:szCs w:val="21"/>
        </w:rPr>
        <w:t>(</w:t>
      </w:r>
      <w:r w:rsidRPr="005033AF">
        <w:rPr>
          <w:rFonts w:ascii="Consolas" w:eastAsia="Times New Roman" w:hAnsi="Consolas" w:cs="Times New Roman"/>
          <w:color w:val="569CD6"/>
          <w:sz w:val="21"/>
          <w:szCs w:val="21"/>
        </w:rPr>
        <w:t>let</w:t>
      </w: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9CDCFE"/>
          <w:sz w:val="21"/>
          <w:szCs w:val="21"/>
        </w:rPr>
        <w:t>cat</w:t>
      </w: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569CD6"/>
          <w:sz w:val="21"/>
          <w:szCs w:val="21"/>
        </w:rPr>
        <w:t>of</w:t>
      </w: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9CDCFE"/>
          <w:sz w:val="21"/>
          <w:szCs w:val="21"/>
        </w:rPr>
        <w:t>cats</w:t>
      </w:r>
      <w:r w:rsidRPr="005033AF">
        <w:rPr>
          <w:rFonts w:ascii="Consolas" w:eastAsia="Times New Roman" w:hAnsi="Consolas" w:cs="Times New Roman"/>
          <w:color w:val="D4D4D4"/>
          <w:sz w:val="21"/>
          <w:szCs w:val="21"/>
        </w:rPr>
        <w:t>){ %&gt;</w:t>
      </w:r>
    </w:p>
    <w:p w14:paraId="4F51FB26"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it-IT"/>
        </w:rPr>
      </w:pPr>
      <w:r w:rsidRPr="005033AF">
        <w:rPr>
          <w:rFonts w:ascii="Consolas" w:eastAsia="Times New Roman" w:hAnsi="Consolas" w:cs="Times New Roman"/>
          <w:color w:val="D4D4D4"/>
          <w:sz w:val="21"/>
          <w:szCs w:val="21"/>
        </w:rPr>
        <w:t>        </w:t>
      </w:r>
      <w:r w:rsidRPr="005033AF">
        <w:rPr>
          <w:rFonts w:ascii="Consolas" w:eastAsia="Times New Roman" w:hAnsi="Consolas" w:cs="Times New Roman"/>
          <w:color w:val="808080"/>
          <w:sz w:val="21"/>
          <w:szCs w:val="21"/>
          <w:lang w:val="it-IT"/>
        </w:rPr>
        <w:t>&lt;</w:t>
      </w:r>
      <w:r w:rsidRPr="005033AF">
        <w:rPr>
          <w:rFonts w:ascii="Consolas" w:eastAsia="Times New Roman" w:hAnsi="Consolas" w:cs="Times New Roman"/>
          <w:color w:val="569CD6"/>
          <w:sz w:val="21"/>
          <w:szCs w:val="21"/>
          <w:lang w:val="it-IT"/>
        </w:rPr>
        <w:t>li</w:t>
      </w:r>
      <w:r w:rsidRPr="005033AF">
        <w:rPr>
          <w:rFonts w:ascii="Consolas" w:eastAsia="Times New Roman" w:hAnsi="Consolas" w:cs="Times New Roman"/>
          <w:color w:val="808080"/>
          <w:sz w:val="21"/>
          <w:szCs w:val="21"/>
          <w:lang w:val="it-IT"/>
        </w:rPr>
        <w:t>&gt;</w:t>
      </w:r>
      <w:r w:rsidRPr="005033AF">
        <w:rPr>
          <w:rFonts w:ascii="Consolas" w:eastAsia="Times New Roman" w:hAnsi="Consolas" w:cs="Times New Roman"/>
          <w:color w:val="D4D4D4"/>
          <w:sz w:val="21"/>
          <w:szCs w:val="21"/>
          <w:lang w:val="it-IT"/>
        </w:rPr>
        <w:t>&lt;%= </w:t>
      </w:r>
      <w:r w:rsidRPr="005033AF">
        <w:rPr>
          <w:rFonts w:ascii="Consolas" w:eastAsia="Times New Roman" w:hAnsi="Consolas" w:cs="Times New Roman"/>
          <w:color w:val="9CDCFE"/>
          <w:sz w:val="21"/>
          <w:szCs w:val="21"/>
          <w:lang w:val="it-IT"/>
        </w:rPr>
        <w:t>cat</w:t>
      </w:r>
      <w:r w:rsidRPr="005033AF">
        <w:rPr>
          <w:rFonts w:ascii="Consolas" w:eastAsia="Times New Roman" w:hAnsi="Consolas" w:cs="Times New Roman"/>
          <w:color w:val="D4D4D4"/>
          <w:sz w:val="21"/>
          <w:szCs w:val="21"/>
          <w:lang w:val="it-IT"/>
        </w:rPr>
        <w:t> %&gt;</w:t>
      </w:r>
      <w:r w:rsidRPr="005033AF">
        <w:rPr>
          <w:rFonts w:ascii="Consolas" w:eastAsia="Times New Roman" w:hAnsi="Consolas" w:cs="Times New Roman"/>
          <w:color w:val="808080"/>
          <w:sz w:val="21"/>
          <w:szCs w:val="21"/>
          <w:lang w:val="it-IT"/>
        </w:rPr>
        <w:t>&lt;/</w:t>
      </w:r>
      <w:r w:rsidRPr="005033AF">
        <w:rPr>
          <w:rFonts w:ascii="Consolas" w:eastAsia="Times New Roman" w:hAnsi="Consolas" w:cs="Times New Roman"/>
          <w:color w:val="569CD6"/>
          <w:sz w:val="21"/>
          <w:szCs w:val="21"/>
          <w:lang w:val="it-IT"/>
        </w:rPr>
        <w:t>li</w:t>
      </w:r>
      <w:r w:rsidRPr="005033AF">
        <w:rPr>
          <w:rFonts w:ascii="Consolas" w:eastAsia="Times New Roman" w:hAnsi="Consolas" w:cs="Times New Roman"/>
          <w:color w:val="808080"/>
          <w:sz w:val="21"/>
          <w:szCs w:val="21"/>
          <w:lang w:val="it-IT"/>
        </w:rPr>
        <w:t>&gt;</w:t>
      </w:r>
    </w:p>
    <w:p w14:paraId="171CB94C"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it-IT"/>
        </w:rPr>
      </w:pPr>
      <w:r w:rsidRPr="005033AF">
        <w:rPr>
          <w:rFonts w:ascii="Consolas" w:eastAsia="Times New Roman" w:hAnsi="Consolas" w:cs="Times New Roman"/>
          <w:color w:val="D4D4D4"/>
          <w:sz w:val="21"/>
          <w:szCs w:val="21"/>
          <w:lang w:val="it-IT"/>
        </w:rPr>
        <w:t>    &lt;% } %&gt;</w:t>
      </w:r>
    </w:p>
    <w:p w14:paraId="43FD5FF1"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it-IT"/>
        </w:rPr>
      </w:pPr>
      <w:r w:rsidRPr="005033AF">
        <w:rPr>
          <w:rFonts w:ascii="Consolas" w:eastAsia="Times New Roman" w:hAnsi="Consolas" w:cs="Times New Roman"/>
          <w:color w:val="D4D4D4"/>
          <w:sz w:val="21"/>
          <w:szCs w:val="21"/>
          <w:lang w:val="it-IT"/>
        </w:rPr>
        <w:t>    </w:t>
      </w:r>
      <w:r w:rsidRPr="005033AF">
        <w:rPr>
          <w:rFonts w:ascii="Consolas" w:eastAsia="Times New Roman" w:hAnsi="Consolas" w:cs="Times New Roman"/>
          <w:color w:val="808080"/>
          <w:sz w:val="21"/>
          <w:szCs w:val="21"/>
          <w:lang w:val="it-IT"/>
        </w:rPr>
        <w:t>&lt;/</w:t>
      </w:r>
      <w:r w:rsidRPr="005033AF">
        <w:rPr>
          <w:rFonts w:ascii="Consolas" w:eastAsia="Times New Roman" w:hAnsi="Consolas" w:cs="Times New Roman"/>
          <w:color w:val="569CD6"/>
          <w:sz w:val="21"/>
          <w:szCs w:val="21"/>
          <w:lang w:val="it-IT"/>
        </w:rPr>
        <w:t>ul</w:t>
      </w:r>
      <w:r w:rsidRPr="005033AF">
        <w:rPr>
          <w:rFonts w:ascii="Consolas" w:eastAsia="Times New Roman" w:hAnsi="Consolas" w:cs="Times New Roman"/>
          <w:color w:val="808080"/>
          <w:sz w:val="21"/>
          <w:szCs w:val="21"/>
          <w:lang w:val="it-IT"/>
        </w:rPr>
        <w:t>&gt;</w:t>
      </w:r>
    </w:p>
    <w:p w14:paraId="6A567764"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lang w:val="it-IT"/>
        </w:rPr>
      </w:pPr>
      <w:r w:rsidRPr="005033AF">
        <w:rPr>
          <w:rFonts w:ascii="Consolas" w:eastAsia="Times New Roman" w:hAnsi="Consolas" w:cs="Times New Roman"/>
          <w:color w:val="808080"/>
          <w:sz w:val="21"/>
          <w:szCs w:val="21"/>
          <w:lang w:val="it-IT"/>
        </w:rPr>
        <w:t>&lt;/</w:t>
      </w:r>
      <w:r w:rsidRPr="005033AF">
        <w:rPr>
          <w:rFonts w:ascii="Consolas" w:eastAsia="Times New Roman" w:hAnsi="Consolas" w:cs="Times New Roman"/>
          <w:color w:val="569CD6"/>
          <w:sz w:val="21"/>
          <w:szCs w:val="21"/>
          <w:lang w:val="it-IT"/>
        </w:rPr>
        <w:t>body</w:t>
      </w:r>
      <w:r w:rsidRPr="005033AF">
        <w:rPr>
          <w:rFonts w:ascii="Consolas" w:eastAsia="Times New Roman" w:hAnsi="Consolas" w:cs="Times New Roman"/>
          <w:color w:val="808080"/>
          <w:sz w:val="21"/>
          <w:szCs w:val="21"/>
          <w:lang w:val="it-IT"/>
        </w:rPr>
        <w:t>&gt;</w:t>
      </w:r>
    </w:p>
    <w:p w14:paraId="122F252D" w14:textId="77777777" w:rsidR="00FB061E" w:rsidRPr="005033AF" w:rsidRDefault="00FB061E" w:rsidP="00FB061E">
      <w:pPr>
        <w:shd w:val="clear" w:color="auto" w:fill="1E1E1E"/>
        <w:spacing w:after="0" w:line="285" w:lineRule="atLeast"/>
        <w:rPr>
          <w:rFonts w:ascii="Consolas" w:eastAsia="Times New Roman" w:hAnsi="Consolas" w:cs="Times New Roman"/>
          <w:color w:val="D4D4D4"/>
          <w:sz w:val="21"/>
          <w:szCs w:val="21"/>
        </w:rPr>
      </w:pPr>
      <w:r w:rsidRPr="005033AF">
        <w:rPr>
          <w:rFonts w:ascii="Consolas" w:eastAsia="Times New Roman" w:hAnsi="Consolas" w:cs="Times New Roman"/>
          <w:color w:val="808080"/>
          <w:sz w:val="21"/>
          <w:szCs w:val="21"/>
        </w:rPr>
        <w:t>&lt;/</w:t>
      </w:r>
      <w:r w:rsidRPr="005033AF">
        <w:rPr>
          <w:rFonts w:ascii="Consolas" w:eastAsia="Times New Roman" w:hAnsi="Consolas" w:cs="Times New Roman"/>
          <w:color w:val="569CD6"/>
          <w:sz w:val="21"/>
          <w:szCs w:val="21"/>
        </w:rPr>
        <w:t>html</w:t>
      </w:r>
      <w:r w:rsidRPr="005033AF">
        <w:rPr>
          <w:rFonts w:ascii="Consolas" w:eastAsia="Times New Roman" w:hAnsi="Consolas" w:cs="Times New Roman"/>
          <w:color w:val="808080"/>
          <w:sz w:val="21"/>
          <w:szCs w:val="21"/>
        </w:rPr>
        <w:t>&gt;</w:t>
      </w:r>
    </w:p>
    <w:p w14:paraId="35B1EDC4" w14:textId="77777777" w:rsidR="00FB061E" w:rsidRDefault="00FB061E" w:rsidP="00FB061E">
      <w:pPr>
        <w:rPr>
          <w:b/>
          <w:bCs/>
        </w:rPr>
      </w:pPr>
      <w:r>
        <w:rPr>
          <w:b/>
          <w:bCs/>
        </w:rPr>
        <w:t>Serving static assets in express:</w:t>
      </w:r>
    </w:p>
    <w:p w14:paraId="05FB3772" w14:textId="77777777" w:rsidR="00FB061E" w:rsidRDefault="00FB061E" w:rsidP="00FB061E">
      <w:r>
        <w:t>The static files which we want to send in response are known as static assets.</w:t>
      </w:r>
    </w:p>
    <w:p w14:paraId="118ACF95" w14:textId="77777777" w:rsidR="00FB061E" w:rsidRDefault="00FB061E" w:rsidP="00FB061E">
      <w:r>
        <w:t>U</w:t>
      </w:r>
      <w:r w:rsidRPr="00B87F93">
        <w:t>se the following code to serve images, CSS files, and JavaScript files in a directory named public</w:t>
      </w:r>
      <w:r>
        <w:t xml:space="preserve"> (directory name can be anything but commonly it is named as public)</w:t>
      </w:r>
      <w:r w:rsidRPr="00B87F93">
        <w:t>:</w:t>
      </w:r>
    </w:p>
    <w:p w14:paraId="154A3F54" w14:textId="77777777" w:rsidR="00FB061E" w:rsidRPr="00B87F93" w:rsidRDefault="00FB061E" w:rsidP="00FB061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proofErr w:type="spellStart"/>
      <w:r w:rsidRPr="00B87F93">
        <w:rPr>
          <w:rFonts w:ascii="Consolas" w:eastAsia="Times New Roman" w:hAnsi="Consolas" w:cs="Courier New"/>
          <w:color w:val="000000"/>
          <w:sz w:val="20"/>
          <w:szCs w:val="20"/>
        </w:rPr>
        <w:t>app</w:t>
      </w:r>
      <w:r w:rsidRPr="00B87F93">
        <w:rPr>
          <w:rFonts w:ascii="Consolas" w:eastAsia="Times New Roman" w:hAnsi="Consolas" w:cs="Courier New"/>
          <w:color w:val="999999"/>
          <w:sz w:val="20"/>
          <w:szCs w:val="20"/>
        </w:rPr>
        <w:t>.</w:t>
      </w:r>
      <w:r w:rsidRPr="00B87F93">
        <w:rPr>
          <w:rFonts w:ascii="Consolas" w:eastAsia="Times New Roman" w:hAnsi="Consolas" w:cs="Courier New"/>
          <w:color w:val="DD4A68"/>
          <w:sz w:val="20"/>
          <w:szCs w:val="20"/>
        </w:rPr>
        <w:t>use</w:t>
      </w:r>
      <w:proofErr w:type="spellEnd"/>
      <w:r w:rsidRPr="00B87F93">
        <w:rPr>
          <w:rFonts w:ascii="Consolas" w:eastAsia="Times New Roman" w:hAnsi="Consolas" w:cs="Courier New"/>
          <w:color w:val="999999"/>
          <w:sz w:val="20"/>
          <w:szCs w:val="20"/>
        </w:rPr>
        <w:t>(</w:t>
      </w:r>
      <w:proofErr w:type="spellStart"/>
      <w:r w:rsidRPr="00B87F93">
        <w:rPr>
          <w:rFonts w:ascii="Consolas" w:eastAsia="Times New Roman" w:hAnsi="Consolas" w:cs="Courier New"/>
          <w:color w:val="000000"/>
          <w:sz w:val="20"/>
          <w:szCs w:val="20"/>
        </w:rPr>
        <w:t>express</w:t>
      </w:r>
      <w:r w:rsidRPr="00B87F93">
        <w:rPr>
          <w:rFonts w:ascii="Consolas" w:eastAsia="Times New Roman" w:hAnsi="Consolas" w:cs="Courier New"/>
          <w:color w:val="999999"/>
          <w:sz w:val="20"/>
          <w:szCs w:val="20"/>
        </w:rPr>
        <w:t>.</w:t>
      </w:r>
      <w:r w:rsidRPr="00B87F93">
        <w:rPr>
          <w:rFonts w:ascii="Consolas" w:eastAsia="Times New Roman" w:hAnsi="Consolas" w:cs="Courier New"/>
          <w:color w:val="0077AA"/>
          <w:sz w:val="20"/>
          <w:szCs w:val="20"/>
        </w:rPr>
        <w:t>static</w:t>
      </w:r>
      <w:proofErr w:type="spellEnd"/>
      <w:r w:rsidRPr="00B87F93">
        <w:rPr>
          <w:rFonts w:ascii="Consolas" w:eastAsia="Times New Roman" w:hAnsi="Consolas" w:cs="Courier New"/>
          <w:color w:val="999999"/>
          <w:sz w:val="20"/>
          <w:szCs w:val="20"/>
        </w:rPr>
        <w:t>(</w:t>
      </w:r>
      <w:r w:rsidRPr="00B87F93">
        <w:rPr>
          <w:rFonts w:ascii="Consolas" w:eastAsia="Times New Roman" w:hAnsi="Consolas" w:cs="Courier New"/>
          <w:color w:val="669900"/>
          <w:sz w:val="20"/>
          <w:szCs w:val="20"/>
        </w:rPr>
        <w:t>'public'</w:t>
      </w:r>
      <w:r w:rsidRPr="00B87F93">
        <w:rPr>
          <w:rFonts w:ascii="Consolas" w:eastAsia="Times New Roman" w:hAnsi="Consolas" w:cs="Courier New"/>
          <w:color w:val="999999"/>
          <w:sz w:val="20"/>
          <w:szCs w:val="20"/>
        </w:rPr>
        <w:t>))</w:t>
      </w:r>
    </w:p>
    <w:p w14:paraId="5C6C35D5" w14:textId="77777777" w:rsidR="00FB061E" w:rsidRDefault="00FB061E" w:rsidP="00FB061E">
      <w:r>
        <w:t xml:space="preserve">Now keep all your static html, </w:t>
      </w:r>
      <w:proofErr w:type="spellStart"/>
      <w:r>
        <w:t>css</w:t>
      </w:r>
      <w:proofErr w:type="spellEnd"/>
      <w:r>
        <w:t xml:space="preserve"> and </w:t>
      </w:r>
      <w:proofErr w:type="spellStart"/>
      <w:r>
        <w:t>js</w:t>
      </w:r>
      <w:proofErr w:type="spellEnd"/>
      <w:r>
        <w:t xml:space="preserve"> files in this public directory.</w:t>
      </w:r>
    </w:p>
    <w:p w14:paraId="3E5A0EAF" w14:textId="77777777" w:rsidR="00FB061E" w:rsidRDefault="00FB061E" w:rsidP="00FB061E">
      <w:r>
        <w:lastRenderedPageBreak/>
        <w:t>The best practice is to make a separate folder of the each of these files as shown below:</w:t>
      </w:r>
    </w:p>
    <w:p w14:paraId="1FF23567" w14:textId="77777777" w:rsidR="00FB061E" w:rsidRPr="00B87F93" w:rsidRDefault="00FB061E" w:rsidP="00FB061E">
      <w:pPr>
        <w:rPr>
          <w:color w:val="BF8F00" w:themeColor="accent4" w:themeShade="BF"/>
        </w:rPr>
      </w:pPr>
      <w:r w:rsidRPr="00B87F93">
        <w:rPr>
          <w:color w:val="BF8F00" w:themeColor="accent4" w:themeShade="BF"/>
        </w:rPr>
        <w:t>public/</w:t>
      </w:r>
    </w:p>
    <w:p w14:paraId="29F7847D" w14:textId="77777777" w:rsidR="00FB061E" w:rsidRPr="00B87F93" w:rsidRDefault="00FB061E" w:rsidP="00FB061E">
      <w:pPr>
        <w:rPr>
          <w:color w:val="BF8F00" w:themeColor="accent4" w:themeShade="BF"/>
        </w:rPr>
      </w:pPr>
      <w:r w:rsidRPr="00B87F93">
        <w:rPr>
          <w:color w:val="BF8F00" w:themeColor="accent4" w:themeShade="BF"/>
        </w:rPr>
        <w:t xml:space="preserve">          html/</w:t>
      </w:r>
      <w:proofErr w:type="spellStart"/>
      <w:r w:rsidRPr="00B87F93">
        <w:rPr>
          <w:color w:val="BF8F00" w:themeColor="accent4" w:themeShade="BF"/>
        </w:rPr>
        <w:t>your_html_files</w:t>
      </w:r>
      <w:proofErr w:type="spellEnd"/>
    </w:p>
    <w:p w14:paraId="17A2819C" w14:textId="77777777" w:rsidR="00FB061E" w:rsidRPr="00B87F93" w:rsidRDefault="00FB061E" w:rsidP="00FB061E">
      <w:pPr>
        <w:rPr>
          <w:color w:val="BF8F00" w:themeColor="accent4" w:themeShade="BF"/>
        </w:rPr>
      </w:pPr>
      <w:r w:rsidRPr="00B87F93">
        <w:rPr>
          <w:color w:val="BF8F00" w:themeColor="accent4" w:themeShade="BF"/>
        </w:rPr>
        <w:t xml:space="preserve">          </w:t>
      </w:r>
      <w:proofErr w:type="spellStart"/>
      <w:r w:rsidRPr="00B87F93">
        <w:rPr>
          <w:color w:val="BF8F00" w:themeColor="accent4" w:themeShade="BF"/>
        </w:rPr>
        <w:t>css</w:t>
      </w:r>
      <w:proofErr w:type="spellEnd"/>
      <w:r w:rsidRPr="00B87F93">
        <w:rPr>
          <w:color w:val="BF8F00" w:themeColor="accent4" w:themeShade="BF"/>
        </w:rPr>
        <w:t>/</w:t>
      </w:r>
      <w:proofErr w:type="spellStart"/>
      <w:r w:rsidRPr="00B87F93">
        <w:rPr>
          <w:color w:val="BF8F00" w:themeColor="accent4" w:themeShade="BF"/>
        </w:rPr>
        <w:t>your_css_files</w:t>
      </w:r>
      <w:proofErr w:type="spellEnd"/>
    </w:p>
    <w:p w14:paraId="5052FB1D" w14:textId="77777777" w:rsidR="00FB061E" w:rsidRDefault="00FB061E" w:rsidP="00FB061E">
      <w:pPr>
        <w:rPr>
          <w:color w:val="BF8F00" w:themeColor="accent4" w:themeShade="BF"/>
        </w:rPr>
      </w:pPr>
      <w:r w:rsidRPr="00B87F93">
        <w:rPr>
          <w:color w:val="BF8F00" w:themeColor="accent4" w:themeShade="BF"/>
        </w:rPr>
        <w:t xml:space="preserve">          </w:t>
      </w:r>
      <w:proofErr w:type="spellStart"/>
      <w:r w:rsidRPr="00B87F93">
        <w:rPr>
          <w:color w:val="BF8F00" w:themeColor="accent4" w:themeShade="BF"/>
        </w:rPr>
        <w:t>js</w:t>
      </w:r>
      <w:proofErr w:type="spellEnd"/>
      <w:r w:rsidRPr="00B87F93">
        <w:rPr>
          <w:color w:val="BF8F00" w:themeColor="accent4" w:themeShade="BF"/>
        </w:rPr>
        <w:t>/</w:t>
      </w:r>
      <w:proofErr w:type="spellStart"/>
      <w:r w:rsidRPr="00B87F93">
        <w:rPr>
          <w:color w:val="BF8F00" w:themeColor="accent4" w:themeShade="BF"/>
        </w:rPr>
        <w:t>your_js_files</w:t>
      </w:r>
      <w:proofErr w:type="spellEnd"/>
    </w:p>
    <w:p w14:paraId="1A785F47" w14:textId="77777777" w:rsidR="00FB061E" w:rsidRDefault="00FB061E" w:rsidP="00FB061E">
      <w:r>
        <w:t xml:space="preserve">How to link these static files to the </w:t>
      </w:r>
      <w:proofErr w:type="spellStart"/>
      <w:r>
        <w:t>ejs</w:t>
      </w:r>
      <w:proofErr w:type="spellEnd"/>
      <w:r>
        <w:t xml:space="preserve"> files present in views folder?</w:t>
      </w:r>
    </w:p>
    <w:p w14:paraId="16EBF52C" w14:textId="77777777" w:rsidR="00FB061E" w:rsidRDefault="00FB061E" w:rsidP="00FB061E">
      <w:pPr>
        <w:rPr>
          <w:color w:val="2E74B5" w:themeColor="accent5" w:themeShade="BF"/>
        </w:rPr>
      </w:pPr>
      <w:r w:rsidRPr="00317EE9">
        <w:rPr>
          <w:color w:val="2E74B5" w:themeColor="accent5" w:themeShade="BF"/>
        </w:rPr>
        <w:t xml:space="preserve">All the </w:t>
      </w:r>
      <w:proofErr w:type="spellStart"/>
      <w:r w:rsidRPr="00317EE9">
        <w:rPr>
          <w:color w:val="2E74B5" w:themeColor="accent5" w:themeShade="BF"/>
        </w:rPr>
        <w:t>ejs</w:t>
      </w:r>
      <w:proofErr w:type="spellEnd"/>
      <w:r w:rsidRPr="00317EE9">
        <w:rPr>
          <w:color w:val="2E74B5" w:themeColor="accent5" w:themeShade="BF"/>
        </w:rPr>
        <w:t xml:space="preserve"> files have access to the public folder.</w:t>
      </w:r>
    </w:p>
    <w:p w14:paraId="75294C4F" w14:textId="77777777" w:rsidR="00FB061E" w:rsidRDefault="00FB061E" w:rsidP="00FB061E">
      <w:r>
        <w:t xml:space="preserve">So </w:t>
      </w:r>
      <w:proofErr w:type="spellStart"/>
      <w:r>
        <w:t>lets</w:t>
      </w:r>
      <w:proofErr w:type="spellEnd"/>
      <w:r>
        <w:t xml:space="preserve"> say we have a folder structure like this:</w:t>
      </w:r>
    </w:p>
    <w:p w14:paraId="4C615CCC" w14:textId="77777777" w:rsidR="00FB061E" w:rsidRPr="00AF5C73" w:rsidRDefault="00FB061E" w:rsidP="00FB061E">
      <w:pPr>
        <w:rPr>
          <w:color w:val="C45911" w:themeColor="accent2" w:themeShade="BF"/>
        </w:rPr>
      </w:pPr>
      <w:r w:rsidRPr="00AF5C73">
        <w:rPr>
          <w:color w:val="C45911" w:themeColor="accent2" w:themeShade="BF"/>
        </w:rPr>
        <w:t>public/</w:t>
      </w:r>
    </w:p>
    <w:p w14:paraId="4E31DFBE" w14:textId="77777777" w:rsidR="00FB061E" w:rsidRPr="00AF5C73" w:rsidRDefault="00FB061E" w:rsidP="00FB061E">
      <w:pPr>
        <w:rPr>
          <w:color w:val="C45911" w:themeColor="accent2" w:themeShade="BF"/>
        </w:rPr>
      </w:pPr>
      <w:r w:rsidRPr="00AF5C73">
        <w:rPr>
          <w:color w:val="C45911" w:themeColor="accent2" w:themeShade="BF"/>
        </w:rPr>
        <w:t xml:space="preserve">           </w:t>
      </w:r>
      <w:proofErr w:type="spellStart"/>
      <w:r w:rsidRPr="00AF5C73">
        <w:rPr>
          <w:color w:val="C45911" w:themeColor="accent2" w:themeShade="BF"/>
        </w:rPr>
        <w:t>css</w:t>
      </w:r>
      <w:proofErr w:type="spellEnd"/>
      <w:r w:rsidRPr="00AF5C73">
        <w:rPr>
          <w:color w:val="C45911" w:themeColor="accent2" w:themeShade="BF"/>
        </w:rPr>
        <w:t>/app.css</w:t>
      </w:r>
    </w:p>
    <w:p w14:paraId="6A61497F" w14:textId="77777777" w:rsidR="00FB061E" w:rsidRPr="00AF5C73" w:rsidRDefault="00FB061E" w:rsidP="00FB061E">
      <w:pPr>
        <w:rPr>
          <w:color w:val="C45911" w:themeColor="accent2" w:themeShade="BF"/>
        </w:rPr>
      </w:pPr>
      <w:r w:rsidRPr="00AF5C73">
        <w:rPr>
          <w:color w:val="C45911" w:themeColor="accent2" w:themeShade="BF"/>
        </w:rPr>
        <w:t>views/</w:t>
      </w:r>
    </w:p>
    <w:p w14:paraId="314D864C" w14:textId="77777777" w:rsidR="00FB061E" w:rsidRDefault="00FB061E" w:rsidP="00FB061E">
      <w:r w:rsidRPr="00AF5C73">
        <w:rPr>
          <w:color w:val="C45911" w:themeColor="accent2" w:themeShade="BF"/>
        </w:rPr>
        <w:t xml:space="preserve">          </w:t>
      </w:r>
      <w:proofErr w:type="spellStart"/>
      <w:r w:rsidRPr="00AF5C73">
        <w:rPr>
          <w:color w:val="C45911" w:themeColor="accent2" w:themeShade="BF"/>
        </w:rPr>
        <w:t>home.ejs</w:t>
      </w:r>
      <w:proofErr w:type="spellEnd"/>
    </w:p>
    <w:p w14:paraId="0625E070" w14:textId="77777777" w:rsidR="00FB061E" w:rsidRPr="00317EE9" w:rsidRDefault="00FB061E" w:rsidP="00FB061E">
      <w:r>
        <w:t xml:space="preserve">To include app.css in </w:t>
      </w:r>
      <w:proofErr w:type="spellStart"/>
      <w:r>
        <w:t>home.ejs</w:t>
      </w:r>
      <w:proofErr w:type="spellEnd"/>
      <w:r>
        <w:t>, we just have to reference the file path as shown below (Remember that the files inside views folder have access to public folder</w:t>
      </w:r>
    </w:p>
    <w:p w14:paraId="761FDF75" w14:textId="77777777" w:rsidR="00FB061E" w:rsidRDefault="00FB061E" w:rsidP="00FB061E">
      <w:pPr>
        <w:shd w:val="clear" w:color="auto" w:fill="1E1E1E"/>
        <w:spacing w:after="0" w:line="285" w:lineRule="atLeast"/>
        <w:rPr>
          <w:rFonts w:ascii="Consolas" w:eastAsia="Times New Roman" w:hAnsi="Consolas" w:cs="Times New Roman"/>
          <w:color w:val="808080"/>
          <w:sz w:val="21"/>
          <w:szCs w:val="21"/>
        </w:rPr>
      </w:pPr>
    </w:p>
    <w:p w14:paraId="3FCC833D" w14:textId="77777777" w:rsidR="00FB061E" w:rsidRDefault="00FB061E" w:rsidP="00FB061E">
      <w:pPr>
        <w:shd w:val="clear" w:color="auto" w:fill="1E1E1E"/>
        <w:spacing w:after="0" w:line="285" w:lineRule="atLeast"/>
        <w:rPr>
          <w:rFonts w:ascii="Consolas" w:eastAsia="Times New Roman" w:hAnsi="Consolas" w:cs="Times New Roman"/>
          <w:color w:val="808080"/>
          <w:sz w:val="21"/>
          <w:szCs w:val="21"/>
        </w:rPr>
      </w:pPr>
      <w:r w:rsidRPr="00317EE9">
        <w:rPr>
          <w:rFonts w:ascii="Consolas" w:eastAsia="Times New Roman" w:hAnsi="Consolas" w:cs="Times New Roman"/>
          <w:color w:val="808080"/>
          <w:sz w:val="21"/>
          <w:szCs w:val="21"/>
        </w:rPr>
        <w:t>&lt;</w:t>
      </w:r>
      <w:r w:rsidRPr="00317EE9">
        <w:rPr>
          <w:rFonts w:ascii="Consolas" w:eastAsia="Times New Roman" w:hAnsi="Consolas" w:cs="Times New Roman"/>
          <w:color w:val="569CD6"/>
          <w:sz w:val="21"/>
          <w:szCs w:val="21"/>
        </w:rPr>
        <w:t>link</w:t>
      </w:r>
      <w:r w:rsidRPr="00317EE9">
        <w:rPr>
          <w:rFonts w:ascii="Consolas" w:eastAsia="Times New Roman" w:hAnsi="Consolas" w:cs="Times New Roman"/>
          <w:color w:val="D4D4D4"/>
          <w:sz w:val="21"/>
          <w:szCs w:val="21"/>
        </w:rPr>
        <w:t> </w:t>
      </w:r>
      <w:proofErr w:type="spellStart"/>
      <w:r w:rsidRPr="00317EE9">
        <w:rPr>
          <w:rFonts w:ascii="Consolas" w:eastAsia="Times New Roman" w:hAnsi="Consolas" w:cs="Times New Roman"/>
          <w:color w:val="9CDCFE"/>
          <w:sz w:val="21"/>
          <w:szCs w:val="21"/>
        </w:rPr>
        <w:t>rel</w:t>
      </w:r>
      <w:proofErr w:type="spellEnd"/>
      <w:r w:rsidRPr="00317EE9">
        <w:rPr>
          <w:rFonts w:ascii="Consolas" w:eastAsia="Times New Roman" w:hAnsi="Consolas" w:cs="Times New Roman"/>
          <w:color w:val="D4D4D4"/>
          <w:sz w:val="21"/>
          <w:szCs w:val="21"/>
        </w:rPr>
        <w:t>=</w:t>
      </w:r>
      <w:r w:rsidRPr="00317EE9">
        <w:rPr>
          <w:rFonts w:ascii="Consolas" w:eastAsia="Times New Roman" w:hAnsi="Consolas" w:cs="Times New Roman"/>
          <w:color w:val="CE9178"/>
          <w:sz w:val="21"/>
          <w:szCs w:val="21"/>
        </w:rPr>
        <w:t>"stylesheet"</w:t>
      </w:r>
      <w:r w:rsidRPr="00317EE9">
        <w:rPr>
          <w:rFonts w:ascii="Consolas" w:eastAsia="Times New Roman" w:hAnsi="Consolas" w:cs="Times New Roman"/>
          <w:color w:val="D4D4D4"/>
          <w:sz w:val="21"/>
          <w:szCs w:val="21"/>
        </w:rPr>
        <w:t> </w:t>
      </w:r>
      <w:proofErr w:type="spellStart"/>
      <w:r w:rsidRPr="00317EE9">
        <w:rPr>
          <w:rFonts w:ascii="Consolas" w:eastAsia="Times New Roman" w:hAnsi="Consolas" w:cs="Times New Roman"/>
          <w:color w:val="9CDCFE"/>
          <w:sz w:val="21"/>
          <w:szCs w:val="21"/>
        </w:rPr>
        <w:t>href</w:t>
      </w:r>
      <w:proofErr w:type="spellEnd"/>
      <w:r w:rsidRPr="00317EE9">
        <w:rPr>
          <w:rFonts w:ascii="Consolas" w:eastAsia="Times New Roman" w:hAnsi="Consolas" w:cs="Times New Roman"/>
          <w:color w:val="D4D4D4"/>
          <w:sz w:val="21"/>
          <w:szCs w:val="21"/>
        </w:rPr>
        <w:t>=</w:t>
      </w:r>
      <w:r w:rsidRPr="00317EE9">
        <w:rPr>
          <w:rFonts w:ascii="Consolas" w:eastAsia="Times New Roman" w:hAnsi="Consolas" w:cs="Times New Roman"/>
          <w:color w:val="CE9178"/>
          <w:sz w:val="21"/>
          <w:szCs w:val="21"/>
        </w:rPr>
        <w:t>"/</w:t>
      </w:r>
      <w:proofErr w:type="spellStart"/>
      <w:r w:rsidRPr="00317EE9">
        <w:rPr>
          <w:rFonts w:ascii="Consolas" w:eastAsia="Times New Roman" w:hAnsi="Consolas" w:cs="Times New Roman"/>
          <w:color w:val="CE9178"/>
          <w:sz w:val="21"/>
          <w:szCs w:val="21"/>
        </w:rPr>
        <w:t>css</w:t>
      </w:r>
      <w:proofErr w:type="spellEnd"/>
      <w:r w:rsidRPr="00317EE9">
        <w:rPr>
          <w:rFonts w:ascii="Consolas" w:eastAsia="Times New Roman" w:hAnsi="Consolas" w:cs="Times New Roman"/>
          <w:color w:val="CE9178"/>
          <w:sz w:val="21"/>
          <w:szCs w:val="21"/>
        </w:rPr>
        <w:t>/app.css"</w:t>
      </w:r>
      <w:r w:rsidRPr="00317EE9">
        <w:rPr>
          <w:rFonts w:ascii="Consolas" w:eastAsia="Times New Roman" w:hAnsi="Consolas" w:cs="Times New Roman"/>
          <w:color w:val="808080"/>
          <w:sz w:val="21"/>
          <w:szCs w:val="21"/>
        </w:rPr>
        <w:t>&gt;</w:t>
      </w:r>
    </w:p>
    <w:p w14:paraId="23D39F31" w14:textId="77777777" w:rsidR="00FB061E" w:rsidRPr="00317EE9" w:rsidRDefault="00FB061E" w:rsidP="00FB061E">
      <w:pPr>
        <w:shd w:val="clear" w:color="auto" w:fill="1E1E1E"/>
        <w:spacing w:after="0" w:line="285" w:lineRule="atLeast"/>
        <w:rPr>
          <w:rFonts w:ascii="Consolas" w:eastAsia="Times New Roman" w:hAnsi="Consolas" w:cs="Times New Roman"/>
          <w:color w:val="D4D4D4"/>
          <w:sz w:val="21"/>
          <w:szCs w:val="21"/>
        </w:rPr>
      </w:pPr>
    </w:p>
    <w:p w14:paraId="088EE116" w14:textId="77777777" w:rsidR="00FB061E" w:rsidRPr="00B87F93" w:rsidRDefault="00FB061E" w:rsidP="00FB061E"/>
    <w:p w14:paraId="6C5DCB00" w14:textId="77777777" w:rsidR="00FB061E" w:rsidRDefault="00FB061E" w:rsidP="00FB061E">
      <w:r w:rsidRPr="008F5700">
        <w:t>Here we have the same problem which we had with views path</w:t>
      </w:r>
      <w:r>
        <w:t>.</w:t>
      </w:r>
    </w:p>
    <w:p w14:paraId="6541C02D" w14:textId="77777777" w:rsidR="00FB061E" w:rsidRDefault="00FB061E" w:rsidP="00FB061E">
      <w:r>
        <w:t xml:space="preserve">When we run </w:t>
      </w:r>
      <w:r w:rsidRPr="00495EEF">
        <w:rPr>
          <w:color w:val="C45911" w:themeColor="accent2" w:themeShade="BF"/>
        </w:rPr>
        <w:t xml:space="preserve">node index.js </w:t>
      </w:r>
      <w:r>
        <w:t xml:space="preserve">from the directory where index.js and public folder are present, we get no errors. But what if we move back one directory using </w:t>
      </w:r>
      <w:r w:rsidRPr="00495EEF">
        <w:rPr>
          <w:color w:val="538135" w:themeColor="accent6" w:themeShade="BF"/>
        </w:rPr>
        <w:t xml:space="preserve">cd .. </w:t>
      </w:r>
      <w:r>
        <w:t xml:space="preserve">and we run node </w:t>
      </w:r>
      <w:proofErr w:type="spellStart"/>
      <w:r w:rsidRPr="00495EEF">
        <w:rPr>
          <w:color w:val="BF8F00" w:themeColor="accent4" w:themeShade="BF"/>
        </w:rPr>
        <w:t>outer_directory</w:t>
      </w:r>
      <w:proofErr w:type="spellEnd"/>
      <w:r w:rsidRPr="00495EEF">
        <w:rPr>
          <w:color w:val="BF8F00" w:themeColor="accent4" w:themeShade="BF"/>
        </w:rPr>
        <w:t>/index</w:t>
      </w:r>
      <w:r>
        <w:t xml:space="preserve">, So node is going to look for public folder inside </w:t>
      </w:r>
      <w:proofErr w:type="spellStart"/>
      <w:r>
        <w:t>outer_directory</w:t>
      </w:r>
      <w:proofErr w:type="spellEnd"/>
      <w:r>
        <w:t xml:space="preserve"> and not in the directory where index.js is present.</w:t>
      </w:r>
    </w:p>
    <w:p w14:paraId="26765DE2" w14:textId="77777777" w:rsidR="00FB061E" w:rsidRDefault="00FB061E" w:rsidP="00FB061E"/>
    <w:p w14:paraId="25FC7148" w14:textId="77777777" w:rsidR="00FB061E" w:rsidRDefault="00FB061E" w:rsidP="00FB061E"/>
    <w:p w14:paraId="6092AA40" w14:textId="77777777" w:rsidR="00FB061E" w:rsidRDefault="00FB061E" w:rsidP="00FB061E">
      <w:pPr>
        <w:rPr>
          <w:b/>
          <w:bCs/>
        </w:rPr>
      </w:pPr>
      <w:r w:rsidRPr="008726F8">
        <w:rPr>
          <w:b/>
          <w:bCs/>
        </w:rPr>
        <w:t xml:space="preserve">To solve this problem, we just have to modify the path in </w:t>
      </w:r>
      <w:proofErr w:type="spellStart"/>
      <w:r w:rsidRPr="008726F8">
        <w:rPr>
          <w:b/>
          <w:bCs/>
        </w:rPr>
        <w:t>app.use</w:t>
      </w:r>
      <w:proofErr w:type="spellEnd"/>
      <w:r w:rsidRPr="008726F8">
        <w:rPr>
          <w:b/>
          <w:bCs/>
        </w:rPr>
        <w:t>(</w:t>
      </w:r>
      <w:proofErr w:type="spellStart"/>
      <w:r w:rsidRPr="008726F8">
        <w:rPr>
          <w:b/>
          <w:bCs/>
        </w:rPr>
        <w:t>express.static</w:t>
      </w:r>
      <w:proofErr w:type="spellEnd"/>
      <w:r w:rsidRPr="008726F8">
        <w:rPr>
          <w:b/>
          <w:bCs/>
        </w:rPr>
        <w:t>()) method</w:t>
      </w:r>
      <w:r>
        <w:rPr>
          <w:b/>
          <w:bCs/>
        </w:rPr>
        <w:t xml:space="preserve"> as shown below</w:t>
      </w:r>
    </w:p>
    <w:p w14:paraId="759A43F2" w14:textId="77777777" w:rsidR="00FB061E" w:rsidRDefault="00FB061E" w:rsidP="00FB061E">
      <w:pPr>
        <w:shd w:val="clear" w:color="auto" w:fill="1E1E1E"/>
        <w:spacing w:after="0" w:line="285" w:lineRule="atLeast"/>
        <w:rPr>
          <w:rFonts w:ascii="Consolas" w:eastAsia="Times New Roman" w:hAnsi="Consolas" w:cs="Times New Roman"/>
          <w:color w:val="4FC1FF"/>
          <w:sz w:val="21"/>
          <w:szCs w:val="21"/>
        </w:rPr>
      </w:pPr>
    </w:p>
    <w:p w14:paraId="3A2D8DEE" w14:textId="77777777" w:rsidR="00FB061E" w:rsidRDefault="00FB061E" w:rsidP="00FB061E">
      <w:pPr>
        <w:shd w:val="clear" w:color="auto" w:fill="1E1E1E"/>
        <w:spacing w:after="0" w:line="285" w:lineRule="atLeast"/>
        <w:rPr>
          <w:rFonts w:ascii="Consolas" w:eastAsia="Times New Roman" w:hAnsi="Consolas" w:cs="Times New Roman"/>
          <w:color w:val="D4D4D4"/>
          <w:sz w:val="21"/>
          <w:szCs w:val="21"/>
        </w:rPr>
      </w:pPr>
      <w:proofErr w:type="spellStart"/>
      <w:r w:rsidRPr="00957325">
        <w:rPr>
          <w:rFonts w:ascii="Consolas" w:eastAsia="Times New Roman" w:hAnsi="Consolas" w:cs="Times New Roman"/>
          <w:color w:val="4FC1FF"/>
          <w:sz w:val="21"/>
          <w:szCs w:val="21"/>
        </w:rPr>
        <w:t>app</w:t>
      </w:r>
      <w:r w:rsidRPr="00957325">
        <w:rPr>
          <w:rFonts w:ascii="Consolas" w:eastAsia="Times New Roman" w:hAnsi="Consolas" w:cs="Times New Roman"/>
          <w:color w:val="D4D4D4"/>
          <w:sz w:val="21"/>
          <w:szCs w:val="21"/>
        </w:rPr>
        <w:t>.</w:t>
      </w:r>
      <w:r w:rsidRPr="00957325">
        <w:rPr>
          <w:rFonts w:ascii="Consolas" w:eastAsia="Times New Roman" w:hAnsi="Consolas" w:cs="Times New Roman"/>
          <w:color w:val="DCDCAA"/>
          <w:sz w:val="21"/>
          <w:szCs w:val="21"/>
        </w:rPr>
        <w:t>use</w:t>
      </w:r>
      <w:proofErr w:type="spellEnd"/>
      <w:r w:rsidRPr="00957325">
        <w:rPr>
          <w:rFonts w:ascii="Consolas" w:eastAsia="Times New Roman" w:hAnsi="Consolas" w:cs="Times New Roman"/>
          <w:color w:val="D4D4D4"/>
          <w:sz w:val="21"/>
          <w:szCs w:val="21"/>
        </w:rPr>
        <w:t>(</w:t>
      </w:r>
      <w:proofErr w:type="spellStart"/>
      <w:r w:rsidRPr="00957325">
        <w:rPr>
          <w:rFonts w:ascii="Consolas" w:eastAsia="Times New Roman" w:hAnsi="Consolas" w:cs="Times New Roman"/>
          <w:color w:val="4FC1FF"/>
          <w:sz w:val="21"/>
          <w:szCs w:val="21"/>
        </w:rPr>
        <w:t>express</w:t>
      </w:r>
      <w:r w:rsidRPr="00957325">
        <w:rPr>
          <w:rFonts w:ascii="Consolas" w:eastAsia="Times New Roman" w:hAnsi="Consolas" w:cs="Times New Roman"/>
          <w:color w:val="D4D4D4"/>
          <w:sz w:val="21"/>
          <w:szCs w:val="21"/>
        </w:rPr>
        <w:t>.</w:t>
      </w:r>
      <w:r w:rsidRPr="00957325">
        <w:rPr>
          <w:rFonts w:ascii="Consolas" w:eastAsia="Times New Roman" w:hAnsi="Consolas" w:cs="Times New Roman"/>
          <w:color w:val="DCDCAA"/>
          <w:sz w:val="21"/>
          <w:szCs w:val="21"/>
        </w:rPr>
        <w:t>static</w:t>
      </w:r>
      <w:proofErr w:type="spellEnd"/>
      <w:r w:rsidRPr="00957325">
        <w:rPr>
          <w:rFonts w:ascii="Consolas" w:eastAsia="Times New Roman" w:hAnsi="Consolas" w:cs="Times New Roman"/>
          <w:color w:val="D4D4D4"/>
          <w:sz w:val="21"/>
          <w:szCs w:val="21"/>
        </w:rPr>
        <w:t>(</w:t>
      </w:r>
      <w:proofErr w:type="spellStart"/>
      <w:r w:rsidRPr="00957325">
        <w:rPr>
          <w:rFonts w:ascii="Consolas" w:eastAsia="Times New Roman" w:hAnsi="Consolas" w:cs="Times New Roman"/>
          <w:color w:val="4FC1FF"/>
          <w:sz w:val="21"/>
          <w:szCs w:val="21"/>
        </w:rPr>
        <w:t>path</w:t>
      </w:r>
      <w:r w:rsidRPr="00957325">
        <w:rPr>
          <w:rFonts w:ascii="Consolas" w:eastAsia="Times New Roman" w:hAnsi="Consolas" w:cs="Times New Roman"/>
          <w:color w:val="D4D4D4"/>
          <w:sz w:val="21"/>
          <w:szCs w:val="21"/>
        </w:rPr>
        <w:t>.</w:t>
      </w:r>
      <w:r w:rsidRPr="00957325">
        <w:rPr>
          <w:rFonts w:ascii="Consolas" w:eastAsia="Times New Roman" w:hAnsi="Consolas" w:cs="Times New Roman"/>
          <w:color w:val="DCDCAA"/>
          <w:sz w:val="21"/>
          <w:szCs w:val="21"/>
        </w:rPr>
        <w:t>join</w:t>
      </w:r>
      <w:proofErr w:type="spellEnd"/>
      <w:r w:rsidRPr="00957325">
        <w:rPr>
          <w:rFonts w:ascii="Consolas" w:eastAsia="Times New Roman" w:hAnsi="Consolas" w:cs="Times New Roman"/>
          <w:color w:val="D4D4D4"/>
          <w:sz w:val="21"/>
          <w:szCs w:val="21"/>
        </w:rPr>
        <w:t>(</w:t>
      </w:r>
      <w:r w:rsidRPr="00957325">
        <w:rPr>
          <w:rFonts w:ascii="Consolas" w:eastAsia="Times New Roman" w:hAnsi="Consolas" w:cs="Times New Roman"/>
          <w:color w:val="9CDCFE"/>
          <w:sz w:val="21"/>
          <w:szCs w:val="21"/>
        </w:rPr>
        <w:t>__</w:t>
      </w:r>
      <w:proofErr w:type="spellStart"/>
      <w:r w:rsidRPr="00957325">
        <w:rPr>
          <w:rFonts w:ascii="Consolas" w:eastAsia="Times New Roman" w:hAnsi="Consolas" w:cs="Times New Roman"/>
          <w:color w:val="9CDCFE"/>
          <w:sz w:val="21"/>
          <w:szCs w:val="21"/>
        </w:rPr>
        <w:t>dirname</w:t>
      </w:r>
      <w:proofErr w:type="spellEnd"/>
      <w:r w:rsidRPr="00957325">
        <w:rPr>
          <w:rFonts w:ascii="Consolas" w:eastAsia="Times New Roman" w:hAnsi="Consolas" w:cs="Times New Roman"/>
          <w:color w:val="D4D4D4"/>
          <w:sz w:val="21"/>
          <w:szCs w:val="21"/>
        </w:rPr>
        <w:t>, </w:t>
      </w:r>
      <w:r w:rsidRPr="00957325">
        <w:rPr>
          <w:rFonts w:ascii="Consolas" w:eastAsia="Times New Roman" w:hAnsi="Consolas" w:cs="Times New Roman"/>
          <w:color w:val="CE9178"/>
          <w:sz w:val="21"/>
          <w:szCs w:val="21"/>
        </w:rPr>
        <w:t>'public'</w:t>
      </w:r>
      <w:r w:rsidRPr="00957325">
        <w:rPr>
          <w:rFonts w:ascii="Consolas" w:eastAsia="Times New Roman" w:hAnsi="Consolas" w:cs="Times New Roman"/>
          <w:color w:val="D4D4D4"/>
          <w:sz w:val="21"/>
          <w:szCs w:val="21"/>
        </w:rPr>
        <w:t>)));</w:t>
      </w:r>
    </w:p>
    <w:p w14:paraId="00AAB669" w14:textId="77777777" w:rsidR="00FB061E" w:rsidRPr="00957325" w:rsidRDefault="00FB061E" w:rsidP="00FB061E">
      <w:pPr>
        <w:shd w:val="clear" w:color="auto" w:fill="1E1E1E"/>
        <w:spacing w:after="0" w:line="285" w:lineRule="atLeast"/>
        <w:rPr>
          <w:rFonts w:ascii="Consolas" w:eastAsia="Times New Roman" w:hAnsi="Consolas" w:cs="Times New Roman"/>
          <w:color w:val="D4D4D4"/>
          <w:sz w:val="21"/>
          <w:szCs w:val="21"/>
        </w:rPr>
      </w:pPr>
    </w:p>
    <w:p w14:paraId="3024908B" w14:textId="77777777" w:rsidR="00FB061E" w:rsidRDefault="00FB061E" w:rsidP="00FB061E">
      <w:pPr>
        <w:rPr>
          <w:b/>
          <w:bCs/>
        </w:rPr>
      </w:pPr>
    </w:p>
    <w:p w14:paraId="05C9F965" w14:textId="77777777" w:rsidR="00FB061E" w:rsidRDefault="00FB061E" w:rsidP="00FB061E">
      <w:pPr>
        <w:rPr>
          <w:b/>
          <w:bCs/>
        </w:rPr>
      </w:pPr>
      <w:r>
        <w:rPr>
          <w:b/>
          <w:bCs/>
        </w:rPr>
        <w:t>EJS and Partials:</w:t>
      </w:r>
    </w:p>
    <w:p w14:paraId="30714EF4" w14:textId="77777777" w:rsidR="00FB061E" w:rsidRDefault="00FB061E" w:rsidP="00FB061E">
      <w:r>
        <w:t xml:space="preserve">The whole idea of partials is that if there is common stuff in the </w:t>
      </w:r>
      <w:proofErr w:type="spellStart"/>
      <w:r>
        <w:t>ejs</w:t>
      </w:r>
      <w:proofErr w:type="spellEnd"/>
      <w:r>
        <w:t xml:space="preserve"> files (like there is some html content which is common in all the </w:t>
      </w:r>
      <w:proofErr w:type="spellStart"/>
      <w:r>
        <w:t>ejs</w:t>
      </w:r>
      <w:proofErr w:type="spellEnd"/>
      <w:r>
        <w:t xml:space="preserve"> files), then we instead of writing that common content in all </w:t>
      </w:r>
      <w:proofErr w:type="spellStart"/>
      <w:r>
        <w:t>ejs</w:t>
      </w:r>
      <w:proofErr w:type="spellEnd"/>
      <w:r>
        <w:t xml:space="preserve"> files, we can make a separate </w:t>
      </w:r>
      <w:proofErr w:type="spellStart"/>
      <w:r>
        <w:t>ejs</w:t>
      </w:r>
      <w:proofErr w:type="spellEnd"/>
      <w:r>
        <w:t xml:space="preserve"> file which has that common content and </w:t>
      </w:r>
      <w:r w:rsidRPr="001C6388">
        <w:rPr>
          <w:color w:val="C45911" w:themeColor="accent2" w:themeShade="BF"/>
        </w:rPr>
        <w:t>include</w:t>
      </w:r>
      <w:r>
        <w:t xml:space="preserve"> that </w:t>
      </w:r>
      <w:proofErr w:type="spellStart"/>
      <w:r>
        <w:t>ejs</w:t>
      </w:r>
      <w:proofErr w:type="spellEnd"/>
      <w:r>
        <w:t xml:space="preserve"> file in the other </w:t>
      </w:r>
      <w:proofErr w:type="spellStart"/>
      <w:r>
        <w:t>ejs</w:t>
      </w:r>
      <w:proofErr w:type="spellEnd"/>
      <w:r>
        <w:t xml:space="preserve"> files </w:t>
      </w:r>
    </w:p>
    <w:p w14:paraId="05EEABC4" w14:textId="77777777" w:rsidR="00FB061E" w:rsidRDefault="00FB061E" w:rsidP="00FB061E">
      <w:proofErr w:type="spellStart"/>
      <w:r>
        <w:lastRenderedPageBreak/>
        <w:t>Lets</w:t>
      </w:r>
      <w:proofErr w:type="spellEnd"/>
      <w:r>
        <w:t xml:space="preserve"> say we have the below content common in all </w:t>
      </w:r>
      <w:proofErr w:type="spellStart"/>
      <w:r>
        <w:t>ejs</w:t>
      </w:r>
      <w:proofErr w:type="spellEnd"/>
      <w:r>
        <w:t xml:space="preserve"> files:</w:t>
      </w:r>
    </w:p>
    <w:p w14:paraId="3040341E"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head</w:t>
      </w:r>
      <w:r w:rsidRPr="001C6388">
        <w:rPr>
          <w:rFonts w:ascii="Consolas" w:eastAsia="Times New Roman" w:hAnsi="Consolas" w:cs="Times New Roman"/>
          <w:color w:val="808080"/>
          <w:sz w:val="21"/>
          <w:szCs w:val="21"/>
        </w:rPr>
        <w:t>&gt;</w:t>
      </w:r>
    </w:p>
    <w:p w14:paraId="2A1C1DAE"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meta</w:t>
      </w: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9CDCFE"/>
          <w:sz w:val="21"/>
          <w:szCs w:val="21"/>
        </w:rPr>
        <w:t>charset</w:t>
      </w:r>
      <w:r w:rsidRPr="001C6388">
        <w:rPr>
          <w:rFonts w:ascii="Consolas" w:eastAsia="Times New Roman" w:hAnsi="Consolas" w:cs="Times New Roman"/>
          <w:color w:val="D4D4D4"/>
          <w:sz w:val="21"/>
          <w:szCs w:val="21"/>
        </w:rPr>
        <w:t>=</w:t>
      </w:r>
      <w:r w:rsidRPr="001C6388">
        <w:rPr>
          <w:rFonts w:ascii="Consolas" w:eastAsia="Times New Roman" w:hAnsi="Consolas" w:cs="Times New Roman"/>
          <w:color w:val="CE9178"/>
          <w:sz w:val="21"/>
          <w:szCs w:val="21"/>
        </w:rPr>
        <w:t>"UTF-8"</w:t>
      </w:r>
      <w:r w:rsidRPr="001C6388">
        <w:rPr>
          <w:rFonts w:ascii="Consolas" w:eastAsia="Times New Roman" w:hAnsi="Consolas" w:cs="Times New Roman"/>
          <w:color w:val="808080"/>
          <w:sz w:val="21"/>
          <w:szCs w:val="21"/>
        </w:rPr>
        <w:t>&gt;</w:t>
      </w:r>
    </w:p>
    <w:p w14:paraId="13AB75F1"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meta</w:t>
      </w: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9CDCFE"/>
          <w:sz w:val="21"/>
          <w:szCs w:val="21"/>
        </w:rPr>
        <w:t>name</w:t>
      </w:r>
      <w:r w:rsidRPr="001C6388">
        <w:rPr>
          <w:rFonts w:ascii="Consolas" w:eastAsia="Times New Roman" w:hAnsi="Consolas" w:cs="Times New Roman"/>
          <w:color w:val="D4D4D4"/>
          <w:sz w:val="21"/>
          <w:szCs w:val="21"/>
        </w:rPr>
        <w:t>=</w:t>
      </w:r>
      <w:r w:rsidRPr="001C6388">
        <w:rPr>
          <w:rFonts w:ascii="Consolas" w:eastAsia="Times New Roman" w:hAnsi="Consolas" w:cs="Times New Roman"/>
          <w:color w:val="CE9178"/>
          <w:sz w:val="21"/>
          <w:szCs w:val="21"/>
        </w:rPr>
        <w:t>"viewport"</w:t>
      </w: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9CDCFE"/>
          <w:sz w:val="21"/>
          <w:szCs w:val="21"/>
        </w:rPr>
        <w:t>content</w:t>
      </w:r>
      <w:r w:rsidRPr="001C6388">
        <w:rPr>
          <w:rFonts w:ascii="Consolas" w:eastAsia="Times New Roman" w:hAnsi="Consolas" w:cs="Times New Roman"/>
          <w:color w:val="D4D4D4"/>
          <w:sz w:val="21"/>
          <w:szCs w:val="21"/>
        </w:rPr>
        <w:t>=</w:t>
      </w:r>
      <w:r w:rsidRPr="001C6388">
        <w:rPr>
          <w:rFonts w:ascii="Consolas" w:eastAsia="Times New Roman" w:hAnsi="Consolas" w:cs="Times New Roman"/>
          <w:color w:val="CE9178"/>
          <w:sz w:val="21"/>
          <w:szCs w:val="21"/>
        </w:rPr>
        <w:t>"width=device-width, initial-scale=1.0"</w:t>
      </w:r>
      <w:r w:rsidRPr="001C6388">
        <w:rPr>
          <w:rFonts w:ascii="Consolas" w:eastAsia="Times New Roman" w:hAnsi="Consolas" w:cs="Times New Roman"/>
          <w:color w:val="808080"/>
          <w:sz w:val="21"/>
          <w:szCs w:val="21"/>
        </w:rPr>
        <w:t>&gt;</w:t>
      </w:r>
    </w:p>
    <w:p w14:paraId="33D85297"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title</w:t>
      </w:r>
      <w:r w:rsidRPr="001C6388">
        <w:rPr>
          <w:rFonts w:ascii="Consolas" w:eastAsia="Times New Roman" w:hAnsi="Consolas" w:cs="Times New Roman"/>
          <w:color w:val="808080"/>
          <w:sz w:val="21"/>
          <w:szCs w:val="21"/>
        </w:rPr>
        <w:t>&gt;</w:t>
      </w:r>
      <w:r w:rsidRPr="001C6388">
        <w:rPr>
          <w:rFonts w:ascii="Consolas" w:eastAsia="Times New Roman" w:hAnsi="Consolas" w:cs="Times New Roman"/>
          <w:color w:val="D4D4D4"/>
          <w:sz w:val="21"/>
          <w:szCs w:val="21"/>
        </w:rPr>
        <w:t>&lt;%= </w:t>
      </w:r>
      <w:r w:rsidRPr="001C6388">
        <w:rPr>
          <w:rFonts w:ascii="Consolas" w:eastAsia="Times New Roman" w:hAnsi="Consolas" w:cs="Times New Roman"/>
          <w:color w:val="9CDCFE"/>
          <w:sz w:val="21"/>
          <w:szCs w:val="21"/>
        </w:rPr>
        <w:t>name</w:t>
      </w:r>
      <w:r w:rsidRPr="001C6388">
        <w:rPr>
          <w:rFonts w:ascii="Consolas" w:eastAsia="Times New Roman" w:hAnsi="Consolas" w:cs="Times New Roman"/>
          <w:color w:val="D4D4D4"/>
          <w:sz w:val="21"/>
          <w:szCs w:val="21"/>
        </w:rPr>
        <w:t> %&gt;</w:t>
      </w: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title</w:t>
      </w:r>
      <w:r w:rsidRPr="001C6388">
        <w:rPr>
          <w:rFonts w:ascii="Consolas" w:eastAsia="Times New Roman" w:hAnsi="Consolas" w:cs="Times New Roman"/>
          <w:color w:val="808080"/>
          <w:sz w:val="21"/>
          <w:szCs w:val="21"/>
        </w:rPr>
        <w:t>&gt;</w:t>
      </w:r>
    </w:p>
    <w:p w14:paraId="0CE53740"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D4D4D4"/>
          <w:sz w:val="21"/>
          <w:szCs w:val="21"/>
        </w:rPr>
        <w:t>    </w:t>
      </w: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link</w:t>
      </w:r>
      <w:r w:rsidRPr="001C6388">
        <w:rPr>
          <w:rFonts w:ascii="Consolas" w:eastAsia="Times New Roman" w:hAnsi="Consolas" w:cs="Times New Roman"/>
          <w:color w:val="D4D4D4"/>
          <w:sz w:val="21"/>
          <w:szCs w:val="21"/>
        </w:rPr>
        <w:t> </w:t>
      </w:r>
      <w:proofErr w:type="spellStart"/>
      <w:r w:rsidRPr="001C6388">
        <w:rPr>
          <w:rFonts w:ascii="Consolas" w:eastAsia="Times New Roman" w:hAnsi="Consolas" w:cs="Times New Roman"/>
          <w:color w:val="9CDCFE"/>
          <w:sz w:val="21"/>
          <w:szCs w:val="21"/>
        </w:rPr>
        <w:t>rel</w:t>
      </w:r>
      <w:proofErr w:type="spellEnd"/>
      <w:r w:rsidRPr="001C6388">
        <w:rPr>
          <w:rFonts w:ascii="Consolas" w:eastAsia="Times New Roman" w:hAnsi="Consolas" w:cs="Times New Roman"/>
          <w:color w:val="D4D4D4"/>
          <w:sz w:val="21"/>
          <w:szCs w:val="21"/>
        </w:rPr>
        <w:t>=</w:t>
      </w:r>
      <w:r w:rsidRPr="001C6388">
        <w:rPr>
          <w:rFonts w:ascii="Consolas" w:eastAsia="Times New Roman" w:hAnsi="Consolas" w:cs="Times New Roman"/>
          <w:color w:val="CE9178"/>
          <w:sz w:val="21"/>
          <w:szCs w:val="21"/>
        </w:rPr>
        <w:t>"stylesheet"</w:t>
      </w:r>
      <w:r w:rsidRPr="001C6388">
        <w:rPr>
          <w:rFonts w:ascii="Consolas" w:eastAsia="Times New Roman" w:hAnsi="Consolas" w:cs="Times New Roman"/>
          <w:color w:val="D4D4D4"/>
          <w:sz w:val="21"/>
          <w:szCs w:val="21"/>
        </w:rPr>
        <w:t> </w:t>
      </w:r>
      <w:proofErr w:type="spellStart"/>
      <w:r w:rsidRPr="001C6388">
        <w:rPr>
          <w:rFonts w:ascii="Consolas" w:eastAsia="Times New Roman" w:hAnsi="Consolas" w:cs="Times New Roman"/>
          <w:color w:val="9CDCFE"/>
          <w:sz w:val="21"/>
          <w:szCs w:val="21"/>
        </w:rPr>
        <w:t>href</w:t>
      </w:r>
      <w:proofErr w:type="spellEnd"/>
      <w:r w:rsidRPr="001C6388">
        <w:rPr>
          <w:rFonts w:ascii="Consolas" w:eastAsia="Times New Roman" w:hAnsi="Consolas" w:cs="Times New Roman"/>
          <w:color w:val="D4D4D4"/>
          <w:sz w:val="21"/>
          <w:szCs w:val="21"/>
        </w:rPr>
        <w:t>=</w:t>
      </w:r>
      <w:r w:rsidRPr="001C6388">
        <w:rPr>
          <w:rFonts w:ascii="Consolas" w:eastAsia="Times New Roman" w:hAnsi="Consolas" w:cs="Times New Roman"/>
          <w:color w:val="CE9178"/>
          <w:sz w:val="21"/>
          <w:szCs w:val="21"/>
        </w:rPr>
        <w:t>"/</w:t>
      </w:r>
      <w:proofErr w:type="spellStart"/>
      <w:r w:rsidRPr="001C6388">
        <w:rPr>
          <w:rFonts w:ascii="Consolas" w:eastAsia="Times New Roman" w:hAnsi="Consolas" w:cs="Times New Roman"/>
          <w:color w:val="CE9178"/>
          <w:sz w:val="21"/>
          <w:szCs w:val="21"/>
        </w:rPr>
        <w:t>css</w:t>
      </w:r>
      <w:proofErr w:type="spellEnd"/>
      <w:r w:rsidRPr="001C6388">
        <w:rPr>
          <w:rFonts w:ascii="Consolas" w:eastAsia="Times New Roman" w:hAnsi="Consolas" w:cs="Times New Roman"/>
          <w:color w:val="CE9178"/>
          <w:sz w:val="21"/>
          <w:szCs w:val="21"/>
        </w:rPr>
        <w:t>/app.css"</w:t>
      </w:r>
      <w:r w:rsidRPr="001C6388">
        <w:rPr>
          <w:rFonts w:ascii="Consolas" w:eastAsia="Times New Roman" w:hAnsi="Consolas" w:cs="Times New Roman"/>
          <w:color w:val="808080"/>
          <w:sz w:val="21"/>
          <w:szCs w:val="21"/>
        </w:rPr>
        <w:t>&gt;</w:t>
      </w:r>
    </w:p>
    <w:p w14:paraId="5085398D" w14:textId="77777777" w:rsidR="00FB061E" w:rsidRPr="001C6388" w:rsidRDefault="00FB061E" w:rsidP="00FB061E">
      <w:pPr>
        <w:shd w:val="clear" w:color="auto" w:fill="1E1E1E"/>
        <w:spacing w:after="0" w:line="285" w:lineRule="atLeast"/>
        <w:rPr>
          <w:rFonts w:ascii="Consolas" w:eastAsia="Times New Roman" w:hAnsi="Consolas" w:cs="Times New Roman"/>
          <w:color w:val="D4D4D4"/>
          <w:sz w:val="21"/>
          <w:szCs w:val="21"/>
        </w:rPr>
      </w:pPr>
      <w:r w:rsidRPr="001C6388">
        <w:rPr>
          <w:rFonts w:ascii="Consolas" w:eastAsia="Times New Roman" w:hAnsi="Consolas" w:cs="Times New Roman"/>
          <w:color w:val="808080"/>
          <w:sz w:val="21"/>
          <w:szCs w:val="21"/>
        </w:rPr>
        <w:t>&lt;/</w:t>
      </w:r>
      <w:r w:rsidRPr="001C6388">
        <w:rPr>
          <w:rFonts w:ascii="Consolas" w:eastAsia="Times New Roman" w:hAnsi="Consolas" w:cs="Times New Roman"/>
          <w:color w:val="569CD6"/>
          <w:sz w:val="21"/>
          <w:szCs w:val="21"/>
        </w:rPr>
        <w:t>head</w:t>
      </w:r>
      <w:r w:rsidRPr="001C6388">
        <w:rPr>
          <w:rFonts w:ascii="Consolas" w:eastAsia="Times New Roman" w:hAnsi="Consolas" w:cs="Times New Roman"/>
          <w:color w:val="808080"/>
          <w:sz w:val="21"/>
          <w:szCs w:val="21"/>
        </w:rPr>
        <w:t>&gt;</w:t>
      </w:r>
    </w:p>
    <w:p w14:paraId="21FDA742" w14:textId="77777777" w:rsidR="00FB061E" w:rsidRDefault="00FB061E" w:rsidP="00FB061E"/>
    <w:p w14:paraId="1B0666A5" w14:textId="77777777" w:rsidR="00FB061E" w:rsidRDefault="00FB061E" w:rsidP="00FB061E">
      <w:r>
        <w:t xml:space="preserve">So now we make a separate </w:t>
      </w:r>
      <w:proofErr w:type="spellStart"/>
      <w:r>
        <w:t>ejs</w:t>
      </w:r>
      <w:proofErr w:type="spellEnd"/>
      <w:r>
        <w:t xml:space="preserve"> file (Let’s name it as </w:t>
      </w:r>
      <w:proofErr w:type="spellStart"/>
      <w:r>
        <w:t>head.ejs</w:t>
      </w:r>
      <w:proofErr w:type="spellEnd"/>
      <w:r>
        <w:t xml:space="preserve">) and </w:t>
      </w:r>
      <w:proofErr w:type="spellStart"/>
      <w:r>
        <w:t>head.ejs</w:t>
      </w:r>
      <w:proofErr w:type="spellEnd"/>
      <w:r>
        <w:t xml:space="preserve"> file contains the above content.</w:t>
      </w:r>
    </w:p>
    <w:p w14:paraId="5F9C8F59" w14:textId="77777777" w:rsidR="00FB061E" w:rsidRDefault="00FB061E" w:rsidP="00FB061E">
      <w:r>
        <w:t>It is good practice to define the partials in partial folder in views folder as shown below:</w:t>
      </w:r>
    </w:p>
    <w:p w14:paraId="14342725" w14:textId="77777777" w:rsidR="00FB061E" w:rsidRPr="00C45FB7" w:rsidRDefault="00FB061E" w:rsidP="00FB061E">
      <w:pPr>
        <w:rPr>
          <w:color w:val="C45911" w:themeColor="accent2" w:themeShade="BF"/>
        </w:rPr>
      </w:pPr>
      <w:r w:rsidRPr="00C45FB7">
        <w:rPr>
          <w:color w:val="C45911" w:themeColor="accent2" w:themeShade="BF"/>
        </w:rPr>
        <w:t>views/</w:t>
      </w:r>
    </w:p>
    <w:p w14:paraId="2FCE79CE" w14:textId="77777777" w:rsidR="00FB061E" w:rsidRPr="00C45FB7" w:rsidRDefault="00FB061E" w:rsidP="00FB061E">
      <w:pPr>
        <w:rPr>
          <w:color w:val="C45911" w:themeColor="accent2" w:themeShade="BF"/>
        </w:rPr>
      </w:pPr>
      <w:r w:rsidRPr="00C45FB7">
        <w:rPr>
          <w:color w:val="C45911" w:themeColor="accent2" w:themeShade="BF"/>
        </w:rPr>
        <w:t xml:space="preserve">          partials/</w:t>
      </w:r>
    </w:p>
    <w:p w14:paraId="1F2392A1" w14:textId="77777777" w:rsidR="00FB061E" w:rsidRPr="00C45FB7" w:rsidRDefault="00FB061E" w:rsidP="00FB061E">
      <w:pPr>
        <w:rPr>
          <w:color w:val="C45911" w:themeColor="accent2" w:themeShade="BF"/>
        </w:rPr>
      </w:pPr>
      <w:r w:rsidRPr="00C45FB7">
        <w:rPr>
          <w:color w:val="C45911" w:themeColor="accent2" w:themeShade="BF"/>
        </w:rPr>
        <w:t xml:space="preserve">                        </w:t>
      </w:r>
      <w:proofErr w:type="spellStart"/>
      <w:r w:rsidRPr="00C45FB7">
        <w:rPr>
          <w:color w:val="C45911" w:themeColor="accent2" w:themeShade="BF"/>
        </w:rPr>
        <w:t>head.ejs</w:t>
      </w:r>
      <w:proofErr w:type="spellEnd"/>
    </w:p>
    <w:p w14:paraId="32BCE635" w14:textId="77777777" w:rsidR="00FB061E" w:rsidRPr="00C45FB7" w:rsidRDefault="00FB061E" w:rsidP="00FB061E">
      <w:pPr>
        <w:rPr>
          <w:color w:val="C45911" w:themeColor="accent2" w:themeShade="BF"/>
        </w:rPr>
      </w:pPr>
      <w:r w:rsidRPr="00C45FB7">
        <w:rPr>
          <w:color w:val="C45911" w:themeColor="accent2" w:themeShade="BF"/>
        </w:rPr>
        <w:t xml:space="preserve">          </w:t>
      </w:r>
      <w:proofErr w:type="spellStart"/>
      <w:r w:rsidRPr="00C45FB7">
        <w:rPr>
          <w:color w:val="C45911" w:themeColor="accent2" w:themeShade="BF"/>
        </w:rPr>
        <w:t>home.ejs</w:t>
      </w:r>
      <w:proofErr w:type="spellEnd"/>
    </w:p>
    <w:p w14:paraId="13D8502E" w14:textId="77777777" w:rsidR="00FB061E" w:rsidRDefault="00FB061E" w:rsidP="00FB061E">
      <w:pPr>
        <w:rPr>
          <w:color w:val="C45911" w:themeColor="accent2" w:themeShade="BF"/>
        </w:rPr>
      </w:pPr>
      <w:r w:rsidRPr="00C45FB7">
        <w:rPr>
          <w:color w:val="C45911" w:themeColor="accent2" w:themeShade="BF"/>
        </w:rPr>
        <w:t xml:space="preserve">          </w:t>
      </w:r>
      <w:proofErr w:type="spellStart"/>
      <w:r w:rsidRPr="00C45FB7">
        <w:rPr>
          <w:color w:val="C45911" w:themeColor="accent2" w:themeShade="BF"/>
        </w:rPr>
        <w:t>subreddit.ejs</w:t>
      </w:r>
      <w:proofErr w:type="spellEnd"/>
    </w:p>
    <w:p w14:paraId="6C88AEC7" w14:textId="77777777" w:rsidR="00FB061E" w:rsidRDefault="00FB061E" w:rsidP="00FB061E">
      <w:pPr>
        <w:rPr>
          <w:color w:val="C45911" w:themeColor="accent2" w:themeShade="BF"/>
        </w:rPr>
      </w:pPr>
    </w:p>
    <w:p w14:paraId="52A5FFBA" w14:textId="77777777" w:rsidR="00FB061E" w:rsidRDefault="00FB061E" w:rsidP="00FB061E">
      <w:pPr>
        <w:rPr>
          <w:color w:val="C45911" w:themeColor="accent2" w:themeShade="BF"/>
        </w:rPr>
      </w:pPr>
      <w:proofErr w:type="spellStart"/>
      <w:r w:rsidRPr="004E7B4F">
        <w:t>subreddit.ejs</w:t>
      </w:r>
      <w:proofErr w:type="spellEnd"/>
      <w:r>
        <w:t>:</w:t>
      </w:r>
    </w:p>
    <w:p w14:paraId="45507117"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DOCTYPE</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html</w:t>
      </w:r>
      <w:r w:rsidRPr="004E7B4F">
        <w:rPr>
          <w:rFonts w:ascii="Consolas" w:eastAsia="Times New Roman" w:hAnsi="Consolas" w:cs="Times New Roman"/>
          <w:color w:val="808080"/>
          <w:sz w:val="21"/>
          <w:szCs w:val="21"/>
        </w:rPr>
        <w:t>&gt;</w:t>
      </w:r>
    </w:p>
    <w:p w14:paraId="3A0F5620"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lang w:val="nb-NO"/>
        </w:rPr>
      </w:pPr>
      <w:r w:rsidRPr="004E7B4F">
        <w:rPr>
          <w:rFonts w:ascii="Consolas" w:eastAsia="Times New Roman" w:hAnsi="Consolas" w:cs="Times New Roman"/>
          <w:color w:val="808080"/>
          <w:sz w:val="21"/>
          <w:szCs w:val="21"/>
          <w:lang w:val="nb-NO"/>
        </w:rPr>
        <w:t>&lt;</w:t>
      </w:r>
      <w:r w:rsidRPr="004E7B4F">
        <w:rPr>
          <w:rFonts w:ascii="Consolas" w:eastAsia="Times New Roman" w:hAnsi="Consolas" w:cs="Times New Roman"/>
          <w:color w:val="569CD6"/>
          <w:sz w:val="21"/>
          <w:szCs w:val="21"/>
          <w:lang w:val="nb-NO"/>
        </w:rPr>
        <w:t>html</w:t>
      </w:r>
      <w:r w:rsidRPr="004E7B4F">
        <w:rPr>
          <w:rFonts w:ascii="Consolas" w:eastAsia="Times New Roman" w:hAnsi="Consolas" w:cs="Times New Roman"/>
          <w:color w:val="D4D4D4"/>
          <w:sz w:val="21"/>
          <w:szCs w:val="21"/>
          <w:lang w:val="nb-NO"/>
        </w:rPr>
        <w:t> </w:t>
      </w:r>
      <w:r w:rsidRPr="004E7B4F">
        <w:rPr>
          <w:rFonts w:ascii="Consolas" w:eastAsia="Times New Roman" w:hAnsi="Consolas" w:cs="Times New Roman"/>
          <w:color w:val="9CDCFE"/>
          <w:sz w:val="21"/>
          <w:szCs w:val="21"/>
          <w:lang w:val="nb-NO"/>
        </w:rPr>
        <w:t>lang</w:t>
      </w:r>
      <w:r w:rsidRPr="004E7B4F">
        <w:rPr>
          <w:rFonts w:ascii="Consolas" w:eastAsia="Times New Roman" w:hAnsi="Consolas" w:cs="Times New Roman"/>
          <w:color w:val="D4D4D4"/>
          <w:sz w:val="21"/>
          <w:szCs w:val="21"/>
          <w:lang w:val="nb-NO"/>
        </w:rPr>
        <w:t>=</w:t>
      </w:r>
      <w:r w:rsidRPr="004E7B4F">
        <w:rPr>
          <w:rFonts w:ascii="Consolas" w:eastAsia="Times New Roman" w:hAnsi="Consolas" w:cs="Times New Roman"/>
          <w:color w:val="CE9178"/>
          <w:sz w:val="21"/>
          <w:szCs w:val="21"/>
          <w:lang w:val="nb-NO"/>
        </w:rPr>
        <w:t>"en"</w:t>
      </w:r>
      <w:r w:rsidRPr="004E7B4F">
        <w:rPr>
          <w:rFonts w:ascii="Consolas" w:eastAsia="Times New Roman" w:hAnsi="Consolas" w:cs="Times New Roman"/>
          <w:color w:val="808080"/>
          <w:sz w:val="21"/>
          <w:szCs w:val="21"/>
          <w:lang w:val="nb-NO"/>
        </w:rPr>
        <w:t>&gt;</w:t>
      </w:r>
    </w:p>
    <w:p w14:paraId="7967CA23"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lang w:val="nb-NO"/>
        </w:rPr>
      </w:pPr>
      <w:r w:rsidRPr="004E7B4F">
        <w:rPr>
          <w:rFonts w:ascii="Consolas" w:eastAsia="Times New Roman" w:hAnsi="Consolas" w:cs="Times New Roman"/>
          <w:color w:val="808080"/>
          <w:sz w:val="21"/>
          <w:szCs w:val="21"/>
          <w:lang w:val="nb-NO"/>
        </w:rPr>
        <w:t>&lt;</w:t>
      </w:r>
      <w:r w:rsidRPr="004E7B4F">
        <w:rPr>
          <w:rFonts w:ascii="Consolas" w:eastAsia="Times New Roman" w:hAnsi="Consolas" w:cs="Times New Roman"/>
          <w:color w:val="569CD6"/>
          <w:sz w:val="21"/>
          <w:szCs w:val="21"/>
          <w:lang w:val="nb-NO"/>
        </w:rPr>
        <w:t>head</w:t>
      </w:r>
      <w:r w:rsidRPr="004E7B4F">
        <w:rPr>
          <w:rFonts w:ascii="Consolas" w:eastAsia="Times New Roman" w:hAnsi="Consolas" w:cs="Times New Roman"/>
          <w:color w:val="808080"/>
          <w:sz w:val="21"/>
          <w:szCs w:val="21"/>
          <w:lang w:val="nb-NO"/>
        </w:rPr>
        <w:t>&gt;</w:t>
      </w:r>
    </w:p>
    <w:p w14:paraId="1DC2899E"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lang w:val="nb-NO"/>
        </w:rPr>
      </w:pPr>
      <w:r w:rsidRPr="004E7B4F">
        <w:rPr>
          <w:rFonts w:ascii="Consolas" w:eastAsia="Times New Roman" w:hAnsi="Consolas" w:cs="Times New Roman"/>
          <w:color w:val="D4D4D4"/>
          <w:sz w:val="21"/>
          <w:szCs w:val="21"/>
          <w:lang w:val="nb-NO"/>
        </w:rPr>
        <w:t>    </w:t>
      </w:r>
      <w:r w:rsidRPr="004E7B4F">
        <w:rPr>
          <w:rFonts w:ascii="Consolas" w:eastAsia="Times New Roman" w:hAnsi="Consolas" w:cs="Times New Roman"/>
          <w:color w:val="808080"/>
          <w:sz w:val="21"/>
          <w:szCs w:val="21"/>
          <w:lang w:val="nb-NO"/>
        </w:rPr>
        <w:t>&lt;</w:t>
      </w:r>
      <w:r w:rsidRPr="004E7B4F">
        <w:rPr>
          <w:rFonts w:ascii="Consolas" w:eastAsia="Times New Roman" w:hAnsi="Consolas" w:cs="Times New Roman"/>
          <w:color w:val="569CD6"/>
          <w:sz w:val="21"/>
          <w:szCs w:val="21"/>
          <w:lang w:val="nb-NO"/>
        </w:rPr>
        <w:t>meta</w:t>
      </w:r>
      <w:r w:rsidRPr="004E7B4F">
        <w:rPr>
          <w:rFonts w:ascii="Consolas" w:eastAsia="Times New Roman" w:hAnsi="Consolas" w:cs="Times New Roman"/>
          <w:color w:val="D4D4D4"/>
          <w:sz w:val="21"/>
          <w:szCs w:val="21"/>
          <w:lang w:val="nb-NO"/>
        </w:rPr>
        <w:t> </w:t>
      </w:r>
      <w:r w:rsidRPr="004E7B4F">
        <w:rPr>
          <w:rFonts w:ascii="Consolas" w:eastAsia="Times New Roman" w:hAnsi="Consolas" w:cs="Times New Roman"/>
          <w:color w:val="9CDCFE"/>
          <w:sz w:val="21"/>
          <w:szCs w:val="21"/>
          <w:lang w:val="nb-NO"/>
        </w:rPr>
        <w:t>charset</w:t>
      </w:r>
      <w:r w:rsidRPr="004E7B4F">
        <w:rPr>
          <w:rFonts w:ascii="Consolas" w:eastAsia="Times New Roman" w:hAnsi="Consolas" w:cs="Times New Roman"/>
          <w:color w:val="D4D4D4"/>
          <w:sz w:val="21"/>
          <w:szCs w:val="21"/>
          <w:lang w:val="nb-NO"/>
        </w:rPr>
        <w:t>=</w:t>
      </w:r>
      <w:r w:rsidRPr="004E7B4F">
        <w:rPr>
          <w:rFonts w:ascii="Consolas" w:eastAsia="Times New Roman" w:hAnsi="Consolas" w:cs="Times New Roman"/>
          <w:color w:val="CE9178"/>
          <w:sz w:val="21"/>
          <w:szCs w:val="21"/>
          <w:lang w:val="nb-NO"/>
        </w:rPr>
        <w:t>"UTF-8"</w:t>
      </w:r>
      <w:r w:rsidRPr="004E7B4F">
        <w:rPr>
          <w:rFonts w:ascii="Consolas" w:eastAsia="Times New Roman" w:hAnsi="Consolas" w:cs="Times New Roman"/>
          <w:color w:val="808080"/>
          <w:sz w:val="21"/>
          <w:szCs w:val="21"/>
          <w:lang w:val="nb-NO"/>
        </w:rPr>
        <w:t>&gt;</w:t>
      </w:r>
    </w:p>
    <w:p w14:paraId="4B263143"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lang w:val="nb-NO"/>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meta</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name</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"viewport"</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content</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"width=device-width, initial-scale=1.0"</w:t>
      </w:r>
      <w:r w:rsidRPr="004E7B4F">
        <w:rPr>
          <w:rFonts w:ascii="Consolas" w:eastAsia="Times New Roman" w:hAnsi="Consolas" w:cs="Times New Roman"/>
          <w:color w:val="808080"/>
          <w:sz w:val="21"/>
          <w:szCs w:val="21"/>
        </w:rPr>
        <w:t>&gt;</w:t>
      </w:r>
    </w:p>
    <w:p w14:paraId="133CC064"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title</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name</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title</w:t>
      </w:r>
      <w:r w:rsidRPr="004E7B4F">
        <w:rPr>
          <w:rFonts w:ascii="Consolas" w:eastAsia="Times New Roman" w:hAnsi="Consolas" w:cs="Times New Roman"/>
          <w:color w:val="808080"/>
          <w:sz w:val="21"/>
          <w:szCs w:val="21"/>
        </w:rPr>
        <w:t>&gt;</w:t>
      </w:r>
    </w:p>
    <w:p w14:paraId="1CAD8922"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link</w:t>
      </w:r>
      <w:r w:rsidRPr="004E7B4F">
        <w:rPr>
          <w:rFonts w:ascii="Consolas" w:eastAsia="Times New Roman" w:hAnsi="Consolas" w:cs="Times New Roman"/>
          <w:color w:val="D4D4D4"/>
          <w:sz w:val="21"/>
          <w:szCs w:val="21"/>
        </w:rPr>
        <w:t> </w:t>
      </w:r>
      <w:proofErr w:type="spellStart"/>
      <w:r w:rsidRPr="004E7B4F">
        <w:rPr>
          <w:rFonts w:ascii="Consolas" w:eastAsia="Times New Roman" w:hAnsi="Consolas" w:cs="Times New Roman"/>
          <w:color w:val="9CDCFE"/>
          <w:sz w:val="21"/>
          <w:szCs w:val="21"/>
        </w:rPr>
        <w:t>rel</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"stylesheet"</w:t>
      </w:r>
      <w:r w:rsidRPr="004E7B4F">
        <w:rPr>
          <w:rFonts w:ascii="Consolas" w:eastAsia="Times New Roman" w:hAnsi="Consolas" w:cs="Times New Roman"/>
          <w:color w:val="D4D4D4"/>
          <w:sz w:val="21"/>
          <w:szCs w:val="21"/>
        </w:rPr>
        <w:t> </w:t>
      </w:r>
      <w:proofErr w:type="spellStart"/>
      <w:r w:rsidRPr="004E7B4F">
        <w:rPr>
          <w:rFonts w:ascii="Consolas" w:eastAsia="Times New Roman" w:hAnsi="Consolas" w:cs="Times New Roman"/>
          <w:color w:val="9CDCFE"/>
          <w:sz w:val="21"/>
          <w:szCs w:val="21"/>
        </w:rPr>
        <w:t>href</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proofErr w:type="spellStart"/>
      <w:r w:rsidRPr="004E7B4F">
        <w:rPr>
          <w:rFonts w:ascii="Consolas" w:eastAsia="Times New Roman" w:hAnsi="Consolas" w:cs="Times New Roman"/>
          <w:color w:val="CE9178"/>
          <w:sz w:val="21"/>
          <w:szCs w:val="21"/>
        </w:rPr>
        <w:t>css</w:t>
      </w:r>
      <w:proofErr w:type="spellEnd"/>
      <w:r w:rsidRPr="004E7B4F">
        <w:rPr>
          <w:rFonts w:ascii="Consolas" w:eastAsia="Times New Roman" w:hAnsi="Consolas" w:cs="Times New Roman"/>
          <w:color w:val="CE9178"/>
          <w:sz w:val="21"/>
          <w:szCs w:val="21"/>
        </w:rPr>
        <w:t>/app.css"</w:t>
      </w:r>
      <w:r w:rsidRPr="004E7B4F">
        <w:rPr>
          <w:rFonts w:ascii="Consolas" w:eastAsia="Times New Roman" w:hAnsi="Consolas" w:cs="Times New Roman"/>
          <w:color w:val="808080"/>
          <w:sz w:val="21"/>
          <w:szCs w:val="21"/>
        </w:rPr>
        <w:t>&gt;</w:t>
      </w:r>
    </w:p>
    <w:p w14:paraId="487297CC"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head</w:t>
      </w:r>
      <w:r w:rsidRPr="004E7B4F">
        <w:rPr>
          <w:rFonts w:ascii="Consolas" w:eastAsia="Times New Roman" w:hAnsi="Consolas" w:cs="Times New Roman"/>
          <w:color w:val="808080"/>
          <w:sz w:val="21"/>
          <w:szCs w:val="21"/>
        </w:rPr>
        <w:t>&gt;</w:t>
      </w:r>
    </w:p>
    <w:p w14:paraId="6F363AA8"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body</w:t>
      </w:r>
      <w:r w:rsidRPr="004E7B4F">
        <w:rPr>
          <w:rFonts w:ascii="Consolas" w:eastAsia="Times New Roman" w:hAnsi="Consolas" w:cs="Times New Roman"/>
          <w:color w:val="808080"/>
          <w:sz w:val="21"/>
          <w:szCs w:val="21"/>
        </w:rPr>
        <w:t>&gt;</w:t>
      </w:r>
    </w:p>
    <w:p w14:paraId="0E753F29"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h1</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 &lt;%= </w:t>
      </w:r>
      <w:r w:rsidRPr="004E7B4F">
        <w:rPr>
          <w:rFonts w:ascii="Consolas" w:eastAsia="Times New Roman" w:hAnsi="Consolas" w:cs="Times New Roman"/>
          <w:color w:val="9CDCFE"/>
          <w:sz w:val="21"/>
          <w:szCs w:val="21"/>
        </w:rPr>
        <w:t>name</w:t>
      </w:r>
      <w:r w:rsidRPr="004E7B4F">
        <w:rPr>
          <w:rFonts w:ascii="Consolas" w:eastAsia="Times New Roman" w:hAnsi="Consolas" w:cs="Times New Roman"/>
          <w:color w:val="D4D4D4"/>
          <w:sz w:val="21"/>
          <w:szCs w:val="21"/>
        </w:rPr>
        <w:t> %&gt;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h1</w:t>
      </w:r>
      <w:r w:rsidRPr="004E7B4F">
        <w:rPr>
          <w:rFonts w:ascii="Consolas" w:eastAsia="Times New Roman" w:hAnsi="Consolas" w:cs="Times New Roman"/>
          <w:color w:val="808080"/>
          <w:sz w:val="21"/>
          <w:szCs w:val="21"/>
        </w:rPr>
        <w:t>&gt;</w:t>
      </w:r>
    </w:p>
    <w:p w14:paraId="4304D2BF"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h2</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subscribers</w:t>
      </w:r>
      <w:r w:rsidRPr="004E7B4F">
        <w:rPr>
          <w:rFonts w:ascii="Consolas" w:eastAsia="Times New Roman" w:hAnsi="Consolas" w:cs="Times New Roman"/>
          <w:color w:val="D4D4D4"/>
          <w:sz w:val="21"/>
          <w:szCs w:val="21"/>
        </w:rPr>
        <w:t> %&gt; Total Subscribers</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h2</w:t>
      </w:r>
      <w:r w:rsidRPr="004E7B4F">
        <w:rPr>
          <w:rFonts w:ascii="Consolas" w:eastAsia="Times New Roman" w:hAnsi="Consolas" w:cs="Times New Roman"/>
          <w:color w:val="808080"/>
          <w:sz w:val="21"/>
          <w:szCs w:val="21"/>
        </w:rPr>
        <w:t>&gt;</w:t>
      </w:r>
    </w:p>
    <w:p w14:paraId="2B15D4D6"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7F92DB59"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description</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w:t>
      </w:r>
      <w:r w:rsidRPr="004E7B4F">
        <w:rPr>
          <w:rFonts w:ascii="Consolas" w:eastAsia="Times New Roman" w:hAnsi="Consolas" w:cs="Times New Roman"/>
          <w:color w:val="808080"/>
          <w:sz w:val="21"/>
          <w:szCs w:val="21"/>
        </w:rPr>
        <w:t>&gt;</w:t>
      </w:r>
    </w:p>
    <w:p w14:paraId="3FF5DBB8"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55FAFB62" w14:textId="77777777" w:rsidR="00FB061E" w:rsidRPr="004219FB" w:rsidRDefault="00FB061E" w:rsidP="00FB061E">
      <w:pPr>
        <w:shd w:val="clear" w:color="auto" w:fill="1E1E1E"/>
        <w:spacing w:after="0" w:line="285" w:lineRule="atLeast"/>
        <w:rPr>
          <w:rFonts w:ascii="Consolas" w:eastAsia="Times New Roman" w:hAnsi="Consolas" w:cs="Times New Roman"/>
          <w:color w:val="D4D4D4"/>
          <w:sz w:val="21"/>
          <w:szCs w:val="21"/>
          <w:lang w:val="nn-NO"/>
        </w:rPr>
      </w:pPr>
      <w:r w:rsidRPr="004E7B4F">
        <w:rPr>
          <w:rFonts w:ascii="Consolas" w:eastAsia="Times New Roman" w:hAnsi="Consolas" w:cs="Times New Roman"/>
          <w:color w:val="D4D4D4"/>
          <w:sz w:val="21"/>
          <w:szCs w:val="21"/>
        </w:rPr>
        <w:t>        </w:t>
      </w:r>
      <w:r w:rsidRPr="004219FB">
        <w:rPr>
          <w:rFonts w:ascii="Consolas" w:eastAsia="Times New Roman" w:hAnsi="Consolas" w:cs="Times New Roman"/>
          <w:color w:val="D4D4D4"/>
          <w:sz w:val="21"/>
          <w:szCs w:val="21"/>
          <w:lang w:val="nn-NO"/>
        </w:rPr>
        <w:t>&lt;% </w:t>
      </w:r>
      <w:r w:rsidRPr="004219FB">
        <w:rPr>
          <w:rFonts w:ascii="Consolas" w:eastAsia="Times New Roman" w:hAnsi="Consolas" w:cs="Times New Roman"/>
          <w:color w:val="C586C0"/>
          <w:sz w:val="21"/>
          <w:szCs w:val="21"/>
          <w:lang w:val="nn-NO"/>
        </w:rPr>
        <w:t>for</w:t>
      </w:r>
      <w:r w:rsidRPr="004219FB">
        <w:rPr>
          <w:rFonts w:ascii="Consolas" w:eastAsia="Times New Roman" w:hAnsi="Consolas" w:cs="Times New Roman"/>
          <w:color w:val="D4D4D4"/>
          <w:sz w:val="21"/>
          <w:szCs w:val="21"/>
          <w:lang w:val="nn-NO"/>
        </w:rPr>
        <w:t>(</w:t>
      </w:r>
      <w:r w:rsidRPr="004219FB">
        <w:rPr>
          <w:rFonts w:ascii="Consolas" w:eastAsia="Times New Roman" w:hAnsi="Consolas" w:cs="Times New Roman"/>
          <w:color w:val="569CD6"/>
          <w:sz w:val="21"/>
          <w:szCs w:val="21"/>
          <w:lang w:val="nn-NO"/>
        </w:rPr>
        <w:t>let</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 </w:t>
      </w:r>
      <w:r w:rsidRPr="004219FB">
        <w:rPr>
          <w:rFonts w:ascii="Consolas" w:eastAsia="Times New Roman" w:hAnsi="Consolas" w:cs="Times New Roman"/>
          <w:color w:val="B5CEA8"/>
          <w:sz w:val="21"/>
          <w:szCs w:val="21"/>
          <w:lang w:val="nn-NO"/>
        </w:rPr>
        <w:t>0</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&lt; </w:t>
      </w:r>
      <w:r w:rsidRPr="004219FB">
        <w:rPr>
          <w:rFonts w:ascii="Consolas" w:eastAsia="Times New Roman" w:hAnsi="Consolas" w:cs="Times New Roman"/>
          <w:color w:val="9CDCFE"/>
          <w:sz w:val="21"/>
          <w:szCs w:val="21"/>
          <w:lang w:val="nn-NO"/>
        </w:rPr>
        <w:t>posts</w:t>
      </w:r>
      <w:r w:rsidRPr="004219FB">
        <w:rPr>
          <w:rFonts w:ascii="Consolas" w:eastAsia="Times New Roman" w:hAnsi="Consolas" w:cs="Times New Roman"/>
          <w:color w:val="D4D4D4"/>
          <w:sz w:val="21"/>
          <w:szCs w:val="21"/>
          <w:lang w:val="nn-NO"/>
        </w:rPr>
        <w:t>.</w:t>
      </w:r>
      <w:r w:rsidRPr="004219FB">
        <w:rPr>
          <w:rFonts w:ascii="Consolas" w:eastAsia="Times New Roman" w:hAnsi="Consolas" w:cs="Times New Roman"/>
          <w:color w:val="9CDCFE"/>
          <w:sz w:val="21"/>
          <w:szCs w:val="21"/>
          <w:lang w:val="nn-NO"/>
        </w:rPr>
        <w:t>length</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%&gt;</w:t>
      </w:r>
    </w:p>
    <w:p w14:paraId="188ABAC4"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D4D4D4"/>
          <w:sz w:val="21"/>
          <w:szCs w:val="21"/>
          <w:lang w:val="nn-NO"/>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1D2BB4B7"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Author: &lt;%=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author</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p>
    <w:p w14:paraId="30C09D35"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Title: &lt;%=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title</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p>
    <w:p w14:paraId="685BD417"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25E46E64"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w:t>
      </w:r>
      <w:r w:rsidRPr="004E7B4F">
        <w:rPr>
          <w:rFonts w:ascii="Consolas" w:eastAsia="Times New Roman" w:hAnsi="Consolas" w:cs="Times New Roman"/>
          <w:color w:val="C586C0"/>
          <w:sz w:val="21"/>
          <w:szCs w:val="21"/>
        </w:rPr>
        <w:t>if</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img</w:t>
      </w:r>
      <w:proofErr w:type="spellEnd"/>
      <w:r w:rsidRPr="004E7B4F">
        <w:rPr>
          <w:rFonts w:ascii="Consolas" w:eastAsia="Times New Roman" w:hAnsi="Consolas" w:cs="Times New Roman"/>
          <w:color w:val="D4D4D4"/>
          <w:sz w:val="21"/>
          <w:szCs w:val="21"/>
        </w:rPr>
        <w:t>){ %&gt;</w:t>
      </w:r>
    </w:p>
    <w:p w14:paraId="476BCBB8"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proofErr w:type="spellStart"/>
      <w:r w:rsidRPr="004E7B4F">
        <w:rPr>
          <w:rFonts w:ascii="Consolas" w:eastAsia="Times New Roman" w:hAnsi="Consolas" w:cs="Times New Roman"/>
          <w:color w:val="569CD6"/>
          <w:sz w:val="21"/>
          <w:szCs w:val="21"/>
        </w:rPr>
        <w:t>img</w:t>
      </w:r>
      <w:proofErr w:type="spellEnd"/>
      <w:r w:rsidRPr="004E7B4F">
        <w:rPr>
          <w:rFonts w:ascii="Consolas" w:eastAsia="Times New Roman" w:hAnsi="Consolas" w:cs="Times New Roman"/>
          <w:color w:val="D4D4D4"/>
          <w:sz w:val="21"/>
          <w:szCs w:val="21"/>
        </w:rPr>
        <w:t> </w:t>
      </w:r>
      <w:proofErr w:type="spellStart"/>
      <w:r w:rsidRPr="004E7B4F">
        <w:rPr>
          <w:rFonts w:ascii="Consolas" w:eastAsia="Times New Roman" w:hAnsi="Consolas" w:cs="Times New Roman"/>
          <w:color w:val="9CDCFE"/>
          <w:sz w:val="21"/>
          <w:szCs w:val="21"/>
        </w:rPr>
        <w:t>src</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img</w:t>
      </w:r>
      <w:proofErr w:type="spellEnd"/>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CE9178"/>
          <w:sz w:val="21"/>
          <w:szCs w:val="21"/>
        </w:rPr>
        <w:t> "</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alt</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r w:rsidRPr="004E7B4F">
        <w:rPr>
          <w:rFonts w:ascii="Consolas" w:eastAsia="Times New Roman" w:hAnsi="Consolas" w:cs="Times New Roman"/>
          <w:color w:val="808080"/>
          <w:sz w:val="21"/>
          <w:szCs w:val="21"/>
        </w:rPr>
        <w:t>&gt;</w:t>
      </w:r>
    </w:p>
    <w:p w14:paraId="0D732013"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 %&gt;</w:t>
      </w:r>
    </w:p>
    <w:p w14:paraId="14A21E4B"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2A70EF3A"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49963E97"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lastRenderedPageBreak/>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hr</w:t>
      </w:r>
      <w:r w:rsidRPr="004E7B4F">
        <w:rPr>
          <w:rFonts w:ascii="Consolas" w:eastAsia="Times New Roman" w:hAnsi="Consolas" w:cs="Times New Roman"/>
          <w:color w:val="808080"/>
          <w:sz w:val="21"/>
          <w:szCs w:val="21"/>
        </w:rPr>
        <w:t>&gt;</w:t>
      </w:r>
    </w:p>
    <w:p w14:paraId="23EBFB60"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 %&gt;</w:t>
      </w:r>
    </w:p>
    <w:p w14:paraId="2F176785"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2FEB2465"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body</w:t>
      </w:r>
      <w:r w:rsidRPr="004E7B4F">
        <w:rPr>
          <w:rFonts w:ascii="Consolas" w:eastAsia="Times New Roman" w:hAnsi="Consolas" w:cs="Times New Roman"/>
          <w:color w:val="808080"/>
          <w:sz w:val="21"/>
          <w:szCs w:val="21"/>
        </w:rPr>
        <w:t>&gt;</w:t>
      </w:r>
    </w:p>
    <w:p w14:paraId="6AE010AE"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html</w:t>
      </w:r>
      <w:r w:rsidRPr="004E7B4F">
        <w:rPr>
          <w:rFonts w:ascii="Consolas" w:eastAsia="Times New Roman" w:hAnsi="Consolas" w:cs="Times New Roman"/>
          <w:color w:val="808080"/>
          <w:sz w:val="21"/>
          <w:szCs w:val="21"/>
        </w:rPr>
        <w:t>&gt;</w:t>
      </w:r>
    </w:p>
    <w:p w14:paraId="30ECC2D2" w14:textId="77777777" w:rsidR="00FB061E" w:rsidRDefault="00FB061E" w:rsidP="00FB061E"/>
    <w:p w14:paraId="05FAC371" w14:textId="77777777" w:rsidR="00FB061E" w:rsidRDefault="00FB061E" w:rsidP="00FB061E">
      <w:r>
        <w:t xml:space="preserve">Now by including </w:t>
      </w:r>
      <w:proofErr w:type="spellStart"/>
      <w:r>
        <w:t>head.ejs</w:t>
      </w:r>
      <w:proofErr w:type="spellEnd"/>
      <w:r>
        <w:t xml:space="preserve">, </w:t>
      </w:r>
      <w:proofErr w:type="spellStart"/>
      <w:r>
        <w:t>subreddit.ejs</w:t>
      </w:r>
      <w:proofErr w:type="spellEnd"/>
      <w:r>
        <w:t xml:space="preserve"> will look like this:</w:t>
      </w:r>
    </w:p>
    <w:p w14:paraId="00286EAB"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DOCTYPE</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html</w:t>
      </w:r>
      <w:r w:rsidRPr="004E7B4F">
        <w:rPr>
          <w:rFonts w:ascii="Consolas" w:eastAsia="Times New Roman" w:hAnsi="Consolas" w:cs="Times New Roman"/>
          <w:color w:val="808080"/>
          <w:sz w:val="21"/>
          <w:szCs w:val="21"/>
        </w:rPr>
        <w:t>&gt;</w:t>
      </w:r>
    </w:p>
    <w:p w14:paraId="2A2A3478"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html</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lang</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proofErr w:type="spellStart"/>
      <w:r w:rsidRPr="004E7B4F">
        <w:rPr>
          <w:rFonts w:ascii="Consolas" w:eastAsia="Times New Roman" w:hAnsi="Consolas" w:cs="Times New Roman"/>
          <w:color w:val="CE9178"/>
          <w:sz w:val="21"/>
          <w:szCs w:val="21"/>
        </w:rPr>
        <w:t>en</w:t>
      </w:r>
      <w:proofErr w:type="spellEnd"/>
      <w:r w:rsidRPr="004E7B4F">
        <w:rPr>
          <w:rFonts w:ascii="Consolas" w:eastAsia="Times New Roman" w:hAnsi="Consolas" w:cs="Times New Roman"/>
          <w:color w:val="CE9178"/>
          <w:sz w:val="21"/>
          <w:szCs w:val="21"/>
        </w:rPr>
        <w:t>"</w:t>
      </w:r>
      <w:r w:rsidRPr="004E7B4F">
        <w:rPr>
          <w:rFonts w:ascii="Consolas" w:eastAsia="Times New Roman" w:hAnsi="Consolas" w:cs="Times New Roman"/>
          <w:color w:val="808080"/>
          <w:sz w:val="21"/>
          <w:szCs w:val="21"/>
        </w:rPr>
        <w:t>&gt;</w:t>
      </w:r>
    </w:p>
    <w:p w14:paraId="302BA8BA"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15F4B43A"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DCDCAA"/>
          <w:sz w:val="21"/>
          <w:szCs w:val="21"/>
        </w:rPr>
        <w:t>includes</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'partials/head'</w:t>
      </w:r>
      <w:r w:rsidRPr="004E7B4F">
        <w:rPr>
          <w:rFonts w:ascii="Consolas" w:eastAsia="Times New Roman" w:hAnsi="Consolas" w:cs="Times New Roman"/>
          <w:color w:val="D4D4D4"/>
          <w:sz w:val="21"/>
          <w:szCs w:val="21"/>
        </w:rPr>
        <w:t>) %&gt;</w:t>
      </w:r>
    </w:p>
    <w:p w14:paraId="67B2C193"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4FB9208F"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body</w:t>
      </w:r>
      <w:r w:rsidRPr="004E7B4F">
        <w:rPr>
          <w:rFonts w:ascii="Consolas" w:eastAsia="Times New Roman" w:hAnsi="Consolas" w:cs="Times New Roman"/>
          <w:color w:val="808080"/>
          <w:sz w:val="21"/>
          <w:szCs w:val="21"/>
        </w:rPr>
        <w:t>&gt;</w:t>
      </w:r>
    </w:p>
    <w:p w14:paraId="0C22E6F8"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h1</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 &lt;%= </w:t>
      </w:r>
      <w:r w:rsidRPr="004E7B4F">
        <w:rPr>
          <w:rFonts w:ascii="Consolas" w:eastAsia="Times New Roman" w:hAnsi="Consolas" w:cs="Times New Roman"/>
          <w:color w:val="9CDCFE"/>
          <w:sz w:val="21"/>
          <w:szCs w:val="21"/>
        </w:rPr>
        <w:t>name</w:t>
      </w:r>
      <w:r w:rsidRPr="004E7B4F">
        <w:rPr>
          <w:rFonts w:ascii="Consolas" w:eastAsia="Times New Roman" w:hAnsi="Consolas" w:cs="Times New Roman"/>
          <w:color w:val="D4D4D4"/>
          <w:sz w:val="21"/>
          <w:szCs w:val="21"/>
        </w:rPr>
        <w:t> %&gt;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h1</w:t>
      </w:r>
      <w:r w:rsidRPr="004E7B4F">
        <w:rPr>
          <w:rFonts w:ascii="Consolas" w:eastAsia="Times New Roman" w:hAnsi="Consolas" w:cs="Times New Roman"/>
          <w:color w:val="808080"/>
          <w:sz w:val="21"/>
          <w:szCs w:val="21"/>
        </w:rPr>
        <w:t>&gt;</w:t>
      </w:r>
    </w:p>
    <w:p w14:paraId="3203637A"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h2</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subscribers</w:t>
      </w:r>
      <w:r w:rsidRPr="004E7B4F">
        <w:rPr>
          <w:rFonts w:ascii="Consolas" w:eastAsia="Times New Roman" w:hAnsi="Consolas" w:cs="Times New Roman"/>
          <w:color w:val="D4D4D4"/>
          <w:sz w:val="21"/>
          <w:szCs w:val="21"/>
        </w:rPr>
        <w:t> %&gt; Total Subscribers</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h2</w:t>
      </w:r>
      <w:r w:rsidRPr="004E7B4F">
        <w:rPr>
          <w:rFonts w:ascii="Consolas" w:eastAsia="Times New Roman" w:hAnsi="Consolas" w:cs="Times New Roman"/>
          <w:color w:val="808080"/>
          <w:sz w:val="21"/>
          <w:szCs w:val="21"/>
        </w:rPr>
        <w:t>&gt;</w:t>
      </w:r>
    </w:p>
    <w:p w14:paraId="470C1FAE"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37282051"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description</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w:t>
      </w:r>
      <w:r w:rsidRPr="004E7B4F">
        <w:rPr>
          <w:rFonts w:ascii="Consolas" w:eastAsia="Times New Roman" w:hAnsi="Consolas" w:cs="Times New Roman"/>
          <w:color w:val="808080"/>
          <w:sz w:val="21"/>
          <w:szCs w:val="21"/>
        </w:rPr>
        <w:t>&gt;</w:t>
      </w:r>
    </w:p>
    <w:p w14:paraId="196C8F8E"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74CC030A" w14:textId="77777777" w:rsidR="00FB061E" w:rsidRPr="004219FB" w:rsidRDefault="00FB061E" w:rsidP="00FB061E">
      <w:pPr>
        <w:shd w:val="clear" w:color="auto" w:fill="1E1E1E"/>
        <w:spacing w:after="0" w:line="285" w:lineRule="atLeast"/>
        <w:rPr>
          <w:rFonts w:ascii="Consolas" w:eastAsia="Times New Roman" w:hAnsi="Consolas" w:cs="Times New Roman"/>
          <w:color w:val="D4D4D4"/>
          <w:sz w:val="21"/>
          <w:szCs w:val="21"/>
          <w:lang w:val="nn-NO"/>
        </w:rPr>
      </w:pPr>
      <w:r w:rsidRPr="004E7B4F">
        <w:rPr>
          <w:rFonts w:ascii="Consolas" w:eastAsia="Times New Roman" w:hAnsi="Consolas" w:cs="Times New Roman"/>
          <w:color w:val="D4D4D4"/>
          <w:sz w:val="21"/>
          <w:szCs w:val="21"/>
        </w:rPr>
        <w:t>        </w:t>
      </w:r>
      <w:r w:rsidRPr="004219FB">
        <w:rPr>
          <w:rFonts w:ascii="Consolas" w:eastAsia="Times New Roman" w:hAnsi="Consolas" w:cs="Times New Roman"/>
          <w:color w:val="D4D4D4"/>
          <w:sz w:val="21"/>
          <w:szCs w:val="21"/>
          <w:lang w:val="nn-NO"/>
        </w:rPr>
        <w:t>&lt;% </w:t>
      </w:r>
      <w:r w:rsidRPr="004219FB">
        <w:rPr>
          <w:rFonts w:ascii="Consolas" w:eastAsia="Times New Roman" w:hAnsi="Consolas" w:cs="Times New Roman"/>
          <w:color w:val="C586C0"/>
          <w:sz w:val="21"/>
          <w:szCs w:val="21"/>
          <w:lang w:val="nn-NO"/>
        </w:rPr>
        <w:t>for</w:t>
      </w:r>
      <w:r w:rsidRPr="004219FB">
        <w:rPr>
          <w:rFonts w:ascii="Consolas" w:eastAsia="Times New Roman" w:hAnsi="Consolas" w:cs="Times New Roman"/>
          <w:color w:val="D4D4D4"/>
          <w:sz w:val="21"/>
          <w:szCs w:val="21"/>
          <w:lang w:val="nn-NO"/>
        </w:rPr>
        <w:t>(</w:t>
      </w:r>
      <w:r w:rsidRPr="004219FB">
        <w:rPr>
          <w:rFonts w:ascii="Consolas" w:eastAsia="Times New Roman" w:hAnsi="Consolas" w:cs="Times New Roman"/>
          <w:color w:val="569CD6"/>
          <w:sz w:val="21"/>
          <w:szCs w:val="21"/>
          <w:lang w:val="nn-NO"/>
        </w:rPr>
        <w:t>let</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 </w:t>
      </w:r>
      <w:r w:rsidRPr="004219FB">
        <w:rPr>
          <w:rFonts w:ascii="Consolas" w:eastAsia="Times New Roman" w:hAnsi="Consolas" w:cs="Times New Roman"/>
          <w:color w:val="B5CEA8"/>
          <w:sz w:val="21"/>
          <w:szCs w:val="21"/>
          <w:lang w:val="nn-NO"/>
        </w:rPr>
        <w:t>0</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&lt; </w:t>
      </w:r>
      <w:r w:rsidRPr="004219FB">
        <w:rPr>
          <w:rFonts w:ascii="Consolas" w:eastAsia="Times New Roman" w:hAnsi="Consolas" w:cs="Times New Roman"/>
          <w:color w:val="9CDCFE"/>
          <w:sz w:val="21"/>
          <w:szCs w:val="21"/>
          <w:lang w:val="nn-NO"/>
        </w:rPr>
        <w:t>posts</w:t>
      </w:r>
      <w:r w:rsidRPr="004219FB">
        <w:rPr>
          <w:rFonts w:ascii="Consolas" w:eastAsia="Times New Roman" w:hAnsi="Consolas" w:cs="Times New Roman"/>
          <w:color w:val="D4D4D4"/>
          <w:sz w:val="21"/>
          <w:szCs w:val="21"/>
          <w:lang w:val="nn-NO"/>
        </w:rPr>
        <w:t>.</w:t>
      </w:r>
      <w:r w:rsidRPr="004219FB">
        <w:rPr>
          <w:rFonts w:ascii="Consolas" w:eastAsia="Times New Roman" w:hAnsi="Consolas" w:cs="Times New Roman"/>
          <w:color w:val="9CDCFE"/>
          <w:sz w:val="21"/>
          <w:szCs w:val="21"/>
          <w:lang w:val="nn-NO"/>
        </w:rPr>
        <w:t>length</w:t>
      </w:r>
      <w:r w:rsidRPr="004219FB">
        <w:rPr>
          <w:rFonts w:ascii="Consolas" w:eastAsia="Times New Roman" w:hAnsi="Consolas" w:cs="Times New Roman"/>
          <w:color w:val="D4D4D4"/>
          <w:sz w:val="21"/>
          <w:szCs w:val="21"/>
          <w:lang w:val="nn-NO"/>
        </w:rPr>
        <w:t>; </w:t>
      </w:r>
      <w:r w:rsidRPr="004219FB">
        <w:rPr>
          <w:rFonts w:ascii="Consolas" w:eastAsia="Times New Roman" w:hAnsi="Consolas" w:cs="Times New Roman"/>
          <w:color w:val="9CDCFE"/>
          <w:sz w:val="21"/>
          <w:szCs w:val="21"/>
          <w:lang w:val="nn-NO"/>
        </w:rPr>
        <w:t>i</w:t>
      </w:r>
      <w:r w:rsidRPr="004219FB">
        <w:rPr>
          <w:rFonts w:ascii="Consolas" w:eastAsia="Times New Roman" w:hAnsi="Consolas" w:cs="Times New Roman"/>
          <w:color w:val="D4D4D4"/>
          <w:sz w:val="21"/>
          <w:szCs w:val="21"/>
          <w:lang w:val="nn-NO"/>
        </w:rPr>
        <w:t>++){ %&gt;</w:t>
      </w:r>
    </w:p>
    <w:p w14:paraId="519D8946"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D4D4D4"/>
          <w:sz w:val="21"/>
          <w:szCs w:val="21"/>
          <w:lang w:val="nn-NO"/>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23A818F9"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Author: &lt;%=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author</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p>
    <w:p w14:paraId="02D2DA6F"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r w:rsidRPr="004E7B4F">
        <w:rPr>
          <w:rFonts w:ascii="Consolas" w:eastAsia="Times New Roman" w:hAnsi="Consolas" w:cs="Times New Roman"/>
          <w:color w:val="D4D4D4"/>
          <w:sz w:val="21"/>
          <w:szCs w:val="21"/>
        </w:rPr>
        <w:t>Title: &lt;%=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title</w:t>
      </w:r>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p</w:t>
      </w:r>
      <w:r w:rsidRPr="004E7B4F">
        <w:rPr>
          <w:rFonts w:ascii="Consolas" w:eastAsia="Times New Roman" w:hAnsi="Consolas" w:cs="Times New Roman"/>
          <w:color w:val="808080"/>
          <w:sz w:val="21"/>
          <w:szCs w:val="21"/>
        </w:rPr>
        <w:t>&gt;</w:t>
      </w:r>
    </w:p>
    <w:p w14:paraId="6E127CDC"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564CE807"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w:t>
      </w:r>
      <w:r w:rsidRPr="004E7B4F">
        <w:rPr>
          <w:rFonts w:ascii="Consolas" w:eastAsia="Times New Roman" w:hAnsi="Consolas" w:cs="Times New Roman"/>
          <w:color w:val="C586C0"/>
          <w:sz w:val="21"/>
          <w:szCs w:val="21"/>
        </w:rPr>
        <w:t>if</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img</w:t>
      </w:r>
      <w:proofErr w:type="spellEnd"/>
      <w:r w:rsidRPr="004E7B4F">
        <w:rPr>
          <w:rFonts w:ascii="Consolas" w:eastAsia="Times New Roman" w:hAnsi="Consolas" w:cs="Times New Roman"/>
          <w:color w:val="D4D4D4"/>
          <w:sz w:val="21"/>
          <w:szCs w:val="21"/>
        </w:rPr>
        <w:t>){ %&gt;</w:t>
      </w:r>
    </w:p>
    <w:p w14:paraId="5F6E38DF"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proofErr w:type="spellStart"/>
      <w:r w:rsidRPr="004E7B4F">
        <w:rPr>
          <w:rFonts w:ascii="Consolas" w:eastAsia="Times New Roman" w:hAnsi="Consolas" w:cs="Times New Roman"/>
          <w:color w:val="569CD6"/>
          <w:sz w:val="21"/>
          <w:szCs w:val="21"/>
        </w:rPr>
        <w:t>img</w:t>
      </w:r>
      <w:proofErr w:type="spellEnd"/>
      <w:r w:rsidRPr="004E7B4F">
        <w:rPr>
          <w:rFonts w:ascii="Consolas" w:eastAsia="Times New Roman" w:hAnsi="Consolas" w:cs="Times New Roman"/>
          <w:color w:val="D4D4D4"/>
          <w:sz w:val="21"/>
          <w:szCs w:val="21"/>
        </w:rPr>
        <w:t> </w:t>
      </w:r>
      <w:proofErr w:type="spellStart"/>
      <w:r w:rsidRPr="004E7B4F">
        <w:rPr>
          <w:rFonts w:ascii="Consolas" w:eastAsia="Times New Roman" w:hAnsi="Consolas" w:cs="Times New Roman"/>
          <w:color w:val="9CDCFE"/>
          <w:sz w:val="21"/>
          <w:szCs w:val="21"/>
        </w:rPr>
        <w:t>src</w:t>
      </w:r>
      <w:proofErr w:type="spellEnd"/>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r w:rsidRPr="004E7B4F">
        <w:rPr>
          <w:rFonts w:ascii="Consolas" w:eastAsia="Times New Roman" w:hAnsi="Consolas" w:cs="Times New Roman"/>
          <w:color w:val="D4D4D4"/>
          <w:sz w:val="21"/>
          <w:szCs w:val="21"/>
        </w:rPr>
        <w:t>&lt;%= </w:t>
      </w:r>
      <w:r w:rsidRPr="004E7B4F">
        <w:rPr>
          <w:rFonts w:ascii="Consolas" w:eastAsia="Times New Roman" w:hAnsi="Consolas" w:cs="Times New Roman"/>
          <w:color w:val="9CDCFE"/>
          <w:sz w:val="21"/>
          <w:szCs w:val="21"/>
        </w:rPr>
        <w:t>posts</w:t>
      </w:r>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w:t>
      </w:r>
      <w:proofErr w:type="spellEnd"/>
      <w:r w:rsidRPr="004E7B4F">
        <w:rPr>
          <w:rFonts w:ascii="Consolas" w:eastAsia="Times New Roman" w:hAnsi="Consolas" w:cs="Times New Roman"/>
          <w:color w:val="D4D4D4"/>
          <w:sz w:val="21"/>
          <w:szCs w:val="21"/>
        </w:rPr>
        <w:t>].</w:t>
      </w:r>
      <w:proofErr w:type="spellStart"/>
      <w:r w:rsidRPr="004E7B4F">
        <w:rPr>
          <w:rFonts w:ascii="Consolas" w:eastAsia="Times New Roman" w:hAnsi="Consolas" w:cs="Times New Roman"/>
          <w:color w:val="9CDCFE"/>
          <w:sz w:val="21"/>
          <w:szCs w:val="21"/>
        </w:rPr>
        <w:t>img</w:t>
      </w:r>
      <w:proofErr w:type="spellEnd"/>
      <w:r w:rsidRPr="004E7B4F">
        <w:rPr>
          <w:rFonts w:ascii="Consolas" w:eastAsia="Times New Roman" w:hAnsi="Consolas" w:cs="Times New Roman"/>
          <w:color w:val="D4D4D4"/>
          <w:sz w:val="21"/>
          <w:szCs w:val="21"/>
        </w:rPr>
        <w:t> %&gt;</w:t>
      </w:r>
      <w:r w:rsidRPr="004E7B4F">
        <w:rPr>
          <w:rFonts w:ascii="Consolas" w:eastAsia="Times New Roman" w:hAnsi="Consolas" w:cs="Times New Roman"/>
          <w:color w:val="CE9178"/>
          <w:sz w:val="21"/>
          <w:szCs w:val="21"/>
        </w:rPr>
        <w:t> "</w:t>
      </w: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9CDCFE"/>
          <w:sz w:val="21"/>
          <w:szCs w:val="21"/>
        </w:rPr>
        <w:t>alt</w:t>
      </w:r>
      <w:r w:rsidRPr="004E7B4F">
        <w:rPr>
          <w:rFonts w:ascii="Consolas" w:eastAsia="Times New Roman" w:hAnsi="Consolas" w:cs="Times New Roman"/>
          <w:color w:val="D4D4D4"/>
          <w:sz w:val="21"/>
          <w:szCs w:val="21"/>
        </w:rPr>
        <w:t>=</w:t>
      </w:r>
      <w:r w:rsidRPr="004E7B4F">
        <w:rPr>
          <w:rFonts w:ascii="Consolas" w:eastAsia="Times New Roman" w:hAnsi="Consolas" w:cs="Times New Roman"/>
          <w:color w:val="CE9178"/>
          <w:sz w:val="21"/>
          <w:szCs w:val="21"/>
        </w:rPr>
        <w:t>""</w:t>
      </w:r>
      <w:r w:rsidRPr="004E7B4F">
        <w:rPr>
          <w:rFonts w:ascii="Consolas" w:eastAsia="Times New Roman" w:hAnsi="Consolas" w:cs="Times New Roman"/>
          <w:color w:val="808080"/>
          <w:sz w:val="21"/>
          <w:szCs w:val="21"/>
        </w:rPr>
        <w:t>&gt;</w:t>
      </w:r>
    </w:p>
    <w:p w14:paraId="2288A52B"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 %&gt;</w:t>
      </w:r>
    </w:p>
    <w:p w14:paraId="6F353A82"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68128FE6"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p>
    <w:p w14:paraId="2B27625E"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hr</w:t>
      </w:r>
      <w:r w:rsidRPr="004E7B4F">
        <w:rPr>
          <w:rFonts w:ascii="Consolas" w:eastAsia="Times New Roman" w:hAnsi="Consolas" w:cs="Times New Roman"/>
          <w:color w:val="808080"/>
          <w:sz w:val="21"/>
          <w:szCs w:val="21"/>
        </w:rPr>
        <w:t>&gt;</w:t>
      </w:r>
    </w:p>
    <w:p w14:paraId="20F574A3"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&lt;% } %&gt;</w:t>
      </w:r>
    </w:p>
    <w:p w14:paraId="03884572"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D4D4D4"/>
          <w:sz w:val="21"/>
          <w:szCs w:val="21"/>
        </w:rPr>
        <w:t>    </w:t>
      </w: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div</w:t>
      </w:r>
      <w:r w:rsidRPr="004E7B4F">
        <w:rPr>
          <w:rFonts w:ascii="Consolas" w:eastAsia="Times New Roman" w:hAnsi="Consolas" w:cs="Times New Roman"/>
          <w:color w:val="808080"/>
          <w:sz w:val="21"/>
          <w:szCs w:val="21"/>
        </w:rPr>
        <w:t>&gt;</w:t>
      </w:r>
    </w:p>
    <w:p w14:paraId="1DDCCAAF"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body</w:t>
      </w:r>
      <w:r w:rsidRPr="004E7B4F">
        <w:rPr>
          <w:rFonts w:ascii="Consolas" w:eastAsia="Times New Roman" w:hAnsi="Consolas" w:cs="Times New Roman"/>
          <w:color w:val="808080"/>
          <w:sz w:val="21"/>
          <w:szCs w:val="21"/>
        </w:rPr>
        <w:t>&gt;</w:t>
      </w:r>
    </w:p>
    <w:p w14:paraId="3A584BC1" w14:textId="77777777" w:rsidR="00FB061E" w:rsidRPr="004E7B4F" w:rsidRDefault="00FB061E" w:rsidP="00FB061E">
      <w:pPr>
        <w:shd w:val="clear" w:color="auto" w:fill="1E1E1E"/>
        <w:spacing w:after="0" w:line="285" w:lineRule="atLeast"/>
        <w:rPr>
          <w:rFonts w:ascii="Consolas" w:eastAsia="Times New Roman" w:hAnsi="Consolas" w:cs="Times New Roman"/>
          <w:color w:val="D4D4D4"/>
          <w:sz w:val="21"/>
          <w:szCs w:val="21"/>
        </w:rPr>
      </w:pPr>
      <w:r w:rsidRPr="004E7B4F">
        <w:rPr>
          <w:rFonts w:ascii="Consolas" w:eastAsia="Times New Roman" w:hAnsi="Consolas" w:cs="Times New Roman"/>
          <w:color w:val="808080"/>
          <w:sz w:val="21"/>
          <w:szCs w:val="21"/>
        </w:rPr>
        <w:t>&lt;/</w:t>
      </w:r>
      <w:r w:rsidRPr="004E7B4F">
        <w:rPr>
          <w:rFonts w:ascii="Consolas" w:eastAsia="Times New Roman" w:hAnsi="Consolas" w:cs="Times New Roman"/>
          <w:color w:val="569CD6"/>
          <w:sz w:val="21"/>
          <w:szCs w:val="21"/>
        </w:rPr>
        <w:t>html</w:t>
      </w:r>
      <w:r w:rsidRPr="004E7B4F">
        <w:rPr>
          <w:rFonts w:ascii="Consolas" w:eastAsia="Times New Roman" w:hAnsi="Consolas" w:cs="Times New Roman"/>
          <w:color w:val="808080"/>
          <w:sz w:val="21"/>
          <w:szCs w:val="21"/>
        </w:rPr>
        <w:t>&gt;</w:t>
      </w:r>
    </w:p>
    <w:p w14:paraId="685EFD15" w14:textId="2D7F0684" w:rsidR="00FB061E" w:rsidRDefault="00FB061E" w:rsidP="00FB061E"/>
    <w:p w14:paraId="7D29D017" w14:textId="77777777" w:rsidR="002D14BE" w:rsidRDefault="002D14BE" w:rsidP="00FB061E"/>
    <w:p w14:paraId="655B944D" w14:textId="71431580" w:rsidR="002D14BE" w:rsidRPr="002D14BE" w:rsidRDefault="002D14BE" w:rsidP="002D14BE">
      <w:pPr>
        <w:rPr>
          <w:b/>
          <w:bCs/>
        </w:rPr>
      </w:pPr>
      <w:r w:rsidRPr="002D14BE">
        <w:rPr>
          <w:b/>
          <w:bCs/>
        </w:rPr>
        <w:t>HTTP request methods</w:t>
      </w:r>
      <w:r w:rsidR="00DF6E00">
        <w:rPr>
          <w:b/>
          <w:bCs/>
        </w:rPr>
        <w:t xml:space="preserve"> or verbs</w:t>
      </w:r>
    </w:p>
    <w:p w14:paraId="055534A1" w14:textId="77777777" w:rsidR="002D14BE" w:rsidRDefault="002D14BE" w:rsidP="002D14BE">
      <w:r>
        <w:t>HTTP defines a set of request methods to indicate the desired action to be performed for a given resource. Although they can also be nouns, these request methods are sometimes referred to as HTTP verbs. Each of them implements a different semantic, but some common features are shared by a group of them: e.g. a request method can be safe, idempotent, or cacheable.</w:t>
      </w:r>
    </w:p>
    <w:p w14:paraId="30D0B21F" w14:textId="77777777" w:rsidR="002D14BE" w:rsidRDefault="002D14BE" w:rsidP="002D14BE"/>
    <w:p w14:paraId="514E1A7D" w14:textId="77777777" w:rsidR="002D14BE" w:rsidRPr="002D14BE" w:rsidRDefault="002D14BE" w:rsidP="002D14BE">
      <w:pPr>
        <w:rPr>
          <w:b/>
          <w:bCs/>
        </w:rPr>
      </w:pPr>
      <w:r w:rsidRPr="002D14BE">
        <w:rPr>
          <w:b/>
          <w:bCs/>
        </w:rPr>
        <w:t>GET</w:t>
      </w:r>
    </w:p>
    <w:p w14:paraId="3C5B1556" w14:textId="77777777" w:rsidR="002D14BE" w:rsidRDefault="002D14BE" w:rsidP="002D14BE">
      <w:r>
        <w:t>The GET method requests a representation of the specified resource. Requests using GET should only retrieve data.</w:t>
      </w:r>
    </w:p>
    <w:p w14:paraId="0D4E5B9D" w14:textId="77777777" w:rsidR="002D14BE" w:rsidRDefault="002D14BE" w:rsidP="002D14BE"/>
    <w:p w14:paraId="121D4192" w14:textId="77777777" w:rsidR="002D14BE" w:rsidRPr="002D14BE" w:rsidRDefault="002D14BE" w:rsidP="002D14BE">
      <w:pPr>
        <w:rPr>
          <w:b/>
          <w:bCs/>
        </w:rPr>
      </w:pPr>
      <w:r w:rsidRPr="002D14BE">
        <w:rPr>
          <w:b/>
          <w:bCs/>
        </w:rPr>
        <w:t>HEAD</w:t>
      </w:r>
    </w:p>
    <w:p w14:paraId="076945F9" w14:textId="77777777" w:rsidR="002D14BE" w:rsidRDefault="002D14BE" w:rsidP="002D14BE">
      <w:r>
        <w:t>The HEAD method asks for a response identical to a GET request, but without the response body.</w:t>
      </w:r>
    </w:p>
    <w:p w14:paraId="6CAE2351" w14:textId="77777777" w:rsidR="002D14BE" w:rsidRDefault="002D14BE" w:rsidP="002D14BE"/>
    <w:p w14:paraId="6F8DCDAA" w14:textId="77777777" w:rsidR="002D14BE" w:rsidRPr="002D14BE" w:rsidRDefault="002D14BE" w:rsidP="002D14BE">
      <w:pPr>
        <w:rPr>
          <w:b/>
          <w:bCs/>
        </w:rPr>
      </w:pPr>
      <w:r w:rsidRPr="002D14BE">
        <w:rPr>
          <w:b/>
          <w:bCs/>
        </w:rPr>
        <w:t>POST</w:t>
      </w:r>
    </w:p>
    <w:p w14:paraId="2E17DAAF" w14:textId="77777777" w:rsidR="002D14BE" w:rsidRDefault="002D14BE" w:rsidP="002D14BE">
      <w:r>
        <w:t>The POST method submits an entity to the specified resource, often causing a change in state or side effects on the server.</w:t>
      </w:r>
    </w:p>
    <w:p w14:paraId="642D4303" w14:textId="77777777" w:rsidR="002D14BE" w:rsidRDefault="002D14BE" w:rsidP="002D14BE"/>
    <w:p w14:paraId="3770C952" w14:textId="77777777" w:rsidR="002D14BE" w:rsidRPr="002D14BE" w:rsidRDefault="002D14BE" w:rsidP="002D14BE">
      <w:pPr>
        <w:rPr>
          <w:b/>
          <w:bCs/>
        </w:rPr>
      </w:pPr>
      <w:r w:rsidRPr="002D14BE">
        <w:rPr>
          <w:b/>
          <w:bCs/>
        </w:rPr>
        <w:t>PUT</w:t>
      </w:r>
    </w:p>
    <w:p w14:paraId="7CE81299" w14:textId="77777777" w:rsidR="002D14BE" w:rsidRDefault="002D14BE" w:rsidP="002D14BE">
      <w:r>
        <w:t>The PUT method replaces all current representations of the target resource with the request payload.</w:t>
      </w:r>
    </w:p>
    <w:p w14:paraId="6E1E602E" w14:textId="77777777" w:rsidR="002D14BE" w:rsidRDefault="002D14BE" w:rsidP="002D14BE"/>
    <w:p w14:paraId="1E5CB46E" w14:textId="77777777" w:rsidR="002D14BE" w:rsidRPr="002D14BE" w:rsidRDefault="002D14BE" w:rsidP="002D14BE">
      <w:pPr>
        <w:rPr>
          <w:b/>
          <w:bCs/>
        </w:rPr>
      </w:pPr>
      <w:r w:rsidRPr="002D14BE">
        <w:rPr>
          <w:b/>
          <w:bCs/>
        </w:rPr>
        <w:t>DELETE</w:t>
      </w:r>
    </w:p>
    <w:p w14:paraId="6582B334" w14:textId="77777777" w:rsidR="002D14BE" w:rsidRDefault="002D14BE" w:rsidP="002D14BE">
      <w:r>
        <w:t>The DELETE method deletes the specified resource.</w:t>
      </w:r>
    </w:p>
    <w:p w14:paraId="6221CA86" w14:textId="77777777" w:rsidR="002D14BE" w:rsidRDefault="002D14BE" w:rsidP="002D14BE"/>
    <w:p w14:paraId="45636174" w14:textId="77777777" w:rsidR="002D14BE" w:rsidRPr="002D14BE" w:rsidRDefault="002D14BE" w:rsidP="002D14BE">
      <w:pPr>
        <w:rPr>
          <w:b/>
          <w:bCs/>
        </w:rPr>
      </w:pPr>
      <w:r w:rsidRPr="002D14BE">
        <w:rPr>
          <w:b/>
          <w:bCs/>
        </w:rPr>
        <w:t>CONNECT</w:t>
      </w:r>
    </w:p>
    <w:p w14:paraId="109E72C4" w14:textId="77777777" w:rsidR="002D14BE" w:rsidRDefault="002D14BE" w:rsidP="002D14BE">
      <w:r>
        <w:t>The CONNECT method establishes a tunnel to the server identified by the target resource.</w:t>
      </w:r>
    </w:p>
    <w:p w14:paraId="29A57197" w14:textId="77777777" w:rsidR="002D14BE" w:rsidRDefault="002D14BE" w:rsidP="002D14BE"/>
    <w:p w14:paraId="4B038406" w14:textId="77777777" w:rsidR="002D14BE" w:rsidRPr="002D14BE" w:rsidRDefault="002D14BE" w:rsidP="002D14BE">
      <w:pPr>
        <w:rPr>
          <w:b/>
          <w:bCs/>
        </w:rPr>
      </w:pPr>
      <w:r w:rsidRPr="002D14BE">
        <w:rPr>
          <w:b/>
          <w:bCs/>
        </w:rPr>
        <w:t>OPTIONS</w:t>
      </w:r>
    </w:p>
    <w:p w14:paraId="60ECAFAC" w14:textId="77777777" w:rsidR="002D14BE" w:rsidRDefault="002D14BE" w:rsidP="002D14BE">
      <w:r>
        <w:t>The OPTIONS method describes the communication options for the target resource.</w:t>
      </w:r>
    </w:p>
    <w:p w14:paraId="731C3CFD" w14:textId="77777777" w:rsidR="002D14BE" w:rsidRDefault="002D14BE" w:rsidP="002D14BE"/>
    <w:p w14:paraId="1D5C9825" w14:textId="77777777" w:rsidR="002D14BE" w:rsidRPr="002D14BE" w:rsidRDefault="002D14BE" w:rsidP="002D14BE">
      <w:pPr>
        <w:rPr>
          <w:b/>
          <w:bCs/>
        </w:rPr>
      </w:pPr>
      <w:r w:rsidRPr="002D14BE">
        <w:rPr>
          <w:b/>
          <w:bCs/>
        </w:rPr>
        <w:t>TRACE</w:t>
      </w:r>
    </w:p>
    <w:p w14:paraId="04457C04" w14:textId="77777777" w:rsidR="002D14BE" w:rsidRDefault="002D14BE" w:rsidP="002D14BE">
      <w:r>
        <w:t>The TRACE method performs a message loop-back test along the path to the target resource.</w:t>
      </w:r>
    </w:p>
    <w:p w14:paraId="78B35E3F" w14:textId="77777777" w:rsidR="002D14BE" w:rsidRDefault="002D14BE" w:rsidP="002D14BE"/>
    <w:p w14:paraId="14338AF4" w14:textId="77777777" w:rsidR="002D14BE" w:rsidRPr="002D14BE" w:rsidRDefault="002D14BE" w:rsidP="002D14BE">
      <w:pPr>
        <w:rPr>
          <w:b/>
          <w:bCs/>
        </w:rPr>
      </w:pPr>
      <w:r w:rsidRPr="002D14BE">
        <w:rPr>
          <w:b/>
          <w:bCs/>
        </w:rPr>
        <w:t>PATCH</w:t>
      </w:r>
    </w:p>
    <w:p w14:paraId="2DE5D650" w14:textId="1866740E" w:rsidR="002D14BE" w:rsidRPr="004E7B4F" w:rsidRDefault="002D14BE" w:rsidP="002D14BE">
      <w:r>
        <w:t>The PATCH method applies partial modifications to a resource.</w:t>
      </w:r>
    </w:p>
    <w:p w14:paraId="0A83F76C" w14:textId="1A59846D" w:rsidR="00FF7F42" w:rsidRDefault="00E93382">
      <w:pPr>
        <w:rPr>
          <w:b/>
          <w:bCs/>
          <w:sz w:val="28"/>
          <w:szCs w:val="28"/>
        </w:rPr>
      </w:pPr>
      <w:r w:rsidRPr="00E93382">
        <w:rPr>
          <w:b/>
          <w:bCs/>
          <w:sz w:val="28"/>
          <w:szCs w:val="28"/>
        </w:rPr>
        <w:t>SECTION 35: Defining RESTful Routes</w:t>
      </w:r>
    </w:p>
    <w:p w14:paraId="773A12CD" w14:textId="50ACFF5F" w:rsidR="00E93382" w:rsidRDefault="00E93382">
      <w:pPr>
        <w:rPr>
          <w:b/>
          <w:bCs/>
        </w:rPr>
      </w:pPr>
      <w:r w:rsidRPr="00E93382">
        <w:rPr>
          <w:b/>
          <w:bCs/>
        </w:rPr>
        <w:t>Get and Post requests</w:t>
      </w:r>
      <w:r>
        <w:rPr>
          <w:b/>
          <w:bCs/>
        </w:rPr>
        <w:t xml:space="preserve">: </w:t>
      </w:r>
    </w:p>
    <w:p w14:paraId="17CDCF02" w14:textId="0B8F0D29" w:rsidR="00E93382" w:rsidRDefault="00E93382">
      <w:r>
        <w:t>Get:</w:t>
      </w:r>
    </w:p>
    <w:p w14:paraId="09F89891" w14:textId="4BA66608" w:rsidR="00E93382" w:rsidRDefault="00E93382" w:rsidP="00E93382">
      <w:pPr>
        <w:pStyle w:val="ListParagraph"/>
        <w:numPr>
          <w:ilvl w:val="0"/>
          <w:numId w:val="25"/>
        </w:numPr>
      </w:pPr>
      <w:r>
        <w:t>Used to retrieve information.</w:t>
      </w:r>
    </w:p>
    <w:p w14:paraId="7B3F54AB" w14:textId="309D5117" w:rsidR="00E93382" w:rsidRDefault="00E93382" w:rsidP="00E93382">
      <w:pPr>
        <w:pStyle w:val="ListParagraph"/>
        <w:numPr>
          <w:ilvl w:val="0"/>
          <w:numId w:val="25"/>
        </w:numPr>
      </w:pPr>
      <w:r w:rsidRPr="00E93382">
        <w:t>Data is sent via a query st</w:t>
      </w:r>
      <w:r>
        <w:t>ring</w:t>
      </w:r>
      <w:r w:rsidR="004E55BA">
        <w:t xml:space="preserve"> in the </w:t>
      </w:r>
      <w:proofErr w:type="spellStart"/>
      <w:r w:rsidR="004E55BA">
        <w:t>url</w:t>
      </w:r>
      <w:proofErr w:type="spellEnd"/>
      <w:r w:rsidR="004E55BA">
        <w:t xml:space="preserve"> (</w:t>
      </w:r>
      <w:hyperlink r:id="rId6" w:history="1">
        <w:r w:rsidR="004E55BA" w:rsidRPr="004E55BA">
          <w:rPr>
            <w:rStyle w:val="Hyperlink"/>
          </w:rPr>
          <w:t>www.example.com/search?q=dogs</w:t>
        </w:r>
      </w:hyperlink>
      <w:r w:rsidR="004E55BA">
        <w:t>)</w:t>
      </w:r>
      <w:r>
        <w:t>.</w:t>
      </w:r>
    </w:p>
    <w:p w14:paraId="689BF53F" w14:textId="39693DC8" w:rsidR="00E93382" w:rsidRDefault="00E93382" w:rsidP="00E93382">
      <w:pPr>
        <w:pStyle w:val="ListParagraph"/>
        <w:numPr>
          <w:ilvl w:val="0"/>
          <w:numId w:val="25"/>
        </w:numPr>
      </w:pPr>
      <w:r>
        <w:t xml:space="preserve">Information is plainly visible in the </w:t>
      </w:r>
      <w:proofErr w:type="spellStart"/>
      <w:r>
        <w:t>url</w:t>
      </w:r>
      <w:proofErr w:type="spellEnd"/>
      <w:r w:rsidR="004E55BA">
        <w:t xml:space="preserve"> (as shown in the above </w:t>
      </w:r>
      <w:proofErr w:type="spellStart"/>
      <w:r w:rsidR="004E55BA">
        <w:t>url</w:t>
      </w:r>
      <w:proofErr w:type="spellEnd"/>
      <w:r w:rsidR="004E55BA">
        <w:t>)</w:t>
      </w:r>
      <w:r>
        <w:t>.</w:t>
      </w:r>
    </w:p>
    <w:p w14:paraId="7AA7035F" w14:textId="03CECC9C" w:rsidR="00E93382" w:rsidRDefault="00E93382" w:rsidP="00E93382">
      <w:pPr>
        <w:pStyle w:val="ListParagraph"/>
        <w:numPr>
          <w:ilvl w:val="0"/>
          <w:numId w:val="25"/>
        </w:numPr>
      </w:pPr>
      <w:r>
        <w:t>Limited amount of data can be sent</w:t>
      </w:r>
      <w:r w:rsidR="004E55BA">
        <w:t xml:space="preserve"> (</w:t>
      </w:r>
      <w:proofErr w:type="spellStart"/>
      <w:r w:rsidR="004E55BA">
        <w:t>url</w:t>
      </w:r>
      <w:proofErr w:type="spellEnd"/>
      <w:r w:rsidR="004E55BA">
        <w:t xml:space="preserve"> sizes are limited)</w:t>
      </w:r>
      <w:r>
        <w:t>.</w:t>
      </w:r>
    </w:p>
    <w:p w14:paraId="1407F86A" w14:textId="77777777" w:rsidR="00855408" w:rsidRDefault="00855408" w:rsidP="00855408"/>
    <w:p w14:paraId="5B259F03" w14:textId="77777777" w:rsidR="00855408" w:rsidRDefault="00855408" w:rsidP="00855408"/>
    <w:p w14:paraId="64B4DB88" w14:textId="77777777" w:rsidR="00855408" w:rsidRDefault="00855408" w:rsidP="00855408"/>
    <w:p w14:paraId="2F8C2EA6" w14:textId="4D522DD3" w:rsidR="00855408" w:rsidRDefault="00855408" w:rsidP="00855408">
      <w:proofErr w:type="spellStart"/>
      <w:r>
        <w:t>Eg</w:t>
      </w:r>
      <w:proofErr w:type="spellEnd"/>
      <w:r>
        <w:t>:</w:t>
      </w:r>
    </w:p>
    <w:p w14:paraId="23AA0A02" w14:textId="77777777" w:rsidR="00855408" w:rsidRPr="00855408" w:rsidRDefault="00855408" w:rsidP="00855408">
      <w:pPr>
        <w:shd w:val="clear" w:color="auto" w:fill="1E1E1E"/>
        <w:spacing w:after="0" w:line="285" w:lineRule="atLeast"/>
        <w:rPr>
          <w:rFonts w:ascii="Consolas" w:eastAsia="Times New Roman" w:hAnsi="Consolas" w:cs="Times New Roman"/>
          <w:color w:val="D4D4D4"/>
          <w:sz w:val="21"/>
          <w:szCs w:val="21"/>
        </w:rPr>
      </w:pP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808080"/>
          <w:sz w:val="21"/>
          <w:szCs w:val="21"/>
        </w:rPr>
        <w:t>&lt;</w:t>
      </w:r>
      <w:r w:rsidRPr="00855408">
        <w:rPr>
          <w:rFonts w:ascii="Consolas" w:eastAsia="Times New Roman" w:hAnsi="Consolas" w:cs="Times New Roman"/>
          <w:color w:val="569CD6"/>
          <w:sz w:val="21"/>
          <w:szCs w:val="21"/>
        </w:rPr>
        <w:t>form</w:t>
      </w: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9CDCFE"/>
          <w:sz w:val="21"/>
          <w:szCs w:val="21"/>
        </w:rPr>
        <w:t>action</w:t>
      </w:r>
      <w:r w:rsidRPr="00855408">
        <w:rPr>
          <w:rFonts w:ascii="Consolas" w:eastAsia="Times New Roman" w:hAnsi="Consolas" w:cs="Times New Roman"/>
          <w:color w:val="D4D4D4"/>
          <w:sz w:val="21"/>
          <w:szCs w:val="21"/>
        </w:rPr>
        <w:t> = </w:t>
      </w:r>
      <w:r w:rsidRPr="00855408">
        <w:rPr>
          <w:rFonts w:ascii="Consolas" w:eastAsia="Times New Roman" w:hAnsi="Consolas" w:cs="Times New Roman"/>
          <w:color w:val="CE9178"/>
          <w:sz w:val="21"/>
          <w:szCs w:val="21"/>
        </w:rPr>
        <w:t>"/movies"</w:t>
      </w: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9CDCFE"/>
          <w:sz w:val="21"/>
          <w:szCs w:val="21"/>
        </w:rPr>
        <w:t>method</w:t>
      </w:r>
      <w:r w:rsidRPr="00855408">
        <w:rPr>
          <w:rFonts w:ascii="Consolas" w:eastAsia="Times New Roman" w:hAnsi="Consolas" w:cs="Times New Roman"/>
          <w:color w:val="D4D4D4"/>
          <w:sz w:val="21"/>
          <w:szCs w:val="21"/>
        </w:rPr>
        <w:t> = </w:t>
      </w:r>
      <w:r w:rsidRPr="00855408">
        <w:rPr>
          <w:rFonts w:ascii="Consolas" w:eastAsia="Times New Roman" w:hAnsi="Consolas" w:cs="Times New Roman"/>
          <w:color w:val="CE9178"/>
          <w:sz w:val="21"/>
          <w:szCs w:val="21"/>
        </w:rPr>
        <w:t>"GET"</w:t>
      </w:r>
      <w:r w:rsidRPr="00855408">
        <w:rPr>
          <w:rFonts w:ascii="Consolas" w:eastAsia="Times New Roman" w:hAnsi="Consolas" w:cs="Times New Roman"/>
          <w:color w:val="808080"/>
          <w:sz w:val="21"/>
          <w:szCs w:val="21"/>
        </w:rPr>
        <w:t>&gt;</w:t>
      </w:r>
    </w:p>
    <w:p w14:paraId="4D4EA20D" w14:textId="77777777" w:rsidR="00855408" w:rsidRPr="00855408" w:rsidRDefault="00855408" w:rsidP="00855408">
      <w:pPr>
        <w:shd w:val="clear" w:color="auto" w:fill="1E1E1E"/>
        <w:spacing w:after="0" w:line="285" w:lineRule="atLeast"/>
        <w:rPr>
          <w:rFonts w:ascii="Consolas" w:eastAsia="Times New Roman" w:hAnsi="Consolas" w:cs="Times New Roman"/>
          <w:color w:val="D4D4D4"/>
          <w:sz w:val="21"/>
          <w:szCs w:val="21"/>
        </w:rPr>
      </w:pP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808080"/>
          <w:sz w:val="21"/>
          <w:szCs w:val="21"/>
        </w:rPr>
        <w:t>&lt;</w:t>
      </w:r>
      <w:r w:rsidRPr="00855408">
        <w:rPr>
          <w:rFonts w:ascii="Consolas" w:eastAsia="Times New Roman" w:hAnsi="Consolas" w:cs="Times New Roman"/>
          <w:color w:val="569CD6"/>
          <w:sz w:val="21"/>
          <w:szCs w:val="21"/>
        </w:rPr>
        <w:t>input</w:t>
      </w: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9CDCFE"/>
          <w:sz w:val="21"/>
          <w:szCs w:val="21"/>
        </w:rPr>
        <w:t>type</w:t>
      </w:r>
      <w:r w:rsidRPr="00855408">
        <w:rPr>
          <w:rFonts w:ascii="Consolas" w:eastAsia="Times New Roman" w:hAnsi="Consolas" w:cs="Times New Roman"/>
          <w:color w:val="D4D4D4"/>
          <w:sz w:val="21"/>
          <w:szCs w:val="21"/>
        </w:rPr>
        <w:t> = </w:t>
      </w:r>
      <w:r w:rsidRPr="00855408">
        <w:rPr>
          <w:rFonts w:ascii="Consolas" w:eastAsia="Times New Roman" w:hAnsi="Consolas" w:cs="Times New Roman"/>
          <w:color w:val="CE9178"/>
          <w:sz w:val="21"/>
          <w:szCs w:val="21"/>
        </w:rPr>
        <w:t>"text"</w:t>
      </w: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9CDCFE"/>
          <w:sz w:val="21"/>
          <w:szCs w:val="21"/>
        </w:rPr>
        <w:t>name</w:t>
      </w:r>
      <w:r w:rsidRPr="00855408">
        <w:rPr>
          <w:rFonts w:ascii="Consolas" w:eastAsia="Times New Roman" w:hAnsi="Consolas" w:cs="Times New Roman"/>
          <w:color w:val="D4D4D4"/>
          <w:sz w:val="21"/>
          <w:szCs w:val="21"/>
        </w:rPr>
        <w:t> = </w:t>
      </w:r>
      <w:r w:rsidRPr="00855408">
        <w:rPr>
          <w:rFonts w:ascii="Consolas" w:eastAsia="Times New Roman" w:hAnsi="Consolas" w:cs="Times New Roman"/>
          <w:color w:val="CE9178"/>
          <w:sz w:val="21"/>
          <w:szCs w:val="21"/>
        </w:rPr>
        <w:t>"genre"</w:t>
      </w:r>
      <w:r w:rsidRPr="00855408">
        <w:rPr>
          <w:rFonts w:ascii="Consolas" w:eastAsia="Times New Roman" w:hAnsi="Consolas" w:cs="Times New Roman"/>
          <w:color w:val="808080"/>
          <w:sz w:val="21"/>
          <w:szCs w:val="21"/>
        </w:rPr>
        <w:t>&gt;</w:t>
      </w:r>
    </w:p>
    <w:p w14:paraId="5CABB6D2" w14:textId="77777777" w:rsidR="00855408" w:rsidRPr="00855408" w:rsidRDefault="00855408" w:rsidP="00855408">
      <w:pPr>
        <w:shd w:val="clear" w:color="auto" w:fill="1E1E1E"/>
        <w:spacing w:after="0" w:line="285" w:lineRule="atLeast"/>
        <w:rPr>
          <w:rFonts w:ascii="Consolas" w:eastAsia="Times New Roman" w:hAnsi="Consolas" w:cs="Times New Roman"/>
          <w:color w:val="D4D4D4"/>
          <w:sz w:val="21"/>
          <w:szCs w:val="21"/>
        </w:rPr>
      </w:pP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808080"/>
          <w:sz w:val="21"/>
          <w:szCs w:val="21"/>
        </w:rPr>
        <w:t>&lt;</w:t>
      </w:r>
      <w:r w:rsidRPr="00855408">
        <w:rPr>
          <w:rFonts w:ascii="Consolas" w:eastAsia="Times New Roman" w:hAnsi="Consolas" w:cs="Times New Roman"/>
          <w:color w:val="569CD6"/>
          <w:sz w:val="21"/>
          <w:szCs w:val="21"/>
        </w:rPr>
        <w:t>button</w:t>
      </w:r>
      <w:r w:rsidRPr="00855408">
        <w:rPr>
          <w:rFonts w:ascii="Consolas" w:eastAsia="Times New Roman" w:hAnsi="Consolas" w:cs="Times New Roman"/>
          <w:color w:val="808080"/>
          <w:sz w:val="21"/>
          <w:szCs w:val="21"/>
        </w:rPr>
        <w:t>&gt;</w:t>
      </w:r>
      <w:r w:rsidRPr="00855408">
        <w:rPr>
          <w:rFonts w:ascii="Consolas" w:eastAsia="Times New Roman" w:hAnsi="Consolas" w:cs="Times New Roman"/>
          <w:color w:val="D4D4D4"/>
          <w:sz w:val="21"/>
          <w:szCs w:val="21"/>
        </w:rPr>
        <w:t>Submit</w:t>
      </w:r>
      <w:r w:rsidRPr="00855408">
        <w:rPr>
          <w:rFonts w:ascii="Consolas" w:eastAsia="Times New Roman" w:hAnsi="Consolas" w:cs="Times New Roman"/>
          <w:color w:val="808080"/>
          <w:sz w:val="21"/>
          <w:szCs w:val="21"/>
        </w:rPr>
        <w:t>&lt;/</w:t>
      </w:r>
      <w:r w:rsidRPr="00855408">
        <w:rPr>
          <w:rFonts w:ascii="Consolas" w:eastAsia="Times New Roman" w:hAnsi="Consolas" w:cs="Times New Roman"/>
          <w:color w:val="569CD6"/>
          <w:sz w:val="21"/>
          <w:szCs w:val="21"/>
        </w:rPr>
        <w:t>button</w:t>
      </w:r>
      <w:r w:rsidRPr="00855408">
        <w:rPr>
          <w:rFonts w:ascii="Consolas" w:eastAsia="Times New Roman" w:hAnsi="Consolas" w:cs="Times New Roman"/>
          <w:color w:val="808080"/>
          <w:sz w:val="21"/>
          <w:szCs w:val="21"/>
        </w:rPr>
        <w:t>&gt;</w:t>
      </w:r>
    </w:p>
    <w:p w14:paraId="429177EC" w14:textId="77777777" w:rsidR="00855408" w:rsidRPr="00855408" w:rsidRDefault="00855408" w:rsidP="00855408">
      <w:pPr>
        <w:shd w:val="clear" w:color="auto" w:fill="1E1E1E"/>
        <w:spacing w:after="0" w:line="285" w:lineRule="atLeast"/>
        <w:rPr>
          <w:rFonts w:ascii="Consolas" w:eastAsia="Times New Roman" w:hAnsi="Consolas" w:cs="Times New Roman"/>
          <w:color w:val="D4D4D4"/>
          <w:sz w:val="21"/>
          <w:szCs w:val="21"/>
        </w:rPr>
      </w:pPr>
      <w:r w:rsidRPr="00855408">
        <w:rPr>
          <w:rFonts w:ascii="Consolas" w:eastAsia="Times New Roman" w:hAnsi="Consolas" w:cs="Times New Roman"/>
          <w:color w:val="D4D4D4"/>
          <w:sz w:val="21"/>
          <w:szCs w:val="21"/>
        </w:rPr>
        <w:t>    </w:t>
      </w:r>
      <w:r w:rsidRPr="00855408">
        <w:rPr>
          <w:rFonts w:ascii="Consolas" w:eastAsia="Times New Roman" w:hAnsi="Consolas" w:cs="Times New Roman"/>
          <w:color w:val="808080"/>
          <w:sz w:val="21"/>
          <w:szCs w:val="21"/>
        </w:rPr>
        <w:t>&lt;/</w:t>
      </w:r>
      <w:r w:rsidRPr="00855408">
        <w:rPr>
          <w:rFonts w:ascii="Consolas" w:eastAsia="Times New Roman" w:hAnsi="Consolas" w:cs="Times New Roman"/>
          <w:color w:val="569CD6"/>
          <w:sz w:val="21"/>
          <w:szCs w:val="21"/>
        </w:rPr>
        <w:t>form</w:t>
      </w:r>
      <w:r w:rsidRPr="00855408">
        <w:rPr>
          <w:rFonts w:ascii="Consolas" w:eastAsia="Times New Roman" w:hAnsi="Consolas" w:cs="Times New Roman"/>
          <w:color w:val="808080"/>
          <w:sz w:val="21"/>
          <w:szCs w:val="21"/>
        </w:rPr>
        <w:t>&gt;</w:t>
      </w:r>
    </w:p>
    <w:p w14:paraId="6E6B4293" w14:textId="0956CF1F" w:rsidR="00855408" w:rsidRDefault="00855408" w:rsidP="00855408"/>
    <w:p w14:paraId="62547C27" w14:textId="19DF8048" w:rsidR="00855408" w:rsidRDefault="00855408" w:rsidP="00855408">
      <w:r>
        <w:t xml:space="preserve">When the submit button is clicked, we will be redirected to </w:t>
      </w:r>
      <w:proofErr w:type="spellStart"/>
      <w:r w:rsidR="009324D7" w:rsidRPr="009324D7">
        <w:rPr>
          <w:color w:val="FF0000"/>
        </w:rPr>
        <w:t>movies?genre</w:t>
      </w:r>
      <w:proofErr w:type="spellEnd"/>
      <w:r w:rsidR="009324D7" w:rsidRPr="009324D7">
        <w:rPr>
          <w:color w:val="FF0000"/>
        </w:rPr>
        <w:t>={</w:t>
      </w:r>
      <w:proofErr w:type="spellStart"/>
      <w:r w:rsidR="009324D7" w:rsidRPr="009324D7">
        <w:rPr>
          <w:color w:val="FF0000"/>
        </w:rPr>
        <w:t>movieName</w:t>
      </w:r>
      <w:proofErr w:type="spellEnd"/>
      <w:r w:rsidR="009324D7" w:rsidRPr="009324D7">
        <w:rPr>
          <w:color w:val="FF0000"/>
        </w:rPr>
        <w:t>}</w:t>
      </w:r>
    </w:p>
    <w:p w14:paraId="34124DA0" w14:textId="67D668F8" w:rsidR="00E93382" w:rsidRDefault="00E93382" w:rsidP="00E93382">
      <w:r>
        <w:t>Post:</w:t>
      </w:r>
    </w:p>
    <w:p w14:paraId="2785EC74" w14:textId="26255D9A" w:rsidR="00E93382" w:rsidRDefault="00E93382" w:rsidP="00E93382">
      <w:pPr>
        <w:pStyle w:val="ListParagraph"/>
        <w:numPr>
          <w:ilvl w:val="0"/>
          <w:numId w:val="26"/>
        </w:numPr>
      </w:pPr>
      <w:r>
        <w:t>Used to post data to server</w:t>
      </w:r>
    </w:p>
    <w:p w14:paraId="0284AFBF" w14:textId="555D1D9B" w:rsidR="00E93382" w:rsidRDefault="00E93382" w:rsidP="00E93382">
      <w:pPr>
        <w:pStyle w:val="ListParagraph"/>
        <w:numPr>
          <w:ilvl w:val="0"/>
          <w:numId w:val="26"/>
        </w:numPr>
      </w:pPr>
      <w:r>
        <w:t>Used to write/create/update</w:t>
      </w:r>
    </w:p>
    <w:p w14:paraId="70459C3F" w14:textId="7B493F75" w:rsidR="00E93382" w:rsidRDefault="00E93382" w:rsidP="00E93382">
      <w:pPr>
        <w:pStyle w:val="ListParagraph"/>
        <w:numPr>
          <w:ilvl w:val="0"/>
          <w:numId w:val="26"/>
        </w:numPr>
      </w:pPr>
      <w:r w:rsidRPr="00BE52F7">
        <w:rPr>
          <w:b/>
          <w:bCs/>
          <w:color w:val="000000" w:themeColor="text1"/>
        </w:rPr>
        <w:t>Data is sent via request body</w:t>
      </w:r>
      <w:r w:rsidR="00BE52F7">
        <w:t xml:space="preserve"> </w:t>
      </w:r>
      <w:r w:rsidR="00BE52F7" w:rsidRPr="00BE52F7">
        <w:rPr>
          <w:b/>
          <w:bCs/>
        </w:rPr>
        <w:t>(IMPORTANT)</w:t>
      </w:r>
      <w:r w:rsidRPr="00BE52F7">
        <w:rPr>
          <w:b/>
          <w:bCs/>
        </w:rPr>
        <w:t>,</w:t>
      </w:r>
      <w:r>
        <w:t xml:space="preserve"> not a query string</w:t>
      </w:r>
      <w:r w:rsidR="009324D7">
        <w:t xml:space="preserve"> via </w:t>
      </w:r>
      <w:proofErr w:type="spellStart"/>
      <w:r w:rsidR="009324D7">
        <w:t>url</w:t>
      </w:r>
      <w:proofErr w:type="spellEnd"/>
      <w:r>
        <w:t>.</w:t>
      </w:r>
    </w:p>
    <w:p w14:paraId="087558E2" w14:textId="1629F362" w:rsidR="00E93382" w:rsidRDefault="00E93382" w:rsidP="00E93382">
      <w:pPr>
        <w:pStyle w:val="ListParagraph"/>
        <w:numPr>
          <w:ilvl w:val="0"/>
          <w:numId w:val="26"/>
        </w:numPr>
      </w:pPr>
      <w:r>
        <w:t>Can send any sort of data</w:t>
      </w:r>
      <w:r w:rsidR="009324D7">
        <w:t xml:space="preserve"> (</w:t>
      </w:r>
      <w:proofErr w:type="spellStart"/>
      <w:r w:rsidR="009324D7">
        <w:t>Eg</w:t>
      </w:r>
      <w:proofErr w:type="spellEnd"/>
      <w:r w:rsidR="009324D7">
        <w:t>: JSON)</w:t>
      </w:r>
      <w:r>
        <w:t>.</w:t>
      </w:r>
    </w:p>
    <w:p w14:paraId="626AA834" w14:textId="1D9B53B5" w:rsidR="002F2BF2" w:rsidRDefault="002F2BF2" w:rsidP="00E93382">
      <w:pPr>
        <w:pStyle w:val="ListParagraph"/>
        <w:numPr>
          <w:ilvl w:val="0"/>
          <w:numId w:val="26"/>
        </w:numPr>
      </w:pPr>
      <w:proofErr w:type="spellStart"/>
      <w:r>
        <w:t>Eg</w:t>
      </w:r>
      <w:proofErr w:type="spellEnd"/>
      <w:r>
        <w:t>: Signing up, adding a comment etc</w:t>
      </w:r>
    </w:p>
    <w:p w14:paraId="045F2319" w14:textId="1DFF9CC0" w:rsidR="009A1EAC" w:rsidRDefault="009A1EAC" w:rsidP="009A1EAC">
      <w:proofErr w:type="spellStart"/>
      <w:r>
        <w:t>Eg</w:t>
      </w:r>
      <w:proofErr w:type="spellEnd"/>
      <w:r>
        <w:t xml:space="preserve">: </w:t>
      </w:r>
    </w:p>
    <w:p w14:paraId="75968F0A" w14:textId="77777777" w:rsidR="009A1EAC" w:rsidRPr="009A1EAC" w:rsidRDefault="009A1EAC" w:rsidP="009A1EAC">
      <w:pPr>
        <w:shd w:val="clear" w:color="auto" w:fill="1E1E1E"/>
        <w:spacing w:after="0" w:line="285" w:lineRule="atLeast"/>
        <w:rPr>
          <w:rFonts w:ascii="Consolas" w:eastAsia="Times New Roman" w:hAnsi="Consolas" w:cs="Times New Roman"/>
          <w:color w:val="D4D4D4"/>
          <w:sz w:val="21"/>
          <w:szCs w:val="21"/>
        </w:rPr>
      </w:pP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808080"/>
          <w:sz w:val="21"/>
          <w:szCs w:val="21"/>
        </w:rPr>
        <w:t>&lt;</w:t>
      </w:r>
      <w:r w:rsidRPr="009A1EAC">
        <w:rPr>
          <w:rFonts w:ascii="Consolas" w:eastAsia="Times New Roman" w:hAnsi="Consolas" w:cs="Times New Roman"/>
          <w:color w:val="569CD6"/>
          <w:sz w:val="21"/>
          <w:szCs w:val="21"/>
        </w:rPr>
        <w:t>form</w:t>
      </w: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9CDCFE"/>
          <w:sz w:val="21"/>
          <w:szCs w:val="21"/>
        </w:rPr>
        <w:t>action</w:t>
      </w:r>
      <w:r w:rsidRPr="009A1EAC">
        <w:rPr>
          <w:rFonts w:ascii="Consolas" w:eastAsia="Times New Roman" w:hAnsi="Consolas" w:cs="Times New Roman"/>
          <w:color w:val="D4D4D4"/>
          <w:sz w:val="21"/>
          <w:szCs w:val="21"/>
        </w:rPr>
        <w:t> = </w:t>
      </w:r>
      <w:r w:rsidRPr="009A1EAC">
        <w:rPr>
          <w:rFonts w:ascii="Consolas" w:eastAsia="Times New Roman" w:hAnsi="Consolas" w:cs="Times New Roman"/>
          <w:color w:val="CE9178"/>
          <w:sz w:val="21"/>
          <w:szCs w:val="21"/>
        </w:rPr>
        <w:t>"/movies"</w:t>
      </w: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9CDCFE"/>
          <w:sz w:val="21"/>
          <w:szCs w:val="21"/>
        </w:rPr>
        <w:t>method</w:t>
      </w:r>
      <w:r w:rsidRPr="009A1EAC">
        <w:rPr>
          <w:rFonts w:ascii="Consolas" w:eastAsia="Times New Roman" w:hAnsi="Consolas" w:cs="Times New Roman"/>
          <w:color w:val="D4D4D4"/>
          <w:sz w:val="21"/>
          <w:szCs w:val="21"/>
        </w:rPr>
        <w:t> = </w:t>
      </w:r>
      <w:r w:rsidRPr="009A1EAC">
        <w:rPr>
          <w:rFonts w:ascii="Consolas" w:eastAsia="Times New Roman" w:hAnsi="Consolas" w:cs="Times New Roman"/>
          <w:color w:val="CE9178"/>
          <w:sz w:val="21"/>
          <w:szCs w:val="21"/>
        </w:rPr>
        <w:t>"POST"</w:t>
      </w:r>
      <w:r w:rsidRPr="009A1EAC">
        <w:rPr>
          <w:rFonts w:ascii="Consolas" w:eastAsia="Times New Roman" w:hAnsi="Consolas" w:cs="Times New Roman"/>
          <w:color w:val="808080"/>
          <w:sz w:val="21"/>
          <w:szCs w:val="21"/>
        </w:rPr>
        <w:t>&gt;</w:t>
      </w:r>
    </w:p>
    <w:p w14:paraId="2BFA77EF" w14:textId="77777777" w:rsidR="009A1EAC" w:rsidRPr="009A1EAC" w:rsidRDefault="009A1EAC" w:rsidP="009A1EAC">
      <w:pPr>
        <w:shd w:val="clear" w:color="auto" w:fill="1E1E1E"/>
        <w:spacing w:after="0" w:line="285" w:lineRule="atLeast"/>
        <w:rPr>
          <w:rFonts w:ascii="Consolas" w:eastAsia="Times New Roman" w:hAnsi="Consolas" w:cs="Times New Roman"/>
          <w:color w:val="D4D4D4"/>
          <w:sz w:val="21"/>
          <w:szCs w:val="21"/>
        </w:rPr>
      </w:pP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808080"/>
          <w:sz w:val="21"/>
          <w:szCs w:val="21"/>
        </w:rPr>
        <w:t>&lt;</w:t>
      </w:r>
      <w:r w:rsidRPr="009A1EAC">
        <w:rPr>
          <w:rFonts w:ascii="Consolas" w:eastAsia="Times New Roman" w:hAnsi="Consolas" w:cs="Times New Roman"/>
          <w:color w:val="569CD6"/>
          <w:sz w:val="21"/>
          <w:szCs w:val="21"/>
        </w:rPr>
        <w:t>input</w:t>
      </w: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9CDCFE"/>
          <w:sz w:val="21"/>
          <w:szCs w:val="21"/>
        </w:rPr>
        <w:t>type</w:t>
      </w:r>
      <w:r w:rsidRPr="009A1EAC">
        <w:rPr>
          <w:rFonts w:ascii="Consolas" w:eastAsia="Times New Roman" w:hAnsi="Consolas" w:cs="Times New Roman"/>
          <w:color w:val="D4D4D4"/>
          <w:sz w:val="21"/>
          <w:szCs w:val="21"/>
        </w:rPr>
        <w:t> = </w:t>
      </w:r>
      <w:r w:rsidRPr="009A1EAC">
        <w:rPr>
          <w:rFonts w:ascii="Consolas" w:eastAsia="Times New Roman" w:hAnsi="Consolas" w:cs="Times New Roman"/>
          <w:color w:val="CE9178"/>
          <w:sz w:val="21"/>
          <w:szCs w:val="21"/>
        </w:rPr>
        <w:t>"text"</w:t>
      </w: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9CDCFE"/>
          <w:sz w:val="21"/>
          <w:szCs w:val="21"/>
        </w:rPr>
        <w:t>name</w:t>
      </w:r>
      <w:r w:rsidRPr="009A1EAC">
        <w:rPr>
          <w:rFonts w:ascii="Consolas" w:eastAsia="Times New Roman" w:hAnsi="Consolas" w:cs="Times New Roman"/>
          <w:color w:val="D4D4D4"/>
          <w:sz w:val="21"/>
          <w:szCs w:val="21"/>
        </w:rPr>
        <w:t> = </w:t>
      </w:r>
      <w:r w:rsidRPr="009A1EAC">
        <w:rPr>
          <w:rFonts w:ascii="Consolas" w:eastAsia="Times New Roman" w:hAnsi="Consolas" w:cs="Times New Roman"/>
          <w:color w:val="CE9178"/>
          <w:sz w:val="21"/>
          <w:szCs w:val="21"/>
        </w:rPr>
        <w:t>"genre"</w:t>
      </w:r>
      <w:r w:rsidRPr="009A1EAC">
        <w:rPr>
          <w:rFonts w:ascii="Consolas" w:eastAsia="Times New Roman" w:hAnsi="Consolas" w:cs="Times New Roman"/>
          <w:color w:val="808080"/>
          <w:sz w:val="21"/>
          <w:szCs w:val="21"/>
        </w:rPr>
        <w:t>&gt;</w:t>
      </w:r>
    </w:p>
    <w:p w14:paraId="42D7C4B2" w14:textId="77777777" w:rsidR="009A1EAC" w:rsidRPr="009A1EAC" w:rsidRDefault="009A1EAC" w:rsidP="009A1EAC">
      <w:pPr>
        <w:shd w:val="clear" w:color="auto" w:fill="1E1E1E"/>
        <w:spacing w:after="0" w:line="285" w:lineRule="atLeast"/>
        <w:rPr>
          <w:rFonts w:ascii="Consolas" w:eastAsia="Times New Roman" w:hAnsi="Consolas" w:cs="Times New Roman"/>
          <w:color w:val="D4D4D4"/>
          <w:sz w:val="21"/>
          <w:szCs w:val="21"/>
        </w:rPr>
      </w:pP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808080"/>
          <w:sz w:val="21"/>
          <w:szCs w:val="21"/>
        </w:rPr>
        <w:t>&lt;</w:t>
      </w:r>
      <w:r w:rsidRPr="009A1EAC">
        <w:rPr>
          <w:rFonts w:ascii="Consolas" w:eastAsia="Times New Roman" w:hAnsi="Consolas" w:cs="Times New Roman"/>
          <w:color w:val="569CD6"/>
          <w:sz w:val="21"/>
          <w:szCs w:val="21"/>
        </w:rPr>
        <w:t>button</w:t>
      </w:r>
      <w:r w:rsidRPr="009A1EAC">
        <w:rPr>
          <w:rFonts w:ascii="Consolas" w:eastAsia="Times New Roman" w:hAnsi="Consolas" w:cs="Times New Roman"/>
          <w:color w:val="808080"/>
          <w:sz w:val="21"/>
          <w:szCs w:val="21"/>
        </w:rPr>
        <w:t>&gt;</w:t>
      </w:r>
      <w:r w:rsidRPr="009A1EAC">
        <w:rPr>
          <w:rFonts w:ascii="Consolas" w:eastAsia="Times New Roman" w:hAnsi="Consolas" w:cs="Times New Roman"/>
          <w:color w:val="D4D4D4"/>
          <w:sz w:val="21"/>
          <w:szCs w:val="21"/>
        </w:rPr>
        <w:t>Submit</w:t>
      </w:r>
      <w:r w:rsidRPr="009A1EAC">
        <w:rPr>
          <w:rFonts w:ascii="Consolas" w:eastAsia="Times New Roman" w:hAnsi="Consolas" w:cs="Times New Roman"/>
          <w:color w:val="808080"/>
          <w:sz w:val="21"/>
          <w:szCs w:val="21"/>
        </w:rPr>
        <w:t>&lt;/</w:t>
      </w:r>
      <w:r w:rsidRPr="009A1EAC">
        <w:rPr>
          <w:rFonts w:ascii="Consolas" w:eastAsia="Times New Roman" w:hAnsi="Consolas" w:cs="Times New Roman"/>
          <w:color w:val="569CD6"/>
          <w:sz w:val="21"/>
          <w:szCs w:val="21"/>
        </w:rPr>
        <w:t>button</w:t>
      </w:r>
      <w:r w:rsidRPr="009A1EAC">
        <w:rPr>
          <w:rFonts w:ascii="Consolas" w:eastAsia="Times New Roman" w:hAnsi="Consolas" w:cs="Times New Roman"/>
          <w:color w:val="808080"/>
          <w:sz w:val="21"/>
          <w:szCs w:val="21"/>
        </w:rPr>
        <w:t>&gt;</w:t>
      </w:r>
    </w:p>
    <w:p w14:paraId="6AA1B555" w14:textId="77777777" w:rsidR="009A1EAC" w:rsidRPr="009A1EAC" w:rsidRDefault="009A1EAC" w:rsidP="009A1EAC">
      <w:pPr>
        <w:shd w:val="clear" w:color="auto" w:fill="1E1E1E"/>
        <w:spacing w:after="0" w:line="285" w:lineRule="atLeast"/>
        <w:rPr>
          <w:rFonts w:ascii="Consolas" w:eastAsia="Times New Roman" w:hAnsi="Consolas" w:cs="Times New Roman"/>
          <w:color w:val="D4D4D4"/>
          <w:sz w:val="21"/>
          <w:szCs w:val="21"/>
        </w:rPr>
      </w:pPr>
      <w:r w:rsidRPr="009A1EAC">
        <w:rPr>
          <w:rFonts w:ascii="Consolas" w:eastAsia="Times New Roman" w:hAnsi="Consolas" w:cs="Times New Roman"/>
          <w:color w:val="D4D4D4"/>
          <w:sz w:val="21"/>
          <w:szCs w:val="21"/>
        </w:rPr>
        <w:t>    </w:t>
      </w:r>
      <w:r w:rsidRPr="009A1EAC">
        <w:rPr>
          <w:rFonts w:ascii="Consolas" w:eastAsia="Times New Roman" w:hAnsi="Consolas" w:cs="Times New Roman"/>
          <w:color w:val="808080"/>
          <w:sz w:val="21"/>
          <w:szCs w:val="21"/>
        </w:rPr>
        <w:t>&lt;/</w:t>
      </w:r>
      <w:r w:rsidRPr="009A1EAC">
        <w:rPr>
          <w:rFonts w:ascii="Consolas" w:eastAsia="Times New Roman" w:hAnsi="Consolas" w:cs="Times New Roman"/>
          <w:color w:val="569CD6"/>
          <w:sz w:val="21"/>
          <w:szCs w:val="21"/>
        </w:rPr>
        <w:t>form</w:t>
      </w:r>
      <w:r w:rsidRPr="009A1EAC">
        <w:rPr>
          <w:rFonts w:ascii="Consolas" w:eastAsia="Times New Roman" w:hAnsi="Consolas" w:cs="Times New Roman"/>
          <w:color w:val="808080"/>
          <w:sz w:val="21"/>
          <w:szCs w:val="21"/>
        </w:rPr>
        <w:t>&gt;</w:t>
      </w:r>
    </w:p>
    <w:p w14:paraId="722D39D4" w14:textId="0D5B5095" w:rsidR="009A1EAC" w:rsidRDefault="009A1EAC" w:rsidP="009A1EAC">
      <w:pPr>
        <w:rPr>
          <w:color w:val="FF0000"/>
        </w:rPr>
      </w:pPr>
      <w:r>
        <w:t xml:space="preserve">When the submit button is clicked, we will be redirected to </w:t>
      </w:r>
      <w:r w:rsidRPr="009324D7">
        <w:rPr>
          <w:color w:val="FF0000"/>
        </w:rPr>
        <w:t>movies</w:t>
      </w:r>
      <w:r>
        <w:rPr>
          <w:color w:val="FF0000"/>
        </w:rPr>
        <w:t xml:space="preserve"> (NO QUERY STRING IS INVOLVED)</w:t>
      </w:r>
    </w:p>
    <w:p w14:paraId="032F2E76" w14:textId="1159B886" w:rsidR="009A1EAC" w:rsidRDefault="009A1EAC" w:rsidP="009A1EAC">
      <w:r>
        <w:t>Request is sent via request body.</w:t>
      </w:r>
    </w:p>
    <w:p w14:paraId="3A089597" w14:textId="3952DCAB" w:rsidR="00604F7C" w:rsidRPr="00604F7C" w:rsidRDefault="00604F7C" w:rsidP="009A1EAC">
      <w:pPr>
        <w:rPr>
          <w:b/>
          <w:bCs/>
        </w:rPr>
      </w:pPr>
      <w:r w:rsidRPr="00604F7C">
        <w:rPr>
          <w:b/>
          <w:bCs/>
        </w:rPr>
        <w:t>Parsing the request body:</w:t>
      </w:r>
    </w:p>
    <w:p w14:paraId="3AE84CDC" w14:textId="360EE8C4" w:rsidR="00604F7C" w:rsidRDefault="0051369B" w:rsidP="009A1EAC">
      <w:proofErr w:type="spellStart"/>
      <w:r>
        <w:t>Eg</w:t>
      </w:r>
      <w:proofErr w:type="spellEnd"/>
      <w:r>
        <w:t>:</w:t>
      </w:r>
    </w:p>
    <w:p w14:paraId="750488AF" w14:textId="7D0F163B" w:rsidR="0051369B" w:rsidRDefault="0051369B" w:rsidP="009A1EAC">
      <w:r>
        <w:t>index.html</w:t>
      </w:r>
    </w:p>
    <w:p w14:paraId="1082E2FB"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body</w:t>
      </w:r>
      <w:r w:rsidRPr="0051369B">
        <w:rPr>
          <w:rFonts w:ascii="Consolas" w:eastAsia="Times New Roman" w:hAnsi="Consolas" w:cs="Times New Roman"/>
          <w:color w:val="808080"/>
          <w:sz w:val="21"/>
          <w:szCs w:val="21"/>
        </w:rPr>
        <w:t>&gt;</w:t>
      </w:r>
    </w:p>
    <w:p w14:paraId="084A75C1"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h1</w:t>
      </w:r>
      <w:r w:rsidRPr="0051369B">
        <w:rPr>
          <w:rFonts w:ascii="Consolas" w:eastAsia="Times New Roman" w:hAnsi="Consolas" w:cs="Times New Roman"/>
          <w:color w:val="808080"/>
          <w:sz w:val="21"/>
          <w:szCs w:val="21"/>
        </w:rPr>
        <w:t>&gt;</w:t>
      </w:r>
      <w:r w:rsidRPr="0051369B">
        <w:rPr>
          <w:rFonts w:ascii="Consolas" w:eastAsia="Times New Roman" w:hAnsi="Consolas" w:cs="Times New Roman"/>
          <w:color w:val="D4D4D4"/>
          <w:sz w:val="21"/>
          <w:szCs w:val="21"/>
        </w:rPr>
        <w:t>GET AND POST REQUESTS</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h1</w:t>
      </w:r>
      <w:r w:rsidRPr="0051369B">
        <w:rPr>
          <w:rFonts w:ascii="Consolas" w:eastAsia="Times New Roman" w:hAnsi="Consolas" w:cs="Times New Roman"/>
          <w:color w:val="808080"/>
          <w:sz w:val="21"/>
          <w:szCs w:val="21"/>
        </w:rPr>
        <w:t>&gt;</w:t>
      </w:r>
    </w:p>
    <w:p w14:paraId="2B9413ED"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p>
    <w:p w14:paraId="6ACD4862"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h2</w:t>
      </w:r>
      <w:r w:rsidRPr="0051369B">
        <w:rPr>
          <w:rFonts w:ascii="Consolas" w:eastAsia="Times New Roman" w:hAnsi="Consolas" w:cs="Times New Roman"/>
          <w:color w:val="808080"/>
          <w:sz w:val="21"/>
          <w:szCs w:val="21"/>
        </w:rPr>
        <w:t>&gt;</w:t>
      </w:r>
      <w:r w:rsidRPr="0051369B">
        <w:rPr>
          <w:rFonts w:ascii="Consolas" w:eastAsia="Times New Roman" w:hAnsi="Consolas" w:cs="Times New Roman"/>
          <w:color w:val="D4D4D4"/>
          <w:sz w:val="21"/>
          <w:szCs w:val="21"/>
        </w:rPr>
        <w:t>GET</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h2</w:t>
      </w:r>
      <w:r w:rsidRPr="0051369B">
        <w:rPr>
          <w:rFonts w:ascii="Consolas" w:eastAsia="Times New Roman" w:hAnsi="Consolas" w:cs="Times New Roman"/>
          <w:color w:val="808080"/>
          <w:sz w:val="21"/>
          <w:szCs w:val="21"/>
        </w:rPr>
        <w:t>&gt;</w:t>
      </w:r>
    </w:p>
    <w:p w14:paraId="605EB6E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form</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action</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"http://localhost:3000/movies"</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method</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"GET"</w:t>
      </w:r>
      <w:r w:rsidRPr="0051369B">
        <w:rPr>
          <w:rFonts w:ascii="Consolas" w:eastAsia="Times New Roman" w:hAnsi="Consolas" w:cs="Times New Roman"/>
          <w:color w:val="808080"/>
          <w:sz w:val="21"/>
          <w:szCs w:val="21"/>
        </w:rPr>
        <w:t>&gt;</w:t>
      </w:r>
    </w:p>
    <w:p w14:paraId="2C9BE44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input</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type</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"text"</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name</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"genre"</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placeholder</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"Enter genre"</w:t>
      </w:r>
      <w:r w:rsidRPr="0051369B">
        <w:rPr>
          <w:rFonts w:ascii="Consolas" w:eastAsia="Times New Roman" w:hAnsi="Consolas" w:cs="Times New Roman"/>
          <w:color w:val="808080"/>
          <w:sz w:val="21"/>
          <w:szCs w:val="21"/>
        </w:rPr>
        <w:t>&gt;</w:t>
      </w:r>
    </w:p>
    <w:p w14:paraId="73917D9D"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button</w:t>
      </w:r>
      <w:r w:rsidRPr="0051369B">
        <w:rPr>
          <w:rFonts w:ascii="Consolas" w:eastAsia="Times New Roman" w:hAnsi="Consolas" w:cs="Times New Roman"/>
          <w:color w:val="808080"/>
          <w:sz w:val="21"/>
          <w:szCs w:val="21"/>
        </w:rPr>
        <w:t>&gt;</w:t>
      </w:r>
      <w:r w:rsidRPr="0051369B">
        <w:rPr>
          <w:rFonts w:ascii="Consolas" w:eastAsia="Times New Roman" w:hAnsi="Consolas" w:cs="Times New Roman"/>
          <w:color w:val="D4D4D4"/>
          <w:sz w:val="21"/>
          <w:szCs w:val="21"/>
        </w:rPr>
        <w:t>Submit</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button</w:t>
      </w:r>
      <w:r w:rsidRPr="0051369B">
        <w:rPr>
          <w:rFonts w:ascii="Consolas" w:eastAsia="Times New Roman" w:hAnsi="Consolas" w:cs="Times New Roman"/>
          <w:color w:val="808080"/>
          <w:sz w:val="21"/>
          <w:szCs w:val="21"/>
        </w:rPr>
        <w:t>&gt;</w:t>
      </w:r>
    </w:p>
    <w:p w14:paraId="2F8CD99C"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form</w:t>
      </w:r>
      <w:r w:rsidRPr="0051369B">
        <w:rPr>
          <w:rFonts w:ascii="Consolas" w:eastAsia="Times New Roman" w:hAnsi="Consolas" w:cs="Times New Roman"/>
          <w:color w:val="808080"/>
          <w:sz w:val="21"/>
          <w:szCs w:val="21"/>
        </w:rPr>
        <w:t>&gt;</w:t>
      </w:r>
    </w:p>
    <w:p w14:paraId="49850CF7"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
    <w:p w14:paraId="104F2AA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h2</w:t>
      </w:r>
      <w:r w:rsidRPr="0051369B">
        <w:rPr>
          <w:rFonts w:ascii="Consolas" w:eastAsia="Times New Roman" w:hAnsi="Consolas" w:cs="Times New Roman"/>
          <w:color w:val="808080"/>
          <w:sz w:val="21"/>
          <w:szCs w:val="21"/>
        </w:rPr>
        <w:t>&gt;</w:t>
      </w:r>
      <w:r w:rsidRPr="0051369B">
        <w:rPr>
          <w:rFonts w:ascii="Consolas" w:eastAsia="Times New Roman" w:hAnsi="Consolas" w:cs="Times New Roman"/>
          <w:color w:val="D4D4D4"/>
          <w:sz w:val="21"/>
          <w:szCs w:val="21"/>
        </w:rPr>
        <w:t>POST</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h2</w:t>
      </w:r>
      <w:r w:rsidRPr="0051369B">
        <w:rPr>
          <w:rFonts w:ascii="Consolas" w:eastAsia="Times New Roman" w:hAnsi="Consolas" w:cs="Times New Roman"/>
          <w:color w:val="808080"/>
          <w:sz w:val="21"/>
          <w:szCs w:val="21"/>
        </w:rPr>
        <w:t>&gt;</w:t>
      </w:r>
    </w:p>
    <w:p w14:paraId="48246172"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form</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action</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"http://localhost:3000/movies"</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method</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"POST"</w:t>
      </w:r>
      <w:r w:rsidRPr="0051369B">
        <w:rPr>
          <w:rFonts w:ascii="Consolas" w:eastAsia="Times New Roman" w:hAnsi="Consolas" w:cs="Times New Roman"/>
          <w:color w:val="808080"/>
          <w:sz w:val="21"/>
          <w:szCs w:val="21"/>
        </w:rPr>
        <w:t>&gt;</w:t>
      </w:r>
    </w:p>
    <w:p w14:paraId="36BB3A44"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input</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type</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"text"</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name</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CE9178"/>
          <w:sz w:val="21"/>
          <w:szCs w:val="21"/>
        </w:rPr>
        <w:t>"genre"</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placeholder</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"Enter genre"</w:t>
      </w:r>
      <w:r w:rsidRPr="0051369B">
        <w:rPr>
          <w:rFonts w:ascii="Consolas" w:eastAsia="Times New Roman" w:hAnsi="Consolas" w:cs="Times New Roman"/>
          <w:color w:val="808080"/>
          <w:sz w:val="21"/>
          <w:szCs w:val="21"/>
        </w:rPr>
        <w:t>&gt;</w:t>
      </w:r>
    </w:p>
    <w:p w14:paraId="47B7131A"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button</w:t>
      </w:r>
      <w:r w:rsidRPr="0051369B">
        <w:rPr>
          <w:rFonts w:ascii="Consolas" w:eastAsia="Times New Roman" w:hAnsi="Consolas" w:cs="Times New Roman"/>
          <w:color w:val="808080"/>
          <w:sz w:val="21"/>
          <w:szCs w:val="21"/>
        </w:rPr>
        <w:t>&gt;</w:t>
      </w:r>
      <w:r w:rsidRPr="0051369B">
        <w:rPr>
          <w:rFonts w:ascii="Consolas" w:eastAsia="Times New Roman" w:hAnsi="Consolas" w:cs="Times New Roman"/>
          <w:color w:val="D4D4D4"/>
          <w:sz w:val="21"/>
          <w:szCs w:val="21"/>
        </w:rPr>
        <w:t>Submit</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button</w:t>
      </w:r>
      <w:r w:rsidRPr="0051369B">
        <w:rPr>
          <w:rFonts w:ascii="Consolas" w:eastAsia="Times New Roman" w:hAnsi="Consolas" w:cs="Times New Roman"/>
          <w:color w:val="808080"/>
          <w:sz w:val="21"/>
          <w:szCs w:val="21"/>
        </w:rPr>
        <w:t>&gt;</w:t>
      </w:r>
    </w:p>
    <w:p w14:paraId="5564A276"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808080"/>
          <w:sz w:val="21"/>
          <w:szCs w:val="21"/>
        </w:rPr>
        <w:t>&lt;/</w:t>
      </w:r>
      <w:r w:rsidRPr="0051369B">
        <w:rPr>
          <w:rFonts w:ascii="Consolas" w:eastAsia="Times New Roman" w:hAnsi="Consolas" w:cs="Times New Roman"/>
          <w:color w:val="569CD6"/>
          <w:sz w:val="21"/>
          <w:szCs w:val="21"/>
        </w:rPr>
        <w:t>form</w:t>
      </w:r>
      <w:r w:rsidRPr="0051369B">
        <w:rPr>
          <w:rFonts w:ascii="Consolas" w:eastAsia="Times New Roman" w:hAnsi="Consolas" w:cs="Times New Roman"/>
          <w:color w:val="808080"/>
          <w:sz w:val="21"/>
          <w:szCs w:val="21"/>
        </w:rPr>
        <w:t>&gt;</w:t>
      </w:r>
    </w:p>
    <w:p w14:paraId="10B976CA"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808080"/>
          <w:sz w:val="21"/>
          <w:szCs w:val="21"/>
        </w:rPr>
        <w:lastRenderedPageBreak/>
        <w:t>&lt;/</w:t>
      </w:r>
      <w:r w:rsidRPr="0051369B">
        <w:rPr>
          <w:rFonts w:ascii="Consolas" w:eastAsia="Times New Roman" w:hAnsi="Consolas" w:cs="Times New Roman"/>
          <w:color w:val="569CD6"/>
          <w:sz w:val="21"/>
          <w:szCs w:val="21"/>
        </w:rPr>
        <w:t>body</w:t>
      </w:r>
      <w:r w:rsidRPr="0051369B">
        <w:rPr>
          <w:rFonts w:ascii="Consolas" w:eastAsia="Times New Roman" w:hAnsi="Consolas" w:cs="Times New Roman"/>
          <w:color w:val="808080"/>
          <w:sz w:val="21"/>
          <w:szCs w:val="21"/>
        </w:rPr>
        <w:t>&gt;</w:t>
      </w:r>
    </w:p>
    <w:p w14:paraId="3512D239" w14:textId="46D4DFE7" w:rsidR="0051369B" w:rsidRDefault="0051369B" w:rsidP="009A1EAC"/>
    <w:p w14:paraId="6F9E6E2B" w14:textId="2BF54BE0" w:rsidR="0051369B" w:rsidRDefault="0051369B" w:rsidP="009A1EAC"/>
    <w:p w14:paraId="7C6CABB6" w14:textId="70044F10" w:rsidR="0051369B" w:rsidRDefault="0051369B" w:rsidP="009A1EAC"/>
    <w:p w14:paraId="705A1305" w14:textId="1408F046" w:rsidR="0051369B" w:rsidRDefault="0051369B" w:rsidP="009A1EAC">
      <w:r>
        <w:t>Index.js</w:t>
      </w:r>
    </w:p>
    <w:p w14:paraId="4DC16C71"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roofErr w:type="spellStart"/>
      <w:r w:rsidRPr="0051369B">
        <w:rPr>
          <w:rFonts w:ascii="Consolas" w:eastAsia="Times New Roman" w:hAnsi="Consolas" w:cs="Times New Roman"/>
          <w:color w:val="569CD6"/>
          <w:sz w:val="21"/>
          <w:szCs w:val="21"/>
        </w:rPr>
        <w:t>const</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4FC1FF"/>
          <w:sz w:val="21"/>
          <w:szCs w:val="21"/>
        </w:rPr>
        <w:t>express</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DCDCAA"/>
          <w:sz w:val="21"/>
          <w:szCs w:val="21"/>
        </w:rPr>
        <w:t>require</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'express'</w:t>
      </w:r>
      <w:r w:rsidRPr="0051369B">
        <w:rPr>
          <w:rFonts w:ascii="Consolas" w:eastAsia="Times New Roman" w:hAnsi="Consolas" w:cs="Times New Roman"/>
          <w:color w:val="D4D4D4"/>
          <w:sz w:val="21"/>
          <w:szCs w:val="21"/>
        </w:rPr>
        <w:t>);</w:t>
      </w:r>
    </w:p>
    <w:p w14:paraId="106A0EEF"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roofErr w:type="spellStart"/>
      <w:r w:rsidRPr="0051369B">
        <w:rPr>
          <w:rFonts w:ascii="Consolas" w:eastAsia="Times New Roman" w:hAnsi="Consolas" w:cs="Times New Roman"/>
          <w:color w:val="569CD6"/>
          <w:sz w:val="21"/>
          <w:szCs w:val="21"/>
        </w:rPr>
        <w:t>const</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4FC1FF"/>
          <w:sz w:val="21"/>
          <w:szCs w:val="21"/>
        </w:rPr>
        <w:t>app</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DCDCAA"/>
          <w:sz w:val="21"/>
          <w:szCs w:val="21"/>
        </w:rPr>
        <w:t>express</w:t>
      </w:r>
      <w:r w:rsidRPr="0051369B">
        <w:rPr>
          <w:rFonts w:ascii="Consolas" w:eastAsia="Times New Roman" w:hAnsi="Consolas" w:cs="Times New Roman"/>
          <w:color w:val="D4D4D4"/>
          <w:sz w:val="21"/>
          <w:szCs w:val="21"/>
        </w:rPr>
        <w:t>();</w:t>
      </w:r>
    </w:p>
    <w:p w14:paraId="4FCB9F2B"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
    <w:p w14:paraId="51A6253D"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6A9955"/>
          <w:sz w:val="21"/>
          <w:szCs w:val="21"/>
        </w:rPr>
        <w:t>//get request</w:t>
      </w:r>
    </w:p>
    <w:p w14:paraId="6DEF6F3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roofErr w:type="spellStart"/>
      <w:r w:rsidRPr="0051369B">
        <w:rPr>
          <w:rFonts w:ascii="Consolas" w:eastAsia="Times New Roman" w:hAnsi="Consolas" w:cs="Times New Roman"/>
          <w:color w:val="4FC1FF"/>
          <w:sz w:val="21"/>
          <w:szCs w:val="21"/>
        </w:rPr>
        <w:t>app</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get</w:t>
      </w:r>
      <w:proofErr w:type="spellEnd"/>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'/movies'</w:t>
      </w: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9CDCFE"/>
          <w:sz w:val="21"/>
          <w:szCs w:val="21"/>
        </w:rPr>
        <w:t>req</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res</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569CD6"/>
          <w:sz w:val="21"/>
          <w:szCs w:val="21"/>
        </w:rPr>
        <w:t>=&gt;</w:t>
      </w:r>
      <w:r w:rsidRPr="0051369B">
        <w:rPr>
          <w:rFonts w:ascii="Consolas" w:eastAsia="Times New Roman" w:hAnsi="Consolas" w:cs="Times New Roman"/>
          <w:color w:val="D4D4D4"/>
          <w:sz w:val="21"/>
          <w:szCs w:val="21"/>
        </w:rPr>
        <w:t> {</w:t>
      </w:r>
    </w:p>
    <w:p w14:paraId="158AC44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569CD6"/>
          <w:sz w:val="21"/>
          <w:szCs w:val="21"/>
        </w:rPr>
        <w:t>const</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4FC1FF"/>
          <w:sz w:val="21"/>
          <w:szCs w:val="21"/>
        </w:rPr>
        <w:t>genre</w:t>
      </w:r>
      <w:r w:rsidRPr="0051369B">
        <w:rPr>
          <w:rFonts w:ascii="Consolas" w:eastAsia="Times New Roman" w:hAnsi="Consolas" w:cs="Times New Roman"/>
          <w:color w:val="D4D4D4"/>
          <w:sz w:val="21"/>
          <w:szCs w:val="21"/>
        </w:rPr>
        <w:t>} = </w:t>
      </w:r>
      <w:proofErr w:type="spellStart"/>
      <w:r w:rsidRPr="0051369B">
        <w:rPr>
          <w:rFonts w:ascii="Consolas" w:eastAsia="Times New Roman" w:hAnsi="Consolas" w:cs="Times New Roman"/>
          <w:color w:val="9CDCFE"/>
          <w:sz w:val="21"/>
          <w:szCs w:val="21"/>
        </w:rPr>
        <w:t>req</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9CDCFE"/>
          <w:sz w:val="21"/>
          <w:szCs w:val="21"/>
        </w:rPr>
        <w:t>query</w:t>
      </w:r>
      <w:proofErr w:type="spellEnd"/>
      <w:r w:rsidRPr="0051369B">
        <w:rPr>
          <w:rFonts w:ascii="Consolas" w:eastAsia="Times New Roman" w:hAnsi="Consolas" w:cs="Times New Roman"/>
          <w:color w:val="D4D4D4"/>
          <w:sz w:val="21"/>
          <w:szCs w:val="21"/>
        </w:rPr>
        <w:t>;</w:t>
      </w:r>
    </w:p>
    <w:p w14:paraId="0798F1A0"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9CDCFE"/>
          <w:sz w:val="21"/>
          <w:szCs w:val="21"/>
        </w:rPr>
        <w:t>res</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send</w:t>
      </w:r>
      <w:proofErr w:type="spellEnd"/>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`Your movie genre was </w:t>
      </w:r>
      <w:r w:rsidRPr="0051369B">
        <w:rPr>
          <w:rFonts w:ascii="Consolas" w:eastAsia="Times New Roman" w:hAnsi="Consolas" w:cs="Times New Roman"/>
          <w:color w:val="569CD6"/>
          <w:sz w:val="21"/>
          <w:szCs w:val="21"/>
        </w:rPr>
        <w:t>${</w:t>
      </w:r>
      <w:r w:rsidRPr="0051369B">
        <w:rPr>
          <w:rFonts w:ascii="Consolas" w:eastAsia="Times New Roman" w:hAnsi="Consolas" w:cs="Times New Roman"/>
          <w:color w:val="4FC1FF"/>
          <w:sz w:val="21"/>
          <w:szCs w:val="21"/>
        </w:rPr>
        <w:t>genre</w:t>
      </w:r>
      <w:r w:rsidRPr="0051369B">
        <w:rPr>
          <w:rFonts w:ascii="Consolas" w:eastAsia="Times New Roman" w:hAnsi="Consolas" w:cs="Times New Roman"/>
          <w:color w:val="569CD6"/>
          <w:sz w:val="21"/>
          <w:szCs w:val="21"/>
        </w:rPr>
        <w:t>}</w:t>
      </w:r>
      <w:r w:rsidRPr="0051369B">
        <w:rPr>
          <w:rFonts w:ascii="Consolas" w:eastAsia="Times New Roman" w:hAnsi="Consolas" w:cs="Times New Roman"/>
          <w:color w:val="CE9178"/>
          <w:sz w:val="21"/>
          <w:szCs w:val="21"/>
        </w:rPr>
        <w:t>`</w:t>
      </w:r>
      <w:r w:rsidRPr="0051369B">
        <w:rPr>
          <w:rFonts w:ascii="Consolas" w:eastAsia="Times New Roman" w:hAnsi="Consolas" w:cs="Times New Roman"/>
          <w:color w:val="D4D4D4"/>
          <w:sz w:val="21"/>
          <w:szCs w:val="21"/>
        </w:rPr>
        <w:t>);</w:t>
      </w:r>
    </w:p>
    <w:p w14:paraId="117A3715"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w:t>
      </w:r>
    </w:p>
    <w:p w14:paraId="189FDDB3"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
    <w:p w14:paraId="4808D0ED"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6A9955"/>
          <w:sz w:val="21"/>
          <w:szCs w:val="21"/>
        </w:rPr>
        <w:t>//post request</w:t>
      </w:r>
    </w:p>
    <w:p w14:paraId="1543F715"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roofErr w:type="spellStart"/>
      <w:r w:rsidRPr="0051369B">
        <w:rPr>
          <w:rFonts w:ascii="Consolas" w:eastAsia="Times New Roman" w:hAnsi="Consolas" w:cs="Times New Roman"/>
          <w:color w:val="4FC1FF"/>
          <w:sz w:val="21"/>
          <w:szCs w:val="21"/>
        </w:rPr>
        <w:t>app</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post</w:t>
      </w:r>
      <w:proofErr w:type="spellEnd"/>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'/movies'</w:t>
      </w: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9CDCFE"/>
          <w:sz w:val="21"/>
          <w:szCs w:val="21"/>
        </w:rPr>
        <w:t>req</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res</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569CD6"/>
          <w:sz w:val="21"/>
          <w:szCs w:val="21"/>
        </w:rPr>
        <w:t>=&gt;</w:t>
      </w:r>
      <w:r w:rsidRPr="0051369B">
        <w:rPr>
          <w:rFonts w:ascii="Consolas" w:eastAsia="Times New Roman" w:hAnsi="Consolas" w:cs="Times New Roman"/>
          <w:color w:val="D4D4D4"/>
          <w:sz w:val="21"/>
          <w:szCs w:val="21"/>
        </w:rPr>
        <w:t> {</w:t>
      </w:r>
    </w:p>
    <w:p w14:paraId="6B6A9214"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569CD6"/>
          <w:sz w:val="21"/>
          <w:szCs w:val="21"/>
        </w:rPr>
        <w:t>const</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4FC1FF"/>
          <w:sz w:val="21"/>
          <w:szCs w:val="21"/>
        </w:rPr>
        <w:t>genre</w:t>
      </w:r>
      <w:r w:rsidRPr="0051369B">
        <w:rPr>
          <w:rFonts w:ascii="Consolas" w:eastAsia="Times New Roman" w:hAnsi="Consolas" w:cs="Times New Roman"/>
          <w:color w:val="D4D4D4"/>
          <w:sz w:val="21"/>
          <w:szCs w:val="21"/>
        </w:rPr>
        <w:t>} = </w:t>
      </w:r>
      <w:r w:rsidRPr="0051369B">
        <w:rPr>
          <w:rFonts w:ascii="Consolas" w:eastAsia="Times New Roman" w:hAnsi="Consolas" w:cs="Times New Roman"/>
          <w:color w:val="9CDCFE"/>
          <w:sz w:val="21"/>
          <w:szCs w:val="21"/>
        </w:rPr>
        <w:t>req</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9CDCFE"/>
          <w:sz w:val="21"/>
          <w:szCs w:val="21"/>
        </w:rPr>
        <w:t>body</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6A9955"/>
          <w:sz w:val="21"/>
          <w:szCs w:val="21"/>
        </w:rPr>
        <w:t>//will result in an error because req.body is undefined</w:t>
      </w:r>
    </w:p>
    <w:p w14:paraId="727304F8"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9CDCFE"/>
          <w:sz w:val="21"/>
          <w:szCs w:val="21"/>
        </w:rPr>
        <w:t>res</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send</w:t>
      </w:r>
      <w:proofErr w:type="spellEnd"/>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`Your movie genre was </w:t>
      </w:r>
      <w:r w:rsidRPr="0051369B">
        <w:rPr>
          <w:rFonts w:ascii="Consolas" w:eastAsia="Times New Roman" w:hAnsi="Consolas" w:cs="Times New Roman"/>
          <w:color w:val="569CD6"/>
          <w:sz w:val="21"/>
          <w:szCs w:val="21"/>
        </w:rPr>
        <w:t>${</w:t>
      </w:r>
      <w:r w:rsidRPr="0051369B">
        <w:rPr>
          <w:rFonts w:ascii="Consolas" w:eastAsia="Times New Roman" w:hAnsi="Consolas" w:cs="Times New Roman"/>
          <w:color w:val="4FC1FF"/>
          <w:sz w:val="21"/>
          <w:szCs w:val="21"/>
        </w:rPr>
        <w:t>genre</w:t>
      </w:r>
      <w:r w:rsidRPr="0051369B">
        <w:rPr>
          <w:rFonts w:ascii="Consolas" w:eastAsia="Times New Roman" w:hAnsi="Consolas" w:cs="Times New Roman"/>
          <w:color w:val="569CD6"/>
          <w:sz w:val="21"/>
          <w:szCs w:val="21"/>
        </w:rPr>
        <w:t>}</w:t>
      </w:r>
      <w:r w:rsidRPr="0051369B">
        <w:rPr>
          <w:rFonts w:ascii="Consolas" w:eastAsia="Times New Roman" w:hAnsi="Consolas" w:cs="Times New Roman"/>
          <w:color w:val="CE9178"/>
          <w:sz w:val="21"/>
          <w:szCs w:val="21"/>
        </w:rPr>
        <w:t>`</w:t>
      </w:r>
      <w:r w:rsidRPr="0051369B">
        <w:rPr>
          <w:rFonts w:ascii="Consolas" w:eastAsia="Times New Roman" w:hAnsi="Consolas" w:cs="Times New Roman"/>
          <w:color w:val="D4D4D4"/>
          <w:sz w:val="21"/>
          <w:szCs w:val="21"/>
        </w:rPr>
        <w:t>);</w:t>
      </w:r>
    </w:p>
    <w:p w14:paraId="41929A1A"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w:t>
      </w:r>
    </w:p>
    <w:p w14:paraId="302EA29A"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
    <w:p w14:paraId="0820A88B"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proofErr w:type="spellStart"/>
      <w:r w:rsidRPr="0051369B">
        <w:rPr>
          <w:rFonts w:ascii="Consolas" w:eastAsia="Times New Roman" w:hAnsi="Consolas" w:cs="Times New Roman"/>
          <w:color w:val="4FC1FF"/>
          <w:sz w:val="21"/>
          <w:szCs w:val="21"/>
        </w:rPr>
        <w:t>app</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listen</w:t>
      </w:r>
      <w:proofErr w:type="spellEnd"/>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B5CEA8"/>
          <w:sz w:val="21"/>
          <w:szCs w:val="21"/>
        </w:rPr>
        <w:t>3000</w:t>
      </w:r>
      <w:r w:rsidRPr="0051369B">
        <w:rPr>
          <w:rFonts w:ascii="Consolas" w:eastAsia="Times New Roman" w:hAnsi="Consolas" w:cs="Times New Roman"/>
          <w:color w:val="D4D4D4"/>
          <w:sz w:val="21"/>
          <w:szCs w:val="21"/>
        </w:rPr>
        <w:t>, (</w:t>
      </w:r>
      <w:proofErr w:type="spellStart"/>
      <w:r w:rsidRPr="0051369B">
        <w:rPr>
          <w:rFonts w:ascii="Consolas" w:eastAsia="Times New Roman" w:hAnsi="Consolas" w:cs="Times New Roman"/>
          <w:color w:val="9CDCFE"/>
          <w:sz w:val="21"/>
          <w:szCs w:val="21"/>
        </w:rPr>
        <w:t>req</w:t>
      </w:r>
      <w:proofErr w:type="spellEnd"/>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res</w:t>
      </w: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569CD6"/>
          <w:sz w:val="21"/>
          <w:szCs w:val="21"/>
        </w:rPr>
        <w:t>=&gt;</w:t>
      </w:r>
      <w:r w:rsidRPr="0051369B">
        <w:rPr>
          <w:rFonts w:ascii="Consolas" w:eastAsia="Times New Roman" w:hAnsi="Consolas" w:cs="Times New Roman"/>
          <w:color w:val="D4D4D4"/>
          <w:sz w:val="21"/>
          <w:szCs w:val="21"/>
        </w:rPr>
        <w:t> {</w:t>
      </w:r>
    </w:p>
    <w:p w14:paraId="67EE919E"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    </w:t>
      </w:r>
      <w:r w:rsidRPr="0051369B">
        <w:rPr>
          <w:rFonts w:ascii="Consolas" w:eastAsia="Times New Roman" w:hAnsi="Consolas" w:cs="Times New Roman"/>
          <w:color w:val="9CDCFE"/>
          <w:sz w:val="21"/>
          <w:szCs w:val="21"/>
        </w:rPr>
        <w:t>console</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DCDCAA"/>
          <w:sz w:val="21"/>
          <w:szCs w:val="21"/>
        </w:rPr>
        <w:t>log</w:t>
      </w:r>
      <w:r w:rsidRPr="0051369B">
        <w:rPr>
          <w:rFonts w:ascii="Consolas" w:eastAsia="Times New Roman" w:hAnsi="Consolas" w:cs="Times New Roman"/>
          <w:color w:val="D4D4D4"/>
          <w:sz w:val="21"/>
          <w:szCs w:val="21"/>
        </w:rPr>
        <w:t>(</w:t>
      </w:r>
      <w:r w:rsidRPr="0051369B">
        <w:rPr>
          <w:rFonts w:ascii="Consolas" w:eastAsia="Times New Roman" w:hAnsi="Consolas" w:cs="Times New Roman"/>
          <w:color w:val="CE9178"/>
          <w:sz w:val="21"/>
          <w:szCs w:val="21"/>
        </w:rPr>
        <w:t>"Listening on port 3000!"</w:t>
      </w:r>
      <w:r w:rsidRPr="0051369B">
        <w:rPr>
          <w:rFonts w:ascii="Consolas" w:eastAsia="Times New Roman" w:hAnsi="Consolas" w:cs="Times New Roman"/>
          <w:color w:val="D4D4D4"/>
          <w:sz w:val="21"/>
          <w:szCs w:val="21"/>
        </w:rPr>
        <w:t>);</w:t>
      </w:r>
    </w:p>
    <w:p w14:paraId="46555249" w14:textId="77777777" w:rsidR="0051369B" w:rsidRPr="0051369B" w:rsidRDefault="0051369B" w:rsidP="0051369B">
      <w:pPr>
        <w:shd w:val="clear" w:color="auto" w:fill="1E1E1E"/>
        <w:spacing w:after="0" w:line="285" w:lineRule="atLeast"/>
        <w:rPr>
          <w:rFonts w:ascii="Consolas" w:eastAsia="Times New Roman" w:hAnsi="Consolas" w:cs="Times New Roman"/>
          <w:color w:val="D4D4D4"/>
          <w:sz w:val="21"/>
          <w:szCs w:val="21"/>
        </w:rPr>
      </w:pPr>
      <w:r w:rsidRPr="0051369B">
        <w:rPr>
          <w:rFonts w:ascii="Consolas" w:eastAsia="Times New Roman" w:hAnsi="Consolas" w:cs="Times New Roman"/>
          <w:color w:val="D4D4D4"/>
          <w:sz w:val="21"/>
          <w:szCs w:val="21"/>
        </w:rPr>
        <w:t>})</w:t>
      </w:r>
    </w:p>
    <w:p w14:paraId="35F65751" w14:textId="733EEAF5" w:rsidR="0051369B" w:rsidRDefault="0051369B" w:rsidP="009A1EAC"/>
    <w:p w14:paraId="4FC8B024" w14:textId="51050AF5" w:rsidR="007613F9" w:rsidRDefault="007613F9" w:rsidP="009A1EAC">
      <w:r>
        <w:t xml:space="preserve">Now when we send a post request, </w:t>
      </w:r>
      <w:proofErr w:type="spellStart"/>
      <w:r w:rsidRPr="007613F9">
        <w:rPr>
          <w:highlight w:val="cyan"/>
        </w:rPr>
        <w:t>req.body</w:t>
      </w:r>
      <w:proofErr w:type="spellEnd"/>
      <w:r w:rsidRPr="007613F9">
        <w:rPr>
          <w:highlight w:val="cyan"/>
        </w:rPr>
        <w:t xml:space="preserve"> is printed undefined</w:t>
      </w:r>
      <w:r>
        <w:t xml:space="preserve"> . Why? Here is the statement from the docs:</w:t>
      </w:r>
    </w:p>
    <w:p w14:paraId="498246C6" w14:textId="179CEEAA" w:rsidR="007613F9" w:rsidRDefault="007613F9" w:rsidP="009A1EAC">
      <w:pPr>
        <w:rPr>
          <w:b/>
          <w:bCs/>
        </w:rPr>
      </w:pPr>
      <w:proofErr w:type="spellStart"/>
      <w:r w:rsidRPr="007613F9">
        <w:rPr>
          <w:b/>
          <w:bCs/>
        </w:rPr>
        <w:t>req.body</w:t>
      </w:r>
      <w:proofErr w:type="spellEnd"/>
      <w:r w:rsidRPr="007613F9">
        <w:rPr>
          <w:b/>
          <w:bCs/>
        </w:rPr>
        <w:t xml:space="preserve"> Contains key-value pairs of data submitted in the request body. By default, it is undefined, and is populated when you use body-parsing middleware such as </w:t>
      </w:r>
      <w:proofErr w:type="spellStart"/>
      <w:r w:rsidRPr="007613F9">
        <w:rPr>
          <w:b/>
          <w:bCs/>
        </w:rPr>
        <w:t>express.json</w:t>
      </w:r>
      <w:proofErr w:type="spellEnd"/>
      <w:r w:rsidRPr="007613F9">
        <w:rPr>
          <w:b/>
          <w:bCs/>
        </w:rPr>
        <w:t xml:space="preserve">() or </w:t>
      </w:r>
      <w:proofErr w:type="spellStart"/>
      <w:r w:rsidRPr="007613F9">
        <w:rPr>
          <w:b/>
          <w:bCs/>
        </w:rPr>
        <w:t>express.urlencoded</w:t>
      </w:r>
      <w:proofErr w:type="spellEnd"/>
      <w:r w:rsidRPr="007613F9">
        <w:rPr>
          <w:b/>
          <w:bCs/>
        </w:rPr>
        <w:t>().</w:t>
      </w:r>
    </w:p>
    <w:p w14:paraId="3143E292" w14:textId="70320918" w:rsidR="007613F9" w:rsidRDefault="007613F9" w:rsidP="009A1EAC">
      <w:r>
        <w:t xml:space="preserve">This means by default </w:t>
      </w:r>
      <w:proofErr w:type="spellStart"/>
      <w:r>
        <w:t>req.body</w:t>
      </w:r>
      <w:proofErr w:type="spellEnd"/>
      <w:r>
        <w:t xml:space="preserve"> is undefined. The following example shows how to parse </w:t>
      </w:r>
      <w:proofErr w:type="spellStart"/>
      <w:r>
        <w:t>req.body</w:t>
      </w:r>
      <w:proofErr w:type="spellEnd"/>
      <w:r>
        <w:t>()</w:t>
      </w:r>
    </w:p>
    <w:p w14:paraId="2E140EBA"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569CD6"/>
          <w:sz w:val="21"/>
          <w:szCs w:val="21"/>
        </w:rPr>
        <w:t>const</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4FC1FF"/>
          <w:sz w:val="21"/>
          <w:szCs w:val="21"/>
        </w:rPr>
        <w:t>express</w:t>
      </w:r>
      <w:r w:rsidRPr="00EA1DA3">
        <w:rPr>
          <w:rFonts w:ascii="Consolas" w:eastAsia="Times New Roman" w:hAnsi="Consolas" w:cs="Times New Roman"/>
          <w:color w:val="D4D4D4"/>
          <w:sz w:val="21"/>
          <w:szCs w:val="21"/>
        </w:rPr>
        <w:t> = </w:t>
      </w:r>
      <w:r w:rsidRPr="00EA1DA3">
        <w:rPr>
          <w:rFonts w:ascii="Consolas" w:eastAsia="Times New Roman" w:hAnsi="Consolas" w:cs="Times New Roman"/>
          <w:color w:val="DCDCAA"/>
          <w:sz w:val="21"/>
          <w:szCs w:val="21"/>
        </w:rPr>
        <w:t>require</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'express'</w:t>
      </w:r>
      <w:r w:rsidRPr="00EA1DA3">
        <w:rPr>
          <w:rFonts w:ascii="Consolas" w:eastAsia="Times New Roman" w:hAnsi="Consolas" w:cs="Times New Roman"/>
          <w:color w:val="D4D4D4"/>
          <w:sz w:val="21"/>
          <w:szCs w:val="21"/>
        </w:rPr>
        <w:t>);</w:t>
      </w:r>
    </w:p>
    <w:p w14:paraId="5285D27B"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569CD6"/>
          <w:sz w:val="21"/>
          <w:szCs w:val="21"/>
        </w:rPr>
        <w:t>const</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 = </w:t>
      </w:r>
      <w:r w:rsidRPr="00EA1DA3">
        <w:rPr>
          <w:rFonts w:ascii="Consolas" w:eastAsia="Times New Roman" w:hAnsi="Consolas" w:cs="Times New Roman"/>
          <w:color w:val="DCDCAA"/>
          <w:sz w:val="21"/>
          <w:szCs w:val="21"/>
        </w:rPr>
        <w:t>express</w:t>
      </w:r>
      <w:r w:rsidRPr="00EA1DA3">
        <w:rPr>
          <w:rFonts w:ascii="Consolas" w:eastAsia="Times New Roman" w:hAnsi="Consolas" w:cs="Times New Roman"/>
          <w:color w:val="D4D4D4"/>
          <w:sz w:val="21"/>
          <w:szCs w:val="21"/>
        </w:rPr>
        <w:t>();</w:t>
      </w:r>
    </w:p>
    <w:p w14:paraId="72E89B83"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
    <w:p w14:paraId="60A2E0D5"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6A9955"/>
          <w:sz w:val="21"/>
          <w:szCs w:val="21"/>
        </w:rPr>
        <w:t>//We have to use these methods for parsing the corresponding data as shown below</w:t>
      </w:r>
    </w:p>
    <w:p w14:paraId="6398291D"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use</w:t>
      </w:r>
      <w:proofErr w:type="spellEnd"/>
      <w:r w:rsidRPr="00EA1DA3">
        <w:rPr>
          <w:rFonts w:ascii="Consolas" w:eastAsia="Times New Roman" w:hAnsi="Consolas" w:cs="Times New Roman"/>
          <w:color w:val="D4D4D4"/>
          <w:sz w:val="21"/>
          <w:szCs w:val="21"/>
        </w:rPr>
        <w:t>(</w:t>
      </w:r>
      <w:proofErr w:type="spellStart"/>
      <w:r w:rsidRPr="00EA1DA3">
        <w:rPr>
          <w:rFonts w:ascii="Consolas" w:eastAsia="Times New Roman" w:hAnsi="Consolas" w:cs="Times New Roman"/>
          <w:color w:val="4FC1FF"/>
          <w:sz w:val="21"/>
          <w:szCs w:val="21"/>
        </w:rPr>
        <w:t>express</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json</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6A9955"/>
          <w:sz w:val="21"/>
          <w:szCs w:val="21"/>
        </w:rPr>
        <w:t>// for parsing </w:t>
      </w:r>
      <w:proofErr w:type="spellStart"/>
      <w:r w:rsidRPr="00EA1DA3">
        <w:rPr>
          <w:rFonts w:ascii="Consolas" w:eastAsia="Times New Roman" w:hAnsi="Consolas" w:cs="Times New Roman"/>
          <w:color w:val="6A9955"/>
          <w:sz w:val="21"/>
          <w:szCs w:val="21"/>
        </w:rPr>
        <w:t>json</w:t>
      </w:r>
      <w:proofErr w:type="spellEnd"/>
      <w:r w:rsidRPr="00EA1DA3">
        <w:rPr>
          <w:rFonts w:ascii="Consolas" w:eastAsia="Times New Roman" w:hAnsi="Consolas" w:cs="Times New Roman"/>
          <w:color w:val="6A9955"/>
          <w:sz w:val="21"/>
          <w:szCs w:val="21"/>
        </w:rPr>
        <w:t> data</w:t>
      </w:r>
    </w:p>
    <w:p w14:paraId="5F6E204A"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
    <w:p w14:paraId="1ED9A029"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6A9955"/>
          <w:sz w:val="21"/>
          <w:szCs w:val="21"/>
        </w:rPr>
        <w:t>//for parsing form data</w:t>
      </w:r>
    </w:p>
    <w:p w14:paraId="1DE2003D"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use</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4FC1FF"/>
          <w:sz w:val="21"/>
          <w:szCs w:val="21"/>
        </w:rPr>
        <w:t>express</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urlencoded</w:t>
      </w: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9CDCFE"/>
          <w:sz w:val="21"/>
          <w:szCs w:val="21"/>
        </w:rPr>
        <w:t>extended:</w:t>
      </w: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569CD6"/>
          <w:sz w:val="21"/>
          <w:szCs w:val="21"/>
        </w:rPr>
        <w:t>true</w:t>
      </w:r>
      <w:r w:rsidRPr="00EA1DA3">
        <w:rPr>
          <w:rFonts w:ascii="Consolas" w:eastAsia="Times New Roman" w:hAnsi="Consolas" w:cs="Times New Roman"/>
          <w:color w:val="D4D4D4"/>
          <w:sz w:val="21"/>
          <w:szCs w:val="21"/>
        </w:rPr>
        <w:t> })) </w:t>
      </w:r>
      <w:r w:rsidRPr="00EA1DA3">
        <w:rPr>
          <w:rFonts w:ascii="Consolas" w:eastAsia="Times New Roman" w:hAnsi="Consolas" w:cs="Times New Roman"/>
          <w:color w:val="6A9955"/>
          <w:sz w:val="21"/>
          <w:szCs w:val="21"/>
        </w:rPr>
        <w:t>// for parsing x-www-form-urlencoded.</w:t>
      </w:r>
    </w:p>
    <w:p w14:paraId="022FF89C"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
    <w:p w14:paraId="056120FD"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6A9955"/>
          <w:sz w:val="21"/>
          <w:szCs w:val="21"/>
        </w:rPr>
        <w:t>//get request</w:t>
      </w:r>
    </w:p>
    <w:p w14:paraId="7A3B32BF"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get</w:t>
      </w:r>
      <w:proofErr w:type="spellEnd"/>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'/movies'</w:t>
      </w: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9CDCFE"/>
          <w:sz w:val="21"/>
          <w:szCs w:val="21"/>
        </w:rPr>
        <w:t>req</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9CDCFE"/>
          <w:sz w:val="21"/>
          <w:szCs w:val="21"/>
        </w:rPr>
        <w:t>res</w:t>
      </w: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569CD6"/>
          <w:sz w:val="21"/>
          <w:szCs w:val="21"/>
        </w:rPr>
        <w:t>=&gt;</w:t>
      </w:r>
      <w:r w:rsidRPr="00EA1DA3">
        <w:rPr>
          <w:rFonts w:ascii="Consolas" w:eastAsia="Times New Roman" w:hAnsi="Consolas" w:cs="Times New Roman"/>
          <w:color w:val="D4D4D4"/>
          <w:sz w:val="21"/>
          <w:szCs w:val="21"/>
        </w:rPr>
        <w:t> {</w:t>
      </w:r>
    </w:p>
    <w:p w14:paraId="4C16B9FF"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lastRenderedPageBreak/>
        <w:t>    </w:t>
      </w:r>
      <w:proofErr w:type="spellStart"/>
      <w:r w:rsidRPr="00EA1DA3">
        <w:rPr>
          <w:rFonts w:ascii="Consolas" w:eastAsia="Times New Roman" w:hAnsi="Consolas" w:cs="Times New Roman"/>
          <w:color w:val="569CD6"/>
          <w:sz w:val="21"/>
          <w:szCs w:val="21"/>
        </w:rPr>
        <w:t>const</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4FC1FF"/>
          <w:sz w:val="21"/>
          <w:szCs w:val="21"/>
        </w:rPr>
        <w:t>genre</w:t>
      </w:r>
      <w:r w:rsidRPr="00EA1DA3">
        <w:rPr>
          <w:rFonts w:ascii="Consolas" w:eastAsia="Times New Roman" w:hAnsi="Consolas" w:cs="Times New Roman"/>
          <w:color w:val="D4D4D4"/>
          <w:sz w:val="21"/>
          <w:szCs w:val="21"/>
        </w:rPr>
        <w:t>} = </w:t>
      </w:r>
      <w:proofErr w:type="spellStart"/>
      <w:r w:rsidRPr="00EA1DA3">
        <w:rPr>
          <w:rFonts w:ascii="Consolas" w:eastAsia="Times New Roman" w:hAnsi="Consolas" w:cs="Times New Roman"/>
          <w:color w:val="9CDCFE"/>
          <w:sz w:val="21"/>
          <w:szCs w:val="21"/>
        </w:rPr>
        <w:t>req</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9CDCFE"/>
          <w:sz w:val="21"/>
          <w:szCs w:val="21"/>
        </w:rPr>
        <w:t>query</w:t>
      </w:r>
      <w:proofErr w:type="spellEnd"/>
      <w:r w:rsidRPr="00EA1DA3">
        <w:rPr>
          <w:rFonts w:ascii="Consolas" w:eastAsia="Times New Roman" w:hAnsi="Consolas" w:cs="Times New Roman"/>
          <w:color w:val="D4D4D4"/>
          <w:sz w:val="21"/>
          <w:szCs w:val="21"/>
        </w:rPr>
        <w:t>;</w:t>
      </w:r>
    </w:p>
    <w:p w14:paraId="1EEA367E"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9CDCFE"/>
          <w:sz w:val="21"/>
          <w:szCs w:val="21"/>
        </w:rPr>
        <w:t>res</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send</w:t>
      </w:r>
      <w:proofErr w:type="spellEnd"/>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`Your movie genre was </w:t>
      </w:r>
      <w:r w:rsidRPr="00EA1DA3">
        <w:rPr>
          <w:rFonts w:ascii="Consolas" w:eastAsia="Times New Roman" w:hAnsi="Consolas" w:cs="Times New Roman"/>
          <w:color w:val="569CD6"/>
          <w:sz w:val="21"/>
          <w:szCs w:val="21"/>
        </w:rPr>
        <w:t>${</w:t>
      </w:r>
      <w:r w:rsidRPr="00EA1DA3">
        <w:rPr>
          <w:rFonts w:ascii="Consolas" w:eastAsia="Times New Roman" w:hAnsi="Consolas" w:cs="Times New Roman"/>
          <w:color w:val="4FC1FF"/>
          <w:sz w:val="21"/>
          <w:szCs w:val="21"/>
        </w:rPr>
        <w:t>genre</w:t>
      </w:r>
      <w:r w:rsidRPr="00EA1DA3">
        <w:rPr>
          <w:rFonts w:ascii="Consolas" w:eastAsia="Times New Roman" w:hAnsi="Consolas" w:cs="Times New Roman"/>
          <w:color w:val="569CD6"/>
          <w:sz w:val="21"/>
          <w:szCs w:val="21"/>
        </w:rPr>
        <w:t>}</w:t>
      </w:r>
      <w:r w:rsidRPr="00EA1DA3">
        <w:rPr>
          <w:rFonts w:ascii="Consolas" w:eastAsia="Times New Roman" w:hAnsi="Consolas" w:cs="Times New Roman"/>
          <w:color w:val="CE9178"/>
          <w:sz w:val="21"/>
          <w:szCs w:val="21"/>
        </w:rPr>
        <w:t>`</w:t>
      </w:r>
      <w:r w:rsidRPr="00EA1DA3">
        <w:rPr>
          <w:rFonts w:ascii="Consolas" w:eastAsia="Times New Roman" w:hAnsi="Consolas" w:cs="Times New Roman"/>
          <w:color w:val="D4D4D4"/>
          <w:sz w:val="21"/>
          <w:szCs w:val="21"/>
        </w:rPr>
        <w:t>);</w:t>
      </w:r>
    </w:p>
    <w:p w14:paraId="1A3944DC"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w:t>
      </w:r>
    </w:p>
    <w:p w14:paraId="22137188"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
    <w:p w14:paraId="5EF73E6E"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6A9955"/>
          <w:sz w:val="21"/>
          <w:szCs w:val="21"/>
        </w:rPr>
        <w:t>//post request</w:t>
      </w:r>
    </w:p>
    <w:p w14:paraId="4E22DB80"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post</w:t>
      </w:r>
      <w:proofErr w:type="spellEnd"/>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'/movies'</w:t>
      </w: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9CDCFE"/>
          <w:sz w:val="21"/>
          <w:szCs w:val="21"/>
        </w:rPr>
        <w:t>req</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9CDCFE"/>
          <w:sz w:val="21"/>
          <w:szCs w:val="21"/>
        </w:rPr>
        <w:t>res</w:t>
      </w: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569CD6"/>
          <w:sz w:val="21"/>
          <w:szCs w:val="21"/>
        </w:rPr>
        <w:t>=&gt;</w:t>
      </w:r>
      <w:r w:rsidRPr="00EA1DA3">
        <w:rPr>
          <w:rFonts w:ascii="Consolas" w:eastAsia="Times New Roman" w:hAnsi="Consolas" w:cs="Times New Roman"/>
          <w:color w:val="D4D4D4"/>
          <w:sz w:val="21"/>
          <w:szCs w:val="21"/>
        </w:rPr>
        <w:t> {</w:t>
      </w:r>
    </w:p>
    <w:p w14:paraId="2A4B99AA" w14:textId="04431449"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569CD6"/>
          <w:sz w:val="21"/>
          <w:szCs w:val="21"/>
        </w:rPr>
        <w:t>const</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4FC1FF"/>
          <w:sz w:val="21"/>
          <w:szCs w:val="21"/>
        </w:rPr>
        <w:t>genre</w:t>
      </w:r>
      <w:r w:rsidRPr="00EA1DA3">
        <w:rPr>
          <w:rFonts w:ascii="Consolas" w:eastAsia="Times New Roman" w:hAnsi="Consolas" w:cs="Times New Roman"/>
          <w:color w:val="D4D4D4"/>
          <w:sz w:val="21"/>
          <w:szCs w:val="21"/>
        </w:rPr>
        <w:t>} = </w:t>
      </w:r>
      <w:proofErr w:type="spellStart"/>
      <w:r w:rsidRPr="00EA1DA3">
        <w:rPr>
          <w:rFonts w:ascii="Consolas" w:eastAsia="Times New Roman" w:hAnsi="Consolas" w:cs="Times New Roman"/>
          <w:color w:val="9CDCFE"/>
          <w:sz w:val="21"/>
          <w:szCs w:val="21"/>
        </w:rPr>
        <w:t>req</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9CDCFE"/>
          <w:sz w:val="21"/>
          <w:szCs w:val="21"/>
        </w:rPr>
        <w:t>body</w:t>
      </w:r>
      <w:proofErr w:type="spellEnd"/>
      <w:r w:rsidRPr="00EA1DA3">
        <w:rPr>
          <w:rFonts w:ascii="Consolas" w:eastAsia="Times New Roman" w:hAnsi="Consolas" w:cs="Times New Roman"/>
          <w:color w:val="D4D4D4"/>
          <w:sz w:val="21"/>
          <w:szCs w:val="21"/>
        </w:rPr>
        <w:t>;</w:t>
      </w:r>
    </w:p>
    <w:p w14:paraId="3152D245"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9CDCFE"/>
          <w:sz w:val="21"/>
          <w:szCs w:val="21"/>
        </w:rPr>
        <w:t>res</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send</w:t>
      </w:r>
      <w:proofErr w:type="spellEnd"/>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`Your movie genre was </w:t>
      </w:r>
      <w:r w:rsidRPr="00EA1DA3">
        <w:rPr>
          <w:rFonts w:ascii="Consolas" w:eastAsia="Times New Roman" w:hAnsi="Consolas" w:cs="Times New Roman"/>
          <w:color w:val="569CD6"/>
          <w:sz w:val="21"/>
          <w:szCs w:val="21"/>
        </w:rPr>
        <w:t>${</w:t>
      </w:r>
      <w:r w:rsidRPr="00EA1DA3">
        <w:rPr>
          <w:rFonts w:ascii="Consolas" w:eastAsia="Times New Roman" w:hAnsi="Consolas" w:cs="Times New Roman"/>
          <w:color w:val="4FC1FF"/>
          <w:sz w:val="21"/>
          <w:szCs w:val="21"/>
        </w:rPr>
        <w:t>genre</w:t>
      </w:r>
      <w:r w:rsidRPr="00EA1DA3">
        <w:rPr>
          <w:rFonts w:ascii="Consolas" w:eastAsia="Times New Roman" w:hAnsi="Consolas" w:cs="Times New Roman"/>
          <w:color w:val="569CD6"/>
          <w:sz w:val="21"/>
          <w:szCs w:val="21"/>
        </w:rPr>
        <w:t>}</w:t>
      </w:r>
      <w:r w:rsidRPr="00EA1DA3">
        <w:rPr>
          <w:rFonts w:ascii="Consolas" w:eastAsia="Times New Roman" w:hAnsi="Consolas" w:cs="Times New Roman"/>
          <w:color w:val="CE9178"/>
          <w:sz w:val="21"/>
          <w:szCs w:val="21"/>
        </w:rPr>
        <w:t>`</w:t>
      </w:r>
      <w:r w:rsidRPr="00EA1DA3">
        <w:rPr>
          <w:rFonts w:ascii="Consolas" w:eastAsia="Times New Roman" w:hAnsi="Consolas" w:cs="Times New Roman"/>
          <w:color w:val="D4D4D4"/>
          <w:sz w:val="21"/>
          <w:szCs w:val="21"/>
        </w:rPr>
        <w:t>);</w:t>
      </w:r>
    </w:p>
    <w:p w14:paraId="51596DCB"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w:t>
      </w:r>
    </w:p>
    <w:p w14:paraId="6ED5DE95"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
    <w:p w14:paraId="1DC8F22B"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proofErr w:type="spellStart"/>
      <w:r w:rsidRPr="00EA1DA3">
        <w:rPr>
          <w:rFonts w:ascii="Consolas" w:eastAsia="Times New Roman" w:hAnsi="Consolas" w:cs="Times New Roman"/>
          <w:color w:val="4FC1FF"/>
          <w:sz w:val="21"/>
          <w:szCs w:val="21"/>
        </w:rPr>
        <w:t>app</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listen</w:t>
      </w:r>
      <w:proofErr w:type="spellEnd"/>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B5CEA8"/>
          <w:sz w:val="21"/>
          <w:szCs w:val="21"/>
        </w:rPr>
        <w:t>3000</w:t>
      </w:r>
      <w:r w:rsidRPr="00EA1DA3">
        <w:rPr>
          <w:rFonts w:ascii="Consolas" w:eastAsia="Times New Roman" w:hAnsi="Consolas" w:cs="Times New Roman"/>
          <w:color w:val="D4D4D4"/>
          <w:sz w:val="21"/>
          <w:szCs w:val="21"/>
        </w:rPr>
        <w:t>, (</w:t>
      </w:r>
      <w:proofErr w:type="spellStart"/>
      <w:r w:rsidRPr="00EA1DA3">
        <w:rPr>
          <w:rFonts w:ascii="Consolas" w:eastAsia="Times New Roman" w:hAnsi="Consolas" w:cs="Times New Roman"/>
          <w:color w:val="9CDCFE"/>
          <w:sz w:val="21"/>
          <w:szCs w:val="21"/>
        </w:rPr>
        <w:t>req</w:t>
      </w:r>
      <w:proofErr w:type="spellEnd"/>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9CDCFE"/>
          <w:sz w:val="21"/>
          <w:szCs w:val="21"/>
        </w:rPr>
        <w:t>res</w:t>
      </w: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569CD6"/>
          <w:sz w:val="21"/>
          <w:szCs w:val="21"/>
        </w:rPr>
        <w:t>=&gt;</w:t>
      </w:r>
      <w:r w:rsidRPr="00EA1DA3">
        <w:rPr>
          <w:rFonts w:ascii="Consolas" w:eastAsia="Times New Roman" w:hAnsi="Consolas" w:cs="Times New Roman"/>
          <w:color w:val="D4D4D4"/>
          <w:sz w:val="21"/>
          <w:szCs w:val="21"/>
        </w:rPr>
        <w:t> {</w:t>
      </w:r>
    </w:p>
    <w:p w14:paraId="40FF0ECC"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    </w:t>
      </w:r>
      <w:r w:rsidRPr="00EA1DA3">
        <w:rPr>
          <w:rFonts w:ascii="Consolas" w:eastAsia="Times New Roman" w:hAnsi="Consolas" w:cs="Times New Roman"/>
          <w:color w:val="9CDCFE"/>
          <w:sz w:val="21"/>
          <w:szCs w:val="21"/>
        </w:rPr>
        <w:t>console</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DCDCAA"/>
          <w:sz w:val="21"/>
          <w:szCs w:val="21"/>
        </w:rPr>
        <w:t>log</w:t>
      </w:r>
      <w:r w:rsidRPr="00EA1DA3">
        <w:rPr>
          <w:rFonts w:ascii="Consolas" w:eastAsia="Times New Roman" w:hAnsi="Consolas" w:cs="Times New Roman"/>
          <w:color w:val="D4D4D4"/>
          <w:sz w:val="21"/>
          <w:szCs w:val="21"/>
        </w:rPr>
        <w:t>(</w:t>
      </w:r>
      <w:r w:rsidRPr="00EA1DA3">
        <w:rPr>
          <w:rFonts w:ascii="Consolas" w:eastAsia="Times New Roman" w:hAnsi="Consolas" w:cs="Times New Roman"/>
          <w:color w:val="CE9178"/>
          <w:sz w:val="21"/>
          <w:szCs w:val="21"/>
        </w:rPr>
        <w:t>"Listening on port 3000!"</w:t>
      </w:r>
      <w:r w:rsidRPr="00EA1DA3">
        <w:rPr>
          <w:rFonts w:ascii="Consolas" w:eastAsia="Times New Roman" w:hAnsi="Consolas" w:cs="Times New Roman"/>
          <w:color w:val="D4D4D4"/>
          <w:sz w:val="21"/>
          <w:szCs w:val="21"/>
        </w:rPr>
        <w:t>);</w:t>
      </w:r>
    </w:p>
    <w:p w14:paraId="13E78446" w14:textId="77777777" w:rsidR="00EA1DA3" w:rsidRPr="00EA1DA3" w:rsidRDefault="00EA1DA3" w:rsidP="00EA1DA3">
      <w:pPr>
        <w:shd w:val="clear" w:color="auto" w:fill="1E1E1E"/>
        <w:spacing w:after="0" w:line="285" w:lineRule="atLeast"/>
        <w:rPr>
          <w:rFonts w:ascii="Consolas" w:eastAsia="Times New Roman" w:hAnsi="Consolas" w:cs="Times New Roman"/>
          <w:color w:val="D4D4D4"/>
          <w:sz w:val="21"/>
          <w:szCs w:val="21"/>
        </w:rPr>
      </w:pPr>
      <w:r w:rsidRPr="00EA1DA3">
        <w:rPr>
          <w:rFonts w:ascii="Consolas" w:eastAsia="Times New Roman" w:hAnsi="Consolas" w:cs="Times New Roman"/>
          <w:color w:val="D4D4D4"/>
          <w:sz w:val="21"/>
          <w:szCs w:val="21"/>
        </w:rPr>
        <w:t>})</w:t>
      </w:r>
    </w:p>
    <w:p w14:paraId="4A93D72D" w14:textId="441477B2" w:rsidR="007613F9" w:rsidRDefault="007613F9" w:rsidP="009A1EAC"/>
    <w:p w14:paraId="6040BBCF" w14:textId="793AB21A" w:rsidR="00BE52F7" w:rsidRPr="00BE52F7" w:rsidRDefault="00BE52F7" w:rsidP="009A1EAC">
      <w:pPr>
        <w:rPr>
          <w:b/>
          <w:bCs/>
        </w:rPr>
      </w:pPr>
      <w:r w:rsidRPr="00BE52F7">
        <w:rPr>
          <w:b/>
          <w:bCs/>
        </w:rPr>
        <w:t>REST:</w:t>
      </w:r>
    </w:p>
    <w:p w14:paraId="5BCF85D5" w14:textId="04D36CCC" w:rsidR="00BE52F7" w:rsidRDefault="0081356E" w:rsidP="009A1EAC">
      <w:pPr>
        <w:rPr>
          <w:b/>
          <w:bCs/>
          <w:color w:val="4472C4" w:themeColor="accent1"/>
        </w:rPr>
      </w:pPr>
      <w:r>
        <w:t xml:space="preserve">REST stands for </w:t>
      </w:r>
      <w:r w:rsidRPr="0081356E">
        <w:rPr>
          <w:b/>
          <w:bCs/>
          <w:color w:val="4472C4" w:themeColor="accent1"/>
        </w:rPr>
        <w:t>representational state transfer</w:t>
      </w:r>
      <w:r>
        <w:rPr>
          <w:b/>
          <w:bCs/>
          <w:color w:val="4472C4" w:themeColor="accent1"/>
        </w:rPr>
        <w:t>.</w:t>
      </w:r>
    </w:p>
    <w:p w14:paraId="3E0185C8" w14:textId="44420C33" w:rsidR="0081356E" w:rsidRDefault="0081356E" w:rsidP="009A1EAC">
      <w:r>
        <w:t>“REST is an architectural style for distributed hypermedia systems” – Yikes</w:t>
      </w:r>
    </w:p>
    <w:p w14:paraId="352C1715" w14:textId="612626FD" w:rsidR="0081356E" w:rsidRDefault="0081356E" w:rsidP="009A1EAC">
      <w:pPr>
        <w:rPr>
          <w:b/>
          <w:bCs/>
          <w:color w:val="44546A" w:themeColor="text2"/>
        </w:rPr>
      </w:pPr>
      <w:proofErr w:type="spellStart"/>
      <w:r w:rsidRPr="00F46FB7">
        <w:rPr>
          <w:b/>
          <w:bCs/>
          <w:color w:val="44546A" w:themeColor="text2"/>
        </w:rPr>
        <w:t>Its</w:t>
      </w:r>
      <w:proofErr w:type="spellEnd"/>
      <w:r w:rsidRPr="00F46FB7">
        <w:rPr>
          <w:b/>
          <w:bCs/>
          <w:color w:val="44546A" w:themeColor="text2"/>
        </w:rPr>
        <w:t xml:space="preserve"> basically a set of guidelines for how a client + server should communicate and perform CRUD (create, read, update and delete) operations on a given resource.</w:t>
      </w:r>
    </w:p>
    <w:p w14:paraId="0FB2A84E" w14:textId="302A1EC1" w:rsidR="00EA5F61" w:rsidRDefault="00EA5F61" w:rsidP="009A1EAC">
      <w:pPr>
        <w:rPr>
          <w:b/>
          <w:bCs/>
          <w:color w:val="44546A" w:themeColor="text2"/>
        </w:rPr>
      </w:pPr>
      <w:r>
        <w:rPr>
          <w:b/>
          <w:bCs/>
          <w:color w:val="44546A" w:themeColor="text2"/>
        </w:rPr>
        <w:t xml:space="preserve">The main idea of REST is to treating data on the server-side as resources that can be </w:t>
      </w:r>
      <w:proofErr w:type="spellStart"/>
      <w:r>
        <w:rPr>
          <w:b/>
          <w:bCs/>
          <w:color w:val="44546A" w:themeColor="text2"/>
        </w:rPr>
        <w:t>CRUDed</w:t>
      </w:r>
      <w:proofErr w:type="spellEnd"/>
      <w:r>
        <w:rPr>
          <w:b/>
          <w:bCs/>
          <w:color w:val="44546A" w:themeColor="text2"/>
        </w:rPr>
        <w:t>.</w:t>
      </w:r>
    </w:p>
    <w:p w14:paraId="0FE78296" w14:textId="13F49CEF" w:rsidR="00F46FB7" w:rsidRDefault="00EA5F61" w:rsidP="009A1EAC">
      <w:pPr>
        <w:rPr>
          <w:b/>
          <w:bCs/>
        </w:rPr>
      </w:pPr>
      <w:r w:rsidRPr="0009446F">
        <w:rPr>
          <w:b/>
          <w:bCs/>
          <w:color w:val="1F3864" w:themeColor="accent1" w:themeShade="80"/>
        </w:rPr>
        <w:t>The most common way of approaching REST is in formatting the URLs and HTTP verbs (GET, POST etc) in your applications.</w:t>
      </w:r>
    </w:p>
    <w:p w14:paraId="2A354B5A" w14:textId="69681169" w:rsidR="0009446F" w:rsidRDefault="00C27191" w:rsidP="009A1EAC">
      <w:pPr>
        <w:rPr>
          <w:b/>
          <w:bCs/>
        </w:rPr>
      </w:pPr>
      <w:hyperlink r:id="rId7" w:history="1">
        <w:r w:rsidR="0009446F" w:rsidRPr="0009446F">
          <w:rPr>
            <w:rStyle w:val="Hyperlink"/>
            <w:b/>
            <w:bCs/>
          </w:rPr>
          <w:t>https://en.wikipedia.org/wiki/Representational_state_transfer</w:t>
        </w:r>
      </w:hyperlink>
    </w:p>
    <w:p w14:paraId="2DA4E89C" w14:textId="2DADD762" w:rsidR="00962161" w:rsidRDefault="00962161" w:rsidP="00962161">
      <w:pPr>
        <w:shd w:val="clear" w:color="auto" w:fill="1E1E1E"/>
        <w:spacing w:after="0" w:line="285" w:lineRule="atLeast"/>
        <w:rPr>
          <w:rFonts w:ascii="Consolas" w:eastAsia="Times New Roman" w:hAnsi="Consolas" w:cs="Times New Roman"/>
          <w:color w:val="6A9955"/>
          <w:sz w:val="21"/>
          <w:szCs w:val="21"/>
        </w:rPr>
      </w:pPr>
      <w:r w:rsidRPr="00962161">
        <w:rPr>
          <w:rFonts w:ascii="Consolas" w:eastAsia="Times New Roman" w:hAnsi="Consolas" w:cs="Times New Roman"/>
          <w:color w:val="6A9955"/>
          <w:sz w:val="21"/>
          <w:szCs w:val="21"/>
        </w:rPr>
        <w:t>//example of creating </w:t>
      </w:r>
      <w:proofErr w:type="spellStart"/>
      <w:r w:rsidRPr="00962161">
        <w:rPr>
          <w:rFonts w:ascii="Consolas" w:eastAsia="Times New Roman" w:hAnsi="Consolas" w:cs="Times New Roman"/>
          <w:color w:val="6A9955"/>
          <w:sz w:val="21"/>
          <w:szCs w:val="21"/>
        </w:rPr>
        <w:t>api</w:t>
      </w:r>
      <w:proofErr w:type="spellEnd"/>
      <w:r w:rsidRPr="00962161">
        <w:rPr>
          <w:rFonts w:ascii="Consolas" w:eastAsia="Times New Roman" w:hAnsi="Consolas" w:cs="Times New Roman"/>
          <w:color w:val="6A9955"/>
          <w:sz w:val="21"/>
          <w:szCs w:val="21"/>
        </w:rPr>
        <w:t> with REST compliance:</w:t>
      </w:r>
    </w:p>
    <w:p w14:paraId="012C8F77" w14:textId="5EB84142" w:rsidR="00A52D35" w:rsidRDefault="00A52D35" w:rsidP="0096216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//The below table represents the </w:t>
      </w:r>
      <w:proofErr w:type="spellStart"/>
      <w:r>
        <w:rPr>
          <w:rFonts w:ascii="Consolas" w:eastAsia="Times New Roman" w:hAnsi="Consolas" w:cs="Times New Roman"/>
          <w:color w:val="6A9955"/>
          <w:sz w:val="21"/>
          <w:szCs w:val="21"/>
        </w:rPr>
        <w:t>apis</w:t>
      </w:r>
      <w:proofErr w:type="spellEnd"/>
      <w:r>
        <w:rPr>
          <w:rFonts w:ascii="Consolas" w:eastAsia="Times New Roman" w:hAnsi="Consolas" w:cs="Times New Roman"/>
          <w:color w:val="6A9955"/>
          <w:sz w:val="21"/>
          <w:szCs w:val="21"/>
        </w:rPr>
        <w:t xml:space="preserve"> (Which is built in a demo application in REST Folder)</w:t>
      </w:r>
    </w:p>
    <w:p w14:paraId="3A1AB566" w14:textId="77777777" w:rsidR="00A52D35" w:rsidRPr="00962161" w:rsidRDefault="00A52D35" w:rsidP="00962161">
      <w:pPr>
        <w:shd w:val="clear" w:color="auto" w:fill="1E1E1E"/>
        <w:spacing w:after="0" w:line="285" w:lineRule="atLeast"/>
        <w:rPr>
          <w:rFonts w:ascii="Consolas" w:eastAsia="Times New Roman" w:hAnsi="Consolas" w:cs="Times New Roman"/>
          <w:color w:val="D4D4D4"/>
          <w:sz w:val="21"/>
          <w:szCs w:val="21"/>
        </w:rPr>
      </w:pPr>
    </w:p>
    <w:p w14:paraId="3E8A760E" w14:textId="35760DCB" w:rsidR="00962161" w:rsidRPr="00962161" w:rsidRDefault="00990009" w:rsidP="00A52D35">
      <w:pPr>
        <w:shd w:val="clear" w:color="auto" w:fill="1E1E1E"/>
        <w:spacing w:after="0" w:line="285" w:lineRule="atLeast"/>
        <w:rPr>
          <w:rFonts w:ascii="Consolas" w:eastAsia="Times New Roman" w:hAnsi="Consolas" w:cs="Times New Roman"/>
          <w:color w:val="538135" w:themeColor="accent6" w:themeShade="BF"/>
          <w:sz w:val="21"/>
          <w:szCs w:val="21"/>
        </w:rPr>
      </w:pPr>
      <w:r w:rsidRPr="00DF2A2A">
        <w:rPr>
          <w:rFonts w:ascii="Consolas" w:eastAsia="Times New Roman" w:hAnsi="Consolas" w:cs="Times New Roman"/>
          <w:color w:val="A8D08D" w:themeColor="accent6" w:themeTint="99"/>
          <w:sz w:val="21"/>
          <w:szCs w:val="21"/>
        </w:rPr>
        <w:t>//</w:t>
      </w:r>
      <w:r w:rsidR="00DF2A2A">
        <w:rPr>
          <w:rFonts w:ascii="Consolas" w:eastAsia="Times New Roman" w:hAnsi="Consolas" w:cs="Times New Roman"/>
          <w:color w:val="A8D08D" w:themeColor="accent6" w:themeTint="99"/>
          <w:sz w:val="21"/>
          <w:szCs w:val="21"/>
        </w:rPr>
        <w:t>This is not the one way of implementing RESTful APIs. But this is very //common to match different HTTP verbs with some resource (In this case //“comments”), some base URL and then adding on an id or some unique //identifier</w:t>
      </w:r>
    </w:p>
    <w:tbl>
      <w:tblPr>
        <w:tblStyle w:val="TableGrid"/>
        <w:tblpPr w:leftFromText="180" w:rightFromText="180" w:vertAnchor="text" w:horzAnchor="margin" w:tblpY="911"/>
        <w:tblW w:w="0" w:type="auto"/>
        <w:tblLook w:val="04A0" w:firstRow="1" w:lastRow="0" w:firstColumn="1" w:lastColumn="0" w:noHBand="0" w:noVBand="1"/>
      </w:tblPr>
      <w:tblGrid>
        <w:gridCol w:w="2254"/>
        <w:gridCol w:w="2254"/>
        <w:gridCol w:w="2254"/>
        <w:gridCol w:w="2254"/>
      </w:tblGrid>
      <w:tr w:rsidR="00A52D35" w14:paraId="347E2BCE" w14:textId="77777777" w:rsidTr="00A52D35">
        <w:tc>
          <w:tcPr>
            <w:tcW w:w="2254" w:type="dxa"/>
          </w:tcPr>
          <w:p w14:paraId="20600CBA" w14:textId="77777777" w:rsidR="00A52D35" w:rsidRDefault="00A52D35" w:rsidP="00A52D35">
            <w:pPr>
              <w:rPr>
                <w:b/>
                <w:bCs/>
              </w:rPr>
            </w:pPr>
            <w:r>
              <w:rPr>
                <w:b/>
                <w:bCs/>
              </w:rPr>
              <w:t>NAME</w:t>
            </w:r>
          </w:p>
        </w:tc>
        <w:tc>
          <w:tcPr>
            <w:tcW w:w="2254" w:type="dxa"/>
          </w:tcPr>
          <w:p w14:paraId="1FD4F81E" w14:textId="77777777" w:rsidR="00A52D35" w:rsidRDefault="00A52D35" w:rsidP="00A52D35">
            <w:pPr>
              <w:rPr>
                <w:b/>
                <w:bCs/>
              </w:rPr>
            </w:pPr>
            <w:r>
              <w:rPr>
                <w:b/>
                <w:bCs/>
              </w:rPr>
              <w:t>PATH</w:t>
            </w:r>
          </w:p>
        </w:tc>
        <w:tc>
          <w:tcPr>
            <w:tcW w:w="2254" w:type="dxa"/>
          </w:tcPr>
          <w:p w14:paraId="483F5863" w14:textId="77777777" w:rsidR="00A52D35" w:rsidRDefault="00A52D35" w:rsidP="00A52D35">
            <w:pPr>
              <w:rPr>
                <w:b/>
                <w:bCs/>
              </w:rPr>
            </w:pPr>
            <w:r>
              <w:rPr>
                <w:b/>
                <w:bCs/>
              </w:rPr>
              <w:t>VERB</w:t>
            </w:r>
          </w:p>
        </w:tc>
        <w:tc>
          <w:tcPr>
            <w:tcW w:w="2254" w:type="dxa"/>
          </w:tcPr>
          <w:p w14:paraId="412E9E5D" w14:textId="77777777" w:rsidR="00A52D35" w:rsidRDefault="00A52D35" w:rsidP="00A52D35">
            <w:pPr>
              <w:rPr>
                <w:b/>
                <w:bCs/>
              </w:rPr>
            </w:pPr>
            <w:r>
              <w:rPr>
                <w:b/>
                <w:bCs/>
              </w:rPr>
              <w:t>PURPOSE</w:t>
            </w:r>
          </w:p>
        </w:tc>
      </w:tr>
      <w:tr w:rsidR="00A52D35" w14:paraId="338837E7" w14:textId="77777777" w:rsidTr="00A52D35">
        <w:tc>
          <w:tcPr>
            <w:tcW w:w="2254" w:type="dxa"/>
          </w:tcPr>
          <w:p w14:paraId="67634564" w14:textId="77777777" w:rsidR="00A52D35" w:rsidRPr="00A52D35" w:rsidRDefault="00A52D35" w:rsidP="00A52D35">
            <w:pPr>
              <w:rPr>
                <w:b/>
                <w:bCs/>
              </w:rPr>
            </w:pPr>
            <w:r w:rsidRPr="00A52D35">
              <w:rPr>
                <w:b/>
                <w:bCs/>
              </w:rPr>
              <w:t>Index</w:t>
            </w:r>
          </w:p>
        </w:tc>
        <w:tc>
          <w:tcPr>
            <w:tcW w:w="2254" w:type="dxa"/>
          </w:tcPr>
          <w:p w14:paraId="6669F913" w14:textId="279B455E" w:rsidR="00A52D35" w:rsidRPr="00A52D35" w:rsidRDefault="00A52D35" w:rsidP="00A52D35">
            <w:pPr>
              <w:rPr>
                <w:b/>
                <w:bCs/>
              </w:rPr>
            </w:pPr>
            <w:r w:rsidRPr="00A52D35">
              <w:rPr>
                <w:b/>
                <w:bCs/>
              </w:rPr>
              <w:t>/comment</w:t>
            </w:r>
            <w:r w:rsidR="00A217E7">
              <w:rPr>
                <w:b/>
                <w:bCs/>
              </w:rPr>
              <w:t>s</w:t>
            </w:r>
          </w:p>
        </w:tc>
        <w:tc>
          <w:tcPr>
            <w:tcW w:w="2254" w:type="dxa"/>
          </w:tcPr>
          <w:p w14:paraId="0A852F63" w14:textId="77777777" w:rsidR="00A52D35" w:rsidRPr="00A52D35" w:rsidRDefault="00A52D35" w:rsidP="00A52D35">
            <w:pPr>
              <w:rPr>
                <w:b/>
                <w:bCs/>
              </w:rPr>
            </w:pPr>
            <w:r w:rsidRPr="00A52D35">
              <w:rPr>
                <w:b/>
                <w:bCs/>
              </w:rPr>
              <w:t>GET</w:t>
            </w:r>
          </w:p>
        </w:tc>
        <w:tc>
          <w:tcPr>
            <w:tcW w:w="2254" w:type="dxa"/>
          </w:tcPr>
          <w:p w14:paraId="3277A881" w14:textId="77777777" w:rsidR="00A52D35" w:rsidRPr="00A52D35" w:rsidRDefault="00A52D35" w:rsidP="00A52D35">
            <w:pPr>
              <w:rPr>
                <w:b/>
                <w:bCs/>
              </w:rPr>
            </w:pPr>
            <w:r w:rsidRPr="00A52D35">
              <w:rPr>
                <w:b/>
                <w:bCs/>
              </w:rPr>
              <w:t>Displays all comments</w:t>
            </w:r>
          </w:p>
        </w:tc>
      </w:tr>
      <w:tr w:rsidR="00A52D35" w14:paraId="035EF83A" w14:textId="77777777" w:rsidTr="00A52D35">
        <w:tc>
          <w:tcPr>
            <w:tcW w:w="2254" w:type="dxa"/>
          </w:tcPr>
          <w:p w14:paraId="0BD566FF" w14:textId="77777777" w:rsidR="00A52D35" w:rsidRPr="00A52D35" w:rsidRDefault="00A52D35" w:rsidP="00A52D35">
            <w:pPr>
              <w:rPr>
                <w:b/>
                <w:bCs/>
              </w:rPr>
            </w:pPr>
            <w:r w:rsidRPr="00A52D35">
              <w:rPr>
                <w:b/>
                <w:bCs/>
              </w:rPr>
              <w:t>New</w:t>
            </w:r>
          </w:p>
        </w:tc>
        <w:tc>
          <w:tcPr>
            <w:tcW w:w="2254" w:type="dxa"/>
          </w:tcPr>
          <w:p w14:paraId="14DD0275" w14:textId="77777777" w:rsidR="00A52D35" w:rsidRDefault="00A52D35" w:rsidP="00A52D35">
            <w:pPr>
              <w:rPr>
                <w:b/>
                <w:bCs/>
              </w:rPr>
            </w:pPr>
            <w:r>
              <w:rPr>
                <w:b/>
                <w:bCs/>
              </w:rPr>
              <w:t>/comments/new</w:t>
            </w:r>
          </w:p>
        </w:tc>
        <w:tc>
          <w:tcPr>
            <w:tcW w:w="2254" w:type="dxa"/>
          </w:tcPr>
          <w:p w14:paraId="7DB3F05B" w14:textId="77777777" w:rsidR="00A52D35" w:rsidRDefault="00A52D35" w:rsidP="00A52D35">
            <w:pPr>
              <w:rPr>
                <w:b/>
                <w:bCs/>
              </w:rPr>
            </w:pPr>
            <w:r>
              <w:rPr>
                <w:b/>
                <w:bCs/>
              </w:rPr>
              <w:t>GET</w:t>
            </w:r>
          </w:p>
        </w:tc>
        <w:tc>
          <w:tcPr>
            <w:tcW w:w="2254" w:type="dxa"/>
          </w:tcPr>
          <w:p w14:paraId="7B18D98D" w14:textId="77777777" w:rsidR="00A52D35" w:rsidRDefault="00A52D35" w:rsidP="00A52D35">
            <w:pPr>
              <w:rPr>
                <w:b/>
                <w:bCs/>
              </w:rPr>
            </w:pPr>
            <w:r>
              <w:rPr>
                <w:b/>
                <w:bCs/>
              </w:rPr>
              <w:t>Form to create new comment</w:t>
            </w:r>
          </w:p>
        </w:tc>
      </w:tr>
      <w:tr w:rsidR="00A52D35" w14:paraId="111814D3" w14:textId="77777777" w:rsidTr="00A52D35">
        <w:tc>
          <w:tcPr>
            <w:tcW w:w="2254" w:type="dxa"/>
          </w:tcPr>
          <w:p w14:paraId="6D65823D" w14:textId="77777777" w:rsidR="00A52D35" w:rsidRDefault="00A52D35" w:rsidP="00A52D35">
            <w:pPr>
              <w:rPr>
                <w:b/>
                <w:bCs/>
              </w:rPr>
            </w:pPr>
            <w:r>
              <w:rPr>
                <w:b/>
                <w:bCs/>
              </w:rPr>
              <w:t>Create</w:t>
            </w:r>
          </w:p>
        </w:tc>
        <w:tc>
          <w:tcPr>
            <w:tcW w:w="2254" w:type="dxa"/>
          </w:tcPr>
          <w:p w14:paraId="6A424EB3" w14:textId="77777777" w:rsidR="00A52D35" w:rsidRDefault="00A52D35" w:rsidP="00A52D35">
            <w:pPr>
              <w:rPr>
                <w:b/>
                <w:bCs/>
              </w:rPr>
            </w:pPr>
            <w:r>
              <w:rPr>
                <w:b/>
                <w:bCs/>
              </w:rPr>
              <w:t>/comments</w:t>
            </w:r>
          </w:p>
        </w:tc>
        <w:tc>
          <w:tcPr>
            <w:tcW w:w="2254" w:type="dxa"/>
          </w:tcPr>
          <w:p w14:paraId="0CD222A4" w14:textId="77777777" w:rsidR="00A52D35" w:rsidRDefault="00A52D35" w:rsidP="00A52D35">
            <w:pPr>
              <w:rPr>
                <w:b/>
                <w:bCs/>
              </w:rPr>
            </w:pPr>
            <w:r>
              <w:rPr>
                <w:b/>
                <w:bCs/>
              </w:rPr>
              <w:t>POST</w:t>
            </w:r>
          </w:p>
        </w:tc>
        <w:tc>
          <w:tcPr>
            <w:tcW w:w="2254" w:type="dxa"/>
          </w:tcPr>
          <w:p w14:paraId="7487997C" w14:textId="77777777" w:rsidR="00A52D35" w:rsidRDefault="00A52D35" w:rsidP="00A52D35">
            <w:pPr>
              <w:rPr>
                <w:b/>
                <w:bCs/>
              </w:rPr>
            </w:pPr>
            <w:r>
              <w:rPr>
                <w:b/>
                <w:bCs/>
              </w:rPr>
              <w:t>Create new comment on the server</w:t>
            </w:r>
          </w:p>
        </w:tc>
      </w:tr>
      <w:tr w:rsidR="00A52D35" w14:paraId="0BA42A63" w14:textId="77777777" w:rsidTr="00A52D35">
        <w:tc>
          <w:tcPr>
            <w:tcW w:w="2254" w:type="dxa"/>
          </w:tcPr>
          <w:p w14:paraId="63E38FFB" w14:textId="77777777" w:rsidR="00A52D35" w:rsidRDefault="00A52D35" w:rsidP="00A52D35">
            <w:pPr>
              <w:rPr>
                <w:b/>
                <w:bCs/>
              </w:rPr>
            </w:pPr>
            <w:r>
              <w:rPr>
                <w:b/>
                <w:bCs/>
              </w:rPr>
              <w:t>Show</w:t>
            </w:r>
          </w:p>
        </w:tc>
        <w:tc>
          <w:tcPr>
            <w:tcW w:w="2254" w:type="dxa"/>
          </w:tcPr>
          <w:p w14:paraId="2C178C44" w14:textId="77777777" w:rsidR="00A52D35" w:rsidRDefault="00A52D35" w:rsidP="00A52D35">
            <w:pPr>
              <w:rPr>
                <w:b/>
                <w:bCs/>
              </w:rPr>
            </w:pPr>
            <w:r>
              <w:rPr>
                <w:b/>
                <w:bCs/>
              </w:rPr>
              <w:t>/comments/:id</w:t>
            </w:r>
          </w:p>
        </w:tc>
        <w:tc>
          <w:tcPr>
            <w:tcW w:w="2254" w:type="dxa"/>
          </w:tcPr>
          <w:p w14:paraId="1E6CDEC1" w14:textId="77777777" w:rsidR="00A52D35" w:rsidRDefault="00A52D35" w:rsidP="00A52D35">
            <w:pPr>
              <w:rPr>
                <w:b/>
                <w:bCs/>
              </w:rPr>
            </w:pPr>
            <w:r>
              <w:rPr>
                <w:b/>
                <w:bCs/>
              </w:rPr>
              <w:t>GET</w:t>
            </w:r>
          </w:p>
        </w:tc>
        <w:tc>
          <w:tcPr>
            <w:tcW w:w="2254" w:type="dxa"/>
          </w:tcPr>
          <w:p w14:paraId="51AA419E" w14:textId="77777777" w:rsidR="00A52D35" w:rsidRDefault="00A52D35" w:rsidP="00A52D35">
            <w:pPr>
              <w:rPr>
                <w:b/>
                <w:bCs/>
              </w:rPr>
            </w:pPr>
            <w:r>
              <w:rPr>
                <w:b/>
                <w:bCs/>
              </w:rPr>
              <w:t>Details for one specific comment</w:t>
            </w:r>
          </w:p>
        </w:tc>
      </w:tr>
      <w:tr w:rsidR="00A52D35" w14:paraId="7E25BBCD" w14:textId="77777777" w:rsidTr="00A52D35">
        <w:tc>
          <w:tcPr>
            <w:tcW w:w="2254" w:type="dxa"/>
          </w:tcPr>
          <w:p w14:paraId="33FABF3A" w14:textId="77777777" w:rsidR="00A52D35" w:rsidRDefault="00A52D35" w:rsidP="00A52D35">
            <w:pPr>
              <w:rPr>
                <w:b/>
                <w:bCs/>
              </w:rPr>
            </w:pPr>
            <w:r>
              <w:rPr>
                <w:b/>
                <w:bCs/>
              </w:rPr>
              <w:t>Edit</w:t>
            </w:r>
          </w:p>
        </w:tc>
        <w:tc>
          <w:tcPr>
            <w:tcW w:w="2254" w:type="dxa"/>
          </w:tcPr>
          <w:p w14:paraId="3586F4CE" w14:textId="579BB689" w:rsidR="00A52D35" w:rsidRDefault="00A52D35" w:rsidP="00A52D35">
            <w:pPr>
              <w:rPr>
                <w:b/>
                <w:bCs/>
              </w:rPr>
            </w:pPr>
            <w:r>
              <w:rPr>
                <w:b/>
                <w:bCs/>
              </w:rPr>
              <w:t>/comments/:id/edit</w:t>
            </w:r>
          </w:p>
        </w:tc>
        <w:tc>
          <w:tcPr>
            <w:tcW w:w="2254" w:type="dxa"/>
          </w:tcPr>
          <w:p w14:paraId="156A496C" w14:textId="77777777" w:rsidR="00A52D35" w:rsidRDefault="00A52D35" w:rsidP="00A52D35">
            <w:pPr>
              <w:rPr>
                <w:b/>
                <w:bCs/>
              </w:rPr>
            </w:pPr>
            <w:r>
              <w:rPr>
                <w:b/>
                <w:bCs/>
              </w:rPr>
              <w:t>GET</w:t>
            </w:r>
          </w:p>
        </w:tc>
        <w:tc>
          <w:tcPr>
            <w:tcW w:w="2254" w:type="dxa"/>
          </w:tcPr>
          <w:p w14:paraId="298F6BC2" w14:textId="77777777" w:rsidR="00A52D35" w:rsidRDefault="00A52D35" w:rsidP="00A52D35">
            <w:pPr>
              <w:rPr>
                <w:b/>
                <w:bCs/>
              </w:rPr>
            </w:pPr>
            <w:r>
              <w:rPr>
                <w:b/>
                <w:bCs/>
              </w:rPr>
              <w:t>Form to edit specific content</w:t>
            </w:r>
          </w:p>
        </w:tc>
      </w:tr>
      <w:tr w:rsidR="00A52D35" w14:paraId="2252E191" w14:textId="77777777" w:rsidTr="00A52D35">
        <w:tc>
          <w:tcPr>
            <w:tcW w:w="2254" w:type="dxa"/>
          </w:tcPr>
          <w:p w14:paraId="08A2AEDF" w14:textId="77777777" w:rsidR="00A52D35" w:rsidRDefault="00A52D35" w:rsidP="00A52D35">
            <w:pPr>
              <w:rPr>
                <w:b/>
                <w:bCs/>
              </w:rPr>
            </w:pPr>
            <w:r>
              <w:rPr>
                <w:b/>
                <w:bCs/>
              </w:rPr>
              <w:lastRenderedPageBreak/>
              <w:t>Update</w:t>
            </w:r>
          </w:p>
        </w:tc>
        <w:tc>
          <w:tcPr>
            <w:tcW w:w="2254" w:type="dxa"/>
          </w:tcPr>
          <w:p w14:paraId="641B5D2D" w14:textId="77777777" w:rsidR="00A52D35" w:rsidRDefault="00A52D35" w:rsidP="00A52D35">
            <w:pPr>
              <w:rPr>
                <w:b/>
                <w:bCs/>
              </w:rPr>
            </w:pPr>
            <w:r>
              <w:rPr>
                <w:b/>
                <w:bCs/>
              </w:rPr>
              <w:t>/comments/:id</w:t>
            </w:r>
          </w:p>
        </w:tc>
        <w:tc>
          <w:tcPr>
            <w:tcW w:w="2254" w:type="dxa"/>
          </w:tcPr>
          <w:p w14:paraId="08D28215" w14:textId="77777777" w:rsidR="00A52D35" w:rsidRDefault="00A52D35" w:rsidP="00A52D35">
            <w:pPr>
              <w:rPr>
                <w:b/>
                <w:bCs/>
              </w:rPr>
            </w:pPr>
            <w:r>
              <w:rPr>
                <w:b/>
                <w:bCs/>
              </w:rPr>
              <w:t>PATCH</w:t>
            </w:r>
          </w:p>
        </w:tc>
        <w:tc>
          <w:tcPr>
            <w:tcW w:w="2254" w:type="dxa"/>
          </w:tcPr>
          <w:p w14:paraId="0ED52757" w14:textId="77777777" w:rsidR="00A52D35" w:rsidRDefault="00A52D35" w:rsidP="00A52D35">
            <w:pPr>
              <w:rPr>
                <w:b/>
                <w:bCs/>
              </w:rPr>
            </w:pPr>
            <w:r>
              <w:rPr>
                <w:b/>
                <w:bCs/>
              </w:rPr>
              <w:t>Updates specific comment on server</w:t>
            </w:r>
          </w:p>
        </w:tc>
      </w:tr>
      <w:tr w:rsidR="00A52D35" w14:paraId="7F117F95" w14:textId="77777777" w:rsidTr="00A52D35">
        <w:tc>
          <w:tcPr>
            <w:tcW w:w="2254" w:type="dxa"/>
          </w:tcPr>
          <w:p w14:paraId="60A42A8D" w14:textId="01104367" w:rsidR="00A52D35" w:rsidRDefault="00A52D35" w:rsidP="00A52D35">
            <w:pPr>
              <w:rPr>
                <w:b/>
                <w:bCs/>
              </w:rPr>
            </w:pPr>
            <w:r>
              <w:rPr>
                <w:b/>
                <w:bCs/>
              </w:rPr>
              <w:t>Destroy</w:t>
            </w:r>
          </w:p>
        </w:tc>
        <w:tc>
          <w:tcPr>
            <w:tcW w:w="2254" w:type="dxa"/>
          </w:tcPr>
          <w:p w14:paraId="150149E1" w14:textId="35BCCD83" w:rsidR="00A52D35" w:rsidRDefault="00A52D35" w:rsidP="00A52D35">
            <w:pPr>
              <w:rPr>
                <w:b/>
                <w:bCs/>
              </w:rPr>
            </w:pPr>
            <w:r>
              <w:rPr>
                <w:b/>
                <w:bCs/>
              </w:rPr>
              <w:t>/comments/:id</w:t>
            </w:r>
          </w:p>
        </w:tc>
        <w:tc>
          <w:tcPr>
            <w:tcW w:w="2254" w:type="dxa"/>
          </w:tcPr>
          <w:p w14:paraId="6D7BEA5E" w14:textId="579B3B0A" w:rsidR="00A52D35" w:rsidRDefault="00A52D35" w:rsidP="00A52D35">
            <w:pPr>
              <w:rPr>
                <w:b/>
                <w:bCs/>
              </w:rPr>
            </w:pPr>
            <w:r>
              <w:rPr>
                <w:b/>
                <w:bCs/>
              </w:rPr>
              <w:t>DELETE</w:t>
            </w:r>
          </w:p>
        </w:tc>
        <w:tc>
          <w:tcPr>
            <w:tcW w:w="2254" w:type="dxa"/>
          </w:tcPr>
          <w:p w14:paraId="45DB09BD" w14:textId="7C2DFBFE" w:rsidR="00A52D35" w:rsidRDefault="00A52D35" w:rsidP="00A52D35">
            <w:pPr>
              <w:rPr>
                <w:b/>
                <w:bCs/>
              </w:rPr>
            </w:pPr>
            <w:r>
              <w:rPr>
                <w:b/>
                <w:bCs/>
              </w:rPr>
              <w:t>Deletes specific item on the server</w:t>
            </w:r>
          </w:p>
        </w:tc>
      </w:tr>
    </w:tbl>
    <w:p w14:paraId="60DFC981" w14:textId="7746873F" w:rsidR="00962161" w:rsidRPr="00962161" w:rsidRDefault="00962161" w:rsidP="00962161">
      <w:pPr>
        <w:shd w:val="clear" w:color="auto" w:fill="1E1E1E"/>
        <w:spacing w:after="0" w:line="285" w:lineRule="atLeast"/>
        <w:rPr>
          <w:rFonts w:ascii="Consolas" w:eastAsia="Times New Roman" w:hAnsi="Consolas" w:cs="Times New Roman"/>
          <w:color w:val="D4D4D4"/>
          <w:sz w:val="21"/>
          <w:szCs w:val="21"/>
        </w:rPr>
      </w:pPr>
    </w:p>
    <w:p w14:paraId="6D550156" w14:textId="77777777" w:rsidR="00DF6E00" w:rsidRDefault="00DF6E00" w:rsidP="009A1EAC"/>
    <w:p w14:paraId="5EAE7802" w14:textId="4AC7C81E" w:rsidR="00DA737D" w:rsidRDefault="00DA737D" w:rsidP="009A1EAC">
      <w:r w:rsidRPr="00DA737D">
        <w:t>The below code will show an example of each of these requests</w:t>
      </w:r>
      <w:r>
        <w:t>:</w:t>
      </w:r>
    </w:p>
    <w:p w14:paraId="6CA3970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express</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DCDCAA"/>
          <w:sz w:val="21"/>
          <w:szCs w:val="21"/>
        </w:rPr>
        <w:t>require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'express'</w:t>
      </w:r>
      <w:r w:rsidRPr="00C72FC0">
        <w:rPr>
          <w:rFonts w:ascii="Consolas" w:eastAsia="Times New Roman" w:hAnsi="Consolas" w:cs="Times New Roman"/>
          <w:color w:val="D4D4D4"/>
          <w:sz w:val="21"/>
          <w:szCs w:val="21"/>
        </w:rPr>
        <w:t>);</w:t>
      </w:r>
    </w:p>
    <w:p w14:paraId="5AE583CA"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path</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DCDCAA"/>
          <w:sz w:val="21"/>
          <w:szCs w:val="21"/>
        </w:rPr>
        <w:t>require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'path'</w:t>
      </w:r>
      <w:r w:rsidRPr="00C72FC0">
        <w:rPr>
          <w:rFonts w:ascii="Consolas" w:eastAsia="Times New Roman" w:hAnsi="Consolas" w:cs="Times New Roman"/>
          <w:color w:val="D4D4D4"/>
          <w:sz w:val="21"/>
          <w:szCs w:val="21"/>
        </w:rPr>
        <w:t>);</w:t>
      </w:r>
    </w:p>
    <w:p w14:paraId="31FDC8A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569CD6"/>
          <w:sz w:val="21"/>
          <w:szCs w:val="21"/>
        </w:rPr>
        <w:t>const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DCDCAA"/>
          <w:sz w:val="21"/>
          <w:szCs w:val="21"/>
        </w:rPr>
        <w:t>methodOverride</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DCDCAA"/>
          <w:sz w:val="21"/>
          <w:szCs w:val="21"/>
        </w:rPr>
        <w:t>require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'method-override'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//method-override package lets us use patch, put and other http verbs where client does not support it (In html, forms only support get and post)</w:t>
      </w:r>
    </w:p>
    <w:p w14:paraId="70079A9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569CD6"/>
          <w:sz w:val="21"/>
          <w:szCs w:val="21"/>
        </w:rPr>
        <w:t>const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v4</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DCDCAA"/>
          <w:sz w:val="21"/>
          <w:szCs w:val="21"/>
        </w:rPr>
        <w:t>uuid</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DCDCAA"/>
          <w:sz w:val="21"/>
          <w:szCs w:val="21"/>
        </w:rPr>
        <w:t>require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'uuid'</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//uuid() will give us an unique id</w:t>
      </w:r>
    </w:p>
    <w:p w14:paraId="6EC175BA"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0ECE64A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DCDCAA"/>
          <w:sz w:val="21"/>
          <w:szCs w:val="21"/>
        </w:rPr>
        <w:t>express</w:t>
      </w:r>
      <w:r w:rsidRPr="00C72FC0">
        <w:rPr>
          <w:rFonts w:ascii="Consolas" w:eastAsia="Times New Roman" w:hAnsi="Consolas" w:cs="Times New Roman"/>
          <w:color w:val="D4D4D4"/>
          <w:sz w:val="21"/>
          <w:szCs w:val="21"/>
        </w:rPr>
        <w:t>();</w:t>
      </w:r>
    </w:p>
    <w:p w14:paraId="1EF8D6F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4B5B188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set</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'view engine'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w:t>
      </w:r>
      <w:proofErr w:type="spellStart"/>
      <w:r w:rsidRPr="00C72FC0">
        <w:rPr>
          <w:rFonts w:ascii="Consolas" w:eastAsia="Times New Roman" w:hAnsi="Consolas" w:cs="Times New Roman"/>
          <w:color w:val="CE9178"/>
          <w:sz w:val="21"/>
          <w:szCs w:val="21"/>
        </w:rPr>
        <w:t>ejs</w:t>
      </w:r>
      <w:proofErr w:type="spellEnd"/>
      <w:r w:rsidRPr="00C72FC0">
        <w:rPr>
          <w:rFonts w:ascii="Consolas" w:eastAsia="Times New Roman" w:hAnsi="Consolas" w:cs="Times New Roman"/>
          <w:color w:val="CE9178"/>
          <w:sz w:val="21"/>
          <w:szCs w:val="21"/>
        </w:rPr>
        <w: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//setting the view engine to </w:t>
      </w:r>
      <w:proofErr w:type="spellStart"/>
      <w:r w:rsidRPr="00C72FC0">
        <w:rPr>
          <w:rFonts w:ascii="Consolas" w:eastAsia="Times New Roman" w:hAnsi="Consolas" w:cs="Times New Roman"/>
          <w:color w:val="6A9955"/>
          <w:sz w:val="21"/>
          <w:szCs w:val="21"/>
        </w:rPr>
        <w:t>ejs</w:t>
      </w:r>
      <w:proofErr w:type="spellEnd"/>
    </w:p>
    <w:p w14:paraId="00C883E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set</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'views'</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4FC1FF"/>
          <w:sz w:val="21"/>
          <w:szCs w:val="21"/>
        </w:rPr>
        <w:t>path</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join</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__</w:t>
      </w:r>
      <w:proofErr w:type="spellStart"/>
      <w:r w:rsidRPr="00C72FC0">
        <w:rPr>
          <w:rFonts w:ascii="Consolas" w:eastAsia="Times New Roman" w:hAnsi="Consolas" w:cs="Times New Roman"/>
          <w:color w:val="9CDCFE"/>
          <w:sz w:val="21"/>
          <w:szCs w:val="21"/>
        </w:rPr>
        <w:t>dirname</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'views'</w:t>
      </w:r>
      <w:r w:rsidRPr="00C72FC0">
        <w:rPr>
          <w:rFonts w:ascii="Consolas" w:eastAsia="Times New Roman" w:hAnsi="Consolas" w:cs="Times New Roman"/>
          <w:color w:val="D4D4D4"/>
          <w:sz w:val="21"/>
          <w:szCs w:val="21"/>
        </w:rPr>
        <w:t>));</w:t>
      </w:r>
    </w:p>
    <w:p w14:paraId="277909BD"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697762D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use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4FC1FF"/>
          <w:sz w:val="21"/>
          <w:szCs w:val="21"/>
        </w:rPr>
        <w:t>express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urlencoded</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extended:</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true</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6A9955"/>
          <w:sz w:val="21"/>
          <w:szCs w:val="21"/>
        </w:rPr>
        <w:t>//for parsing form data</w:t>
      </w:r>
    </w:p>
    <w:p w14:paraId="2416B20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use</w:t>
      </w:r>
      <w:proofErr w:type="spellEnd"/>
      <w:r w:rsidRPr="00C72FC0">
        <w:rPr>
          <w:rFonts w:ascii="Consolas" w:eastAsia="Times New Roman" w:hAnsi="Consolas" w:cs="Times New Roman"/>
          <w:color w:val="D4D4D4"/>
          <w:sz w:val="21"/>
          <w:szCs w:val="21"/>
        </w:rPr>
        <w:t>(</w:t>
      </w:r>
      <w:proofErr w:type="spellStart"/>
      <w:r w:rsidRPr="00C72FC0">
        <w:rPr>
          <w:rFonts w:ascii="Consolas" w:eastAsia="Times New Roman" w:hAnsi="Consolas" w:cs="Times New Roman"/>
          <w:color w:val="DCDCAA"/>
          <w:sz w:val="21"/>
          <w:szCs w:val="21"/>
        </w:rPr>
        <w:t>methodOverride</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"_method"</w:t>
      </w:r>
      <w:r w:rsidRPr="00C72FC0">
        <w:rPr>
          <w:rFonts w:ascii="Consolas" w:eastAsia="Times New Roman" w:hAnsi="Consolas" w:cs="Times New Roman"/>
          <w:color w:val="D4D4D4"/>
          <w:sz w:val="21"/>
          <w:szCs w:val="21"/>
        </w:rPr>
        <w:t>));</w:t>
      </w:r>
    </w:p>
    <w:p w14:paraId="15B853E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5B7819A3"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569CD6"/>
          <w:sz w:val="21"/>
          <w:szCs w:val="21"/>
        </w:rPr>
        <w:t>let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comments</w:t>
      </w:r>
      <w:r w:rsidRPr="00C72FC0">
        <w:rPr>
          <w:rFonts w:ascii="Consolas" w:eastAsia="Times New Roman" w:hAnsi="Consolas" w:cs="Times New Roman"/>
          <w:color w:val="D4D4D4"/>
          <w:sz w:val="21"/>
          <w:szCs w:val="21"/>
        </w:rPr>
        <w:t> = [</w:t>
      </w:r>
    </w:p>
    <w:p w14:paraId="297C760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26C9C9E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DCDCAA"/>
          <w:sz w:val="21"/>
          <w:szCs w:val="21"/>
        </w:rPr>
        <w:t>uuid</w:t>
      </w:r>
      <w:proofErr w:type="spellEnd"/>
      <w:r w:rsidRPr="00C72FC0">
        <w:rPr>
          <w:rFonts w:ascii="Consolas" w:eastAsia="Times New Roman" w:hAnsi="Consolas" w:cs="Times New Roman"/>
          <w:color w:val="D4D4D4"/>
          <w:sz w:val="21"/>
          <w:szCs w:val="21"/>
        </w:rPr>
        <w:t>(),</w:t>
      </w:r>
    </w:p>
    <w:p w14:paraId="2652B1E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username: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'Todd'</w:t>
      </w:r>
      <w:r w:rsidRPr="00C72FC0">
        <w:rPr>
          <w:rFonts w:ascii="Consolas" w:eastAsia="Times New Roman" w:hAnsi="Consolas" w:cs="Times New Roman"/>
          <w:color w:val="D4D4D4"/>
          <w:sz w:val="21"/>
          <w:szCs w:val="21"/>
        </w:rPr>
        <w:t>,</w:t>
      </w:r>
    </w:p>
    <w:p w14:paraId="4D80AE3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'lol that is so funny'</w:t>
      </w:r>
    </w:p>
    <w:p w14:paraId="5CA9052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5B38268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1429DB3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DCDCAA"/>
          <w:sz w:val="21"/>
          <w:szCs w:val="21"/>
        </w:rPr>
        <w:t>uuid</w:t>
      </w:r>
      <w:proofErr w:type="spellEnd"/>
      <w:r w:rsidRPr="00C72FC0">
        <w:rPr>
          <w:rFonts w:ascii="Consolas" w:eastAsia="Times New Roman" w:hAnsi="Consolas" w:cs="Times New Roman"/>
          <w:color w:val="D4D4D4"/>
          <w:sz w:val="21"/>
          <w:szCs w:val="21"/>
        </w:rPr>
        <w:t>(),</w:t>
      </w:r>
    </w:p>
    <w:p w14:paraId="24CB70E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username: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'Skyler'</w:t>
      </w:r>
      <w:r w:rsidRPr="00C72FC0">
        <w:rPr>
          <w:rFonts w:ascii="Consolas" w:eastAsia="Times New Roman" w:hAnsi="Consolas" w:cs="Times New Roman"/>
          <w:color w:val="D4D4D4"/>
          <w:sz w:val="21"/>
          <w:szCs w:val="21"/>
        </w:rPr>
        <w:t>,</w:t>
      </w:r>
    </w:p>
    <w:p w14:paraId="2BB5F51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'I like to go birdwatching with my dog'</w:t>
      </w:r>
    </w:p>
    <w:p w14:paraId="7E87C07A"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38EFFBB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69984477"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DCDCAA"/>
          <w:sz w:val="21"/>
          <w:szCs w:val="21"/>
        </w:rPr>
        <w:t>uuid</w:t>
      </w:r>
      <w:proofErr w:type="spellEnd"/>
      <w:r w:rsidRPr="00C72FC0">
        <w:rPr>
          <w:rFonts w:ascii="Consolas" w:eastAsia="Times New Roman" w:hAnsi="Consolas" w:cs="Times New Roman"/>
          <w:color w:val="D4D4D4"/>
          <w:sz w:val="21"/>
          <w:szCs w:val="21"/>
        </w:rPr>
        <w:t>(),</w:t>
      </w:r>
    </w:p>
    <w:p w14:paraId="118770C9"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username: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'Sk8erBoi'</w:t>
      </w:r>
      <w:r w:rsidRPr="00C72FC0">
        <w:rPr>
          <w:rFonts w:ascii="Consolas" w:eastAsia="Times New Roman" w:hAnsi="Consolas" w:cs="Times New Roman"/>
          <w:color w:val="D4D4D4"/>
          <w:sz w:val="21"/>
          <w:szCs w:val="21"/>
        </w:rPr>
        <w:t>,</w:t>
      </w:r>
    </w:p>
    <w:p w14:paraId="13FE838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w:t>
      </w:r>
      <w:proofErr w:type="spellStart"/>
      <w:r w:rsidRPr="00C72FC0">
        <w:rPr>
          <w:rFonts w:ascii="Consolas" w:eastAsia="Times New Roman" w:hAnsi="Consolas" w:cs="Times New Roman"/>
          <w:color w:val="CE9178"/>
          <w:sz w:val="21"/>
          <w:szCs w:val="21"/>
        </w:rPr>
        <w:t>Plz</w:t>
      </w:r>
      <w:proofErr w:type="spellEnd"/>
      <w:r w:rsidRPr="00C72FC0">
        <w:rPr>
          <w:rFonts w:ascii="Consolas" w:eastAsia="Times New Roman" w:hAnsi="Consolas" w:cs="Times New Roman"/>
          <w:color w:val="CE9178"/>
          <w:sz w:val="21"/>
          <w:szCs w:val="21"/>
        </w:rPr>
        <w:t> delete your account, Todd'</w:t>
      </w:r>
    </w:p>
    <w:p w14:paraId="2609520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4E9B900F"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40F262E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DCDCAA"/>
          <w:sz w:val="21"/>
          <w:szCs w:val="21"/>
        </w:rPr>
        <w:t>uuid</w:t>
      </w:r>
      <w:proofErr w:type="spellEnd"/>
      <w:r w:rsidRPr="00C72FC0">
        <w:rPr>
          <w:rFonts w:ascii="Consolas" w:eastAsia="Times New Roman" w:hAnsi="Consolas" w:cs="Times New Roman"/>
          <w:color w:val="D4D4D4"/>
          <w:sz w:val="21"/>
          <w:szCs w:val="21"/>
        </w:rPr>
        <w:t>(),</w:t>
      </w:r>
    </w:p>
    <w:p w14:paraId="2DC9B88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username:</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w:t>
      </w:r>
      <w:proofErr w:type="spellStart"/>
      <w:r w:rsidRPr="00C72FC0">
        <w:rPr>
          <w:rFonts w:ascii="Consolas" w:eastAsia="Times New Roman" w:hAnsi="Consolas" w:cs="Times New Roman"/>
          <w:color w:val="CE9178"/>
          <w:sz w:val="21"/>
          <w:szCs w:val="21"/>
        </w:rPr>
        <w:t>onlysayswoof</w:t>
      </w:r>
      <w:proofErr w:type="spellEnd"/>
      <w:r w:rsidRPr="00C72FC0">
        <w:rPr>
          <w:rFonts w:ascii="Consolas" w:eastAsia="Times New Roman" w:hAnsi="Consolas" w:cs="Times New Roman"/>
          <w:color w:val="CE9178"/>
          <w:sz w:val="21"/>
          <w:szCs w:val="21"/>
        </w:rPr>
        <w:t>'</w:t>
      </w:r>
      <w:r w:rsidRPr="00C72FC0">
        <w:rPr>
          <w:rFonts w:ascii="Consolas" w:eastAsia="Times New Roman" w:hAnsi="Consolas" w:cs="Times New Roman"/>
          <w:color w:val="D4D4D4"/>
          <w:sz w:val="21"/>
          <w:szCs w:val="21"/>
        </w:rPr>
        <w:t>,</w:t>
      </w:r>
    </w:p>
    <w:p w14:paraId="2EB9B14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CE9178"/>
          <w:sz w:val="21"/>
          <w:szCs w:val="21"/>
        </w:rPr>
        <w:t>'woof woof woof'</w:t>
      </w:r>
    </w:p>
    <w:p w14:paraId="24D278D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
    <w:p w14:paraId="397187BF"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53718F77"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4699A35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//homepage</w:t>
      </w:r>
    </w:p>
    <w:p w14:paraId="0F1C3C0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get</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req</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p>
    <w:p w14:paraId="49371F2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lastRenderedPageBreak/>
        <w:t>    </w:t>
      </w:r>
      <w:proofErr w:type="spellStart"/>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render</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'home'</w:t>
      </w:r>
      <w:r w:rsidRPr="00C72FC0">
        <w:rPr>
          <w:rFonts w:ascii="Consolas" w:eastAsia="Times New Roman" w:hAnsi="Consolas" w:cs="Times New Roman"/>
          <w:color w:val="D4D4D4"/>
          <w:sz w:val="21"/>
          <w:szCs w:val="21"/>
        </w:rPr>
        <w:t>);</w:t>
      </w:r>
    </w:p>
    <w:p w14:paraId="62B2C96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7FE52AAA"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15A2A91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//getting all the comments</w:t>
      </w:r>
    </w:p>
    <w:p w14:paraId="1C3D3EB5"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4219FB">
        <w:rPr>
          <w:rFonts w:ascii="Consolas" w:eastAsia="Times New Roman" w:hAnsi="Consolas" w:cs="Times New Roman"/>
          <w:color w:val="4FC1FF"/>
          <w:sz w:val="21"/>
          <w:szCs w:val="21"/>
          <w:lang w:val="fr-FR"/>
        </w:rPr>
        <w:t>app</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DCDCAA"/>
          <w:sz w:val="21"/>
          <w:szCs w:val="21"/>
          <w:lang w:val="fr-FR"/>
        </w:rPr>
        <w:t>get</w:t>
      </w:r>
      <w:proofErr w:type="spellEnd"/>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CE9178"/>
          <w:sz w:val="21"/>
          <w:szCs w:val="21"/>
          <w:lang w:val="fr-FR"/>
        </w:rPr>
        <w:t>'/</w:t>
      </w:r>
      <w:proofErr w:type="spellStart"/>
      <w:r w:rsidRPr="004219FB">
        <w:rPr>
          <w:rFonts w:ascii="Consolas" w:eastAsia="Times New Roman" w:hAnsi="Consolas" w:cs="Times New Roman"/>
          <w:color w:val="CE9178"/>
          <w:sz w:val="21"/>
          <w:szCs w:val="21"/>
          <w:lang w:val="fr-FR"/>
        </w:rPr>
        <w:t>comments</w:t>
      </w:r>
      <w:proofErr w:type="spellEnd"/>
      <w:r w:rsidRPr="004219FB">
        <w:rPr>
          <w:rFonts w:ascii="Consolas" w:eastAsia="Times New Roman" w:hAnsi="Consolas" w:cs="Times New Roman"/>
          <w:color w:val="CE9178"/>
          <w:sz w:val="21"/>
          <w:szCs w:val="21"/>
          <w:lang w:val="fr-FR"/>
        </w:rPr>
        <w:t>'</w:t>
      </w:r>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9CDCFE"/>
          <w:sz w:val="21"/>
          <w:szCs w:val="21"/>
          <w:lang w:val="fr-FR"/>
        </w:rPr>
        <w:t>req</w:t>
      </w:r>
      <w:proofErr w:type="spellEnd"/>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9CDCFE"/>
          <w:sz w:val="21"/>
          <w:szCs w:val="21"/>
          <w:lang w:val="fr-FR"/>
        </w:rPr>
        <w:t>res</w:t>
      </w:r>
      <w:proofErr w:type="spellEnd"/>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569CD6"/>
          <w:sz w:val="21"/>
          <w:szCs w:val="21"/>
          <w:lang w:val="fr-FR"/>
        </w:rPr>
        <w:t>=&gt;</w:t>
      </w:r>
      <w:r w:rsidRPr="004219FB">
        <w:rPr>
          <w:rFonts w:ascii="Consolas" w:eastAsia="Times New Roman" w:hAnsi="Consolas" w:cs="Times New Roman"/>
          <w:color w:val="D4D4D4"/>
          <w:sz w:val="21"/>
          <w:szCs w:val="21"/>
          <w:lang w:val="fr-FR"/>
        </w:rPr>
        <w:t> {</w:t>
      </w:r>
    </w:p>
    <w:p w14:paraId="749B627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D4D4D4"/>
          <w:sz w:val="21"/>
          <w:szCs w:val="21"/>
          <w:lang w:val="fr-FR"/>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render</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'comments/comments'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//index.ejs shows all the comments</w:t>
      </w:r>
    </w:p>
    <w:p w14:paraId="081C8E3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4A880BD3"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603A7A9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//render adding a new comment page</w:t>
      </w:r>
    </w:p>
    <w:p w14:paraId="3E7CC92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C72FC0">
        <w:rPr>
          <w:rFonts w:ascii="Consolas" w:eastAsia="Times New Roman" w:hAnsi="Consolas" w:cs="Times New Roman"/>
          <w:color w:val="4FC1FF"/>
          <w:sz w:val="21"/>
          <w:szCs w:val="21"/>
          <w:lang w:val="fr-FR"/>
        </w:rPr>
        <w:t>app</w:t>
      </w:r>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DCDCAA"/>
          <w:sz w:val="21"/>
          <w:szCs w:val="21"/>
          <w:lang w:val="fr-FR"/>
        </w:rPr>
        <w:t>get</w:t>
      </w:r>
      <w:proofErr w:type="spellEnd"/>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CE9178"/>
          <w:sz w:val="21"/>
          <w:szCs w:val="21"/>
          <w:lang w:val="fr-FR"/>
        </w:rPr>
        <w:t>'/</w:t>
      </w:r>
      <w:proofErr w:type="spellStart"/>
      <w:r w:rsidRPr="00C72FC0">
        <w:rPr>
          <w:rFonts w:ascii="Consolas" w:eastAsia="Times New Roman" w:hAnsi="Consolas" w:cs="Times New Roman"/>
          <w:color w:val="CE9178"/>
          <w:sz w:val="21"/>
          <w:szCs w:val="21"/>
          <w:lang w:val="fr-FR"/>
        </w:rPr>
        <w:t>comments</w:t>
      </w:r>
      <w:proofErr w:type="spellEnd"/>
      <w:r w:rsidRPr="00C72FC0">
        <w:rPr>
          <w:rFonts w:ascii="Consolas" w:eastAsia="Times New Roman" w:hAnsi="Consolas" w:cs="Times New Roman"/>
          <w:color w:val="CE9178"/>
          <w:sz w:val="21"/>
          <w:szCs w:val="21"/>
          <w:lang w:val="fr-FR"/>
        </w:rPr>
        <w:t>/new'</w:t>
      </w:r>
      <w:r w:rsidRPr="00C72FC0">
        <w:rPr>
          <w:rFonts w:ascii="Consolas" w:eastAsia="Times New Roman" w:hAnsi="Consolas" w:cs="Times New Roman"/>
          <w:color w:val="D4D4D4"/>
          <w:sz w:val="21"/>
          <w:szCs w:val="21"/>
          <w:lang w:val="fr-FR"/>
        </w:rPr>
        <w:t>, (</w:t>
      </w:r>
      <w:proofErr w:type="spellStart"/>
      <w:r w:rsidRPr="00C72FC0">
        <w:rPr>
          <w:rFonts w:ascii="Consolas" w:eastAsia="Times New Roman" w:hAnsi="Consolas" w:cs="Times New Roman"/>
          <w:color w:val="9CDCFE"/>
          <w:sz w:val="21"/>
          <w:szCs w:val="21"/>
          <w:lang w:val="fr-FR"/>
        </w:rPr>
        <w:t>req</w:t>
      </w:r>
      <w:proofErr w:type="spellEnd"/>
      <w:r w:rsidRPr="00C72FC0">
        <w:rPr>
          <w:rFonts w:ascii="Consolas" w:eastAsia="Times New Roman" w:hAnsi="Consolas" w:cs="Times New Roman"/>
          <w:color w:val="D4D4D4"/>
          <w:sz w:val="21"/>
          <w:szCs w:val="21"/>
          <w:lang w:val="fr-FR"/>
        </w:rPr>
        <w:t>, </w:t>
      </w:r>
      <w:proofErr w:type="spellStart"/>
      <w:r w:rsidRPr="00C72FC0">
        <w:rPr>
          <w:rFonts w:ascii="Consolas" w:eastAsia="Times New Roman" w:hAnsi="Consolas" w:cs="Times New Roman"/>
          <w:color w:val="9CDCFE"/>
          <w:sz w:val="21"/>
          <w:szCs w:val="21"/>
          <w:lang w:val="fr-FR"/>
        </w:rPr>
        <w:t>res</w:t>
      </w:r>
      <w:proofErr w:type="spellEnd"/>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569CD6"/>
          <w:sz w:val="21"/>
          <w:szCs w:val="21"/>
          <w:lang w:val="fr-FR"/>
        </w:rPr>
        <w:t>=&gt;</w:t>
      </w:r>
      <w:r w:rsidRPr="00C72FC0">
        <w:rPr>
          <w:rFonts w:ascii="Consolas" w:eastAsia="Times New Roman" w:hAnsi="Consolas" w:cs="Times New Roman"/>
          <w:color w:val="D4D4D4"/>
          <w:sz w:val="21"/>
          <w:szCs w:val="21"/>
          <w:lang w:val="fr-FR"/>
        </w:rPr>
        <w:t> {</w:t>
      </w:r>
    </w:p>
    <w:p w14:paraId="543D5A5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render</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'comments/new'</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//new.ejs shows the form to submit a new comment</w:t>
      </w:r>
    </w:p>
    <w:p w14:paraId="50BED96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44A60CB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3141D3D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//get one specific comment details</w:t>
      </w:r>
    </w:p>
    <w:p w14:paraId="4567D9E2"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4219FB">
        <w:rPr>
          <w:rFonts w:ascii="Consolas" w:eastAsia="Times New Roman" w:hAnsi="Consolas" w:cs="Times New Roman"/>
          <w:color w:val="4FC1FF"/>
          <w:sz w:val="21"/>
          <w:szCs w:val="21"/>
          <w:lang w:val="fr-FR"/>
        </w:rPr>
        <w:t>app</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DCDCAA"/>
          <w:sz w:val="21"/>
          <w:szCs w:val="21"/>
          <w:lang w:val="fr-FR"/>
        </w:rPr>
        <w:t>get</w:t>
      </w:r>
      <w:proofErr w:type="spellEnd"/>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CE9178"/>
          <w:sz w:val="21"/>
          <w:szCs w:val="21"/>
          <w:lang w:val="fr-FR"/>
        </w:rPr>
        <w:t>'/</w:t>
      </w:r>
      <w:proofErr w:type="spellStart"/>
      <w:r w:rsidRPr="004219FB">
        <w:rPr>
          <w:rFonts w:ascii="Consolas" w:eastAsia="Times New Roman" w:hAnsi="Consolas" w:cs="Times New Roman"/>
          <w:color w:val="CE9178"/>
          <w:sz w:val="21"/>
          <w:szCs w:val="21"/>
          <w:lang w:val="fr-FR"/>
        </w:rPr>
        <w:t>comments</w:t>
      </w:r>
      <w:proofErr w:type="spellEnd"/>
      <w:r w:rsidRPr="004219FB">
        <w:rPr>
          <w:rFonts w:ascii="Consolas" w:eastAsia="Times New Roman" w:hAnsi="Consolas" w:cs="Times New Roman"/>
          <w:color w:val="CE9178"/>
          <w:sz w:val="21"/>
          <w:szCs w:val="21"/>
          <w:lang w:val="fr-FR"/>
        </w:rPr>
        <w:t>/:id'</w:t>
      </w:r>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9CDCFE"/>
          <w:sz w:val="21"/>
          <w:szCs w:val="21"/>
          <w:lang w:val="fr-FR"/>
        </w:rPr>
        <w:t>req</w:t>
      </w:r>
      <w:proofErr w:type="spellEnd"/>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9CDCFE"/>
          <w:sz w:val="21"/>
          <w:szCs w:val="21"/>
          <w:lang w:val="fr-FR"/>
        </w:rPr>
        <w:t>res</w:t>
      </w:r>
      <w:proofErr w:type="spellEnd"/>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569CD6"/>
          <w:sz w:val="21"/>
          <w:szCs w:val="21"/>
          <w:lang w:val="fr-FR"/>
        </w:rPr>
        <w:t>=&gt;</w:t>
      </w:r>
      <w:r w:rsidRPr="004219FB">
        <w:rPr>
          <w:rFonts w:ascii="Consolas" w:eastAsia="Times New Roman" w:hAnsi="Consolas" w:cs="Times New Roman"/>
          <w:color w:val="D4D4D4"/>
          <w:sz w:val="21"/>
          <w:szCs w:val="21"/>
          <w:lang w:val="fr-FR"/>
        </w:rPr>
        <w:t> {</w:t>
      </w:r>
    </w:p>
    <w:p w14:paraId="3C1E8E97"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569CD6"/>
          <w:sz w:val="21"/>
          <w:szCs w:val="21"/>
          <w:lang w:val="fr-FR"/>
        </w:rPr>
        <w:t>const</w:t>
      </w:r>
      <w:proofErr w:type="spellEnd"/>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4FC1FF"/>
          <w:sz w:val="21"/>
          <w:szCs w:val="21"/>
          <w:lang w:val="fr-FR"/>
        </w:rPr>
        <w:t>id</w:t>
      </w:r>
      <w:r w:rsidRPr="004219FB">
        <w:rPr>
          <w:rFonts w:ascii="Consolas" w:eastAsia="Times New Roman" w:hAnsi="Consolas" w:cs="Times New Roman"/>
          <w:color w:val="D4D4D4"/>
          <w:sz w:val="21"/>
          <w:szCs w:val="21"/>
          <w:lang w:val="fr-FR"/>
        </w:rPr>
        <w:t>} = </w:t>
      </w:r>
      <w:proofErr w:type="spellStart"/>
      <w:r w:rsidRPr="004219FB">
        <w:rPr>
          <w:rFonts w:ascii="Consolas" w:eastAsia="Times New Roman" w:hAnsi="Consolas" w:cs="Times New Roman"/>
          <w:color w:val="9CDCFE"/>
          <w:sz w:val="21"/>
          <w:szCs w:val="21"/>
          <w:lang w:val="fr-FR"/>
        </w:rPr>
        <w:t>req</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9CDCFE"/>
          <w:sz w:val="21"/>
          <w:szCs w:val="21"/>
          <w:lang w:val="fr-FR"/>
        </w:rPr>
        <w:t>params</w:t>
      </w:r>
      <w:proofErr w:type="spellEnd"/>
      <w:r w:rsidRPr="004219FB">
        <w:rPr>
          <w:rFonts w:ascii="Consolas" w:eastAsia="Times New Roman" w:hAnsi="Consolas" w:cs="Times New Roman"/>
          <w:color w:val="D4D4D4"/>
          <w:sz w:val="21"/>
          <w:szCs w:val="21"/>
          <w:lang w:val="fr-FR"/>
        </w:rPr>
        <w:t>;</w:t>
      </w:r>
    </w:p>
    <w:p w14:paraId="7B510860"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
    <w:p w14:paraId="6EBB3CB0"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569CD6"/>
          <w:sz w:val="21"/>
          <w:szCs w:val="21"/>
          <w:lang w:val="fr-FR"/>
        </w:rPr>
        <w:t>const</w:t>
      </w:r>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4FC1FF"/>
          <w:sz w:val="21"/>
          <w:szCs w:val="21"/>
          <w:lang w:val="fr-FR"/>
        </w:rPr>
        <w:t>comment</w:t>
      </w:r>
      <w:r w:rsidRPr="004219FB">
        <w:rPr>
          <w:rFonts w:ascii="Consolas" w:eastAsia="Times New Roman" w:hAnsi="Consolas" w:cs="Times New Roman"/>
          <w:color w:val="D4D4D4"/>
          <w:sz w:val="21"/>
          <w:szCs w:val="21"/>
          <w:lang w:val="fr-FR"/>
        </w:rPr>
        <w:t> = </w:t>
      </w:r>
      <w:r w:rsidRPr="004219FB">
        <w:rPr>
          <w:rFonts w:ascii="Consolas" w:eastAsia="Times New Roman" w:hAnsi="Consolas" w:cs="Times New Roman"/>
          <w:color w:val="9CDCFE"/>
          <w:sz w:val="21"/>
          <w:szCs w:val="21"/>
          <w:lang w:val="fr-FR"/>
        </w:rPr>
        <w:t>comments</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DCDCAA"/>
          <w:sz w:val="21"/>
          <w:szCs w:val="21"/>
          <w:lang w:val="fr-FR"/>
        </w:rPr>
        <w:t>find</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9CDCFE"/>
          <w:sz w:val="21"/>
          <w:szCs w:val="21"/>
          <w:lang w:val="fr-FR"/>
        </w:rPr>
        <w:t>comment</w:t>
      </w:r>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569CD6"/>
          <w:sz w:val="21"/>
          <w:szCs w:val="21"/>
          <w:lang w:val="fr-FR"/>
        </w:rPr>
        <w:t>=&gt;</w:t>
      </w:r>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9CDCFE"/>
          <w:sz w:val="21"/>
          <w:szCs w:val="21"/>
          <w:lang w:val="fr-FR"/>
        </w:rPr>
        <w:t>comment</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9CDCFE"/>
          <w:sz w:val="21"/>
          <w:szCs w:val="21"/>
          <w:lang w:val="fr-FR"/>
        </w:rPr>
        <w:t>id</w:t>
      </w:r>
      <w:r w:rsidRPr="004219FB">
        <w:rPr>
          <w:rFonts w:ascii="Consolas" w:eastAsia="Times New Roman" w:hAnsi="Consolas" w:cs="Times New Roman"/>
          <w:color w:val="D4D4D4"/>
          <w:sz w:val="21"/>
          <w:szCs w:val="21"/>
          <w:lang w:val="fr-FR"/>
        </w:rPr>
        <w:t> === </w:t>
      </w:r>
      <w:r w:rsidRPr="004219FB">
        <w:rPr>
          <w:rFonts w:ascii="Consolas" w:eastAsia="Times New Roman" w:hAnsi="Consolas" w:cs="Times New Roman"/>
          <w:color w:val="4FC1FF"/>
          <w:sz w:val="21"/>
          <w:szCs w:val="21"/>
          <w:lang w:val="fr-FR"/>
        </w:rPr>
        <w:t>id</w:t>
      </w:r>
      <w:r w:rsidRPr="004219FB">
        <w:rPr>
          <w:rFonts w:ascii="Consolas" w:eastAsia="Times New Roman" w:hAnsi="Consolas" w:cs="Times New Roman"/>
          <w:color w:val="D4D4D4"/>
          <w:sz w:val="21"/>
          <w:szCs w:val="21"/>
          <w:lang w:val="fr-FR"/>
        </w:rPr>
        <w:t>);</w:t>
      </w:r>
    </w:p>
    <w:p w14:paraId="201428D8"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
    <w:p w14:paraId="406FB884"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4219FB">
        <w:rPr>
          <w:rFonts w:ascii="Consolas" w:eastAsia="Times New Roman" w:hAnsi="Consolas" w:cs="Times New Roman"/>
          <w:color w:val="D4D4D4"/>
          <w:sz w:val="21"/>
          <w:szCs w:val="21"/>
          <w:lang w:val="fr-FR"/>
        </w:rPr>
        <w:t>    </w:t>
      </w:r>
      <w:proofErr w:type="spellStart"/>
      <w:r w:rsidRPr="004219FB">
        <w:rPr>
          <w:rFonts w:ascii="Consolas" w:eastAsia="Times New Roman" w:hAnsi="Consolas" w:cs="Times New Roman"/>
          <w:color w:val="9CDCFE"/>
          <w:sz w:val="21"/>
          <w:szCs w:val="21"/>
          <w:lang w:val="fr-FR"/>
        </w:rPr>
        <w:t>res</w:t>
      </w:r>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DCDCAA"/>
          <w:sz w:val="21"/>
          <w:szCs w:val="21"/>
          <w:lang w:val="fr-FR"/>
        </w:rPr>
        <w:t>render</w:t>
      </w:r>
      <w:proofErr w:type="spellEnd"/>
      <w:r w:rsidRPr="004219FB">
        <w:rPr>
          <w:rFonts w:ascii="Consolas" w:eastAsia="Times New Roman" w:hAnsi="Consolas" w:cs="Times New Roman"/>
          <w:color w:val="D4D4D4"/>
          <w:sz w:val="21"/>
          <w:szCs w:val="21"/>
          <w:lang w:val="fr-FR"/>
        </w:rPr>
        <w:t>(</w:t>
      </w:r>
      <w:r w:rsidRPr="004219FB">
        <w:rPr>
          <w:rFonts w:ascii="Consolas" w:eastAsia="Times New Roman" w:hAnsi="Consolas" w:cs="Times New Roman"/>
          <w:color w:val="CE9178"/>
          <w:sz w:val="21"/>
          <w:szCs w:val="21"/>
          <w:lang w:val="fr-FR"/>
        </w:rPr>
        <w:t>'</w:t>
      </w:r>
      <w:proofErr w:type="spellStart"/>
      <w:r w:rsidRPr="004219FB">
        <w:rPr>
          <w:rFonts w:ascii="Consolas" w:eastAsia="Times New Roman" w:hAnsi="Consolas" w:cs="Times New Roman"/>
          <w:color w:val="CE9178"/>
          <w:sz w:val="21"/>
          <w:szCs w:val="21"/>
          <w:lang w:val="fr-FR"/>
        </w:rPr>
        <w:t>comments</w:t>
      </w:r>
      <w:proofErr w:type="spellEnd"/>
      <w:r w:rsidRPr="004219FB">
        <w:rPr>
          <w:rFonts w:ascii="Consolas" w:eastAsia="Times New Roman" w:hAnsi="Consolas" w:cs="Times New Roman"/>
          <w:color w:val="CE9178"/>
          <w:sz w:val="21"/>
          <w:szCs w:val="21"/>
          <w:lang w:val="fr-FR"/>
        </w:rPr>
        <w:t>/show'</w:t>
      </w:r>
      <w:r w:rsidRPr="004219FB">
        <w:rPr>
          <w:rFonts w:ascii="Consolas" w:eastAsia="Times New Roman" w:hAnsi="Consolas" w:cs="Times New Roman"/>
          <w:color w:val="D4D4D4"/>
          <w:sz w:val="21"/>
          <w:szCs w:val="21"/>
          <w:lang w:val="fr-FR"/>
        </w:rPr>
        <w:t>, {</w:t>
      </w:r>
      <w:r w:rsidRPr="004219FB">
        <w:rPr>
          <w:rFonts w:ascii="Consolas" w:eastAsia="Times New Roman" w:hAnsi="Consolas" w:cs="Times New Roman"/>
          <w:color w:val="9CDCFE"/>
          <w:sz w:val="21"/>
          <w:szCs w:val="21"/>
          <w:lang w:val="fr-FR"/>
        </w:rPr>
        <w:t>comment</w:t>
      </w:r>
      <w:r w:rsidRPr="004219FB">
        <w:rPr>
          <w:rFonts w:ascii="Consolas" w:eastAsia="Times New Roman" w:hAnsi="Consolas" w:cs="Times New Roman"/>
          <w:color w:val="D4D4D4"/>
          <w:sz w:val="21"/>
          <w:szCs w:val="21"/>
          <w:lang w:val="fr-FR"/>
        </w:rPr>
        <w:t>});</w:t>
      </w:r>
    </w:p>
    <w:p w14:paraId="190675D3"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4219FB">
        <w:rPr>
          <w:rFonts w:ascii="Consolas" w:eastAsia="Times New Roman" w:hAnsi="Consolas" w:cs="Times New Roman"/>
          <w:color w:val="D4D4D4"/>
          <w:sz w:val="21"/>
          <w:szCs w:val="21"/>
          <w:lang w:val="fr-FR"/>
        </w:rPr>
        <w:t>});</w:t>
      </w:r>
    </w:p>
    <w:p w14:paraId="27E2D946"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
    <w:p w14:paraId="44B6200E" w14:textId="77777777" w:rsidR="00C72FC0" w:rsidRPr="004219FB"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4219FB">
        <w:rPr>
          <w:rFonts w:ascii="Consolas" w:eastAsia="Times New Roman" w:hAnsi="Consolas" w:cs="Times New Roman"/>
          <w:color w:val="6A9955"/>
          <w:sz w:val="21"/>
          <w:szCs w:val="21"/>
          <w:lang w:val="fr-FR"/>
        </w:rPr>
        <w:t>//</w:t>
      </w:r>
      <w:proofErr w:type="spellStart"/>
      <w:r w:rsidRPr="004219FB">
        <w:rPr>
          <w:rFonts w:ascii="Consolas" w:eastAsia="Times New Roman" w:hAnsi="Consolas" w:cs="Times New Roman"/>
          <w:color w:val="6A9955"/>
          <w:sz w:val="21"/>
          <w:szCs w:val="21"/>
          <w:lang w:val="fr-FR"/>
        </w:rPr>
        <w:t>edit</w:t>
      </w:r>
      <w:proofErr w:type="spellEnd"/>
      <w:r w:rsidRPr="004219FB">
        <w:rPr>
          <w:rFonts w:ascii="Consolas" w:eastAsia="Times New Roman" w:hAnsi="Consolas" w:cs="Times New Roman"/>
          <w:color w:val="6A9955"/>
          <w:sz w:val="21"/>
          <w:szCs w:val="21"/>
          <w:lang w:val="fr-FR"/>
        </w:rPr>
        <w:t> a </w:t>
      </w:r>
      <w:proofErr w:type="spellStart"/>
      <w:r w:rsidRPr="004219FB">
        <w:rPr>
          <w:rFonts w:ascii="Consolas" w:eastAsia="Times New Roman" w:hAnsi="Consolas" w:cs="Times New Roman"/>
          <w:color w:val="6A9955"/>
          <w:sz w:val="21"/>
          <w:szCs w:val="21"/>
          <w:lang w:val="fr-FR"/>
        </w:rPr>
        <w:t>specific</w:t>
      </w:r>
      <w:proofErr w:type="spellEnd"/>
      <w:r w:rsidRPr="004219FB">
        <w:rPr>
          <w:rFonts w:ascii="Consolas" w:eastAsia="Times New Roman" w:hAnsi="Consolas" w:cs="Times New Roman"/>
          <w:color w:val="6A9955"/>
          <w:sz w:val="21"/>
          <w:szCs w:val="21"/>
          <w:lang w:val="fr-FR"/>
        </w:rPr>
        <w:t> </w:t>
      </w:r>
      <w:bookmarkStart w:id="0" w:name="_Hlk99186396"/>
      <w:r w:rsidRPr="004219FB">
        <w:rPr>
          <w:rFonts w:ascii="Consolas" w:eastAsia="Times New Roman" w:hAnsi="Consolas" w:cs="Times New Roman"/>
          <w:color w:val="6A9955"/>
          <w:sz w:val="21"/>
          <w:szCs w:val="21"/>
          <w:lang w:val="fr-FR"/>
        </w:rPr>
        <w:t>comment</w:t>
      </w:r>
      <w:bookmarkEnd w:id="0"/>
    </w:p>
    <w:p w14:paraId="19F899D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get</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'/comments/:id/edit'</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req</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p>
    <w:p w14:paraId="7131D3D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id</w:t>
      </w:r>
      <w:r w:rsidRPr="00C72FC0">
        <w:rPr>
          <w:rFonts w:ascii="Consolas" w:eastAsia="Times New Roman" w:hAnsi="Consolas" w:cs="Times New Roman"/>
          <w:color w:val="D4D4D4"/>
          <w:sz w:val="21"/>
          <w:szCs w:val="21"/>
        </w:rPr>
        <w:t>} = </w:t>
      </w:r>
      <w:proofErr w:type="spellStart"/>
      <w:r w:rsidRPr="00C72FC0">
        <w:rPr>
          <w:rFonts w:ascii="Consolas" w:eastAsia="Times New Roman" w:hAnsi="Consolas" w:cs="Times New Roman"/>
          <w:color w:val="9CDCFE"/>
          <w:sz w:val="21"/>
          <w:szCs w:val="21"/>
        </w:rPr>
        <w:t>req</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params</w:t>
      </w:r>
      <w:proofErr w:type="spellEnd"/>
      <w:r w:rsidRPr="00C72FC0">
        <w:rPr>
          <w:rFonts w:ascii="Consolas" w:eastAsia="Times New Roman" w:hAnsi="Consolas" w:cs="Times New Roman"/>
          <w:color w:val="D4D4D4"/>
          <w:sz w:val="21"/>
          <w:szCs w:val="21"/>
        </w:rPr>
        <w:t>;</w:t>
      </w:r>
    </w:p>
    <w:p w14:paraId="1F99EFE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6F9514F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const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comment</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9CDCFE"/>
          <w:sz w:val="21"/>
          <w:szCs w:val="21"/>
        </w:rPr>
        <w:t>comments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find</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4FC1FF"/>
          <w:sz w:val="21"/>
          <w:szCs w:val="21"/>
        </w:rPr>
        <w:t>id</w:t>
      </w:r>
      <w:r w:rsidRPr="00C72FC0">
        <w:rPr>
          <w:rFonts w:ascii="Consolas" w:eastAsia="Times New Roman" w:hAnsi="Consolas" w:cs="Times New Roman"/>
          <w:color w:val="D4D4D4"/>
          <w:sz w:val="21"/>
          <w:szCs w:val="21"/>
        </w:rPr>
        <w:t>);</w:t>
      </w:r>
    </w:p>
    <w:p w14:paraId="4551E30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717E7BB2" w14:textId="0725BDE2" w:rsidR="00C72FC0" w:rsidRPr="00C72FC0" w:rsidRDefault="00C72FC0" w:rsidP="00C72FC0">
      <w:pPr>
        <w:shd w:val="clear" w:color="auto" w:fill="1E1E1E"/>
        <w:spacing w:after="0" w:line="285" w:lineRule="atLeast"/>
        <w:rPr>
          <w:rFonts w:ascii="Consolas" w:eastAsia="Times New Roman" w:hAnsi="Consolas" w:cs="Times New Roman"/>
          <w:b/>
          <w:bCs/>
          <w:color w:val="D4D4D4"/>
          <w:sz w:val="21"/>
          <w:szCs w:val="21"/>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render</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'comments/edit'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xml:space="preserve">}); </w:t>
      </w:r>
      <w:r w:rsidRPr="00C72FC0">
        <w:rPr>
          <w:rFonts w:ascii="Consolas" w:eastAsia="Times New Roman" w:hAnsi="Consolas" w:cs="Times New Roman"/>
          <w:color w:val="6A9955"/>
          <w:sz w:val="21"/>
          <w:szCs w:val="21"/>
        </w:rPr>
        <w:t>//get</w:t>
      </w:r>
      <w:r>
        <w:rPr>
          <w:rFonts w:ascii="Consolas" w:eastAsia="Times New Roman" w:hAnsi="Consolas" w:cs="Times New Roman"/>
          <w:color w:val="6A9955"/>
          <w:sz w:val="21"/>
          <w:szCs w:val="21"/>
        </w:rPr>
        <w:t>s</w:t>
      </w:r>
      <w:r w:rsidRPr="00C72FC0">
        <w:rPr>
          <w:rFonts w:ascii="Consolas" w:eastAsia="Times New Roman" w:hAnsi="Consolas" w:cs="Times New Roman"/>
          <w:color w:val="6A9955"/>
          <w:sz w:val="21"/>
          <w:szCs w:val="21"/>
        </w:rPr>
        <w:t xml:space="preserve"> a form to</w:t>
      </w:r>
      <w:r>
        <w:rPr>
          <w:rFonts w:ascii="Consolas" w:eastAsia="Times New Roman" w:hAnsi="Consolas" w:cs="Times New Roman"/>
          <w:color w:val="6A9955"/>
          <w:sz w:val="21"/>
          <w:szCs w:val="21"/>
        </w:rPr>
        <w:t xml:space="preserve"> edit c</w:t>
      </w:r>
      <w:r w:rsidRPr="00C72FC0">
        <w:rPr>
          <w:rFonts w:ascii="Consolas" w:eastAsia="Times New Roman" w:hAnsi="Consolas" w:cs="Times New Roman"/>
          <w:color w:val="6A9955"/>
          <w:sz w:val="21"/>
          <w:szCs w:val="21"/>
        </w:rPr>
        <w:t>omment</w:t>
      </w:r>
    </w:p>
    <w:p w14:paraId="1C5C4FC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1C6E5A4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508ABB8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HTTP verb: PATCH</w:t>
      </w:r>
    </w:p>
    <w:p w14:paraId="7548DA1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PATCH is used to make partial modifications to a resource: (In this case we are only making changes to the comment text </w:t>
      </w:r>
    </w:p>
    <w:p w14:paraId="06E2CEF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and not the username). So we should do this in PATCH request.</w:t>
      </w:r>
    </w:p>
    <w:p w14:paraId="4629A45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46920DDF"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HTTP verb: PUT</w:t>
      </w:r>
    </w:p>
    <w:p w14:paraId="6C2AF84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PUT is used to modify the whole resource with the information recieved in the payload</w:t>
      </w:r>
    </w:p>
    <w:p w14:paraId="4784AF7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484B332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(payload means the data we send to the server with verbs like post, patch, put etc)</w:t>
      </w:r>
    </w:p>
    <w:p w14:paraId="07F551D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6952025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    See, we can still use post request for this but it is generally a good idea to follow the guidelines</w:t>
      </w:r>
    </w:p>
    <w:p w14:paraId="0A31B8C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w:t>
      </w:r>
    </w:p>
    <w:p w14:paraId="3089671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224549F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//We are using method-override package to send patch request. (Originally we are sending a post request in html forms, but using method-override, we are overriding with a PATCH request) </w:t>
      </w:r>
    </w:p>
    <w:p w14:paraId="5733ED7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patch</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req</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p>
    <w:p w14:paraId="7E2A9CF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id</w:t>
      </w:r>
      <w:r w:rsidRPr="00C72FC0">
        <w:rPr>
          <w:rFonts w:ascii="Consolas" w:eastAsia="Times New Roman" w:hAnsi="Consolas" w:cs="Times New Roman"/>
          <w:color w:val="D4D4D4"/>
          <w:sz w:val="21"/>
          <w:szCs w:val="21"/>
        </w:rPr>
        <w:t>} = </w:t>
      </w:r>
      <w:proofErr w:type="spellStart"/>
      <w:r w:rsidRPr="00C72FC0">
        <w:rPr>
          <w:rFonts w:ascii="Consolas" w:eastAsia="Times New Roman" w:hAnsi="Consolas" w:cs="Times New Roman"/>
          <w:color w:val="9CDCFE"/>
          <w:sz w:val="21"/>
          <w:szCs w:val="21"/>
        </w:rPr>
        <w:t>req</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params</w:t>
      </w:r>
      <w:proofErr w:type="spellEnd"/>
      <w:r w:rsidRPr="00C72FC0">
        <w:rPr>
          <w:rFonts w:ascii="Consolas" w:eastAsia="Times New Roman" w:hAnsi="Consolas" w:cs="Times New Roman"/>
          <w:color w:val="D4D4D4"/>
          <w:sz w:val="21"/>
          <w:szCs w:val="21"/>
        </w:rPr>
        <w:t>;</w:t>
      </w:r>
    </w:p>
    <w:p w14:paraId="43D39CC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const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comment</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9CDCFE"/>
          <w:sz w:val="21"/>
          <w:szCs w:val="21"/>
        </w:rPr>
        <w:t>comments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find</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comment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id</w:t>
      </w:r>
      <w:r w:rsidRPr="00C72FC0">
        <w:rPr>
          <w:rFonts w:ascii="Consolas" w:eastAsia="Times New Roman" w:hAnsi="Consolas" w:cs="Times New Roman"/>
          <w:color w:val="D4D4D4"/>
          <w:sz w:val="21"/>
          <w:szCs w:val="21"/>
        </w:rPr>
        <w:t> === </w:t>
      </w:r>
      <w:r w:rsidRPr="00C72FC0">
        <w:rPr>
          <w:rFonts w:ascii="Consolas" w:eastAsia="Times New Roman" w:hAnsi="Consolas" w:cs="Times New Roman"/>
          <w:color w:val="4FC1FF"/>
          <w:sz w:val="21"/>
          <w:szCs w:val="21"/>
        </w:rPr>
        <w:t>id</w:t>
      </w:r>
      <w:r w:rsidRPr="00C72FC0">
        <w:rPr>
          <w:rFonts w:ascii="Consolas" w:eastAsia="Times New Roman" w:hAnsi="Consolas" w:cs="Times New Roman"/>
          <w:color w:val="D4D4D4"/>
          <w:sz w:val="21"/>
          <w:szCs w:val="21"/>
        </w:rPr>
        <w:t>);</w:t>
      </w:r>
    </w:p>
    <w:p w14:paraId="28331075"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4FC1FF"/>
          <w:sz w:val="21"/>
          <w:szCs w:val="21"/>
        </w:rPr>
        <w:t>comment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comment</w:t>
      </w:r>
      <w:proofErr w:type="spellEnd"/>
      <w:r w:rsidRPr="00C72FC0">
        <w:rPr>
          <w:rFonts w:ascii="Consolas" w:eastAsia="Times New Roman" w:hAnsi="Consolas" w:cs="Times New Roman"/>
          <w:color w:val="D4D4D4"/>
          <w:sz w:val="21"/>
          <w:szCs w:val="21"/>
        </w:rPr>
        <w:t> = </w:t>
      </w:r>
      <w:proofErr w:type="spellStart"/>
      <w:r w:rsidRPr="00C72FC0">
        <w:rPr>
          <w:rFonts w:ascii="Consolas" w:eastAsia="Times New Roman" w:hAnsi="Consolas" w:cs="Times New Roman"/>
          <w:color w:val="9CDCFE"/>
          <w:sz w:val="21"/>
          <w:szCs w:val="21"/>
        </w:rPr>
        <w:t>req</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body</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9CDCFE"/>
          <w:sz w:val="21"/>
          <w:szCs w:val="21"/>
        </w:rPr>
        <w:t>newCommentText</w:t>
      </w:r>
      <w:proofErr w:type="spellEnd"/>
      <w:r w:rsidRPr="00C72FC0">
        <w:rPr>
          <w:rFonts w:ascii="Consolas" w:eastAsia="Times New Roman" w:hAnsi="Consolas" w:cs="Times New Roman"/>
          <w:color w:val="D4D4D4"/>
          <w:sz w:val="21"/>
          <w:szCs w:val="21"/>
        </w:rPr>
        <w:t>;</w:t>
      </w:r>
    </w:p>
    <w:p w14:paraId="4A0B23E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286C649A"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redirect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//redirect back to comments page (just like post request)</w:t>
      </w:r>
    </w:p>
    <w:p w14:paraId="615C371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29B98030"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4C777253" w14:textId="580B0303"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//delete a comment</w:t>
      </w:r>
      <w:r>
        <w:rPr>
          <w:rFonts w:ascii="Consolas" w:eastAsia="Times New Roman" w:hAnsi="Consolas" w:cs="Times New Roman"/>
          <w:color w:val="6A9955"/>
          <w:sz w:val="21"/>
          <w:szCs w:val="21"/>
        </w:rPr>
        <w:t xml:space="preserve"> using DELETE http verb</w:t>
      </w:r>
    </w:p>
    <w:p w14:paraId="1D69BF8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delete</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'/comments/:id'</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req</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p>
    <w:p w14:paraId="7CE59507"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569CD6"/>
          <w:sz w:val="21"/>
          <w:szCs w:val="21"/>
          <w:lang w:val="fr-FR"/>
        </w:rPr>
        <w:t>const</w:t>
      </w:r>
      <w:proofErr w:type="spellEnd"/>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4FC1FF"/>
          <w:sz w:val="21"/>
          <w:szCs w:val="21"/>
          <w:lang w:val="fr-FR"/>
        </w:rPr>
        <w:t>id</w:t>
      </w:r>
      <w:r w:rsidRPr="00C72FC0">
        <w:rPr>
          <w:rFonts w:ascii="Consolas" w:eastAsia="Times New Roman" w:hAnsi="Consolas" w:cs="Times New Roman"/>
          <w:color w:val="D4D4D4"/>
          <w:sz w:val="21"/>
          <w:szCs w:val="21"/>
          <w:lang w:val="fr-FR"/>
        </w:rPr>
        <w:t>} = </w:t>
      </w:r>
      <w:proofErr w:type="spellStart"/>
      <w:r w:rsidRPr="00C72FC0">
        <w:rPr>
          <w:rFonts w:ascii="Consolas" w:eastAsia="Times New Roman" w:hAnsi="Consolas" w:cs="Times New Roman"/>
          <w:color w:val="9CDCFE"/>
          <w:sz w:val="21"/>
          <w:szCs w:val="21"/>
          <w:lang w:val="fr-FR"/>
        </w:rPr>
        <w:t>req</w:t>
      </w:r>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9CDCFE"/>
          <w:sz w:val="21"/>
          <w:szCs w:val="21"/>
          <w:lang w:val="fr-FR"/>
        </w:rPr>
        <w:t>params</w:t>
      </w:r>
      <w:proofErr w:type="spellEnd"/>
      <w:r w:rsidRPr="00C72FC0">
        <w:rPr>
          <w:rFonts w:ascii="Consolas" w:eastAsia="Times New Roman" w:hAnsi="Consolas" w:cs="Times New Roman"/>
          <w:color w:val="D4D4D4"/>
          <w:sz w:val="21"/>
          <w:szCs w:val="21"/>
          <w:lang w:val="fr-FR"/>
        </w:rPr>
        <w:t>;</w:t>
      </w:r>
    </w:p>
    <w:p w14:paraId="0E93187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
    <w:p w14:paraId="3C1E6EDD"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C72FC0">
        <w:rPr>
          <w:rFonts w:ascii="Consolas" w:eastAsia="Times New Roman" w:hAnsi="Consolas" w:cs="Times New Roman"/>
          <w:color w:val="D4D4D4"/>
          <w:sz w:val="21"/>
          <w:szCs w:val="21"/>
          <w:lang w:val="fr-FR"/>
        </w:rPr>
        <w:t>    </w:t>
      </w:r>
      <w:proofErr w:type="spellStart"/>
      <w:r w:rsidRPr="00C72FC0">
        <w:rPr>
          <w:rFonts w:ascii="Consolas" w:eastAsia="Times New Roman" w:hAnsi="Consolas" w:cs="Times New Roman"/>
          <w:color w:val="9CDCFE"/>
          <w:sz w:val="21"/>
          <w:szCs w:val="21"/>
          <w:lang w:val="fr-FR"/>
        </w:rPr>
        <w:t>comments</w:t>
      </w:r>
      <w:proofErr w:type="spellEnd"/>
      <w:r w:rsidRPr="00C72FC0">
        <w:rPr>
          <w:rFonts w:ascii="Consolas" w:eastAsia="Times New Roman" w:hAnsi="Consolas" w:cs="Times New Roman"/>
          <w:color w:val="D4D4D4"/>
          <w:sz w:val="21"/>
          <w:szCs w:val="21"/>
          <w:lang w:val="fr-FR"/>
        </w:rPr>
        <w:t> = </w:t>
      </w:r>
      <w:proofErr w:type="spellStart"/>
      <w:r w:rsidRPr="00C72FC0">
        <w:rPr>
          <w:rFonts w:ascii="Consolas" w:eastAsia="Times New Roman" w:hAnsi="Consolas" w:cs="Times New Roman"/>
          <w:color w:val="9CDCFE"/>
          <w:sz w:val="21"/>
          <w:szCs w:val="21"/>
          <w:lang w:val="fr-FR"/>
        </w:rPr>
        <w:t>comments</w:t>
      </w:r>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DCDCAA"/>
          <w:sz w:val="21"/>
          <w:szCs w:val="21"/>
          <w:lang w:val="fr-FR"/>
        </w:rPr>
        <w:t>filter</w:t>
      </w:r>
      <w:proofErr w:type="spellEnd"/>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9CDCFE"/>
          <w:sz w:val="21"/>
          <w:szCs w:val="21"/>
          <w:lang w:val="fr-FR"/>
        </w:rPr>
        <w:t>comment</w:t>
      </w:r>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569CD6"/>
          <w:sz w:val="21"/>
          <w:szCs w:val="21"/>
          <w:lang w:val="fr-FR"/>
        </w:rPr>
        <w:t>=&gt;</w:t>
      </w:r>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9CDCFE"/>
          <w:sz w:val="21"/>
          <w:szCs w:val="21"/>
          <w:lang w:val="fr-FR"/>
        </w:rPr>
        <w:t>comment</w:t>
      </w:r>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9CDCFE"/>
          <w:sz w:val="21"/>
          <w:szCs w:val="21"/>
          <w:lang w:val="fr-FR"/>
        </w:rPr>
        <w:t>id</w:t>
      </w:r>
      <w:r w:rsidRPr="00C72FC0">
        <w:rPr>
          <w:rFonts w:ascii="Consolas" w:eastAsia="Times New Roman" w:hAnsi="Consolas" w:cs="Times New Roman"/>
          <w:color w:val="D4D4D4"/>
          <w:sz w:val="21"/>
          <w:szCs w:val="21"/>
          <w:lang w:val="fr-FR"/>
        </w:rPr>
        <w:t> !== </w:t>
      </w:r>
      <w:r w:rsidRPr="00C72FC0">
        <w:rPr>
          <w:rFonts w:ascii="Consolas" w:eastAsia="Times New Roman" w:hAnsi="Consolas" w:cs="Times New Roman"/>
          <w:color w:val="4FC1FF"/>
          <w:sz w:val="21"/>
          <w:szCs w:val="21"/>
          <w:lang w:val="fr-FR"/>
        </w:rPr>
        <w:t>id</w:t>
      </w:r>
      <w:r w:rsidRPr="00C72FC0">
        <w:rPr>
          <w:rFonts w:ascii="Consolas" w:eastAsia="Times New Roman" w:hAnsi="Consolas" w:cs="Times New Roman"/>
          <w:color w:val="D4D4D4"/>
          <w:sz w:val="21"/>
          <w:szCs w:val="21"/>
          <w:lang w:val="fr-FR"/>
        </w:rPr>
        <w:t>);</w:t>
      </w:r>
    </w:p>
    <w:p w14:paraId="768FE1C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
    <w:p w14:paraId="08D4C8A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redirect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//redirect back to comments page (just like post request);</w:t>
      </w:r>
    </w:p>
    <w:p w14:paraId="6621E41D"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3D3910A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514030D4"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//creating a new comment</w:t>
      </w:r>
    </w:p>
    <w:p w14:paraId="269E194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/*in this post method, we send 2 requests:</w:t>
      </w:r>
    </w:p>
    <w:p w14:paraId="1A3C4742"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1) POST REQUEST to /comments</w:t>
      </w:r>
    </w:p>
    <w:p w14:paraId="158664A1"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6A9955"/>
          <w:sz w:val="21"/>
          <w:szCs w:val="21"/>
        </w:rPr>
        <w:t>2) REDIRECT (GET REQUEST) to /comments</w:t>
      </w:r>
    </w:p>
    <w:p w14:paraId="5FCF2A0F"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r w:rsidRPr="00C72FC0">
        <w:rPr>
          <w:rFonts w:ascii="Consolas" w:eastAsia="Times New Roman" w:hAnsi="Consolas" w:cs="Times New Roman"/>
          <w:color w:val="6A9955"/>
          <w:sz w:val="21"/>
          <w:szCs w:val="21"/>
          <w:lang w:val="fr-FR"/>
        </w:rPr>
        <w:t>*/</w:t>
      </w:r>
    </w:p>
    <w:p w14:paraId="298D7CC8"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C72FC0">
        <w:rPr>
          <w:rFonts w:ascii="Consolas" w:eastAsia="Times New Roman" w:hAnsi="Consolas" w:cs="Times New Roman"/>
          <w:color w:val="4FC1FF"/>
          <w:sz w:val="21"/>
          <w:szCs w:val="21"/>
          <w:lang w:val="fr-FR"/>
        </w:rPr>
        <w:t>app</w:t>
      </w:r>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DCDCAA"/>
          <w:sz w:val="21"/>
          <w:szCs w:val="21"/>
          <w:lang w:val="fr-FR"/>
        </w:rPr>
        <w:t>post</w:t>
      </w:r>
      <w:proofErr w:type="spellEnd"/>
      <w:r w:rsidRPr="00C72FC0">
        <w:rPr>
          <w:rFonts w:ascii="Consolas" w:eastAsia="Times New Roman" w:hAnsi="Consolas" w:cs="Times New Roman"/>
          <w:color w:val="D4D4D4"/>
          <w:sz w:val="21"/>
          <w:szCs w:val="21"/>
          <w:lang w:val="fr-FR"/>
        </w:rPr>
        <w:t>(</w:t>
      </w:r>
      <w:r w:rsidRPr="00C72FC0">
        <w:rPr>
          <w:rFonts w:ascii="Consolas" w:eastAsia="Times New Roman" w:hAnsi="Consolas" w:cs="Times New Roman"/>
          <w:color w:val="CE9178"/>
          <w:sz w:val="21"/>
          <w:szCs w:val="21"/>
          <w:lang w:val="fr-FR"/>
        </w:rPr>
        <w:t>'/</w:t>
      </w:r>
      <w:proofErr w:type="spellStart"/>
      <w:r w:rsidRPr="00C72FC0">
        <w:rPr>
          <w:rFonts w:ascii="Consolas" w:eastAsia="Times New Roman" w:hAnsi="Consolas" w:cs="Times New Roman"/>
          <w:color w:val="CE9178"/>
          <w:sz w:val="21"/>
          <w:szCs w:val="21"/>
          <w:lang w:val="fr-FR"/>
        </w:rPr>
        <w:t>comments</w:t>
      </w:r>
      <w:proofErr w:type="spellEnd"/>
      <w:r w:rsidRPr="00C72FC0">
        <w:rPr>
          <w:rFonts w:ascii="Consolas" w:eastAsia="Times New Roman" w:hAnsi="Consolas" w:cs="Times New Roman"/>
          <w:color w:val="CE9178"/>
          <w:sz w:val="21"/>
          <w:szCs w:val="21"/>
          <w:lang w:val="fr-FR"/>
        </w:rPr>
        <w:t>'</w:t>
      </w:r>
      <w:r w:rsidRPr="00C72FC0">
        <w:rPr>
          <w:rFonts w:ascii="Consolas" w:eastAsia="Times New Roman" w:hAnsi="Consolas" w:cs="Times New Roman"/>
          <w:color w:val="D4D4D4"/>
          <w:sz w:val="21"/>
          <w:szCs w:val="21"/>
          <w:lang w:val="fr-FR"/>
        </w:rPr>
        <w:t>, (</w:t>
      </w:r>
      <w:proofErr w:type="spellStart"/>
      <w:r w:rsidRPr="00C72FC0">
        <w:rPr>
          <w:rFonts w:ascii="Consolas" w:eastAsia="Times New Roman" w:hAnsi="Consolas" w:cs="Times New Roman"/>
          <w:color w:val="9CDCFE"/>
          <w:sz w:val="21"/>
          <w:szCs w:val="21"/>
          <w:lang w:val="fr-FR"/>
        </w:rPr>
        <w:t>req</w:t>
      </w:r>
      <w:proofErr w:type="spellEnd"/>
      <w:r w:rsidRPr="00C72FC0">
        <w:rPr>
          <w:rFonts w:ascii="Consolas" w:eastAsia="Times New Roman" w:hAnsi="Consolas" w:cs="Times New Roman"/>
          <w:color w:val="D4D4D4"/>
          <w:sz w:val="21"/>
          <w:szCs w:val="21"/>
          <w:lang w:val="fr-FR"/>
        </w:rPr>
        <w:t>, </w:t>
      </w:r>
      <w:proofErr w:type="spellStart"/>
      <w:r w:rsidRPr="00C72FC0">
        <w:rPr>
          <w:rFonts w:ascii="Consolas" w:eastAsia="Times New Roman" w:hAnsi="Consolas" w:cs="Times New Roman"/>
          <w:color w:val="9CDCFE"/>
          <w:sz w:val="21"/>
          <w:szCs w:val="21"/>
          <w:lang w:val="fr-FR"/>
        </w:rPr>
        <w:t>res</w:t>
      </w:r>
      <w:proofErr w:type="spellEnd"/>
      <w:r w:rsidRPr="00C72FC0">
        <w:rPr>
          <w:rFonts w:ascii="Consolas" w:eastAsia="Times New Roman" w:hAnsi="Consolas" w:cs="Times New Roman"/>
          <w:color w:val="D4D4D4"/>
          <w:sz w:val="21"/>
          <w:szCs w:val="21"/>
          <w:lang w:val="fr-FR"/>
        </w:rPr>
        <w:t>) </w:t>
      </w:r>
      <w:r w:rsidRPr="00C72FC0">
        <w:rPr>
          <w:rFonts w:ascii="Consolas" w:eastAsia="Times New Roman" w:hAnsi="Consolas" w:cs="Times New Roman"/>
          <w:color w:val="569CD6"/>
          <w:sz w:val="21"/>
          <w:szCs w:val="21"/>
          <w:lang w:val="fr-FR"/>
        </w:rPr>
        <w:t>=&gt;</w:t>
      </w:r>
      <w:r w:rsidRPr="00C72FC0">
        <w:rPr>
          <w:rFonts w:ascii="Consolas" w:eastAsia="Times New Roman" w:hAnsi="Consolas" w:cs="Times New Roman"/>
          <w:color w:val="D4D4D4"/>
          <w:sz w:val="21"/>
          <w:szCs w:val="21"/>
          <w:lang w:val="fr-FR"/>
        </w:rPr>
        <w:t> {</w:t>
      </w:r>
    </w:p>
    <w:p w14:paraId="33F8DDBF" w14:textId="77777777" w:rsidR="00C72FC0" w:rsidRPr="002C0CF3"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lang w:val="fr-FR"/>
        </w:rPr>
        <w:t>    </w:t>
      </w:r>
      <w:proofErr w:type="spellStart"/>
      <w:r w:rsidRPr="002C0CF3">
        <w:rPr>
          <w:rFonts w:ascii="Consolas" w:eastAsia="Times New Roman" w:hAnsi="Consolas" w:cs="Times New Roman"/>
          <w:color w:val="569CD6"/>
          <w:sz w:val="21"/>
          <w:szCs w:val="21"/>
        </w:rPr>
        <w:t>const</w:t>
      </w:r>
      <w:proofErr w:type="spellEnd"/>
      <w:r w:rsidRPr="002C0CF3">
        <w:rPr>
          <w:rFonts w:ascii="Consolas" w:eastAsia="Times New Roman" w:hAnsi="Consolas" w:cs="Times New Roman"/>
          <w:color w:val="D4D4D4"/>
          <w:sz w:val="21"/>
          <w:szCs w:val="21"/>
        </w:rPr>
        <w:t> {</w:t>
      </w:r>
      <w:r w:rsidRPr="002C0CF3">
        <w:rPr>
          <w:rFonts w:ascii="Consolas" w:eastAsia="Times New Roman" w:hAnsi="Consolas" w:cs="Times New Roman"/>
          <w:color w:val="4FC1FF"/>
          <w:sz w:val="21"/>
          <w:szCs w:val="21"/>
        </w:rPr>
        <w:t>username</w:t>
      </w:r>
      <w:r w:rsidRPr="002C0CF3">
        <w:rPr>
          <w:rFonts w:ascii="Consolas" w:eastAsia="Times New Roman" w:hAnsi="Consolas" w:cs="Times New Roman"/>
          <w:color w:val="D4D4D4"/>
          <w:sz w:val="21"/>
          <w:szCs w:val="21"/>
        </w:rPr>
        <w:t>, </w:t>
      </w:r>
      <w:r w:rsidRPr="002C0CF3">
        <w:rPr>
          <w:rFonts w:ascii="Consolas" w:eastAsia="Times New Roman" w:hAnsi="Consolas" w:cs="Times New Roman"/>
          <w:color w:val="4FC1FF"/>
          <w:sz w:val="21"/>
          <w:szCs w:val="21"/>
        </w:rPr>
        <w:t>comment</w:t>
      </w:r>
      <w:r w:rsidRPr="002C0CF3">
        <w:rPr>
          <w:rFonts w:ascii="Consolas" w:eastAsia="Times New Roman" w:hAnsi="Consolas" w:cs="Times New Roman"/>
          <w:color w:val="D4D4D4"/>
          <w:sz w:val="21"/>
          <w:szCs w:val="21"/>
        </w:rPr>
        <w:t>} = </w:t>
      </w:r>
      <w:proofErr w:type="spellStart"/>
      <w:r w:rsidRPr="002C0CF3">
        <w:rPr>
          <w:rFonts w:ascii="Consolas" w:eastAsia="Times New Roman" w:hAnsi="Consolas" w:cs="Times New Roman"/>
          <w:color w:val="9CDCFE"/>
          <w:sz w:val="21"/>
          <w:szCs w:val="21"/>
        </w:rPr>
        <w:t>req</w:t>
      </w:r>
      <w:r w:rsidRPr="002C0CF3">
        <w:rPr>
          <w:rFonts w:ascii="Consolas" w:eastAsia="Times New Roman" w:hAnsi="Consolas" w:cs="Times New Roman"/>
          <w:color w:val="D4D4D4"/>
          <w:sz w:val="21"/>
          <w:szCs w:val="21"/>
        </w:rPr>
        <w:t>.</w:t>
      </w:r>
      <w:r w:rsidRPr="002C0CF3">
        <w:rPr>
          <w:rFonts w:ascii="Consolas" w:eastAsia="Times New Roman" w:hAnsi="Consolas" w:cs="Times New Roman"/>
          <w:color w:val="9CDCFE"/>
          <w:sz w:val="21"/>
          <w:szCs w:val="21"/>
        </w:rPr>
        <w:t>body</w:t>
      </w:r>
      <w:proofErr w:type="spellEnd"/>
      <w:r w:rsidRPr="002C0CF3">
        <w:rPr>
          <w:rFonts w:ascii="Consolas" w:eastAsia="Times New Roman" w:hAnsi="Consolas" w:cs="Times New Roman"/>
          <w:color w:val="D4D4D4"/>
          <w:sz w:val="21"/>
          <w:szCs w:val="21"/>
        </w:rPr>
        <w:t>;</w:t>
      </w:r>
    </w:p>
    <w:p w14:paraId="6D5FC119" w14:textId="77777777" w:rsidR="00C72FC0" w:rsidRPr="002C0CF3" w:rsidRDefault="00C72FC0" w:rsidP="00C72FC0">
      <w:pPr>
        <w:shd w:val="clear" w:color="auto" w:fill="1E1E1E"/>
        <w:spacing w:after="0" w:line="285" w:lineRule="atLeast"/>
        <w:rPr>
          <w:rFonts w:ascii="Consolas" w:eastAsia="Times New Roman" w:hAnsi="Consolas" w:cs="Times New Roman"/>
          <w:color w:val="D4D4D4"/>
          <w:sz w:val="21"/>
          <w:szCs w:val="21"/>
        </w:rPr>
      </w:pPr>
    </w:p>
    <w:p w14:paraId="0D7FDEAF" w14:textId="4C3CFF12"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569CD6"/>
          <w:sz w:val="21"/>
          <w:szCs w:val="21"/>
        </w:rPr>
        <w:t>const</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4FC1FF"/>
          <w:sz w:val="21"/>
          <w:szCs w:val="21"/>
        </w:rPr>
        <w:t>id</w:t>
      </w:r>
      <w:r w:rsidRPr="00C72FC0">
        <w:rPr>
          <w:rFonts w:ascii="Consolas" w:eastAsia="Times New Roman" w:hAnsi="Consolas" w:cs="Times New Roman"/>
          <w:color w:val="D4D4D4"/>
          <w:sz w:val="21"/>
          <w:szCs w:val="21"/>
        </w:rPr>
        <w:t> = </w:t>
      </w:r>
      <w:proofErr w:type="spellStart"/>
      <w:r w:rsidRPr="00C72FC0">
        <w:rPr>
          <w:rFonts w:ascii="Consolas" w:eastAsia="Times New Roman" w:hAnsi="Consolas" w:cs="Times New Roman"/>
          <w:color w:val="DCDCAA"/>
          <w:sz w:val="21"/>
          <w:szCs w:val="21"/>
        </w:rPr>
        <w:t>uuid</w:t>
      </w:r>
      <w:proofErr w:type="spellEnd"/>
      <w:r w:rsidRPr="00C72FC0">
        <w:rPr>
          <w:rFonts w:ascii="Consolas" w:eastAsia="Times New Roman" w:hAnsi="Consolas" w:cs="Times New Roman"/>
          <w:color w:val="D4D4D4"/>
          <w:sz w:val="21"/>
          <w:szCs w:val="21"/>
        </w:rPr>
        <w:t xml:space="preserve">(); </w:t>
      </w:r>
      <w:r w:rsidRPr="00C72FC0">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/generate a new id</w:t>
      </w:r>
    </w:p>
    <w:p w14:paraId="7D8EAA20" w14:textId="77777777" w:rsidR="00C72FC0" w:rsidRPr="002C0CF3"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proofErr w:type="spellStart"/>
      <w:r w:rsidRPr="002C0CF3">
        <w:rPr>
          <w:rFonts w:ascii="Consolas" w:eastAsia="Times New Roman" w:hAnsi="Consolas" w:cs="Times New Roman"/>
          <w:color w:val="9CDCFE"/>
          <w:sz w:val="21"/>
          <w:szCs w:val="21"/>
        </w:rPr>
        <w:t>comments</w:t>
      </w:r>
      <w:r w:rsidRPr="002C0CF3">
        <w:rPr>
          <w:rFonts w:ascii="Consolas" w:eastAsia="Times New Roman" w:hAnsi="Consolas" w:cs="Times New Roman"/>
          <w:color w:val="D4D4D4"/>
          <w:sz w:val="21"/>
          <w:szCs w:val="21"/>
        </w:rPr>
        <w:t>.</w:t>
      </w:r>
      <w:r w:rsidRPr="002C0CF3">
        <w:rPr>
          <w:rFonts w:ascii="Consolas" w:eastAsia="Times New Roman" w:hAnsi="Consolas" w:cs="Times New Roman"/>
          <w:color w:val="DCDCAA"/>
          <w:sz w:val="21"/>
          <w:szCs w:val="21"/>
        </w:rPr>
        <w:t>push</w:t>
      </w:r>
      <w:proofErr w:type="spellEnd"/>
      <w:r w:rsidRPr="002C0CF3">
        <w:rPr>
          <w:rFonts w:ascii="Consolas" w:eastAsia="Times New Roman" w:hAnsi="Consolas" w:cs="Times New Roman"/>
          <w:color w:val="D4D4D4"/>
          <w:sz w:val="21"/>
          <w:szCs w:val="21"/>
        </w:rPr>
        <w:t>({</w:t>
      </w:r>
      <w:r w:rsidRPr="002C0CF3">
        <w:rPr>
          <w:rFonts w:ascii="Consolas" w:eastAsia="Times New Roman" w:hAnsi="Consolas" w:cs="Times New Roman"/>
          <w:color w:val="9CDCFE"/>
          <w:sz w:val="21"/>
          <w:szCs w:val="21"/>
        </w:rPr>
        <w:t>id</w:t>
      </w:r>
      <w:r w:rsidRPr="002C0CF3">
        <w:rPr>
          <w:rFonts w:ascii="Consolas" w:eastAsia="Times New Roman" w:hAnsi="Consolas" w:cs="Times New Roman"/>
          <w:color w:val="D4D4D4"/>
          <w:sz w:val="21"/>
          <w:szCs w:val="21"/>
        </w:rPr>
        <w:t>, </w:t>
      </w:r>
      <w:r w:rsidRPr="002C0CF3">
        <w:rPr>
          <w:rFonts w:ascii="Consolas" w:eastAsia="Times New Roman" w:hAnsi="Consolas" w:cs="Times New Roman"/>
          <w:color w:val="9CDCFE"/>
          <w:sz w:val="21"/>
          <w:szCs w:val="21"/>
        </w:rPr>
        <w:t>username</w:t>
      </w:r>
      <w:r w:rsidRPr="002C0CF3">
        <w:rPr>
          <w:rFonts w:ascii="Consolas" w:eastAsia="Times New Roman" w:hAnsi="Consolas" w:cs="Times New Roman"/>
          <w:color w:val="D4D4D4"/>
          <w:sz w:val="21"/>
          <w:szCs w:val="21"/>
        </w:rPr>
        <w:t>, </w:t>
      </w:r>
      <w:r w:rsidRPr="002C0CF3">
        <w:rPr>
          <w:rFonts w:ascii="Consolas" w:eastAsia="Times New Roman" w:hAnsi="Consolas" w:cs="Times New Roman"/>
          <w:color w:val="9CDCFE"/>
          <w:sz w:val="21"/>
          <w:szCs w:val="21"/>
        </w:rPr>
        <w:t>comment</w:t>
      </w:r>
      <w:r w:rsidRPr="002C0CF3">
        <w:rPr>
          <w:rFonts w:ascii="Consolas" w:eastAsia="Times New Roman" w:hAnsi="Consolas" w:cs="Times New Roman"/>
          <w:color w:val="D4D4D4"/>
          <w:sz w:val="21"/>
          <w:szCs w:val="21"/>
        </w:rPr>
        <w:t>});</w:t>
      </w:r>
    </w:p>
    <w:p w14:paraId="6521838F" w14:textId="77777777" w:rsidR="00C72FC0" w:rsidRPr="002C0CF3" w:rsidRDefault="00C72FC0" w:rsidP="00C72FC0">
      <w:pPr>
        <w:shd w:val="clear" w:color="auto" w:fill="1E1E1E"/>
        <w:spacing w:after="0" w:line="285" w:lineRule="atLeast"/>
        <w:rPr>
          <w:rFonts w:ascii="Consolas" w:eastAsia="Times New Roman" w:hAnsi="Consolas" w:cs="Times New Roman"/>
          <w:color w:val="D4D4D4"/>
          <w:sz w:val="21"/>
          <w:szCs w:val="21"/>
        </w:rPr>
      </w:pPr>
    </w:p>
    <w:p w14:paraId="51C1018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2C0CF3">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//why are we redirecting to /comments </w:t>
      </w:r>
    </w:p>
    <w:p w14:paraId="7465810B"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//instead of </w:t>
      </w:r>
      <w:proofErr w:type="spellStart"/>
      <w:r w:rsidRPr="00C72FC0">
        <w:rPr>
          <w:rFonts w:ascii="Consolas" w:eastAsia="Times New Roman" w:hAnsi="Consolas" w:cs="Times New Roman"/>
          <w:color w:val="6A9955"/>
          <w:sz w:val="21"/>
          <w:szCs w:val="21"/>
        </w:rPr>
        <w:t>res.render</w:t>
      </w:r>
      <w:proofErr w:type="spellEnd"/>
      <w:r w:rsidRPr="00C72FC0">
        <w:rPr>
          <w:rFonts w:ascii="Consolas" w:eastAsia="Times New Roman" w:hAnsi="Consolas" w:cs="Times New Roman"/>
          <w:color w:val="6A9955"/>
          <w:sz w:val="21"/>
          <w:szCs w:val="21"/>
        </w:rPr>
        <w:t>('comments/comments', {comments});</w:t>
      </w:r>
    </w:p>
    <w:p w14:paraId="751488BD"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2FCEC3B5" w14:textId="6022DFDA"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//because in post request, when you refresh (A form resubmission alert is given), and if we press ok,</w:t>
      </w:r>
    </w:p>
    <w:p w14:paraId="2A36B2C6"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//we again send the post request with the previous data</w:t>
      </w:r>
    </w:p>
    <w:p w14:paraId="0F751C5E" w14:textId="34F29E84"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//to prevent that, we use the redirect method (which sends a get request to /comments)</w:t>
      </w:r>
    </w:p>
    <w:p w14:paraId="1ACDEBBC"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redirect</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'/comments'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6A9955"/>
          <w:sz w:val="21"/>
          <w:szCs w:val="21"/>
        </w:rPr>
        <w:t>//it will include a status code of 302</w:t>
      </w:r>
    </w:p>
    <w:p w14:paraId="68D95DD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w:t>
      </w:r>
    </w:p>
    <w:p w14:paraId="75F2EDEE"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
    <w:p w14:paraId="039EACF7"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proofErr w:type="spellStart"/>
      <w:r w:rsidRPr="00C72FC0">
        <w:rPr>
          <w:rFonts w:ascii="Consolas" w:eastAsia="Times New Roman" w:hAnsi="Consolas" w:cs="Times New Roman"/>
          <w:color w:val="4FC1FF"/>
          <w:sz w:val="21"/>
          <w:szCs w:val="21"/>
        </w:rPr>
        <w:t>app</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listen</w:t>
      </w:r>
      <w:proofErr w:type="spellEnd"/>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B5CEA8"/>
          <w:sz w:val="21"/>
          <w:szCs w:val="21"/>
        </w:rPr>
        <w:t>3000</w:t>
      </w:r>
      <w:r w:rsidRPr="00C72FC0">
        <w:rPr>
          <w:rFonts w:ascii="Consolas" w:eastAsia="Times New Roman" w:hAnsi="Consolas" w:cs="Times New Roman"/>
          <w:color w:val="D4D4D4"/>
          <w:sz w:val="21"/>
          <w:szCs w:val="21"/>
        </w:rPr>
        <w:t>, (</w:t>
      </w:r>
      <w:proofErr w:type="spellStart"/>
      <w:r w:rsidRPr="00C72FC0">
        <w:rPr>
          <w:rFonts w:ascii="Consolas" w:eastAsia="Times New Roman" w:hAnsi="Consolas" w:cs="Times New Roman"/>
          <w:color w:val="9CDCFE"/>
          <w:sz w:val="21"/>
          <w:szCs w:val="21"/>
        </w:rPr>
        <w:t>req</w:t>
      </w:r>
      <w:proofErr w:type="spellEnd"/>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res</w:t>
      </w: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569CD6"/>
          <w:sz w:val="21"/>
          <w:szCs w:val="21"/>
        </w:rPr>
        <w:t>=&gt;</w:t>
      </w:r>
      <w:r w:rsidRPr="00C72FC0">
        <w:rPr>
          <w:rFonts w:ascii="Consolas" w:eastAsia="Times New Roman" w:hAnsi="Consolas" w:cs="Times New Roman"/>
          <w:color w:val="D4D4D4"/>
          <w:sz w:val="21"/>
          <w:szCs w:val="21"/>
        </w:rPr>
        <w:t> {</w:t>
      </w:r>
    </w:p>
    <w:p w14:paraId="795E299D" w14:textId="77777777" w:rsidR="00C72FC0" w:rsidRPr="00C72FC0" w:rsidRDefault="00C72FC0" w:rsidP="00C72FC0">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t>    </w:t>
      </w:r>
      <w:r w:rsidRPr="00C72FC0">
        <w:rPr>
          <w:rFonts w:ascii="Consolas" w:eastAsia="Times New Roman" w:hAnsi="Consolas" w:cs="Times New Roman"/>
          <w:color w:val="9CDCFE"/>
          <w:sz w:val="21"/>
          <w:szCs w:val="21"/>
        </w:rPr>
        <w:t>console</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DCDCAA"/>
          <w:sz w:val="21"/>
          <w:szCs w:val="21"/>
        </w:rPr>
        <w:t>log</w:t>
      </w:r>
      <w:r w:rsidRPr="00C72FC0">
        <w:rPr>
          <w:rFonts w:ascii="Consolas" w:eastAsia="Times New Roman" w:hAnsi="Consolas" w:cs="Times New Roman"/>
          <w:color w:val="D4D4D4"/>
          <w:sz w:val="21"/>
          <w:szCs w:val="21"/>
        </w:rPr>
        <w:t>(</w:t>
      </w:r>
      <w:r w:rsidRPr="00C72FC0">
        <w:rPr>
          <w:rFonts w:ascii="Consolas" w:eastAsia="Times New Roman" w:hAnsi="Consolas" w:cs="Times New Roman"/>
          <w:color w:val="CE9178"/>
          <w:sz w:val="21"/>
          <w:szCs w:val="21"/>
        </w:rPr>
        <w:t>"Listening on port 3000!"</w:t>
      </w:r>
      <w:r w:rsidRPr="00C72FC0">
        <w:rPr>
          <w:rFonts w:ascii="Consolas" w:eastAsia="Times New Roman" w:hAnsi="Consolas" w:cs="Times New Roman"/>
          <w:color w:val="D4D4D4"/>
          <w:sz w:val="21"/>
          <w:szCs w:val="21"/>
        </w:rPr>
        <w:t>);</w:t>
      </w:r>
    </w:p>
    <w:p w14:paraId="46EEF0A2" w14:textId="78895AD3" w:rsidR="00C72FC0" w:rsidRPr="00C72FC0" w:rsidRDefault="00C72FC0" w:rsidP="00072BC4">
      <w:pPr>
        <w:shd w:val="clear" w:color="auto" w:fill="1E1E1E"/>
        <w:spacing w:after="0" w:line="285" w:lineRule="atLeast"/>
        <w:rPr>
          <w:rFonts w:ascii="Consolas" w:eastAsia="Times New Roman" w:hAnsi="Consolas" w:cs="Times New Roman"/>
          <w:color w:val="D4D4D4"/>
          <w:sz w:val="21"/>
          <w:szCs w:val="21"/>
        </w:rPr>
      </w:pPr>
      <w:r w:rsidRPr="00C72FC0">
        <w:rPr>
          <w:rFonts w:ascii="Consolas" w:eastAsia="Times New Roman" w:hAnsi="Consolas" w:cs="Times New Roman"/>
          <w:color w:val="D4D4D4"/>
          <w:sz w:val="21"/>
          <w:szCs w:val="21"/>
        </w:rPr>
        <w:lastRenderedPageBreak/>
        <w:t>});</w:t>
      </w:r>
    </w:p>
    <w:p w14:paraId="7653CCC4" w14:textId="5A5B3D21" w:rsidR="002D14BE" w:rsidRDefault="002D14BE" w:rsidP="009A1EAC"/>
    <w:p w14:paraId="091D06F6" w14:textId="0F62EABD" w:rsidR="002D14BE" w:rsidRPr="005E2AD3" w:rsidRDefault="005E2AD3" w:rsidP="009A1EAC">
      <w:pPr>
        <w:rPr>
          <w:b/>
          <w:bCs/>
          <w:sz w:val="28"/>
          <w:szCs w:val="28"/>
        </w:rPr>
      </w:pPr>
      <w:r w:rsidRPr="005E2AD3">
        <w:rPr>
          <w:b/>
          <w:bCs/>
          <w:sz w:val="28"/>
          <w:szCs w:val="28"/>
        </w:rPr>
        <w:t>SECTION 36: Our First Database: MongoDB</w:t>
      </w:r>
    </w:p>
    <w:p w14:paraId="659E2EF6" w14:textId="4E72BFE9" w:rsidR="002D14BE" w:rsidRDefault="00B34F09" w:rsidP="002D14BE">
      <w:r>
        <w:t>According to Mongo’s homepage, it is “the most popular database for modern applications”. It is commonly used with Node.</w:t>
      </w:r>
    </w:p>
    <w:p w14:paraId="23393BB7" w14:textId="1B896AF2" w:rsidR="00B34F09" w:rsidRDefault="00B34F09" w:rsidP="002D14BE">
      <w:r>
        <w:t>Mongo is a document database, which we can use to store and retrieve complex data from</w:t>
      </w:r>
      <w:r w:rsidR="001A21C7">
        <w:t>.</w:t>
      </w:r>
    </w:p>
    <w:p w14:paraId="2091B96B" w14:textId="6C0B2BC5" w:rsidR="001A21C7" w:rsidRDefault="001A21C7" w:rsidP="001A21C7">
      <w:r>
        <w:t>WHY USE A DATABASE? (Instead of just saving to a file)</w:t>
      </w:r>
    </w:p>
    <w:p w14:paraId="039B083A" w14:textId="6D60947A" w:rsidR="001A21C7" w:rsidRDefault="001A21C7" w:rsidP="001A21C7">
      <w:pPr>
        <w:pStyle w:val="ListParagraph"/>
        <w:numPr>
          <w:ilvl w:val="0"/>
          <w:numId w:val="27"/>
        </w:numPr>
      </w:pPr>
      <w:r>
        <w:t>Databases can handle large amounts of data efficiently and store it compactly.</w:t>
      </w:r>
    </w:p>
    <w:p w14:paraId="2D2CF17A" w14:textId="11D833E4" w:rsidR="001A21C7" w:rsidRDefault="001A21C7" w:rsidP="001A21C7">
      <w:pPr>
        <w:pStyle w:val="ListParagraph"/>
        <w:numPr>
          <w:ilvl w:val="0"/>
          <w:numId w:val="27"/>
        </w:numPr>
      </w:pPr>
      <w:r>
        <w:t>They provide tools for easy insertion, querying and updating of data</w:t>
      </w:r>
    </w:p>
    <w:p w14:paraId="2E4B7FD4" w14:textId="52C7A469" w:rsidR="001A21C7" w:rsidRDefault="001A21C7" w:rsidP="001A21C7">
      <w:pPr>
        <w:pStyle w:val="ListParagraph"/>
        <w:numPr>
          <w:ilvl w:val="0"/>
          <w:numId w:val="27"/>
        </w:numPr>
      </w:pPr>
      <w:r>
        <w:t>They generally offer security features and control over access to data.</w:t>
      </w:r>
    </w:p>
    <w:p w14:paraId="4FFB2710" w14:textId="7D7C6168" w:rsidR="001A21C7" w:rsidRDefault="001A21C7" w:rsidP="001A21C7">
      <w:pPr>
        <w:pStyle w:val="ListParagraph"/>
        <w:numPr>
          <w:ilvl w:val="0"/>
          <w:numId w:val="27"/>
        </w:numPr>
      </w:pPr>
      <w:r>
        <w:t>They (generally) scale well.</w:t>
      </w:r>
    </w:p>
    <w:p w14:paraId="2AC975F7" w14:textId="45087A01" w:rsidR="002A30B0" w:rsidRDefault="002A30B0" w:rsidP="002A30B0">
      <w:pPr>
        <w:rPr>
          <w:b/>
          <w:bCs/>
        </w:rPr>
      </w:pPr>
      <w:r w:rsidRPr="002A30B0">
        <w:rPr>
          <w:b/>
          <w:bCs/>
        </w:rPr>
        <w:t>SQL vs NO-SQL Databases</w:t>
      </w:r>
    </w:p>
    <w:tbl>
      <w:tblPr>
        <w:tblStyle w:val="TableGrid"/>
        <w:tblW w:w="0" w:type="auto"/>
        <w:tblLook w:val="04A0" w:firstRow="1" w:lastRow="0" w:firstColumn="1" w:lastColumn="0" w:noHBand="0" w:noVBand="1"/>
      </w:tblPr>
      <w:tblGrid>
        <w:gridCol w:w="4508"/>
        <w:gridCol w:w="4508"/>
      </w:tblGrid>
      <w:tr w:rsidR="002A30B0" w14:paraId="11A23AF2" w14:textId="77777777" w:rsidTr="002A30B0">
        <w:tc>
          <w:tcPr>
            <w:tcW w:w="4508" w:type="dxa"/>
          </w:tcPr>
          <w:p w14:paraId="49123D6A" w14:textId="3ADE68B8" w:rsidR="002A30B0" w:rsidRDefault="002A30B0" w:rsidP="002A30B0">
            <w:pPr>
              <w:rPr>
                <w:b/>
                <w:bCs/>
              </w:rPr>
            </w:pPr>
            <w:r>
              <w:rPr>
                <w:b/>
                <w:bCs/>
              </w:rPr>
              <w:t>SQL Databases</w:t>
            </w:r>
            <w:r w:rsidR="002A1B0E">
              <w:rPr>
                <w:b/>
                <w:bCs/>
              </w:rPr>
              <w:t xml:space="preserve"> (Structured Query language)</w:t>
            </w:r>
          </w:p>
        </w:tc>
        <w:tc>
          <w:tcPr>
            <w:tcW w:w="4508" w:type="dxa"/>
          </w:tcPr>
          <w:p w14:paraId="5BCAE439" w14:textId="0C1606FE" w:rsidR="002A30B0" w:rsidRDefault="002A30B0" w:rsidP="002A30B0">
            <w:pPr>
              <w:rPr>
                <w:b/>
                <w:bCs/>
              </w:rPr>
            </w:pPr>
            <w:r>
              <w:rPr>
                <w:b/>
                <w:bCs/>
              </w:rPr>
              <w:t>NO-SQL Databases</w:t>
            </w:r>
          </w:p>
        </w:tc>
      </w:tr>
      <w:tr w:rsidR="002A30B0" w:rsidRPr="005C5B60" w14:paraId="7F73BCD2" w14:textId="77777777" w:rsidTr="002A30B0">
        <w:tc>
          <w:tcPr>
            <w:tcW w:w="4508" w:type="dxa"/>
          </w:tcPr>
          <w:p w14:paraId="17BC2065" w14:textId="35411859" w:rsidR="002A30B0" w:rsidRPr="0071428D" w:rsidRDefault="002A1F15" w:rsidP="002A30B0">
            <w:r w:rsidRPr="0071428D">
              <w:t xml:space="preserve">SQL databases are relational databases. </w:t>
            </w:r>
            <w:r w:rsidRPr="00987C6C">
              <w:rPr>
                <w:color w:val="833C0B" w:themeColor="accent2" w:themeShade="80"/>
              </w:rPr>
              <w:t>We predefine a schema of tables before inserting anything.</w:t>
            </w:r>
            <w:r w:rsidR="006A58D5" w:rsidRPr="00987C6C">
              <w:rPr>
                <w:color w:val="833C0B" w:themeColor="accent2" w:themeShade="80"/>
              </w:rPr>
              <w:t xml:space="preserve"> (Like a spreadsheet). </w:t>
            </w:r>
            <w:r w:rsidR="006A58D5" w:rsidRPr="0071428D">
              <w:t>We cannot alter the structure for one entry. Every entry has to follow the pattern the table defines.</w:t>
            </w:r>
          </w:p>
        </w:tc>
        <w:tc>
          <w:tcPr>
            <w:tcW w:w="4508" w:type="dxa"/>
          </w:tcPr>
          <w:p w14:paraId="27338B4C" w14:textId="6F30416B" w:rsidR="002A30B0" w:rsidRPr="0071428D" w:rsidRDefault="005C5B60" w:rsidP="002A30B0">
            <w:r w:rsidRPr="0071428D">
              <w:t>NoSQL databases do not use SQL. There are many types of no-</w:t>
            </w:r>
            <w:proofErr w:type="spellStart"/>
            <w:r w:rsidRPr="0071428D">
              <w:t>sql</w:t>
            </w:r>
            <w:proofErr w:type="spellEnd"/>
            <w:r w:rsidRPr="0071428D">
              <w:t xml:space="preserve"> databases, including document, key-value and graph stores.</w:t>
            </w:r>
          </w:p>
        </w:tc>
      </w:tr>
      <w:tr w:rsidR="002A30B0" w:rsidRPr="002A1B0E" w14:paraId="05F332BC" w14:textId="77777777" w:rsidTr="002A30B0">
        <w:tc>
          <w:tcPr>
            <w:tcW w:w="4508" w:type="dxa"/>
          </w:tcPr>
          <w:p w14:paraId="161FB8CE" w14:textId="5D972C31" w:rsidR="002A30B0" w:rsidRPr="0071428D" w:rsidRDefault="002A1B0E" w:rsidP="002A30B0">
            <w:r w:rsidRPr="0071428D">
              <w:t>MySQL, Postgres, SQLite, Oracle, Microsoft SQL Server</w:t>
            </w:r>
          </w:p>
        </w:tc>
        <w:tc>
          <w:tcPr>
            <w:tcW w:w="4508" w:type="dxa"/>
          </w:tcPr>
          <w:p w14:paraId="5A017BB2" w14:textId="449D0063" w:rsidR="002A30B0" w:rsidRPr="0071428D" w:rsidRDefault="002A1B0E" w:rsidP="002A30B0">
            <w:r w:rsidRPr="0071428D">
              <w:t>MongoDB, Couch DB, Neo4j, Cassandra, Redis</w:t>
            </w:r>
          </w:p>
        </w:tc>
      </w:tr>
    </w:tbl>
    <w:p w14:paraId="713D557F" w14:textId="5E66D694" w:rsidR="002A30B0" w:rsidRDefault="002A30B0" w:rsidP="002A30B0">
      <w:pPr>
        <w:rPr>
          <w:b/>
          <w:bCs/>
        </w:rPr>
      </w:pPr>
    </w:p>
    <w:tbl>
      <w:tblPr>
        <w:tblStyle w:val="TableGrid"/>
        <w:tblpPr w:leftFromText="180" w:rightFromText="180" w:vertAnchor="text" w:horzAnchor="margin" w:tblpXSpec="right" w:tblpY="331"/>
        <w:tblW w:w="0" w:type="auto"/>
        <w:tblLook w:val="04A0" w:firstRow="1" w:lastRow="0" w:firstColumn="1" w:lastColumn="0" w:noHBand="0" w:noVBand="1"/>
      </w:tblPr>
      <w:tblGrid>
        <w:gridCol w:w="1653"/>
        <w:gridCol w:w="1653"/>
        <w:gridCol w:w="1654"/>
      </w:tblGrid>
      <w:tr w:rsidR="00321654" w14:paraId="687C30AE" w14:textId="77777777" w:rsidTr="00321654">
        <w:trPr>
          <w:trHeight w:val="818"/>
        </w:trPr>
        <w:tc>
          <w:tcPr>
            <w:tcW w:w="1653" w:type="dxa"/>
          </w:tcPr>
          <w:p w14:paraId="7F36A494" w14:textId="77777777" w:rsidR="00321654" w:rsidRDefault="00321654" w:rsidP="00321654">
            <w:r>
              <w:t>Id</w:t>
            </w:r>
          </w:p>
        </w:tc>
        <w:tc>
          <w:tcPr>
            <w:tcW w:w="1653" w:type="dxa"/>
          </w:tcPr>
          <w:p w14:paraId="6E54BDD8" w14:textId="77777777" w:rsidR="00321654" w:rsidRDefault="00321654" w:rsidP="00321654">
            <w:r>
              <w:t>Comment</w:t>
            </w:r>
          </w:p>
        </w:tc>
        <w:tc>
          <w:tcPr>
            <w:tcW w:w="1654" w:type="dxa"/>
          </w:tcPr>
          <w:p w14:paraId="4403FFE1" w14:textId="77777777" w:rsidR="00321654" w:rsidRDefault="00321654" w:rsidP="00321654">
            <w:proofErr w:type="spellStart"/>
            <w:r>
              <w:t>Post_id</w:t>
            </w:r>
            <w:proofErr w:type="spellEnd"/>
          </w:p>
        </w:tc>
      </w:tr>
      <w:tr w:rsidR="00321654" w14:paraId="4AB9E835" w14:textId="77777777" w:rsidTr="00321654">
        <w:trPr>
          <w:trHeight w:val="818"/>
        </w:trPr>
        <w:tc>
          <w:tcPr>
            <w:tcW w:w="1653" w:type="dxa"/>
          </w:tcPr>
          <w:p w14:paraId="7F646A29" w14:textId="77777777" w:rsidR="00321654" w:rsidRDefault="00321654" w:rsidP="00321654">
            <w:r>
              <w:t>1</w:t>
            </w:r>
          </w:p>
        </w:tc>
        <w:tc>
          <w:tcPr>
            <w:tcW w:w="1653" w:type="dxa"/>
          </w:tcPr>
          <w:p w14:paraId="4A4996C3" w14:textId="77777777" w:rsidR="00321654" w:rsidRDefault="00321654" w:rsidP="00321654">
            <w:r>
              <w:t>That is so funny</w:t>
            </w:r>
          </w:p>
        </w:tc>
        <w:tc>
          <w:tcPr>
            <w:tcW w:w="1654" w:type="dxa"/>
          </w:tcPr>
          <w:p w14:paraId="04299807" w14:textId="77777777" w:rsidR="00321654" w:rsidRDefault="00321654" w:rsidP="00321654">
            <w:r>
              <w:t>1</w:t>
            </w:r>
          </w:p>
        </w:tc>
      </w:tr>
      <w:tr w:rsidR="00321654" w14:paraId="79804AEB" w14:textId="77777777" w:rsidTr="00321654">
        <w:trPr>
          <w:trHeight w:val="855"/>
        </w:trPr>
        <w:tc>
          <w:tcPr>
            <w:tcW w:w="1653" w:type="dxa"/>
          </w:tcPr>
          <w:p w14:paraId="590E24C6" w14:textId="77777777" w:rsidR="00321654" w:rsidRDefault="00321654" w:rsidP="00321654">
            <w:r>
              <w:t xml:space="preserve">2 </w:t>
            </w:r>
          </w:p>
        </w:tc>
        <w:tc>
          <w:tcPr>
            <w:tcW w:w="1653" w:type="dxa"/>
          </w:tcPr>
          <w:p w14:paraId="0EA5B2DF" w14:textId="77777777" w:rsidR="00321654" w:rsidRDefault="00321654" w:rsidP="00321654">
            <w:r>
              <w:t>This is not funny at all</w:t>
            </w:r>
          </w:p>
        </w:tc>
        <w:tc>
          <w:tcPr>
            <w:tcW w:w="1654" w:type="dxa"/>
          </w:tcPr>
          <w:p w14:paraId="05CBE0EB" w14:textId="77777777" w:rsidR="00321654" w:rsidRDefault="00321654" w:rsidP="00321654">
            <w:r>
              <w:t>1</w:t>
            </w:r>
          </w:p>
        </w:tc>
      </w:tr>
      <w:tr w:rsidR="00321654" w14:paraId="04B5FA45" w14:textId="77777777" w:rsidTr="00321654">
        <w:trPr>
          <w:trHeight w:val="745"/>
        </w:trPr>
        <w:tc>
          <w:tcPr>
            <w:tcW w:w="1653" w:type="dxa"/>
          </w:tcPr>
          <w:p w14:paraId="49C71860" w14:textId="77777777" w:rsidR="00321654" w:rsidRDefault="00321654" w:rsidP="00321654">
            <w:r>
              <w:t xml:space="preserve">3 </w:t>
            </w:r>
          </w:p>
        </w:tc>
        <w:tc>
          <w:tcPr>
            <w:tcW w:w="1653" w:type="dxa"/>
          </w:tcPr>
          <w:p w14:paraId="75FEF037" w14:textId="77777777" w:rsidR="00321654" w:rsidRDefault="00321654" w:rsidP="00321654">
            <w:proofErr w:type="spellStart"/>
            <w:r>
              <w:t>Ughhhhh</w:t>
            </w:r>
            <w:proofErr w:type="spellEnd"/>
          </w:p>
        </w:tc>
        <w:tc>
          <w:tcPr>
            <w:tcW w:w="1654" w:type="dxa"/>
          </w:tcPr>
          <w:p w14:paraId="505269E9" w14:textId="77777777" w:rsidR="00321654" w:rsidRDefault="00321654" w:rsidP="00321654">
            <w:r>
              <w:t>2</w:t>
            </w:r>
          </w:p>
        </w:tc>
      </w:tr>
    </w:tbl>
    <w:p w14:paraId="082525BB" w14:textId="402F5E37" w:rsidR="00D266EE" w:rsidRDefault="0071428D" w:rsidP="00D266EE">
      <w:pPr>
        <w:rPr>
          <w:b/>
          <w:bCs/>
        </w:rPr>
      </w:pPr>
      <w:r>
        <w:rPr>
          <w:b/>
          <w:bCs/>
        </w:rPr>
        <w:t>SQL Example vs NO-SQL Example</w:t>
      </w:r>
    </w:p>
    <w:tbl>
      <w:tblPr>
        <w:tblStyle w:val="TableGrid"/>
        <w:tblW w:w="0" w:type="auto"/>
        <w:tblLook w:val="04A0" w:firstRow="1" w:lastRow="0" w:firstColumn="1" w:lastColumn="0" w:noHBand="0" w:noVBand="1"/>
      </w:tblPr>
      <w:tblGrid>
        <w:gridCol w:w="1190"/>
        <w:gridCol w:w="1190"/>
        <w:gridCol w:w="1190"/>
      </w:tblGrid>
      <w:tr w:rsidR="00D266EE" w14:paraId="54D6AC1B" w14:textId="77777777" w:rsidTr="00321654">
        <w:trPr>
          <w:trHeight w:val="567"/>
        </w:trPr>
        <w:tc>
          <w:tcPr>
            <w:tcW w:w="1190" w:type="dxa"/>
          </w:tcPr>
          <w:p w14:paraId="19EB3BE7" w14:textId="12D39318" w:rsidR="00D266EE" w:rsidRDefault="00D266EE" w:rsidP="002A30B0">
            <w:r>
              <w:t>ID</w:t>
            </w:r>
          </w:p>
        </w:tc>
        <w:tc>
          <w:tcPr>
            <w:tcW w:w="1190" w:type="dxa"/>
          </w:tcPr>
          <w:p w14:paraId="7065BA52" w14:textId="363633F0" w:rsidR="00D266EE" w:rsidRDefault="00D266EE" w:rsidP="002A30B0">
            <w:r>
              <w:t>Author</w:t>
            </w:r>
          </w:p>
        </w:tc>
        <w:tc>
          <w:tcPr>
            <w:tcW w:w="1190" w:type="dxa"/>
          </w:tcPr>
          <w:p w14:paraId="09A9DED8" w14:textId="4981B55E" w:rsidR="00D266EE" w:rsidRDefault="00D266EE" w:rsidP="002A30B0">
            <w:r>
              <w:t>Post</w:t>
            </w:r>
          </w:p>
        </w:tc>
      </w:tr>
      <w:tr w:rsidR="00D266EE" w14:paraId="579DECF7" w14:textId="77777777" w:rsidTr="00321654">
        <w:trPr>
          <w:trHeight w:val="567"/>
        </w:trPr>
        <w:tc>
          <w:tcPr>
            <w:tcW w:w="1190" w:type="dxa"/>
          </w:tcPr>
          <w:p w14:paraId="4A956505" w14:textId="75D143E4" w:rsidR="00D266EE" w:rsidRDefault="00D266EE" w:rsidP="002A30B0">
            <w:r>
              <w:t>1</w:t>
            </w:r>
          </w:p>
        </w:tc>
        <w:tc>
          <w:tcPr>
            <w:tcW w:w="1190" w:type="dxa"/>
          </w:tcPr>
          <w:p w14:paraId="60514928" w14:textId="6292A78B" w:rsidR="00D266EE" w:rsidRDefault="00D266EE" w:rsidP="002A30B0">
            <w:r>
              <w:t>Colt</w:t>
            </w:r>
          </w:p>
        </w:tc>
        <w:tc>
          <w:tcPr>
            <w:tcW w:w="1190" w:type="dxa"/>
          </w:tcPr>
          <w:p w14:paraId="2970634B" w14:textId="16CF4C4E" w:rsidR="00D266EE" w:rsidRDefault="00D266EE" w:rsidP="002A30B0">
            <w:r>
              <w:t>Blah blah</w:t>
            </w:r>
          </w:p>
        </w:tc>
      </w:tr>
      <w:tr w:rsidR="00D266EE" w14:paraId="2C14CF90" w14:textId="77777777" w:rsidTr="00321654">
        <w:trPr>
          <w:trHeight w:val="567"/>
        </w:trPr>
        <w:tc>
          <w:tcPr>
            <w:tcW w:w="1190" w:type="dxa"/>
          </w:tcPr>
          <w:p w14:paraId="6098ACD3" w14:textId="39EBFC7C" w:rsidR="00D266EE" w:rsidRDefault="00D266EE" w:rsidP="002A30B0">
            <w:r>
              <w:t>2</w:t>
            </w:r>
          </w:p>
        </w:tc>
        <w:tc>
          <w:tcPr>
            <w:tcW w:w="1190" w:type="dxa"/>
          </w:tcPr>
          <w:p w14:paraId="5C2B0679" w14:textId="7F02F03C" w:rsidR="00D266EE" w:rsidRDefault="00D266EE" w:rsidP="002A30B0">
            <w:r>
              <w:t>Tyra</w:t>
            </w:r>
          </w:p>
        </w:tc>
        <w:tc>
          <w:tcPr>
            <w:tcW w:w="1190" w:type="dxa"/>
          </w:tcPr>
          <w:p w14:paraId="79A43867" w14:textId="75FAC90D" w:rsidR="00D266EE" w:rsidRDefault="00D266EE" w:rsidP="002A30B0">
            <w:proofErr w:type="spellStart"/>
            <w:r>
              <w:t>Papapapa</w:t>
            </w:r>
            <w:proofErr w:type="spellEnd"/>
          </w:p>
        </w:tc>
      </w:tr>
    </w:tbl>
    <w:p w14:paraId="6DA036A4" w14:textId="6BA2B754" w:rsidR="0071428D" w:rsidRDefault="0071428D" w:rsidP="002A30B0"/>
    <w:p w14:paraId="732A12BD" w14:textId="77777777" w:rsidR="00321654" w:rsidRDefault="00321654" w:rsidP="002A30B0">
      <w:pPr>
        <w:rPr>
          <w:color w:val="538135" w:themeColor="accent6" w:themeShade="BF"/>
        </w:rPr>
      </w:pPr>
    </w:p>
    <w:p w14:paraId="04054397" w14:textId="77777777" w:rsidR="00321654" w:rsidRDefault="00321654" w:rsidP="002A30B0">
      <w:pPr>
        <w:rPr>
          <w:color w:val="538135" w:themeColor="accent6" w:themeShade="BF"/>
        </w:rPr>
      </w:pPr>
    </w:p>
    <w:p w14:paraId="3EDFB7F4" w14:textId="77777777" w:rsidR="00321654" w:rsidRDefault="00321654" w:rsidP="002A30B0">
      <w:pPr>
        <w:rPr>
          <w:color w:val="538135" w:themeColor="accent6" w:themeShade="BF"/>
        </w:rPr>
      </w:pPr>
    </w:p>
    <w:p w14:paraId="62D84E1F" w14:textId="77777777" w:rsidR="00321654" w:rsidRDefault="00321654" w:rsidP="002A30B0">
      <w:pPr>
        <w:rPr>
          <w:color w:val="538135" w:themeColor="accent6" w:themeShade="BF"/>
        </w:rPr>
      </w:pPr>
    </w:p>
    <w:p w14:paraId="5C600DF8" w14:textId="27A0E75B" w:rsidR="00D266EE" w:rsidRDefault="00D266EE" w:rsidP="002A30B0">
      <w:r w:rsidRPr="00321654">
        <w:rPr>
          <w:color w:val="538135" w:themeColor="accent6" w:themeShade="BF"/>
        </w:rPr>
        <w:t>Table1: Posts Table</w:t>
      </w:r>
    </w:p>
    <w:p w14:paraId="502BCE0B" w14:textId="2ADEF55E" w:rsidR="00D266EE" w:rsidRDefault="00D266EE" w:rsidP="00D266EE">
      <w:r w:rsidRPr="00321654">
        <w:rPr>
          <w:color w:val="833C0B" w:themeColor="accent2" w:themeShade="80"/>
        </w:rPr>
        <w:t>Table2: Comments Table of the corresponding posts (These two tables are related)</w:t>
      </w:r>
    </w:p>
    <w:p w14:paraId="3A25F843" w14:textId="77777777" w:rsidR="00627D64" w:rsidRDefault="00627D64" w:rsidP="00D266EE"/>
    <w:p w14:paraId="0FBB5725" w14:textId="77777777" w:rsidR="00627D64" w:rsidRDefault="00627D64" w:rsidP="00D266EE"/>
    <w:p w14:paraId="3856DE0B" w14:textId="77777777" w:rsidR="00627D64" w:rsidRDefault="00627D64" w:rsidP="00D266EE"/>
    <w:p w14:paraId="16541531" w14:textId="77777777" w:rsidR="00627D64" w:rsidRDefault="00627D64" w:rsidP="00D266EE"/>
    <w:p w14:paraId="352A4790" w14:textId="77777777" w:rsidR="00627D64" w:rsidRDefault="00627D64" w:rsidP="00D266EE"/>
    <w:p w14:paraId="4677E8E5" w14:textId="32BDC48E" w:rsidR="00511FA8" w:rsidRDefault="00627D64" w:rsidP="00D266EE">
      <w:r>
        <w:t>Whereas in NO-SQL database, the data may be stored like this</w:t>
      </w:r>
    </w:p>
    <w:p w14:paraId="35D9D841"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w:t>
      </w:r>
    </w:p>
    <w:p w14:paraId="014A0485"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"posts"</w:t>
      </w:r>
      <w:r w:rsidRPr="00627D64">
        <w:rPr>
          <w:rFonts w:ascii="Consolas" w:eastAsia="Times New Roman" w:hAnsi="Consolas" w:cs="Times New Roman"/>
          <w:color w:val="D4D4D4"/>
          <w:sz w:val="21"/>
          <w:szCs w:val="21"/>
        </w:rPr>
        <w:t>: [</w:t>
      </w:r>
    </w:p>
    <w:p w14:paraId="0F9C10B3"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71396736"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"id"</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B5CEA8"/>
          <w:sz w:val="21"/>
          <w:szCs w:val="21"/>
        </w:rPr>
        <w:t>1</w:t>
      </w:r>
      <w:r w:rsidRPr="00627D64">
        <w:rPr>
          <w:rFonts w:ascii="Consolas" w:eastAsia="Times New Roman" w:hAnsi="Consolas" w:cs="Times New Roman"/>
          <w:color w:val="D4D4D4"/>
          <w:sz w:val="21"/>
          <w:szCs w:val="21"/>
        </w:rPr>
        <w:t>,</w:t>
      </w:r>
    </w:p>
    <w:p w14:paraId="42397332"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"author"</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"colt"</w:t>
      </w:r>
      <w:r w:rsidRPr="00627D64">
        <w:rPr>
          <w:rFonts w:ascii="Consolas" w:eastAsia="Times New Roman" w:hAnsi="Consolas" w:cs="Times New Roman"/>
          <w:color w:val="D4D4D4"/>
          <w:sz w:val="21"/>
          <w:szCs w:val="21"/>
        </w:rPr>
        <w:t>,</w:t>
      </w:r>
    </w:p>
    <w:p w14:paraId="31052F0A"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"post"</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"blah blah"</w:t>
      </w:r>
      <w:r w:rsidRPr="00627D64">
        <w:rPr>
          <w:rFonts w:ascii="Consolas" w:eastAsia="Times New Roman" w:hAnsi="Consolas" w:cs="Times New Roman"/>
          <w:color w:val="D4D4D4"/>
          <w:sz w:val="21"/>
          <w:szCs w:val="21"/>
        </w:rPr>
        <w:t>,</w:t>
      </w:r>
    </w:p>
    <w:p w14:paraId="2EEA5F5C"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"comments"</w:t>
      </w:r>
      <w:r w:rsidRPr="00627D64">
        <w:rPr>
          <w:rFonts w:ascii="Consolas" w:eastAsia="Times New Roman" w:hAnsi="Consolas" w:cs="Times New Roman"/>
          <w:color w:val="D4D4D4"/>
          <w:sz w:val="21"/>
          <w:szCs w:val="21"/>
        </w:rPr>
        <w:t>: [</w:t>
      </w:r>
    </w:p>
    <w:p w14:paraId="70592642"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271DAA03"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"id"</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B5CEA8"/>
          <w:sz w:val="21"/>
          <w:szCs w:val="21"/>
        </w:rPr>
        <w:t>1</w:t>
      </w:r>
      <w:r w:rsidRPr="00627D64">
        <w:rPr>
          <w:rFonts w:ascii="Consolas" w:eastAsia="Times New Roman" w:hAnsi="Consolas" w:cs="Times New Roman"/>
          <w:color w:val="D4D4D4"/>
          <w:sz w:val="21"/>
          <w:szCs w:val="21"/>
        </w:rPr>
        <w:t>,</w:t>
      </w:r>
    </w:p>
    <w:p w14:paraId="38100EA1"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"comment"</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"this is so funny"</w:t>
      </w:r>
    </w:p>
    <w:p w14:paraId="5B0E12A6"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45EE542E"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63203570"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"id"</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B5CEA8"/>
          <w:sz w:val="21"/>
          <w:szCs w:val="21"/>
        </w:rPr>
        <w:t>2</w:t>
      </w:r>
      <w:r w:rsidRPr="00627D64">
        <w:rPr>
          <w:rFonts w:ascii="Consolas" w:eastAsia="Times New Roman" w:hAnsi="Consolas" w:cs="Times New Roman"/>
          <w:color w:val="D4D4D4"/>
          <w:sz w:val="21"/>
          <w:szCs w:val="21"/>
        </w:rPr>
        <w:t>,</w:t>
      </w:r>
    </w:p>
    <w:p w14:paraId="65AEE386"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"comment"</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"this is not funny at all"</w:t>
      </w:r>
    </w:p>
    <w:p w14:paraId="015B83B8"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2ED8DCDF"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509E253D"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5E076C6A"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5DD6F92B"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"id"</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B5CEA8"/>
          <w:sz w:val="21"/>
          <w:szCs w:val="21"/>
        </w:rPr>
        <w:t>2</w:t>
      </w:r>
      <w:r w:rsidRPr="00627D64">
        <w:rPr>
          <w:rFonts w:ascii="Consolas" w:eastAsia="Times New Roman" w:hAnsi="Consolas" w:cs="Times New Roman"/>
          <w:color w:val="D4D4D4"/>
          <w:sz w:val="21"/>
          <w:szCs w:val="21"/>
        </w:rPr>
        <w:t>,</w:t>
      </w:r>
    </w:p>
    <w:p w14:paraId="1B21DE95"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"author"</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"Tyra"</w:t>
      </w:r>
      <w:r w:rsidRPr="00627D64">
        <w:rPr>
          <w:rFonts w:ascii="Consolas" w:eastAsia="Times New Roman" w:hAnsi="Consolas" w:cs="Times New Roman"/>
          <w:color w:val="D4D4D4"/>
          <w:sz w:val="21"/>
          <w:szCs w:val="21"/>
        </w:rPr>
        <w:t>,</w:t>
      </w:r>
    </w:p>
    <w:p w14:paraId="7D64CC8C"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"post"</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w:t>
      </w:r>
      <w:proofErr w:type="spellStart"/>
      <w:r w:rsidRPr="00627D64">
        <w:rPr>
          <w:rFonts w:ascii="Consolas" w:eastAsia="Times New Roman" w:hAnsi="Consolas" w:cs="Times New Roman"/>
          <w:color w:val="CE9178"/>
          <w:sz w:val="21"/>
          <w:szCs w:val="21"/>
        </w:rPr>
        <w:t>papapapa</w:t>
      </w:r>
      <w:proofErr w:type="spellEnd"/>
      <w:r w:rsidRPr="00627D64">
        <w:rPr>
          <w:rFonts w:ascii="Consolas" w:eastAsia="Times New Roman" w:hAnsi="Consolas" w:cs="Times New Roman"/>
          <w:color w:val="CE9178"/>
          <w:sz w:val="21"/>
          <w:szCs w:val="21"/>
        </w:rPr>
        <w:t>"</w:t>
      </w:r>
      <w:r w:rsidRPr="00627D64">
        <w:rPr>
          <w:rFonts w:ascii="Consolas" w:eastAsia="Times New Roman" w:hAnsi="Consolas" w:cs="Times New Roman"/>
          <w:color w:val="D4D4D4"/>
          <w:sz w:val="21"/>
          <w:szCs w:val="21"/>
        </w:rPr>
        <w:t>,</w:t>
      </w:r>
    </w:p>
    <w:p w14:paraId="1F080F92"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"comments"</w:t>
      </w:r>
      <w:r w:rsidRPr="00627D64">
        <w:rPr>
          <w:rFonts w:ascii="Consolas" w:eastAsia="Times New Roman" w:hAnsi="Consolas" w:cs="Times New Roman"/>
          <w:color w:val="D4D4D4"/>
          <w:sz w:val="21"/>
          <w:szCs w:val="21"/>
        </w:rPr>
        <w:t>: [</w:t>
      </w:r>
    </w:p>
    <w:p w14:paraId="134A1F7F"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1DA6FB3E"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"id"</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B5CEA8"/>
          <w:sz w:val="21"/>
          <w:szCs w:val="21"/>
        </w:rPr>
        <w:t>3</w:t>
      </w:r>
      <w:r w:rsidRPr="00627D64">
        <w:rPr>
          <w:rFonts w:ascii="Consolas" w:eastAsia="Times New Roman" w:hAnsi="Consolas" w:cs="Times New Roman"/>
          <w:color w:val="D4D4D4"/>
          <w:sz w:val="21"/>
          <w:szCs w:val="21"/>
        </w:rPr>
        <w:t>,</w:t>
      </w:r>
    </w:p>
    <w:p w14:paraId="2A014487"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9CDCFE"/>
          <w:sz w:val="21"/>
          <w:szCs w:val="21"/>
        </w:rPr>
        <w:t>"comment"</w:t>
      </w:r>
      <w:r w:rsidRPr="00627D64">
        <w:rPr>
          <w:rFonts w:ascii="Consolas" w:eastAsia="Times New Roman" w:hAnsi="Consolas" w:cs="Times New Roman"/>
          <w:color w:val="D4D4D4"/>
          <w:sz w:val="21"/>
          <w:szCs w:val="21"/>
        </w:rPr>
        <w:t>: </w:t>
      </w:r>
      <w:r w:rsidRPr="00627D64">
        <w:rPr>
          <w:rFonts w:ascii="Consolas" w:eastAsia="Times New Roman" w:hAnsi="Consolas" w:cs="Times New Roman"/>
          <w:color w:val="CE9178"/>
          <w:sz w:val="21"/>
          <w:szCs w:val="21"/>
        </w:rPr>
        <w:t>"</w:t>
      </w:r>
      <w:proofErr w:type="spellStart"/>
      <w:r w:rsidRPr="00627D64">
        <w:rPr>
          <w:rFonts w:ascii="Consolas" w:eastAsia="Times New Roman" w:hAnsi="Consolas" w:cs="Times New Roman"/>
          <w:color w:val="CE9178"/>
          <w:sz w:val="21"/>
          <w:szCs w:val="21"/>
        </w:rPr>
        <w:t>ughhhh</w:t>
      </w:r>
      <w:proofErr w:type="spellEnd"/>
      <w:r w:rsidRPr="00627D64">
        <w:rPr>
          <w:rFonts w:ascii="Consolas" w:eastAsia="Times New Roman" w:hAnsi="Consolas" w:cs="Times New Roman"/>
          <w:color w:val="CE9178"/>
          <w:sz w:val="21"/>
          <w:szCs w:val="21"/>
        </w:rPr>
        <w:t>"</w:t>
      </w:r>
    </w:p>
    <w:p w14:paraId="0DAEC211"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0457C38C"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 </w:t>
      </w:r>
    </w:p>
    <w:p w14:paraId="35F57C45"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25AD3590"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    ]</w:t>
      </w:r>
    </w:p>
    <w:p w14:paraId="00ECAEA2" w14:textId="77777777" w:rsidR="00627D64" w:rsidRPr="00627D64" w:rsidRDefault="00627D64" w:rsidP="00627D64">
      <w:pPr>
        <w:shd w:val="clear" w:color="auto" w:fill="1E1E1E"/>
        <w:spacing w:after="0" w:line="285" w:lineRule="atLeast"/>
        <w:rPr>
          <w:rFonts w:ascii="Consolas" w:eastAsia="Times New Roman" w:hAnsi="Consolas" w:cs="Times New Roman"/>
          <w:color w:val="D4D4D4"/>
          <w:sz w:val="21"/>
          <w:szCs w:val="21"/>
        </w:rPr>
      </w:pPr>
      <w:r w:rsidRPr="00627D64">
        <w:rPr>
          <w:rFonts w:ascii="Consolas" w:eastAsia="Times New Roman" w:hAnsi="Consolas" w:cs="Times New Roman"/>
          <w:color w:val="D4D4D4"/>
          <w:sz w:val="21"/>
          <w:szCs w:val="21"/>
        </w:rPr>
        <w:t>}</w:t>
      </w:r>
    </w:p>
    <w:p w14:paraId="6CBA54C5" w14:textId="7AF6CA43" w:rsidR="00627D64" w:rsidRDefault="00627D64" w:rsidP="00D266EE"/>
    <w:p w14:paraId="68BA6A98" w14:textId="003713C1" w:rsidR="00184CD6" w:rsidRDefault="00184CD6" w:rsidP="00D266EE">
      <w:pPr>
        <w:rPr>
          <w:b/>
          <w:bCs/>
        </w:rPr>
      </w:pPr>
      <w:r w:rsidRPr="00184CD6">
        <w:rPr>
          <w:b/>
          <w:bCs/>
        </w:rPr>
        <w:t>Why are we learning mongo</w:t>
      </w:r>
      <w:r>
        <w:rPr>
          <w:b/>
          <w:bCs/>
        </w:rPr>
        <w:t>?</w:t>
      </w:r>
    </w:p>
    <w:p w14:paraId="5BFD95DF" w14:textId="0FC40B6B" w:rsidR="00184CD6" w:rsidRDefault="00184CD6" w:rsidP="00184CD6">
      <w:pPr>
        <w:pStyle w:val="ListParagraph"/>
        <w:numPr>
          <w:ilvl w:val="0"/>
          <w:numId w:val="28"/>
        </w:numPr>
      </w:pPr>
      <w:r>
        <w:t>Mongo is very commonly used with Node and Express (MEAN and MERN stacks)</w:t>
      </w:r>
    </w:p>
    <w:p w14:paraId="6EF6C203" w14:textId="23CC49F4" w:rsidR="00184CD6" w:rsidRDefault="00184CD6" w:rsidP="00184CD6">
      <w:pPr>
        <w:pStyle w:val="ListParagraph"/>
        <w:numPr>
          <w:ilvl w:val="0"/>
          <w:numId w:val="28"/>
        </w:numPr>
      </w:pPr>
      <w:r>
        <w:t>It is easy to get started with (although it can be tricky to truly master)</w:t>
      </w:r>
    </w:p>
    <w:p w14:paraId="6F3DC837" w14:textId="5F66719E" w:rsidR="00184CD6" w:rsidRDefault="00184CD6" w:rsidP="00184CD6">
      <w:pPr>
        <w:pStyle w:val="ListParagraph"/>
        <w:numPr>
          <w:ilvl w:val="0"/>
          <w:numId w:val="28"/>
        </w:numPr>
      </w:pPr>
      <w:r>
        <w:t>It plays particularly well with javascript</w:t>
      </w:r>
    </w:p>
    <w:p w14:paraId="7821A4A5" w14:textId="3D7D3954" w:rsidR="00184CD6" w:rsidRDefault="00184CD6" w:rsidP="00184CD6">
      <w:pPr>
        <w:pStyle w:val="ListParagraph"/>
        <w:numPr>
          <w:ilvl w:val="0"/>
          <w:numId w:val="28"/>
        </w:numPr>
      </w:pPr>
      <w:r>
        <w:t>It’s popularity also means there is a strong community of developers using mongo.</w:t>
      </w:r>
    </w:p>
    <w:p w14:paraId="080D2A3B" w14:textId="4754781A" w:rsidR="00095258" w:rsidRDefault="00095258" w:rsidP="00095258">
      <w:r w:rsidRPr="00095258">
        <w:rPr>
          <w:b/>
          <w:bCs/>
        </w:rPr>
        <w:t>Installing Mongo</w:t>
      </w:r>
      <w:r>
        <w:t xml:space="preserve">: </w:t>
      </w:r>
      <w:hyperlink r:id="rId8" w:history="1">
        <w:r w:rsidRPr="00095258">
          <w:rPr>
            <w:rStyle w:val="Hyperlink"/>
          </w:rPr>
          <w:t>https://zarkom.net/blogs/how-to-install-mongodb-for-development-in-windows-3328</w:t>
        </w:r>
      </w:hyperlink>
    </w:p>
    <w:p w14:paraId="293CE54B" w14:textId="77777777" w:rsidR="00416170" w:rsidRDefault="00416170" w:rsidP="00095258">
      <w:pPr>
        <w:rPr>
          <w:b/>
          <w:bCs/>
        </w:rPr>
      </w:pPr>
    </w:p>
    <w:p w14:paraId="34720451" w14:textId="77777777" w:rsidR="00416170" w:rsidRDefault="00416170" w:rsidP="00095258">
      <w:pPr>
        <w:rPr>
          <w:b/>
          <w:bCs/>
        </w:rPr>
      </w:pPr>
    </w:p>
    <w:p w14:paraId="7C0493F9" w14:textId="77777777" w:rsidR="00416170" w:rsidRDefault="00416170" w:rsidP="00095258">
      <w:pPr>
        <w:rPr>
          <w:b/>
          <w:bCs/>
        </w:rPr>
      </w:pPr>
    </w:p>
    <w:p w14:paraId="0E90520B" w14:textId="151C5C10" w:rsidR="00416170" w:rsidRDefault="00416170" w:rsidP="00095258">
      <w:pPr>
        <w:rPr>
          <w:b/>
          <w:bCs/>
        </w:rPr>
      </w:pPr>
      <w:r w:rsidRPr="00416170">
        <w:rPr>
          <w:b/>
          <w:bCs/>
        </w:rPr>
        <w:t xml:space="preserve">Mongo Shell: </w:t>
      </w:r>
    </w:p>
    <w:p w14:paraId="180CFCF7" w14:textId="56ADA035" w:rsidR="00416170" w:rsidRDefault="00416170" w:rsidP="00095258">
      <w:pPr>
        <w:rPr>
          <w:b/>
          <w:bCs/>
        </w:rPr>
      </w:pPr>
      <w:r>
        <w:rPr>
          <w:b/>
          <w:bCs/>
          <w:noProof/>
        </w:rPr>
        <w:drawing>
          <wp:inline distT="0" distB="0" distL="0" distR="0" wp14:anchorId="725B0066" wp14:editId="75CF1EB3">
            <wp:extent cx="3345470" cy="2370025"/>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5470" cy="2370025"/>
                    </a:xfrm>
                    <a:prstGeom prst="rect">
                      <a:avLst/>
                    </a:prstGeom>
                  </pic:spPr>
                </pic:pic>
              </a:graphicData>
            </a:graphic>
          </wp:inline>
        </w:drawing>
      </w:r>
    </w:p>
    <w:p w14:paraId="5DE7E8B2" w14:textId="79B1270B" w:rsidR="00416170" w:rsidRDefault="00416170" w:rsidP="00095258">
      <w:r>
        <w:t>show databases/</w:t>
      </w:r>
      <w:proofErr w:type="spellStart"/>
      <w:r>
        <w:t>dbs</w:t>
      </w:r>
      <w:proofErr w:type="spellEnd"/>
      <w:r>
        <w:t xml:space="preserve"> is going to list all the databases</w:t>
      </w:r>
    </w:p>
    <w:p w14:paraId="1C33D685" w14:textId="0F429B9F" w:rsidR="00416170" w:rsidRDefault="00416170" w:rsidP="00095258">
      <w:proofErr w:type="spellStart"/>
      <w:r>
        <w:t>db</w:t>
      </w:r>
      <w:proofErr w:type="spellEnd"/>
      <w:r>
        <w:t xml:space="preserve"> is going to list the current database that we are using</w:t>
      </w:r>
    </w:p>
    <w:p w14:paraId="0958E141" w14:textId="4FB876BA" w:rsidR="00416170" w:rsidRDefault="00416170" w:rsidP="00095258">
      <w:r>
        <w:t>use {</w:t>
      </w:r>
      <w:proofErr w:type="spellStart"/>
      <w:r>
        <w:t>databaseName</w:t>
      </w:r>
      <w:proofErr w:type="spellEnd"/>
      <w:r>
        <w:t>} is going to see if there is a database with the given name, if there is not, then it is going to create a database with the given name.</w:t>
      </w:r>
    </w:p>
    <w:p w14:paraId="72AF9C6D" w14:textId="71B3873C" w:rsidR="00416170" w:rsidRDefault="00416170" w:rsidP="00095258">
      <w:r>
        <w:t xml:space="preserve">The reason that the last </w:t>
      </w:r>
      <w:proofErr w:type="spellStart"/>
      <w:r>
        <w:t>showdbs</w:t>
      </w:r>
      <w:proofErr w:type="spellEnd"/>
      <w:r>
        <w:t xml:space="preserve"> is not showing the “</w:t>
      </w:r>
      <w:proofErr w:type="spellStart"/>
      <w:r>
        <w:t>animalShelter</w:t>
      </w:r>
      <w:proofErr w:type="spellEnd"/>
      <w:r>
        <w:t>” because the “</w:t>
      </w:r>
      <w:proofErr w:type="spellStart"/>
      <w:r>
        <w:t>animalShelter</w:t>
      </w:r>
      <w:proofErr w:type="spellEnd"/>
      <w:r>
        <w:t>” database has no data in it. When it will have some data, it will be shown</w:t>
      </w:r>
      <w:r w:rsidR="00B52F34">
        <w:t>.</w:t>
      </w:r>
    </w:p>
    <w:p w14:paraId="0F57F3A6" w14:textId="5571DA79" w:rsidR="00B52F34" w:rsidRDefault="00B52F34" w:rsidP="00095258">
      <w:pPr>
        <w:rPr>
          <w:b/>
          <w:bCs/>
        </w:rPr>
      </w:pPr>
      <w:r w:rsidRPr="00B52F34">
        <w:rPr>
          <w:b/>
          <w:bCs/>
        </w:rPr>
        <w:t>What is BSON?</w:t>
      </w:r>
    </w:p>
    <w:p w14:paraId="0BD72E53" w14:textId="5E1BF16F" w:rsidR="00B52F34" w:rsidRPr="00B52F34" w:rsidRDefault="00B52F34" w:rsidP="00095258">
      <w:r w:rsidRPr="00B52F34">
        <w:t>JSON has several disadvantages:</w:t>
      </w:r>
    </w:p>
    <w:p w14:paraId="0ACC9728" w14:textId="26A1F3DD" w:rsidR="00B52F34" w:rsidRPr="00B52F34" w:rsidRDefault="00B52F34" w:rsidP="00B52F34">
      <w:pPr>
        <w:pStyle w:val="ListParagraph"/>
        <w:numPr>
          <w:ilvl w:val="0"/>
          <w:numId w:val="29"/>
        </w:numPr>
      </w:pPr>
      <w:r w:rsidRPr="00B52F34">
        <w:t>JSON is a text-based format, and text parsing is very slow</w:t>
      </w:r>
    </w:p>
    <w:p w14:paraId="36D6974E" w14:textId="0BFE4D7F" w:rsidR="00B52F34" w:rsidRPr="00B52F34" w:rsidRDefault="00B52F34" w:rsidP="00B52F34">
      <w:pPr>
        <w:pStyle w:val="ListParagraph"/>
        <w:numPr>
          <w:ilvl w:val="0"/>
          <w:numId w:val="29"/>
        </w:numPr>
      </w:pPr>
      <w:r w:rsidRPr="00B52F34">
        <w:t>JSON’s readable format is far from space-efficient, another database concern</w:t>
      </w:r>
    </w:p>
    <w:p w14:paraId="710A06B0" w14:textId="45A65717" w:rsidR="00B52F34" w:rsidRPr="00B52F34" w:rsidRDefault="00B52F34" w:rsidP="00B52F34">
      <w:pPr>
        <w:pStyle w:val="ListParagraph"/>
        <w:numPr>
          <w:ilvl w:val="0"/>
          <w:numId w:val="29"/>
        </w:numPr>
      </w:pPr>
      <w:r w:rsidRPr="00B52F34">
        <w:t>JSON only supports a limited number of basic data types.</w:t>
      </w:r>
    </w:p>
    <w:p w14:paraId="3D4C6974" w14:textId="62D3DA69" w:rsidR="00B52F34" w:rsidRPr="00B52F34" w:rsidRDefault="00B52F34" w:rsidP="00B52F34">
      <w:pPr>
        <w:rPr>
          <w:b/>
          <w:bCs/>
        </w:rPr>
      </w:pPr>
      <w:r w:rsidRPr="00B52F34">
        <w:t>Due to these disadvantages, MongoDB uses BSON which stands for Binary JSON. BSON stores the data in binary which is space-efficient and also it provides support for more datatypes like date, raw binary etc.</w:t>
      </w:r>
    </w:p>
    <w:p w14:paraId="1230516B" w14:textId="2AA5F866" w:rsidR="00B52F34" w:rsidRPr="00B52F34" w:rsidRDefault="00B52F34" w:rsidP="00B52F34">
      <w:pPr>
        <w:rPr>
          <w:rFonts w:cstheme="minorHAnsi"/>
          <w:color w:val="42494F"/>
        </w:rPr>
      </w:pPr>
      <w:r w:rsidRPr="00B52F34">
        <w:rPr>
          <w:rFonts w:cstheme="minorHAnsi"/>
          <w:color w:val="42494F"/>
        </w:rPr>
        <w:t>MongoDB stores data in BSON format both internally, and over the network, but that doesn’t mean you can’t think of MongoDB as a JSON database. Anything you can represent in JSON can be natively stored in MongoDB and retrieved just as easily in JSON.</w:t>
      </w:r>
    </w:p>
    <w:p w14:paraId="1CBE9B08" w14:textId="35349A7D" w:rsidR="00B52F34" w:rsidRDefault="00B52F34" w:rsidP="00095258">
      <w:pPr>
        <w:rPr>
          <w:rFonts w:cstheme="minorHAnsi"/>
          <w:color w:val="42494F"/>
        </w:rPr>
      </w:pPr>
      <w:r w:rsidRPr="00B52F34">
        <w:rPr>
          <w:rFonts w:cstheme="minorHAnsi"/>
          <w:color w:val="42494F"/>
        </w:rPr>
        <w:t xml:space="preserve">To know more about BSON: </w:t>
      </w:r>
      <w:hyperlink r:id="rId10" w:history="1">
        <w:r w:rsidRPr="00B52F34">
          <w:rPr>
            <w:rStyle w:val="Hyperlink"/>
            <w:rFonts w:cstheme="minorHAnsi"/>
          </w:rPr>
          <w:t>https://www.mongodb.com/json-and-bson</w:t>
        </w:r>
      </w:hyperlink>
    </w:p>
    <w:p w14:paraId="3E177E8F" w14:textId="265F02ED" w:rsidR="00C86C38" w:rsidRDefault="00C86C38" w:rsidP="00095258">
      <w:pPr>
        <w:rPr>
          <w:rFonts w:cstheme="minorHAnsi"/>
          <w:color w:val="42494F"/>
        </w:rPr>
      </w:pPr>
    </w:p>
    <w:p w14:paraId="260002CF" w14:textId="3967ED3C" w:rsidR="00C86C38" w:rsidRDefault="00C86C38" w:rsidP="00095258">
      <w:pPr>
        <w:rPr>
          <w:rFonts w:cstheme="minorHAnsi"/>
          <w:color w:val="42494F"/>
        </w:rPr>
      </w:pPr>
      <w:r w:rsidRPr="00C86C38">
        <w:rPr>
          <w:rFonts w:cstheme="minorHAnsi"/>
          <w:color w:val="42494F"/>
          <w:highlight w:val="yellow"/>
        </w:rPr>
        <w:t xml:space="preserve">REFER THIS LINK FOR BELOW 4 TOPICS: </w:t>
      </w:r>
      <w:hyperlink r:id="rId11" w:history="1">
        <w:r w:rsidRPr="00C86C38">
          <w:rPr>
            <w:rStyle w:val="Hyperlink"/>
            <w:rFonts w:cstheme="minorHAnsi"/>
            <w:highlight w:val="yellow"/>
          </w:rPr>
          <w:t>https://www.mongodb.com/docs/manual/crud/</w:t>
        </w:r>
      </w:hyperlink>
    </w:p>
    <w:p w14:paraId="4E1D9F92" w14:textId="77777777" w:rsidR="002F61A9" w:rsidRDefault="002F61A9" w:rsidP="002F61A9">
      <w:pPr>
        <w:rPr>
          <w:rFonts w:cstheme="minorHAnsi"/>
          <w:color w:val="42494F"/>
        </w:rPr>
      </w:pPr>
      <w:r>
        <w:rPr>
          <w:rFonts w:cstheme="minorHAnsi"/>
          <w:color w:val="42494F"/>
        </w:rPr>
        <w:t xml:space="preserve">MongoDB uses collection and documents. </w:t>
      </w:r>
    </w:p>
    <w:p w14:paraId="617F77F5" w14:textId="304DCB0E" w:rsidR="002F61A9" w:rsidRDefault="002F61A9" w:rsidP="002F61A9">
      <w:pPr>
        <w:rPr>
          <w:rFonts w:cstheme="minorHAnsi"/>
          <w:b/>
          <w:bCs/>
          <w:color w:val="42494F"/>
        </w:rPr>
      </w:pPr>
      <w:r>
        <w:rPr>
          <w:rFonts w:cstheme="minorHAnsi"/>
          <w:color w:val="42494F"/>
        </w:rPr>
        <w:t xml:space="preserve">What are collections? </w:t>
      </w:r>
      <w:r w:rsidRPr="00C86C38">
        <w:rPr>
          <w:rFonts w:cstheme="minorHAnsi"/>
          <w:b/>
          <w:bCs/>
          <w:color w:val="42494F"/>
          <w:highlight w:val="cyan"/>
        </w:rPr>
        <w:t>Collections store documents</w:t>
      </w:r>
      <w:r w:rsidR="00581C7D">
        <w:rPr>
          <w:rFonts w:cstheme="minorHAnsi"/>
          <w:b/>
          <w:bCs/>
          <w:color w:val="42494F"/>
          <w:highlight w:val="cyan"/>
        </w:rPr>
        <w:t xml:space="preserve"> which store data in key value pairs</w:t>
      </w:r>
      <w:r w:rsidRPr="00C86C38">
        <w:rPr>
          <w:rFonts w:cstheme="minorHAnsi"/>
          <w:b/>
          <w:bCs/>
          <w:color w:val="42494F"/>
          <w:highlight w:val="cyan"/>
        </w:rPr>
        <w:t>.</w:t>
      </w:r>
    </w:p>
    <w:p w14:paraId="6304E6F8" w14:textId="7229DCA0" w:rsidR="002F61A9" w:rsidRDefault="002F61A9" w:rsidP="002F61A9">
      <w:pPr>
        <w:rPr>
          <w:rFonts w:cstheme="minorHAnsi"/>
          <w:color w:val="42494F"/>
        </w:rPr>
      </w:pPr>
      <w:r>
        <w:rPr>
          <w:rFonts w:cstheme="minorHAnsi"/>
          <w:color w:val="42494F"/>
        </w:rPr>
        <w:t xml:space="preserve">What are documents? </w:t>
      </w:r>
      <w:r w:rsidRPr="00C86C38">
        <w:rPr>
          <w:rFonts w:cstheme="minorHAnsi"/>
          <w:b/>
          <w:bCs/>
          <w:color w:val="42494F"/>
          <w:highlight w:val="cyan"/>
        </w:rPr>
        <w:t>Documents store data in field-value pairs</w:t>
      </w:r>
      <w:r>
        <w:rPr>
          <w:rFonts w:cstheme="minorHAnsi"/>
          <w:b/>
          <w:bCs/>
          <w:color w:val="42494F"/>
        </w:rPr>
        <w:t>. (JSON format is most popular)</w:t>
      </w:r>
    </w:p>
    <w:p w14:paraId="75C0E87A" w14:textId="77777777" w:rsidR="002F61A9" w:rsidRDefault="002F61A9" w:rsidP="00095258">
      <w:pPr>
        <w:rPr>
          <w:rFonts w:cstheme="minorHAnsi"/>
          <w:b/>
          <w:bCs/>
          <w:color w:val="42494F"/>
        </w:rPr>
      </w:pPr>
    </w:p>
    <w:p w14:paraId="69D9C09F" w14:textId="3E12E3FB" w:rsidR="00C86C38" w:rsidRDefault="00C86C38" w:rsidP="00095258">
      <w:pPr>
        <w:rPr>
          <w:rFonts w:cstheme="minorHAnsi"/>
          <w:b/>
          <w:bCs/>
          <w:color w:val="42494F"/>
        </w:rPr>
      </w:pPr>
      <w:r w:rsidRPr="00C86C38">
        <w:rPr>
          <w:rFonts w:cstheme="minorHAnsi"/>
          <w:b/>
          <w:bCs/>
          <w:color w:val="42494F"/>
        </w:rPr>
        <w:t>Inserting with Mongo</w:t>
      </w:r>
      <w:r>
        <w:rPr>
          <w:rFonts w:cstheme="minorHAnsi"/>
          <w:b/>
          <w:bCs/>
          <w:color w:val="42494F"/>
        </w:rPr>
        <w:t>:</w:t>
      </w:r>
    </w:p>
    <w:p w14:paraId="1FE8B921" w14:textId="3FC32902" w:rsidR="002F61A9" w:rsidRDefault="002F61A9" w:rsidP="00095258">
      <w:pPr>
        <w:rPr>
          <w:rFonts w:cstheme="minorHAnsi"/>
          <w:color w:val="42494F"/>
        </w:rPr>
      </w:pPr>
      <w:r w:rsidRPr="002F61A9">
        <w:rPr>
          <w:rFonts w:cstheme="minorHAnsi"/>
          <w:color w:val="42494F"/>
        </w:rPr>
        <w:t xml:space="preserve">Refer this link: </w:t>
      </w:r>
      <w:hyperlink r:id="rId12" w:history="1">
        <w:r w:rsidRPr="002F61A9">
          <w:rPr>
            <w:rStyle w:val="Hyperlink"/>
            <w:rFonts w:cstheme="minorHAnsi"/>
          </w:rPr>
          <w:t>https://www.mongodb.com/docs/manual/tutorial/insert-documents/</w:t>
        </w:r>
      </w:hyperlink>
    </w:p>
    <w:p w14:paraId="3D091981" w14:textId="76839622" w:rsidR="00C50FF1" w:rsidRPr="002F61A9" w:rsidRDefault="00C50FF1" w:rsidP="00095258">
      <w:pPr>
        <w:rPr>
          <w:rFonts w:cstheme="minorHAnsi"/>
          <w:color w:val="42494F"/>
        </w:rPr>
      </w:pPr>
      <w:r>
        <w:rPr>
          <w:rFonts w:cstheme="minorHAnsi"/>
          <w:noProof/>
          <w:color w:val="42494F"/>
        </w:rPr>
        <w:drawing>
          <wp:inline distT="0" distB="0" distL="0" distR="0" wp14:anchorId="3BDA91B6" wp14:editId="1D6216A0">
            <wp:extent cx="5731510" cy="33140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314065"/>
                    </a:xfrm>
                    <a:prstGeom prst="rect">
                      <a:avLst/>
                    </a:prstGeom>
                  </pic:spPr>
                </pic:pic>
              </a:graphicData>
            </a:graphic>
          </wp:inline>
        </w:drawing>
      </w:r>
      <w:r>
        <w:rPr>
          <w:rFonts w:cstheme="minorHAnsi"/>
          <w:noProof/>
          <w:color w:val="42494F"/>
        </w:rPr>
        <w:drawing>
          <wp:inline distT="0" distB="0" distL="0" distR="0" wp14:anchorId="31238300" wp14:editId="67A0CA3A">
            <wp:extent cx="5731510" cy="330136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071B1656" w14:textId="0C7D7571" w:rsidR="00C86C38" w:rsidRDefault="00C50FF1" w:rsidP="00095258">
      <w:pPr>
        <w:rPr>
          <w:rFonts w:cstheme="minorHAnsi"/>
          <w:color w:val="42494F"/>
        </w:rPr>
      </w:pPr>
      <w:r>
        <w:rPr>
          <w:rFonts w:cstheme="minorHAnsi"/>
          <w:color w:val="42494F"/>
        </w:rPr>
        <w:t>Notice that we are not inserting the data in JSON format, we are inserting the data in javascript object format and that data will be converted into BSON.</w:t>
      </w:r>
    </w:p>
    <w:p w14:paraId="440F24A7" w14:textId="72BC785E" w:rsidR="00C50FF1" w:rsidRDefault="00C50FF1" w:rsidP="00095258">
      <w:pPr>
        <w:rPr>
          <w:rFonts w:cstheme="minorHAnsi"/>
          <w:color w:val="42494F"/>
        </w:rPr>
      </w:pPr>
      <w:r>
        <w:rPr>
          <w:rFonts w:cstheme="minorHAnsi"/>
          <w:color w:val="42494F"/>
        </w:rPr>
        <w:t>In the above database “</w:t>
      </w:r>
      <w:proofErr w:type="spellStart"/>
      <w:r>
        <w:rPr>
          <w:rFonts w:cstheme="minorHAnsi"/>
          <w:color w:val="42494F"/>
        </w:rPr>
        <w:t>animalShelter</w:t>
      </w:r>
      <w:proofErr w:type="spellEnd"/>
      <w:r>
        <w:rPr>
          <w:rFonts w:cstheme="minorHAnsi"/>
          <w:color w:val="42494F"/>
        </w:rPr>
        <w:t>”, we have created 2 collections “dogs” and “cats” and inserted documents (documents are just data in key value pairs).</w:t>
      </w:r>
    </w:p>
    <w:p w14:paraId="4362AC67" w14:textId="3B7CC7CE" w:rsidR="00C65B0E" w:rsidRDefault="00C65B0E" w:rsidP="00095258">
      <w:pPr>
        <w:rPr>
          <w:rFonts w:cstheme="minorHAnsi"/>
          <w:color w:val="42494F"/>
        </w:rPr>
      </w:pPr>
    </w:p>
    <w:p w14:paraId="3D0A0240" w14:textId="440537FA" w:rsidR="00C65B0E" w:rsidRPr="00C65B0E" w:rsidRDefault="00C65B0E" w:rsidP="00095258">
      <w:pPr>
        <w:rPr>
          <w:rFonts w:cstheme="minorHAnsi"/>
          <w:b/>
          <w:bCs/>
          <w:color w:val="42494F"/>
        </w:rPr>
      </w:pPr>
    </w:p>
    <w:p w14:paraId="17414CC9" w14:textId="39D2E7F5" w:rsidR="00C65B0E" w:rsidRDefault="00C65B0E" w:rsidP="00095258">
      <w:pPr>
        <w:rPr>
          <w:rFonts w:cstheme="minorHAnsi"/>
          <w:b/>
          <w:bCs/>
          <w:color w:val="42494F"/>
        </w:rPr>
      </w:pPr>
      <w:r>
        <w:rPr>
          <w:rFonts w:cstheme="minorHAnsi"/>
          <w:b/>
          <w:bCs/>
          <w:color w:val="42494F"/>
        </w:rPr>
        <w:t>Finding with Mongo:</w:t>
      </w:r>
    </w:p>
    <w:p w14:paraId="6B196237" w14:textId="2B8A4183" w:rsidR="00C65B0E" w:rsidRDefault="00C65B0E" w:rsidP="00095258">
      <w:r>
        <w:t xml:space="preserve">Refer this: </w:t>
      </w:r>
      <w:hyperlink r:id="rId15" w:history="1">
        <w:r w:rsidR="00886AF9" w:rsidRPr="00886AF9">
          <w:rPr>
            <w:rStyle w:val="Hyperlink"/>
          </w:rPr>
          <w:t>https://www.mongodb.com/docs/manual/reference/method/db.collection.find/</w:t>
        </w:r>
      </w:hyperlink>
    </w:p>
    <w:p w14:paraId="3D7C456F" w14:textId="2119F1B7" w:rsidR="00C65B0E" w:rsidRDefault="00C65B0E" w:rsidP="00095258">
      <w:proofErr w:type="spellStart"/>
      <w:r w:rsidRPr="00C65B0E">
        <w:rPr>
          <w:highlight w:val="cyan"/>
        </w:rPr>
        <w:t>db.collection.find</w:t>
      </w:r>
      <w:proofErr w:type="spellEnd"/>
      <w:r w:rsidRPr="00C65B0E">
        <w:rPr>
          <w:highlight w:val="cyan"/>
        </w:rPr>
        <w:t>()</w:t>
      </w:r>
      <w:r>
        <w:t xml:space="preserve"> returns every document of the collection.</w:t>
      </w:r>
    </w:p>
    <w:p w14:paraId="7B5AC6CE" w14:textId="2B21A124" w:rsidR="00ED3C83" w:rsidRDefault="00ED3C83" w:rsidP="00095258">
      <w:proofErr w:type="spellStart"/>
      <w:r>
        <w:t>db.collections.find</w:t>
      </w:r>
      <w:proofErr w:type="spellEnd"/>
      <w:r>
        <w:t>({query}) returns the document which matches the query. Refer the example given below</w:t>
      </w:r>
    </w:p>
    <w:p w14:paraId="442F9B53" w14:textId="4CF03AB8" w:rsidR="00ED3C83" w:rsidRDefault="00ED3C83" w:rsidP="00095258">
      <w:r>
        <w:rPr>
          <w:noProof/>
        </w:rPr>
        <w:drawing>
          <wp:inline distT="0" distB="0" distL="0" distR="0" wp14:anchorId="41F03723" wp14:editId="2EA6B811">
            <wp:extent cx="7449185" cy="455072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72943" cy="4565234"/>
                    </a:xfrm>
                    <a:prstGeom prst="rect">
                      <a:avLst/>
                    </a:prstGeom>
                  </pic:spPr>
                </pic:pic>
              </a:graphicData>
            </a:graphic>
          </wp:inline>
        </w:drawing>
      </w:r>
    </w:p>
    <w:p w14:paraId="6E8F3017" w14:textId="77777777" w:rsidR="00593F03" w:rsidRDefault="00593F03" w:rsidP="00095258">
      <w:pPr>
        <w:rPr>
          <w:b/>
          <w:bCs/>
        </w:rPr>
      </w:pPr>
    </w:p>
    <w:p w14:paraId="34158E98" w14:textId="77777777" w:rsidR="00593F03" w:rsidRDefault="00593F03" w:rsidP="00095258">
      <w:pPr>
        <w:rPr>
          <w:b/>
          <w:bCs/>
        </w:rPr>
      </w:pPr>
    </w:p>
    <w:p w14:paraId="7FA0C387" w14:textId="77777777" w:rsidR="00593F03" w:rsidRDefault="00593F03" w:rsidP="00095258">
      <w:pPr>
        <w:rPr>
          <w:b/>
          <w:bCs/>
        </w:rPr>
      </w:pPr>
    </w:p>
    <w:p w14:paraId="43D65231" w14:textId="77777777" w:rsidR="00593F03" w:rsidRDefault="00593F03" w:rsidP="00095258">
      <w:pPr>
        <w:rPr>
          <w:b/>
          <w:bCs/>
        </w:rPr>
      </w:pPr>
    </w:p>
    <w:p w14:paraId="1DFEA3D4" w14:textId="77777777" w:rsidR="00593F03" w:rsidRDefault="00593F03" w:rsidP="00095258">
      <w:pPr>
        <w:rPr>
          <w:b/>
          <w:bCs/>
        </w:rPr>
      </w:pPr>
    </w:p>
    <w:p w14:paraId="3E590F8E" w14:textId="77777777" w:rsidR="00593F03" w:rsidRDefault="00593F03" w:rsidP="00095258">
      <w:pPr>
        <w:rPr>
          <w:b/>
          <w:bCs/>
        </w:rPr>
      </w:pPr>
    </w:p>
    <w:p w14:paraId="6C438CF3" w14:textId="77777777" w:rsidR="00593F03" w:rsidRDefault="00593F03" w:rsidP="00095258">
      <w:pPr>
        <w:rPr>
          <w:b/>
          <w:bCs/>
        </w:rPr>
      </w:pPr>
    </w:p>
    <w:p w14:paraId="21AD170A" w14:textId="77777777" w:rsidR="00593F03" w:rsidRDefault="00593F03" w:rsidP="00095258">
      <w:pPr>
        <w:rPr>
          <w:b/>
          <w:bCs/>
        </w:rPr>
      </w:pPr>
    </w:p>
    <w:p w14:paraId="73DD9E18" w14:textId="77777777" w:rsidR="00593F03" w:rsidRDefault="00593F03" w:rsidP="00095258">
      <w:pPr>
        <w:rPr>
          <w:b/>
          <w:bCs/>
        </w:rPr>
      </w:pPr>
    </w:p>
    <w:p w14:paraId="5BBF9FE6" w14:textId="77777777" w:rsidR="00593F03" w:rsidRDefault="00593F03" w:rsidP="00095258">
      <w:pPr>
        <w:rPr>
          <w:b/>
          <w:bCs/>
        </w:rPr>
      </w:pPr>
    </w:p>
    <w:p w14:paraId="370976D1" w14:textId="1806E659" w:rsidR="00ED3C83" w:rsidRDefault="002B597C" w:rsidP="00095258">
      <w:pPr>
        <w:rPr>
          <w:b/>
          <w:bCs/>
        </w:rPr>
      </w:pPr>
      <w:r w:rsidRPr="002B597C">
        <w:rPr>
          <w:b/>
          <w:bCs/>
        </w:rPr>
        <w:t>Updating with mongo:</w:t>
      </w:r>
    </w:p>
    <w:p w14:paraId="247E95BA" w14:textId="73C4EC4C" w:rsidR="002B597C" w:rsidRDefault="002B597C" w:rsidP="00095258">
      <w:pPr>
        <w:rPr>
          <w:b/>
          <w:bCs/>
        </w:rPr>
      </w:pPr>
      <w:r>
        <w:rPr>
          <w:b/>
          <w:bCs/>
        </w:rPr>
        <w:t xml:space="preserve">Refer this: </w:t>
      </w:r>
      <w:hyperlink r:id="rId17" w:history="1">
        <w:r w:rsidRPr="009023AD">
          <w:rPr>
            <w:rStyle w:val="Hyperlink"/>
            <w:b/>
            <w:bCs/>
          </w:rPr>
          <w:t>https://www.mongodb.com/docs/manual/tutorial/update-documents/</w:t>
        </w:r>
      </w:hyperlink>
    </w:p>
    <w:p w14:paraId="1162DA5E" w14:textId="1F251C22" w:rsidR="002B597C" w:rsidRDefault="00593F03" w:rsidP="00095258">
      <w:pPr>
        <w:rPr>
          <w:b/>
          <w:bCs/>
        </w:rPr>
      </w:pPr>
      <w:r>
        <w:rPr>
          <w:b/>
          <w:bCs/>
          <w:noProof/>
        </w:rPr>
        <w:drawing>
          <wp:inline distT="0" distB="0" distL="0" distR="0" wp14:anchorId="6DB5005E" wp14:editId="480974B2">
            <wp:extent cx="6644640" cy="23844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673828" cy="2394918"/>
                    </a:xfrm>
                    <a:prstGeom prst="rect">
                      <a:avLst/>
                    </a:prstGeom>
                  </pic:spPr>
                </pic:pic>
              </a:graphicData>
            </a:graphic>
          </wp:inline>
        </w:drawing>
      </w:r>
    </w:p>
    <w:p w14:paraId="1D1E02EC" w14:textId="60F35BF4" w:rsidR="002B597C" w:rsidRPr="00EE260C" w:rsidRDefault="00593F03" w:rsidP="00095258">
      <w:r w:rsidRPr="00EE260C">
        <w:t>Notice the special operator “$” in the update method</w:t>
      </w:r>
    </w:p>
    <w:p w14:paraId="45155637" w14:textId="511407EC" w:rsidR="00EE260C" w:rsidRDefault="00EE260C" w:rsidP="00EE260C">
      <w:pPr>
        <w:rPr>
          <w:b/>
          <w:bCs/>
        </w:rPr>
      </w:pPr>
      <w:r>
        <w:rPr>
          <w:b/>
          <w:bCs/>
        </w:rPr>
        <w:t>Deleting with mongo:</w:t>
      </w:r>
    </w:p>
    <w:p w14:paraId="0880C8DF" w14:textId="04E3BB2B" w:rsidR="00EE260C" w:rsidRDefault="00EE260C" w:rsidP="00EE260C">
      <w:pPr>
        <w:rPr>
          <w:b/>
          <w:bCs/>
        </w:rPr>
      </w:pPr>
      <w:r>
        <w:rPr>
          <w:b/>
          <w:bCs/>
        </w:rPr>
        <w:t xml:space="preserve">Refer this: </w:t>
      </w:r>
      <w:hyperlink r:id="rId19" w:history="1">
        <w:r w:rsidRPr="00EE260C">
          <w:rPr>
            <w:rStyle w:val="Hyperlink"/>
            <w:b/>
            <w:bCs/>
          </w:rPr>
          <w:t>https://www.mongodb.com/docs/manual/tutorial/remove-documents/</w:t>
        </w:r>
      </w:hyperlink>
    </w:p>
    <w:p w14:paraId="2F9018AB" w14:textId="73746D66" w:rsidR="000F17F7" w:rsidRDefault="000F17F7" w:rsidP="00EE260C">
      <w:pPr>
        <w:rPr>
          <w:b/>
          <w:bCs/>
        </w:rPr>
      </w:pPr>
      <w:r>
        <w:rPr>
          <w:b/>
          <w:bCs/>
          <w:noProof/>
        </w:rPr>
        <w:drawing>
          <wp:inline distT="0" distB="0" distL="0" distR="0" wp14:anchorId="597B4475" wp14:editId="377F7CAF">
            <wp:extent cx="6539476" cy="1973580"/>
            <wp:effectExtent l="0" t="0" r="0" b="762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544093" cy="1974973"/>
                    </a:xfrm>
                    <a:prstGeom prst="rect">
                      <a:avLst/>
                    </a:prstGeom>
                  </pic:spPr>
                </pic:pic>
              </a:graphicData>
            </a:graphic>
          </wp:inline>
        </w:drawing>
      </w:r>
    </w:p>
    <w:p w14:paraId="5495CC61" w14:textId="5306642A" w:rsidR="00FC4417" w:rsidRDefault="00FC4417" w:rsidP="00EE260C">
      <w:pPr>
        <w:rPr>
          <w:b/>
          <w:bCs/>
        </w:rPr>
      </w:pPr>
      <w:r>
        <w:rPr>
          <w:b/>
          <w:bCs/>
        </w:rPr>
        <w:t>Query Operators:</w:t>
      </w:r>
    </w:p>
    <w:p w14:paraId="373D93B2" w14:textId="2B7CA16F" w:rsidR="00FC4417" w:rsidRDefault="00FC4417" w:rsidP="00EE260C">
      <w:pPr>
        <w:rPr>
          <w:b/>
          <w:bCs/>
        </w:rPr>
      </w:pPr>
      <w:r>
        <w:rPr>
          <w:b/>
          <w:bCs/>
        </w:rPr>
        <w:t xml:space="preserve">Refer this: </w:t>
      </w:r>
      <w:hyperlink r:id="rId21" w:history="1">
        <w:r w:rsidRPr="00FC4417">
          <w:rPr>
            <w:rStyle w:val="Hyperlink"/>
            <w:b/>
            <w:bCs/>
          </w:rPr>
          <w:t>https://www.mongodb.com/docs/manual/reference/operator/query/</w:t>
        </w:r>
      </w:hyperlink>
    </w:p>
    <w:p w14:paraId="6749F8B6" w14:textId="0F4C5072" w:rsidR="00FC4417" w:rsidRDefault="00FC4417" w:rsidP="00EE260C">
      <w:r w:rsidRPr="00FC4417">
        <w:t xml:space="preserve">For </w:t>
      </w:r>
      <w:proofErr w:type="spellStart"/>
      <w:r w:rsidRPr="00FC4417">
        <w:t>eg</w:t>
      </w:r>
      <w:proofErr w:type="spellEnd"/>
      <w:r w:rsidRPr="00FC4417">
        <w:t xml:space="preserve"> to get dogs whose age is &gt;= 10 etc. (Query based operators)</w:t>
      </w:r>
    </w:p>
    <w:p w14:paraId="00BB6064" w14:textId="668944D1" w:rsidR="00962E63" w:rsidRDefault="002C0CF3" w:rsidP="00962E63">
      <w:pPr>
        <w:rPr>
          <w:b/>
          <w:bCs/>
          <w:sz w:val="28"/>
          <w:szCs w:val="28"/>
        </w:rPr>
      </w:pPr>
      <w:r w:rsidRPr="002C0CF3">
        <w:rPr>
          <w:b/>
          <w:bCs/>
          <w:sz w:val="28"/>
          <w:szCs w:val="28"/>
        </w:rPr>
        <w:t>SECTION 37: MONGOOSE</w:t>
      </w:r>
    </w:p>
    <w:p w14:paraId="3B21E6E2" w14:textId="1EA34797" w:rsidR="00962E63" w:rsidRPr="00962E63" w:rsidRDefault="00962E63" w:rsidP="00962E63">
      <w:pPr>
        <w:rPr>
          <w:b/>
          <w:bCs/>
          <w:sz w:val="28"/>
          <w:szCs w:val="28"/>
        </w:rPr>
      </w:pPr>
      <w:r>
        <w:t xml:space="preserve">To connect our application with the </w:t>
      </w:r>
      <w:proofErr w:type="spellStart"/>
      <w:r>
        <w:t>mongoDB</w:t>
      </w:r>
      <w:proofErr w:type="spellEnd"/>
      <w:r>
        <w:t xml:space="preserve"> database, refer this: </w:t>
      </w:r>
      <w:hyperlink r:id="rId22" w:history="1">
        <w:r w:rsidRPr="00962E63">
          <w:rPr>
            <w:rStyle w:val="Hyperlink"/>
          </w:rPr>
          <w:t>https://www.mongodb.com/docs/drivers/</w:t>
        </w:r>
      </w:hyperlink>
    </w:p>
    <w:p w14:paraId="0D0EA9E0" w14:textId="3622ED46" w:rsidR="002C0CF3" w:rsidRDefault="002C0CF3" w:rsidP="00EE260C">
      <w:pPr>
        <w:rPr>
          <w:b/>
          <w:bCs/>
        </w:rPr>
      </w:pPr>
      <w:r>
        <w:rPr>
          <w:b/>
          <w:bCs/>
        </w:rPr>
        <w:t>What is mongoose?</w:t>
      </w:r>
    </w:p>
    <w:p w14:paraId="74F56746" w14:textId="721580D2" w:rsidR="002C0CF3" w:rsidRDefault="00962E63" w:rsidP="00EE260C">
      <w:r>
        <w:t>Mongoose is an ODM</w:t>
      </w:r>
      <w:r w:rsidR="00584241">
        <w:t xml:space="preserve"> (Object data mapper or Object document mapper)</w:t>
      </w:r>
      <w:r>
        <w:t xml:space="preserve">. ODMs like Mongoose map documents coming from a database into usable javascript objects. </w:t>
      </w:r>
    </w:p>
    <w:p w14:paraId="3DFBE323" w14:textId="3C2B1A79" w:rsidR="000C4829" w:rsidRDefault="000C4829" w:rsidP="00EE260C">
      <w:r>
        <w:lastRenderedPageBreak/>
        <w:t>The central point of using mongoose is to provide an easier way to interact with a mongo database from our javascript</w:t>
      </w:r>
    </w:p>
    <w:p w14:paraId="62953C7F" w14:textId="013B78C9" w:rsidR="00962E63" w:rsidRDefault="00962E63" w:rsidP="00EE260C">
      <w:r>
        <w:t>Mongoose provides ways for us to model out our application data and define a schema. It offers easy ways to validate data and build complex queries from the comfort of JS.</w:t>
      </w:r>
    </w:p>
    <w:p w14:paraId="6195755C" w14:textId="52529A05" w:rsidR="00584241" w:rsidRDefault="00584241" w:rsidP="00EE260C">
      <w:r w:rsidRPr="00584241">
        <w:rPr>
          <w:highlight w:val="cyan"/>
        </w:rPr>
        <w:t xml:space="preserve">It connects mongo to </w:t>
      </w:r>
      <w:proofErr w:type="spellStart"/>
      <w:r w:rsidRPr="00584241">
        <w:rPr>
          <w:highlight w:val="cyan"/>
        </w:rPr>
        <w:t>nodejs</w:t>
      </w:r>
      <w:proofErr w:type="spellEnd"/>
    </w:p>
    <w:p w14:paraId="45EB95D8" w14:textId="545C9072" w:rsidR="009D163A" w:rsidRDefault="009D163A" w:rsidP="00EE260C">
      <w:pPr>
        <w:rPr>
          <w:b/>
          <w:bCs/>
          <w:color w:val="C45911" w:themeColor="accent2" w:themeShade="BF"/>
        </w:rPr>
      </w:pPr>
      <w:r w:rsidRPr="009D163A">
        <w:rPr>
          <w:b/>
          <w:bCs/>
          <w:color w:val="C45911" w:themeColor="accent2" w:themeShade="BF"/>
        </w:rPr>
        <w:t xml:space="preserve">Homepage: </w:t>
      </w:r>
      <w:hyperlink r:id="rId23" w:history="1">
        <w:r w:rsidRPr="009D163A">
          <w:rPr>
            <w:rStyle w:val="Hyperlink"/>
            <w:b/>
            <w:bCs/>
            <w:color w:val="034990" w:themeColor="hyperlink" w:themeShade="BF"/>
          </w:rPr>
          <w:t>https://mongoosejs.com/</w:t>
        </w:r>
      </w:hyperlink>
    </w:p>
    <w:p w14:paraId="708FA5CA" w14:textId="51D82F9E" w:rsidR="00B44FDE" w:rsidRDefault="000F3EFB" w:rsidP="00B44FDE">
      <w:pPr>
        <w:rPr>
          <w:b/>
          <w:bCs/>
        </w:rPr>
      </w:pPr>
      <w:r w:rsidRPr="000F3EFB">
        <w:rPr>
          <w:b/>
          <w:bCs/>
        </w:rPr>
        <w:t xml:space="preserve">Connecting mongoose to </w:t>
      </w:r>
      <w:proofErr w:type="spellStart"/>
      <w:r w:rsidRPr="000F3EFB">
        <w:rPr>
          <w:b/>
          <w:bCs/>
        </w:rPr>
        <w:t>mongodb</w:t>
      </w:r>
      <w:proofErr w:type="spellEnd"/>
      <w:r>
        <w:rPr>
          <w:b/>
          <w:bCs/>
        </w:rPr>
        <w:t>:</w:t>
      </w:r>
    </w:p>
    <w:p w14:paraId="1DC787BA"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6A9955"/>
          <w:sz w:val="21"/>
          <w:szCs w:val="21"/>
        </w:rPr>
        <w:t>//Install mongoose package using </w:t>
      </w:r>
      <w:proofErr w:type="spellStart"/>
      <w:r w:rsidRPr="00B44FDE">
        <w:rPr>
          <w:rFonts w:ascii="Consolas" w:eastAsia="Times New Roman" w:hAnsi="Consolas" w:cs="Times New Roman"/>
          <w:color w:val="6A9955"/>
          <w:sz w:val="21"/>
          <w:szCs w:val="21"/>
        </w:rPr>
        <w:t>npm</w:t>
      </w:r>
      <w:proofErr w:type="spellEnd"/>
      <w:r w:rsidRPr="00B44FDE">
        <w:rPr>
          <w:rFonts w:ascii="Consolas" w:eastAsia="Times New Roman" w:hAnsi="Consolas" w:cs="Times New Roman"/>
          <w:color w:val="6A9955"/>
          <w:sz w:val="21"/>
          <w:szCs w:val="21"/>
        </w:rPr>
        <w:t> </w:t>
      </w:r>
      <w:proofErr w:type="spellStart"/>
      <w:r w:rsidRPr="00B44FDE">
        <w:rPr>
          <w:rFonts w:ascii="Consolas" w:eastAsia="Times New Roman" w:hAnsi="Consolas" w:cs="Times New Roman"/>
          <w:color w:val="6A9955"/>
          <w:sz w:val="21"/>
          <w:szCs w:val="21"/>
        </w:rPr>
        <w:t>i</w:t>
      </w:r>
      <w:proofErr w:type="spellEnd"/>
      <w:r w:rsidRPr="00B44FDE">
        <w:rPr>
          <w:rFonts w:ascii="Consolas" w:eastAsia="Times New Roman" w:hAnsi="Consolas" w:cs="Times New Roman"/>
          <w:color w:val="6A9955"/>
          <w:sz w:val="21"/>
          <w:szCs w:val="21"/>
        </w:rPr>
        <w:t> mongoose</w:t>
      </w:r>
    </w:p>
    <w:p w14:paraId="0AAEA0BF"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roofErr w:type="spellStart"/>
      <w:r w:rsidRPr="00B44FDE">
        <w:rPr>
          <w:rFonts w:ascii="Consolas" w:eastAsia="Times New Roman" w:hAnsi="Consolas" w:cs="Times New Roman"/>
          <w:color w:val="569CD6"/>
          <w:sz w:val="21"/>
          <w:szCs w:val="21"/>
        </w:rPr>
        <w:t>const</w:t>
      </w:r>
      <w:proofErr w:type="spellEnd"/>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4FC1FF"/>
          <w:sz w:val="21"/>
          <w:szCs w:val="21"/>
        </w:rPr>
        <w:t>mongoose</w:t>
      </w:r>
      <w:r w:rsidRPr="00B44FDE">
        <w:rPr>
          <w:rFonts w:ascii="Consolas" w:eastAsia="Times New Roman" w:hAnsi="Consolas" w:cs="Times New Roman"/>
          <w:color w:val="D4D4D4"/>
          <w:sz w:val="21"/>
          <w:szCs w:val="21"/>
        </w:rPr>
        <w:t> = </w:t>
      </w:r>
      <w:r w:rsidRPr="00B44FDE">
        <w:rPr>
          <w:rFonts w:ascii="Consolas" w:eastAsia="Times New Roman" w:hAnsi="Consolas" w:cs="Times New Roman"/>
          <w:color w:val="DCDCAA"/>
          <w:sz w:val="21"/>
          <w:szCs w:val="21"/>
        </w:rPr>
        <w:t>require</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CE9178"/>
          <w:sz w:val="21"/>
          <w:szCs w:val="21"/>
        </w:rPr>
        <w:t>'mongoose'</w:t>
      </w:r>
      <w:r w:rsidRPr="00B44FDE">
        <w:rPr>
          <w:rFonts w:ascii="Consolas" w:eastAsia="Times New Roman" w:hAnsi="Consolas" w:cs="Times New Roman"/>
          <w:color w:val="D4D4D4"/>
          <w:sz w:val="21"/>
          <w:szCs w:val="21"/>
        </w:rPr>
        <w:t>); </w:t>
      </w:r>
    </w:p>
    <w:p w14:paraId="68597F60"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
    <w:p w14:paraId="4C78645C"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6A9955"/>
          <w:sz w:val="21"/>
          <w:szCs w:val="21"/>
        </w:rPr>
        <w:t>//The default port for </w:t>
      </w:r>
      <w:proofErr w:type="spellStart"/>
      <w:r w:rsidRPr="00B44FDE">
        <w:rPr>
          <w:rFonts w:ascii="Consolas" w:eastAsia="Times New Roman" w:hAnsi="Consolas" w:cs="Times New Roman"/>
          <w:color w:val="6A9955"/>
          <w:sz w:val="21"/>
          <w:szCs w:val="21"/>
        </w:rPr>
        <w:t>mongoDB</w:t>
      </w:r>
      <w:proofErr w:type="spellEnd"/>
      <w:r w:rsidRPr="00B44FDE">
        <w:rPr>
          <w:rFonts w:ascii="Consolas" w:eastAsia="Times New Roman" w:hAnsi="Consolas" w:cs="Times New Roman"/>
          <w:color w:val="6A9955"/>
          <w:sz w:val="21"/>
          <w:szCs w:val="21"/>
        </w:rPr>
        <w:t> is 27017 as defined in</w:t>
      </w:r>
    </w:p>
    <w:p w14:paraId="41AEF922"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6A9955"/>
          <w:sz w:val="21"/>
          <w:szCs w:val="21"/>
        </w:rPr>
        <w:t>//https://www.mongodb.com/docs/manual/reference/default-mongodb-port/</w:t>
      </w:r>
    </w:p>
    <w:p w14:paraId="709873C7"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
    <w:p w14:paraId="239E7EBF"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6A9955"/>
          <w:sz w:val="21"/>
          <w:szCs w:val="21"/>
        </w:rPr>
        <w:t>//here movieApp is the collection name that we are going to use. If it does not exist, it will create a new collection with name movieApp</w:t>
      </w:r>
    </w:p>
    <w:p w14:paraId="12713D21"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6A9955"/>
          <w:sz w:val="21"/>
          <w:szCs w:val="21"/>
        </w:rPr>
        <w:t>//the following line returns a promise</w:t>
      </w:r>
    </w:p>
    <w:p w14:paraId="1D42E95E"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roofErr w:type="spellStart"/>
      <w:r w:rsidRPr="00B44FDE">
        <w:rPr>
          <w:rFonts w:ascii="Consolas" w:eastAsia="Times New Roman" w:hAnsi="Consolas" w:cs="Times New Roman"/>
          <w:color w:val="4FC1FF"/>
          <w:sz w:val="21"/>
          <w:szCs w:val="21"/>
        </w:rPr>
        <w:t>mongoose</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DCDCAA"/>
          <w:sz w:val="21"/>
          <w:szCs w:val="21"/>
        </w:rPr>
        <w:t>connect</w:t>
      </w:r>
      <w:proofErr w:type="spellEnd"/>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CE9178"/>
          <w:sz w:val="21"/>
          <w:szCs w:val="21"/>
        </w:rPr>
        <w:t>'</w:t>
      </w:r>
      <w:proofErr w:type="spellStart"/>
      <w:r w:rsidRPr="00B44FDE">
        <w:rPr>
          <w:rFonts w:ascii="Consolas" w:eastAsia="Times New Roman" w:hAnsi="Consolas" w:cs="Times New Roman"/>
          <w:color w:val="CE9178"/>
          <w:sz w:val="21"/>
          <w:szCs w:val="21"/>
        </w:rPr>
        <w:t>mongodb</w:t>
      </w:r>
      <w:proofErr w:type="spellEnd"/>
      <w:r w:rsidRPr="00B44FDE">
        <w:rPr>
          <w:rFonts w:ascii="Consolas" w:eastAsia="Times New Roman" w:hAnsi="Consolas" w:cs="Times New Roman"/>
          <w:color w:val="CE9178"/>
          <w:sz w:val="21"/>
          <w:szCs w:val="21"/>
        </w:rPr>
        <w:t>://localhost:27017/</w:t>
      </w:r>
      <w:proofErr w:type="spellStart"/>
      <w:r w:rsidRPr="00B44FDE">
        <w:rPr>
          <w:rFonts w:ascii="Consolas" w:eastAsia="Times New Roman" w:hAnsi="Consolas" w:cs="Times New Roman"/>
          <w:color w:val="CE9178"/>
          <w:sz w:val="21"/>
          <w:szCs w:val="21"/>
        </w:rPr>
        <w:t>movieApp</w:t>
      </w:r>
      <w:proofErr w:type="spellEnd"/>
      <w:r w:rsidRPr="00B44FDE">
        <w:rPr>
          <w:rFonts w:ascii="Consolas" w:eastAsia="Times New Roman" w:hAnsi="Consolas" w:cs="Times New Roman"/>
          <w:color w:val="CE9178"/>
          <w:sz w:val="21"/>
          <w:szCs w:val="21"/>
        </w:rPr>
        <w:t>'</w:t>
      </w:r>
      <w:r w:rsidRPr="00B44FDE">
        <w:rPr>
          <w:rFonts w:ascii="Consolas" w:eastAsia="Times New Roman" w:hAnsi="Consolas" w:cs="Times New Roman"/>
          <w:color w:val="D4D4D4"/>
          <w:sz w:val="21"/>
          <w:szCs w:val="21"/>
        </w:rPr>
        <w:t>)</w:t>
      </w:r>
    </w:p>
    <w:p w14:paraId="2AFF6E7A"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DCDCAA"/>
          <w:sz w:val="21"/>
          <w:szCs w:val="21"/>
        </w:rPr>
        <w:t>then</w:t>
      </w:r>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569CD6"/>
          <w:sz w:val="21"/>
          <w:szCs w:val="21"/>
        </w:rPr>
        <w:t>=&gt;</w:t>
      </w:r>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9CDCFE"/>
          <w:sz w:val="21"/>
          <w:szCs w:val="21"/>
        </w:rPr>
        <w:t>console</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DCDCAA"/>
          <w:sz w:val="21"/>
          <w:szCs w:val="21"/>
        </w:rPr>
        <w:t>log</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CE9178"/>
          <w:sz w:val="21"/>
          <w:szCs w:val="21"/>
        </w:rPr>
        <w:t>"Connection open!"</w:t>
      </w:r>
      <w:r w:rsidRPr="00B44FDE">
        <w:rPr>
          <w:rFonts w:ascii="Consolas" w:eastAsia="Times New Roman" w:hAnsi="Consolas" w:cs="Times New Roman"/>
          <w:color w:val="D4D4D4"/>
          <w:sz w:val="21"/>
          <w:szCs w:val="21"/>
        </w:rPr>
        <w:t>))</w:t>
      </w:r>
    </w:p>
    <w:p w14:paraId="243E020F"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DCDCAA"/>
          <w:sz w:val="21"/>
          <w:szCs w:val="21"/>
        </w:rPr>
        <w:t>catch</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9CDCFE"/>
          <w:sz w:val="21"/>
          <w:szCs w:val="21"/>
        </w:rPr>
        <w:t>err</w:t>
      </w:r>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569CD6"/>
          <w:sz w:val="21"/>
          <w:szCs w:val="21"/>
        </w:rPr>
        <w:t>=&gt;</w:t>
      </w:r>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9CDCFE"/>
          <w:sz w:val="21"/>
          <w:szCs w:val="21"/>
        </w:rPr>
        <w:t>console</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DCDCAA"/>
          <w:sz w:val="21"/>
          <w:szCs w:val="21"/>
        </w:rPr>
        <w:t>log</w:t>
      </w:r>
      <w:r w:rsidRPr="00B44FDE">
        <w:rPr>
          <w:rFonts w:ascii="Consolas" w:eastAsia="Times New Roman" w:hAnsi="Consolas" w:cs="Times New Roman"/>
          <w:color w:val="D4D4D4"/>
          <w:sz w:val="21"/>
          <w:szCs w:val="21"/>
        </w:rPr>
        <w:t>(</w:t>
      </w:r>
      <w:r w:rsidRPr="00B44FDE">
        <w:rPr>
          <w:rFonts w:ascii="Consolas" w:eastAsia="Times New Roman" w:hAnsi="Consolas" w:cs="Times New Roman"/>
          <w:color w:val="CE9178"/>
          <w:sz w:val="21"/>
          <w:szCs w:val="21"/>
        </w:rPr>
        <w:t>"Oops"</w:t>
      </w:r>
      <w:r w:rsidRPr="00B44FDE">
        <w:rPr>
          <w:rFonts w:ascii="Consolas" w:eastAsia="Times New Roman" w:hAnsi="Consolas" w:cs="Times New Roman"/>
          <w:color w:val="D4D4D4"/>
          <w:sz w:val="21"/>
          <w:szCs w:val="21"/>
        </w:rPr>
        <w:t>, </w:t>
      </w:r>
      <w:r w:rsidRPr="00B44FDE">
        <w:rPr>
          <w:rFonts w:ascii="Consolas" w:eastAsia="Times New Roman" w:hAnsi="Consolas" w:cs="Times New Roman"/>
          <w:color w:val="9CDCFE"/>
          <w:sz w:val="21"/>
          <w:szCs w:val="21"/>
        </w:rPr>
        <w:t>err</w:t>
      </w:r>
      <w:r w:rsidRPr="00B44FDE">
        <w:rPr>
          <w:rFonts w:ascii="Consolas" w:eastAsia="Times New Roman" w:hAnsi="Consolas" w:cs="Times New Roman"/>
          <w:color w:val="D4D4D4"/>
          <w:sz w:val="21"/>
          <w:szCs w:val="21"/>
        </w:rPr>
        <w:t>)); </w:t>
      </w:r>
    </w:p>
    <w:p w14:paraId="79E1B4B7"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
    <w:p w14:paraId="740DCBD7" w14:textId="77777777" w:rsidR="00B44FDE" w:rsidRPr="00B44FDE" w:rsidRDefault="00B44FDE" w:rsidP="00B44FDE">
      <w:pPr>
        <w:shd w:val="clear" w:color="auto" w:fill="1E1E1E"/>
        <w:spacing w:after="0" w:line="285" w:lineRule="atLeast"/>
        <w:rPr>
          <w:rFonts w:ascii="Consolas" w:eastAsia="Times New Roman" w:hAnsi="Consolas" w:cs="Times New Roman"/>
          <w:color w:val="D4D4D4"/>
          <w:sz w:val="21"/>
          <w:szCs w:val="21"/>
        </w:rPr>
      </w:pPr>
    </w:p>
    <w:p w14:paraId="38E825DC" w14:textId="77777777" w:rsidR="000F3EFB" w:rsidRPr="000F3EFB" w:rsidRDefault="000F3EFB" w:rsidP="000F3EFB"/>
    <w:p w14:paraId="5EEA6A24" w14:textId="1AF5E76B" w:rsidR="00962E63" w:rsidRDefault="000C4829" w:rsidP="00EE260C">
      <w:pPr>
        <w:rPr>
          <w:b/>
          <w:bCs/>
        </w:rPr>
      </w:pPr>
      <w:r>
        <w:rPr>
          <w:b/>
          <w:bCs/>
        </w:rPr>
        <w:t>Our first mongoose model:</w:t>
      </w:r>
    </w:p>
    <w:p w14:paraId="174BE1A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//Install mongoose package using </w:t>
      </w:r>
      <w:proofErr w:type="spellStart"/>
      <w:r w:rsidRPr="00B812AD">
        <w:rPr>
          <w:rFonts w:ascii="Consolas" w:eastAsia="Times New Roman" w:hAnsi="Consolas" w:cs="Times New Roman"/>
          <w:color w:val="6A9955"/>
          <w:sz w:val="21"/>
          <w:szCs w:val="21"/>
        </w:rPr>
        <w:t>npm</w:t>
      </w:r>
      <w:proofErr w:type="spellEnd"/>
      <w:r w:rsidRPr="00B812AD">
        <w:rPr>
          <w:rFonts w:ascii="Consolas" w:eastAsia="Times New Roman" w:hAnsi="Consolas" w:cs="Times New Roman"/>
          <w:color w:val="6A9955"/>
          <w:sz w:val="21"/>
          <w:szCs w:val="21"/>
        </w:rPr>
        <w:t> </w:t>
      </w:r>
      <w:proofErr w:type="spellStart"/>
      <w:r w:rsidRPr="00B812AD">
        <w:rPr>
          <w:rFonts w:ascii="Consolas" w:eastAsia="Times New Roman" w:hAnsi="Consolas" w:cs="Times New Roman"/>
          <w:color w:val="6A9955"/>
          <w:sz w:val="21"/>
          <w:szCs w:val="21"/>
        </w:rPr>
        <w:t>i</w:t>
      </w:r>
      <w:proofErr w:type="spellEnd"/>
      <w:r w:rsidRPr="00B812AD">
        <w:rPr>
          <w:rFonts w:ascii="Consolas" w:eastAsia="Times New Roman" w:hAnsi="Consolas" w:cs="Times New Roman"/>
          <w:color w:val="6A9955"/>
          <w:sz w:val="21"/>
          <w:szCs w:val="21"/>
        </w:rPr>
        <w:t> mongoose</w:t>
      </w:r>
    </w:p>
    <w:p w14:paraId="551B6A86"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569CD6"/>
          <w:sz w:val="21"/>
          <w:szCs w:val="21"/>
        </w:rPr>
        <w:t>const</w:t>
      </w:r>
      <w:proofErr w:type="spellEnd"/>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4FC1FF"/>
          <w:sz w:val="21"/>
          <w:szCs w:val="21"/>
        </w:rPr>
        <w:t>mongoose</w:t>
      </w:r>
      <w:r w:rsidRPr="00B812AD">
        <w:rPr>
          <w:rFonts w:ascii="Consolas" w:eastAsia="Times New Roman" w:hAnsi="Consolas" w:cs="Times New Roman"/>
          <w:color w:val="D4D4D4"/>
          <w:sz w:val="21"/>
          <w:szCs w:val="21"/>
        </w:rPr>
        <w:t> = </w:t>
      </w:r>
      <w:r w:rsidRPr="00B812AD">
        <w:rPr>
          <w:rFonts w:ascii="Consolas" w:eastAsia="Times New Roman" w:hAnsi="Consolas" w:cs="Times New Roman"/>
          <w:color w:val="DCDCAA"/>
          <w:sz w:val="21"/>
          <w:szCs w:val="21"/>
        </w:rPr>
        <w:t>require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CE9178"/>
          <w:sz w:val="21"/>
          <w:szCs w:val="21"/>
        </w:rPr>
        <w:t>'mongoose'</w:t>
      </w:r>
      <w:r w:rsidRPr="00B812AD">
        <w:rPr>
          <w:rFonts w:ascii="Consolas" w:eastAsia="Times New Roman" w:hAnsi="Consolas" w:cs="Times New Roman"/>
          <w:color w:val="D4D4D4"/>
          <w:sz w:val="21"/>
          <w:szCs w:val="21"/>
        </w:rPr>
        <w:t>); </w:t>
      </w:r>
    </w:p>
    <w:p w14:paraId="17D287C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02AE87E7"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//The default port for </w:t>
      </w:r>
      <w:proofErr w:type="spellStart"/>
      <w:r w:rsidRPr="00B812AD">
        <w:rPr>
          <w:rFonts w:ascii="Consolas" w:eastAsia="Times New Roman" w:hAnsi="Consolas" w:cs="Times New Roman"/>
          <w:color w:val="6A9955"/>
          <w:sz w:val="21"/>
          <w:szCs w:val="21"/>
        </w:rPr>
        <w:t>mongoDB</w:t>
      </w:r>
      <w:proofErr w:type="spellEnd"/>
      <w:r w:rsidRPr="00B812AD">
        <w:rPr>
          <w:rFonts w:ascii="Consolas" w:eastAsia="Times New Roman" w:hAnsi="Consolas" w:cs="Times New Roman"/>
          <w:color w:val="6A9955"/>
          <w:sz w:val="21"/>
          <w:szCs w:val="21"/>
        </w:rPr>
        <w:t> is 27017 as defined in</w:t>
      </w:r>
    </w:p>
    <w:p w14:paraId="7CA05067"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//https://www.mongodb.com/docs/manual/reference/default-mongodb-port/</w:t>
      </w:r>
    </w:p>
    <w:p w14:paraId="2D39750F"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104C91C0" w14:textId="44065D7F"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//here movieApp is the </w:t>
      </w:r>
      <w:r w:rsidR="00FA73A0">
        <w:rPr>
          <w:rFonts w:ascii="Consolas" w:eastAsia="Times New Roman" w:hAnsi="Consolas" w:cs="Times New Roman"/>
          <w:color w:val="6A9955"/>
          <w:sz w:val="21"/>
          <w:szCs w:val="21"/>
        </w:rPr>
        <w:t>database</w:t>
      </w:r>
      <w:r w:rsidRPr="00B812AD">
        <w:rPr>
          <w:rFonts w:ascii="Consolas" w:eastAsia="Times New Roman" w:hAnsi="Consolas" w:cs="Times New Roman"/>
          <w:color w:val="6A9955"/>
          <w:sz w:val="21"/>
          <w:szCs w:val="21"/>
        </w:rPr>
        <w:t> name that we are going to use. If it does not exist, it will create a new </w:t>
      </w:r>
      <w:r w:rsidR="00FA73A0">
        <w:rPr>
          <w:rFonts w:ascii="Consolas" w:eastAsia="Times New Roman" w:hAnsi="Consolas" w:cs="Times New Roman"/>
          <w:color w:val="6A9955"/>
          <w:sz w:val="21"/>
          <w:szCs w:val="21"/>
        </w:rPr>
        <w:t>database</w:t>
      </w:r>
      <w:r w:rsidRPr="00B812AD">
        <w:rPr>
          <w:rFonts w:ascii="Consolas" w:eastAsia="Times New Roman" w:hAnsi="Consolas" w:cs="Times New Roman"/>
          <w:color w:val="6A9955"/>
          <w:sz w:val="21"/>
          <w:szCs w:val="21"/>
        </w:rPr>
        <w:t> with name movieApp</w:t>
      </w:r>
      <w:r w:rsidR="004D4B8D">
        <w:rPr>
          <w:rFonts w:ascii="Consolas" w:eastAsia="Times New Roman" w:hAnsi="Consolas" w:cs="Times New Roman"/>
          <w:color w:val="6A9955"/>
          <w:sz w:val="21"/>
          <w:szCs w:val="21"/>
        </w:rPr>
        <w:t xml:space="preserve"> in mongo</w:t>
      </w:r>
    </w:p>
    <w:p w14:paraId="6480294C"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//the following line returns a promise</w:t>
      </w:r>
    </w:p>
    <w:p w14:paraId="23BD2B71"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4FC1FF"/>
          <w:sz w:val="21"/>
          <w:szCs w:val="21"/>
        </w:rPr>
        <w:t>mongoose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connect</w:t>
      </w:r>
      <w:proofErr w:type="spellEnd"/>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CE9178"/>
          <w:sz w:val="21"/>
          <w:szCs w:val="21"/>
        </w:rPr>
        <w:t>'</w:t>
      </w:r>
      <w:proofErr w:type="spellStart"/>
      <w:r w:rsidRPr="00B812AD">
        <w:rPr>
          <w:rFonts w:ascii="Consolas" w:eastAsia="Times New Roman" w:hAnsi="Consolas" w:cs="Times New Roman"/>
          <w:color w:val="CE9178"/>
          <w:sz w:val="21"/>
          <w:szCs w:val="21"/>
        </w:rPr>
        <w:t>mongodb</w:t>
      </w:r>
      <w:proofErr w:type="spellEnd"/>
      <w:r w:rsidRPr="00B812AD">
        <w:rPr>
          <w:rFonts w:ascii="Consolas" w:eastAsia="Times New Roman" w:hAnsi="Consolas" w:cs="Times New Roman"/>
          <w:color w:val="CE9178"/>
          <w:sz w:val="21"/>
          <w:szCs w:val="21"/>
        </w:rPr>
        <w:t>://localhost:27017/</w:t>
      </w:r>
      <w:proofErr w:type="spellStart"/>
      <w:r w:rsidRPr="00B812AD">
        <w:rPr>
          <w:rFonts w:ascii="Consolas" w:eastAsia="Times New Roman" w:hAnsi="Consolas" w:cs="Times New Roman"/>
          <w:color w:val="CE9178"/>
          <w:sz w:val="21"/>
          <w:szCs w:val="21"/>
        </w:rPr>
        <w:t>movieApp</w:t>
      </w:r>
      <w:proofErr w:type="spellEnd"/>
      <w:r w:rsidRPr="00B812AD">
        <w:rPr>
          <w:rFonts w:ascii="Consolas" w:eastAsia="Times New Roman" w:hAnsi="Consolas" w:cs="Times New Roman"/>
          <w:color w:val="CE9178"/>
          <w:sz w:val="21"/>
          <w:szCs w:val="21"/>
        </w:rPr>
        <w:t>'</w:t>
      </w:r>
      <w:r w:rsidRPr="00B812AD">
        <w:rPr>
          <w:rFonts w:ascii="Consolas" w:eastAsia="Times New Roman" w:hAnsi="Consolas" w:cs="Times New Roman"/>
          <w:color w:val="D4D4D4"/>
          <w:sz w:val="21"/>
          <w:szCs w:val="21"/>
        </w:rPr>
        <w:t>)</w:t>
      </w:r>
    </w:p>
    <w:p w14:paraId="2B3857EF"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then</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569CD6"/>
          <w:sz w:val="21"/>
          <w:szCs w:val="21"/>
        </w:rPr>
        <w:t>=&gt;</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console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log</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CE9178"/>
          <w:sz w:val="21"/>
          <w:szCs w:val="21"/>
        </w:rPr>
        <w:t>"Connection open!"</w:t>
      </w:r>
      <w:r w:rsidRPr="00B812AD">
        <w:rPr>
          <w:rFonts w:ascii="Consolas" w:eastAsia="Times New Roman" w:hAnsi="Consolas" w:cs="Times New Roman"/>
          <w:color w:val="D4D4D4"/>
          <w:sz w:val="21"/>
          <w:szCs w:val="21"/>
        </w:rPr>
        <w:t>))</w:t>
      </w:r>
    </w:p>
    <w:p w14:paraId="2B92230C"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catch</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9CDCFE"/>
          <w:sz w:val="21"/>
          <w:szCs w:val="21"/>
        </w:rPr>
        <w:t>err</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569CD6"/>
          <w:sz w:val="21"/>
          <w:szCs w:val="21"/>
        </w:rPr>
        <w:t>=&gt;</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console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log</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CE9178"/>
          <w:sz w:val="21"/>
          <w:szCs w:val="21"/>
        </w:rPr>
        <w:t>"Oops"</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err</w:t>
      </w:r>
      <w:r w:rsidRPr="00B812AD">
        <w:rPr>
          <w:rFonts w:ascii="Consolas" w:eastAsia="Times New Roman" w:hAnsi="Consolas" w:cs="Times New Roman"/>
          <w:color w:val="D4D4D4"/>
          <w:sz w:val="21"/>
          <w:szCs w:val="21"/>
        </w:rPr>
        <w:t>)); </w:t>
      </w:r>
    </w:p>
    <w:p w14:paraId="2057582E" w14:textId="77777777" w:rsidR="00B812AD" w:rsidRPr="00B812AD" w:rsidRDefault="00B812AD" w:rsidP="00B812AD">
      <w:pPr>
        <w:shd w:val="clear" w:color="auto" w:fill="1E1E1E"/>
        <w:spacing w:after="240" w:line="285" w:lineRule="atLeast"/>
        <w:rPr>
          <w:rFonts w:ascii="Consolas" w:eastAsia="Times New Roman" w:hAnsi="Consolas" w:cs="Times New Roman"/>
          <w:color w:val="D4D4D4"/>
          <w:sz w:val="21"/>
          <w:szCs w:val="21"/>
        </w:rPr>
      </w:pPr>
    </w:p>
    <w:p w14:paraId="51DEA7DD"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//For models, refer this: https://mongoosejs.com/docs/models.html</w:t>
      </w:r>
    </w:p>
    <w:p w14:paraId="65DAAA3E"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//Models are basically classes from which documents are defined. Models are used for creating and reading documents from MongoDB database.</w:t>
      </w:r>
    </w:p>
    <w:p w14:paraId="10C1E804"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79EE8C9C"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//schema defines how the data in the document will look like (defines the structure of the data in a document)</w:t>
      </w:r>
    </w:p>
    <w:p w14:paraId="4F952E7D"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292547F4"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//create a schema</w:t>
      </w:r>
    </w:p>
    <w:p w14:paraId="16462D9D"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569CD6"/>
          <w:sz w:val="21"/>
          <w:szCs w:val="21"/>
        </w:rPr>
        <w:lastRenderedPageBreak/>
        <w:t>const</w:t>
      </w:r>
      <w:proofErr w:type="spellEnd"/>
      <w:r w:rsidRPr="00B812AD">
        <w:rPr>
          <w:rFonts w:ascii="Consolas" w:eastAsia="Times New Roman" w:hAnsi="Consolas" w:cs="Times New Roman"/>
          <w:color w:val="D4D4D4"/>
          <w:sz w:val="21"/>
          <w:szCs w:val="21"/>
        </w:rPr>
        <w:t> </w:t>
      </w:r>
      <w:proofErr w:type="spellStart"/>
      <w:r w:rsidRPr="00B812AD">
        <w:rPr>
          <w:rFonts w:ascii="Consolas" w:eastAsia="Times New Roman" w:hAnsi="Consolas" w:cs="Times New Roman"/>
          <w:color w:val="4FC1FF"/>
          <w:sz w:val="21"/>
          <w:szCs w:val="21"/>
        </w:rPr>
        <w:t>movieSchema</w:t>
      </w:r>
      <w:proofErr w:type="spellEnd"/>
      <w:r w:rsidRPr="00B812AD">
        <w:rPr>
          <w:rFonts w:ascii="Consolas" w:eastAsia="Times New Roman" w:hAnsi="Consolas" w:cs="Times New Roman"/>
          <w:color w:val="D4D4D4"/>
          <w:sz w:val="21"/>
          <w:szCs w:val="21"/>
        </w:rPr>
        <w:t> = </w:t>
      </w:r>
      <w:r w:rsidRPr="00B812AD">
        <w:rPr>
          <w:rFonts w:ascii="Consolas" w:eastAsia="Times New Roman" w:hAnsi="Consolas" w:cs="Times New Roman"/>
          <w:color w:val="569CD6"/>
          <w:sz w:val="21"/>
          <w:szCs w:val="21"/>
        </w:rPr>
        <w:t>new</w:t>
      </w:r>
      <w:r w:rsidRPr="00B812AD">
        <w:rPr>
          <w:rFonts w:ascii="Consolas" w:eastAsia="Times New Roman" w:hAnsi="Consolas" w:cs="Times New Roman"/>
          <w:color w:val="D4D4D4"/>
          <w:sz w:val="21"/>
          <w:szCs w:val="21"/>
        </w:rPr>
        <w:t> </w:t>
      </w:r>
      <w:proofErr w:type="spellStart"/>
      <w:r w:rsidRPr="00B812AD">
        <w:rPr>
          <w:rFonts w:ascii="Consolas" w:eastAsia="Times New Roman" w:hAnsi="Consolas" w:cs="Times New Roman"/>
          <w:color w:val="4FC1FF"/>
          <w:sz w:val="21"/>
          <w:szCs w:val="21"/>
        </w:rPr>
        <w:t>mongoose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4EC9B0"/>
          <w:sz w:val="21"/>
          <w:szCs w:val="21"/>
        </w:rPr>
        <w:t>Schema</w:t>
      </w:r>
      <w:proofErr w:type="spellEnd"/>
      <w:r w:rsidRPr="00B812AD">
        <w:rPr>
          <w:rFonts w:ascii="Consolas" w:eastAsia="Times New Roman" w:hAnsi="Consolas" w:cs="Times New Roman"/>
          <w:color w:val="D4D4D4"/>
          <w:sz w:val="21"/>
          <w:szCs w:val="21"/>
        </w:rPr>
        <w:t>({</w:t>
      </w:r>
    </w:p>
    <w:p w14:paraId="1D50AEF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title:</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'string'</w:t>
      </w:r>
      <w:r w:rsidRPr="00B812AD">
        <w:rPr>
          <w:rFonts w:ascii="Consolas" w:eastAsia="Times New Roman" w:hAnsi="Consolas" w:cs="Times New Roman"/>
          <w:color w:val="D4D4D4"/>
          <w:sz w:val="21"/>
          <w:szCs w:val="21"/>
        </w:rPr>
        <w:t>,</w:t>
      </w:r>
    </w:p>
    <w:p w14:paraId="3B53EAEE"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year:</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'number'</w:t>
      </w:r>
      <w:r w:rsidRPr="00B812AD">
        <w:rPr>
          <w:rFonts w:ascii="Consolas" w:eastAsia="Times New Roman" w:hAnsi="Consolas" w:cs="Times New Roman"/>
          <w:color w:val="D4D4D4"/>
          <w:sz w:val="21"/>
          <w:szCs w:val="21"/>
        </w:rPr>
        <w:t>,</w:t>
      </w:r>
    </w:p>
    <w:p w14:paraId="1D6879B7"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score:</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'number'</w:t>
      </w:r>
      <w:r w:rsidRPr="00B812AD">
        <w:rPr>
          <w:rFonts w:ascii="Consolas" w:eastAsia="Times New Roman" w:hAnsi="Consolas" w:cs="Times New Roman"/>
          <w:color w:val="D4D4D4"/>
          <w:sz w:val="21"/>
          <w:szCs w:val="21"/>
        </w:rPr>
        <w:t>,</w:t>
      </w:r>
    </w:p>
    <w:p w14:paraId="4C121F5F"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rating:</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'string'</w:t>
      </w:r>
    </w:p>
    <w:p w14:paraId="6E4A5AB2"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w:t>
      </w:r>
    </w:p>
    <w:p w14:paraId="3586610A"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7F459891"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//create a model</w:t>
      </w:r>
    </w:p>
    <w:p w14:paraId="2BFAEE02"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//The first argument is the collection name and the second argument is the schema</w:t>
      </w:r>
    </w:p>
    <w:p w14:paraId="54899BF7"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569CD6"/>
          <w:sz w:val="21"/>
          <w:szCs w:val="21"/>
        </w:rPr>
        <w:t>const</w:t>
      </w:r>
      <w:proofErr w:type="spellEnd"/>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4EC9B0"/>
          <w:sz w:val="21"/>
          <w:szCs w:val="21"/>
        </w:rPr>
        <w:t>Movie</w:t>
      </w:r>
      <w:r w:rsidRPr="00B812AD">
        <w:rPr>
          <w:rFonts w:ascii="Consolas" w:eastAsia="Times New Roman" w:hAnsi="Consolas" w:cs="Times New Roman"/>
          <w:color w:val="D4D4D4"/>
          <w:sz w:val="21"/>
          <w:szCs w:val="21"/>
        </w:rPr>
        <w:t> = </w:t>
      </w:r>
      <w:proofErr w:type="spellStart"/>
      <w:r w:rsidRPr="00B812AD">
        <w:rPr>
          <w:rFonts w:ascii="Consolas" w:eastAsia="Times New Roman" w:hAnsi="Consolas" w:cs="Times New Roman"/>
          <w:color w:val="4FC1FF"/>
          <w:sz w:val="21"/>
          <w:szCs w:val="21"/>
        </w:rPr>
        <w:t>mongoose</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model</w:t>
      </w:r>
      <w:proofErr w:type="spellEnd"/>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CE9178"/>
          <w:sz w:val="21"/>
          <w:szCs w:val="21"/>
        </w:rPr>
        <w:t>'Movie'</w:t>
      </w:r>
      <w:r w:rsidRPr="00B812AD">
        <w:rPr>
          <w:rFonts w:ascii="Consolas" w:eastAsia="Times New Roman" w:hAnsi="Consolas" w:cs="Times New Roman"/>
          <w:color w:val="D4D4D4"/>
          <w:sz w:val="21"/>
          <w:szCs w:val="21"/>
        </w:rPr>
        <w:t>, </w:t>
      </w:r>
      <w:proofErr w:type="spellStart"/>
      <w:r w:rsidRPr="00B812AD">
        <w:rPr>
          <w:rFonts w:ascii="Consolas" w:eastAsia="Times New Roman" w:hAnsi="Consolas" w:cs="Times New Roman"/>
          <w:color w:val="4FC1FF"/>
          <w:sz w:val="21"/>
          <w:szCs w:val="21"/>
        </w:rPr>
        <w:t>movieSchema</w:t>
      </w:r>
      <w:proofErr w:type="spellEnd"/>
      <w:r w:rsidRPr="00B812AD">
        <w:rPr>
          <w:rFonts w:ascii="Consolas" w:eastAsia="Times New Roman" w:hAnsi="Consolas" w:cs="Times New Roman"/>
          <w:color w:val="D4D4D4"/>
          <w:sz w:val="21"/>
          <w:szCs w:val="21"/>
        </w:rPr>
        <w:t>);</w:t>
      </w:r>
    </w:p>
    <w:p w14:paraId="3E313962"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0173389A"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//create a new document in 'Movie' collection</w:t>
      </w:r>
    </w:p>
    <w:p w14:paraId="3C4F10D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569CD6"/>
          <w:sz w:val="21"/>
          <w:szCs w:val="21"/>
        </w:rPr>
        <w:t>const</w:t>
      </w:r>
      <w:proofErr w:type="spellEnd"/>
      <w:r w:rsidRPr="00B812AD">
        <w:rPr>
          <w:rFonts w:ascii="Consolas" w:eastAsia="Times New Roman" w:hAnsi="Consolas" w:cs="Times New Roman"/>
          <w:color w:val="D4D4D4"/>
          <w:sz w:val="21"/>
          <w:szCs w:val="21"/>
        </w:rPr>
        <w:t> </w:t>
      </w:r>
      <w:proofErr w:type="spellStart"/>
      <w:r w:rsidRPr="00B812AD">
        <w:rPr>
          <w:rFonts w:ascii="Consolas" w:eastAsia="Times New Roman" w:hAnsi="Consolas" w:cs="Times New Roman"/>
          <w:color w:val="4FC1FF"/>
          <w:sz w:val="21"/>
          <w:szCs w:val="21"/>
        </w:rPr>
        <w:t>amadeus</w:t>
      </w:r>
      <w:proofErr w:type="spellEnd"/>
      <w:r w:rsidRPr="00B812AD">
        <w:rPr>
          <w:rFonts w:ascii="Consolas" w:eastAsia="Times New Roman" w:hAnsi="Consolas" w:cs="Times New Roman"/>
          <w:color w:val="D4D4D4"/>
          <w:sz w:val="21"/>
          <w:szCs w:val="21"/>
        </w:rPr>
        <w:t> = </w:t>
      </w:r>
      <w:r w:rsidRPr="00B812AD">
        <w:rPr>
          <w:rFonts w:ascii="Consolas" w:eastAsia="Times New Roman" w:hAnsi="Consolas" w:cs="Times New Roman"/>
          <w:color w:val="569CD6"/>
          <w:sz w:val="21"/>
          <w:szCs w:val="21"/>
        </w:rPr>
        <w:t>new</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4EC9B0"/>
          <w:sz w:val="21"/>
          <w:szCs w:val="21"/>
        </w:rPr>
        <w:t>Movie</w:t>
      </w:r>
      <w:r w:rsidRPr="00B812AD">
        <w:rPr>
          <w:rFonts w:ascii="Consolas" w:eastAsia="Times New Roman" w:hAnsi="Consolas" w:cs="Times New Roman"/>
          <w:color w:val="D4D4D4"/>
          <w:sz w:val="21"/>
          <w:szCs w:val="21"/>
        </w:rPr>
        <w:t>({</w:t>
      </w:r>
    </w:p>
    <w:p w14:paraId="4044BD2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title:</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'Amadeus'</w:t>
      </w:r>
      <w:r w:rsidRPr="00B812AD">
        <w:rPr>
          <w:rFonts w:ascii="Consolas" w:eastAsia="Times New Roman" w:hAnsi="Consolas" w:cs="Times New Roman"/>
          <w:color w:val="D4D4D4"/>
          <w:sz w:val="21"/>
          <w:szCs w:val="21"/>
        </w:rPr>
        <w:t>,</w:t>
      </w:r>
    </w:p>
    <w:p w14:paraId="28185775"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year:</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B5CEA8"/>
          <w:sz w:val="21"/>
          <w:szCs w:val="21"/>
        </w:rPr>
        <w:t>1984</w:t>
      </w:r>
      <w:r w:rsidRPr="00B812AD">
        <w:rPr>
          <w:rFonts w:ascii="Consolas" w:eastAsia="Times New Roman" w:hAnsi="Consolas" w:cs="Times New Roman"/>
          <w:color w:val="D4D4D4"/>
          <w:sz w:val="21"/>
          <w:szCs w:val="21"/>
        </w:rPr>
        <w:t>,</w:t>
      </w:r>
    </w:p>
    <w:p w14:paraId="48DFED62"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score:</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B5CEA8"/>
          <w:sz w:val="21"/>
          <w:szCs w:val="21"/>
        </w:rPr>
        <w:t>9.2</w:t>
      </w:r>
      <w:r w:rsidRPr="00B812AD">
        <w:rPr>
          <w:rFonts w:ascii="Consolas" w:eastAsia="Times New Roman" w:hAnsi="Consolas" w:cs="Times New Roman"/>
          <w:color w:val="D4D4D4"/>
          <w:sz w:val="21"/>
          <w:szCs w:val="21"/>
        </w:rPr>
        <w:t>,</w:t>
      </w:r>
    </w:p>
    <w:p w14:paraId="51A2A63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9CDCFE"/>
          <w:sz w:val="21"/>
          <w:szCs w:val="21"/>
        </w:rPr>
        <w:t>rating:</w:t>
      </w:r>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CE9178"/>
          <w:sz w:val="21"/>
          <w:szCs w:val="21"/>
        </w:rPr>
        <w:t>'R'</w:t>
      </w:r>
    </w:p>
    <w:p w14:paraId="67CE5441"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D4D4D4"/>
          <w:sz w:val="21"/>
          <w:szCs w:val="21"/>
        </w:rPr>
        <w:t>});</w:t>
      </w:r>
    </w:p>
    <w:p w14:paraId="71833320" w14:textId="77777777"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
    <w:p w14:paraId="1F80748E" w14:textId="08E995E3" w:rsidR="00B812AD" w:rsidRPr="00B812AD" w:rsidRDefault="00B812AD" w:rsidP="00012F37">
      <w:pPr>
        <w:shd w:val="clear" w:color="auto" w:fill="1E1E1E"/>
        <w:spacing w:after="0" w:line="285" w:lineRule="atLeast"/>
        <w:rPr>
          <w:rFonts w:ascii="Consolas" w:eastAsia="Times New Roman" w:hAnsi="Consolas" w:cs="Times New Roman"/>
          <w:color w:val="D4D4D4"/>
          <w:sz w:val="21"/>
          <w:szCs w:val="21"/>
        </w:rPr>
      </w:pPr>
      <w:r w:rsidRPr="00B812AD">
        <w:rPr>
          <w:rFonts w:ascii="Consolas" w:eastAsia="Times New Roman" w:hAnsi="Consolas" w:cs="Times New Roman"/>
          <w:color w:val="6A9955"/>
          <w:sz w:val="21"/>
          <w:szCs w:val="21"/>
        </w:rPr>
        <w:t>//save the document in </w:t>
      </w:r>
      <w:proofErr w:type="spellStart"/>
      <w:r w:rsidRPr="00B812AD">
        <w:rPr>
          <w:rFonts w:ascii="Consolas" w:eastAsia="Times New Roman" w:hAnsi="Consolas" w:cs="Times New Roman"/>
          <w:color w:val="6A9955"/>
          <w:sz w:val="21"/>
          <w:szCs w:val="21"/>
        </w:rPr>
        <w:t>mongodb</w:t>
      </w:r>
      <w:proofErr w:type="spellEnd"/>
      <w:r w:rsidRPr="00B812AD">
        <w:rPr>
          <w:rFonts w:ascii="Consolas" w:eastAsia="Times New Roman" w:hAnsi="Consolas" w:cs="Times New Roman"/>
          <w:color w:val="6A9955"/>
          <w:sz w:val="21"/>
          <w:szCs w:val="21"/>
        </w:rPr>
        <w:t> database</w:t>
      </w:r>
    </w:p>
    <w:p w14:paraId="200010CA" w14:textId="25503370" w:rsidR="00B812AD" w:rsidRPr="00B812AD" w:rsidRDefault="00B812AD" w:rsidP="00B812AD">
      <w:pPr>
        <w:shd w:val="clear" w:color="auto" w:fill="1E1E1E"/>
        <w:spacing w:after="0" w:line="285" w:lineRule="atLeast"/>
        <w:rPr>
          <w:rFonts w:ascii="Consolas" w:eastAsia="Times New Roman" w:hAnsi="Consolas" w:cs="Times New Roman"/>
          <w:color w:val="D4D4D4"/>
          <w:sz w:val="21"/>
          <w:szCs w:val="21"/>
        </w:rPr>
      </w:pPr>
      <w:proofErr w:type="spellStart"/>
      <w:r w:rsidRPr="00B812AD">
        <w:rPr>
          <w:rFonts w:ascii="Consolas" w:eastAsia="Times New Roman" w:hAnsi="Consolas" w:cs="Times New Roman"/>
          <w:color w:val="4FC1FF"/>
          <w:sz w:val="21"/>
          <w:szCs w:val="21"/>
        </w:rPr>
        <w:t>amadeus</w:t>
      </w:r>
      <w:r w:rsidRPr="00B812AD">
        <w:rPr>
          <w:rFonts w:ascii="Consolas" w:eastAsia="Times New Roman" w:hAnsi="Consolas" w:cs="Times New Roman"/>
          <w:color w:val="D4D4D4"/>
          <w:sz w:val="21"/>
          <w:szCs w:val="21"/>
        </w:rPr>
        <w:t>.</w:t>
      </w:r>
      <w:r w:rsidRPr="00B812AD">
        <w:rPr>
          <w:rFonts w:ascii="Consolas" w:eastAsia="Times New Roman" w:hAnsi="Consolas" w:cs="Times New Roman"/>
          <w:color w:val="DCDCAA"/>
          <w:sz w:val="21"/>
          <w:szCs w:val="21"/>
        </w:rPr>
        <w:t>save</w:t>
      </w:r>
      <w:proofErr w:type="spellEnd"/>
      <w:r w:rsidRPr="00B812AD">
        <w:rPr>
          <w:rFonts w:ascii="Consolas" w:eastAsia="Times New Roman" w:hAnsi="Consolas" w:cs="Times New Roman"/>
          <w:color w:val="D4D4D4"/>
          <w:sz w:val="21"/>
          <w:szCs w:val="21"/>
        </w:rPr>
        <w:t>(); </w:t>
      </w:r>
      <w:r w:rsidRPr="00B812AD">
        <w:rPr>
          <w:rFonts w:ascii="Consolas" w:eastAsia="Times New Roman" w:hAnsi="Consolas" w:cs="Times New Roman"/>
          <w:color w:val="6A9955"/>
          <w:sz w:val="21"/>
          <w:szCs w:val="21"/>
        </w:rPr>
        <w:t>//it returns a promise</w:t>
      </w:r>
      <w:r w:rsidRPr="00B812AD">
        <w:rPr>
          <w:rFonts w:ascii="Consolas" w:eastAsia="Times New Roman" w:hAnsi="Consolas" w:cs="Times New Roman"/>
          <w:color w:val="D4D4D4"/>
          <w:sz w:val="21"/>
          <w:szCs w:val="21"/>
        </w:rPr>
        <w:br/>
      </w:r>
    </w:p>
    <w:p w14:paraId="66BBB834" w14:textId="77777777" w:rsidR="00B812AD" w:rsidRDefault="00B812AD" w:rsidP="00EE260C">
      <w:pPr>
        <w:rPr>
          <w:b/>
          <w:bCs/>
        </w:rPr>
      </w:pPr>
    </w:p>
    <w:p w14:paraId="0E15B6E1" w14:textId="785E0D4F" w:rsidR="000C4829" w:rsidRDefault="00686728" w:rsidP="00EE260C">
      <w:pPr>
        <w:rPr>
          <w:b/>
          <w:bCs/>
        </w:rPr>
      </w:pPr>
      <w:proofErr w:type="spellStart"/>
      <w:r w:rsidRPr="00686728">
        <w:rPr>
          <w:b/>
          <w:bCs/>
        </w:rPr>
        <w:t>Model.insertMany</w:t>
      </w:r>
      <w:proofErr w:type="spellEnd"/>
      <w:r w:rsidRPr="00686728">
        <w:rPr>
          <w:b/>
          <w:bCs/>
        </w:rPr>
        <w:t>();</w:t>
      </w:r>
    </w:p>
    <w:p w14:paraId="756B3176" w14:textId="77777777" w:rsidR="004344C3" w:rsidRDefault="004344C3" w:rsidP="004344C3">
      <w:pPr>
        <w:shd w:val="clear" w:color="auto" w:fill="1E1E1E"/>
        <w:spacing w:after="0" w:line="285" w:lineRule="atLeast"/>
        <w:rPr>
          <w:rFonts w:ascii="Consolas" w:eastAsia="Times New Roman" w:hAnsi="Consolas" w:cs="Times New Roman"/>
          <w:color w:val="6A9955"/>
          <w:sz w:val="21"/>
          <w:szCs w:val="21"/>
        </w:rPr>
      </w:pPr>
    </w:p>
    <w:p w14:paraId="3341A35D" w14:textId="2FEEC0E7" w:rsidR="004344C3" w:rsidRPr="004344C3" w:rsidRDefault="004344C3" w:rsidP="004344C3">
      <w:pPr>
        <w:shd w:val="clear" w:color="auto" w:fill="1E1E1E"/>
        <w:spacing w:after="0" w:line="285" w:lineRule="atLeast"/>
        <w:rPr>
          <w:rFonts w:ascii="Consolas" w:eastAsia="Times New Roman" w:hAnsi="Consolas" w:cs="Times New Roman"/>
          <w:color w:val="6A9955"/>
          <w:sz w:val="21"/>
          <w:szCs w:val="21"/>
        </w:rPr>
      </w:pPr>
      <w:r w:rsidRPr="004344C3">
        <w:rPr>
          <w:rFonts w:ascii="Consolas" w:eastAsia="Times New Roman" w:hAnsi="Consolas" w:cs="Times New Roman"/>
          <w:color w:val="6A9955"/>
          <w:sz w:val="21"/>
          <w:szCs w:val="21"/>
        </w:rPr>
        <w:t>//what Model.insertMany does is, it takes multiple documents and it saves it</w:t>
      </w:r>
      <w:r>
        <w:rPr>
          <w:rFonts w:ascii="Consolas" w:eastAsia="Times New Roman" w:hAnsi="Consolas" w:cs="Times New Roman"/>
          <w:color w:val="6A9955"/>
          <w:sz w:val="21"/>
          <w:szCs w:val="21"/>
        </w:rPr>
        <w:t xml:space="preserve">  i</w:t>
      </w:r>
      <w:r w:rsidRPr="004344C3">
        <w:rPr>
          <w:rFonts w:ascii="Consolas" w:eastAsia="Times New Roman" w:hAnsi="Consolas" w:cs="Times New Roman"/>
          <w:color w:val="6A9955"/>
          <w:sz w:val="21"/>
          <w:szCs w:val="21"/>
        </w:rPr>
        <w:t>n mongo database.</w:t>
      </w:r>
    </w:p>
    <w:p w14:paraId="7824FCCD"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6A9955"/>
          <w:sz w:val="21"/>
          <w:szCs w:val="21"/>
        </w:rPr>
        <w:t>//so we </w:t>
      </w:r>
      <w:proofErr w:type="spellStart"/>
      <w:r w:rsidRPr="004344C3">
        <w:rPr>
          <w:rFonts w:ascii="Consolas" w:eastAsia="Times New Roman" w:hAnsi="Consolas" w:cs="Times New Roman"/>
          <w:color w:val="6A9955"/>
          <w:sz w:val="21"/>
          <w:szCs w:val="21"/>
        </w:rPr>
        <w:t>dont</w:t>
      </w:r>
      <w:proofErr w:type="spellEnd"/>
      <w:r w:rsidRPr="004344C3">
        <w:rPr>
          <w:rFonts w:ascii="Consolas" w:eastAsia="Times New Roman" w:hAnsi="Consolas" w:cs="Times New Roman"/>
          <w:color w:val="6A9955"/>
          <w:sz w:val="21"/>
          <w:szCs w:val="21"/>
        </w:rPr>
        <w:t> have to use save() method</w:t>
      </w:r>
    </w:p>
    <w:p w14:paraId="3E033265"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proofErr w:type="spellStart"/>
      <w:r w:rsidRPr="004344C3">
        <w:rPr>
          <w:rFonts w:ascii="Consolas" w:eastAsia="Times New Roman" w:hAnsi="Consolas" w:cs="Times New Roman"/>
          <w:color w:val="4EC9B0"/>
          <w:sz w:val="21"/>
          <w:szCs w:val="21"/>
        </w:rPr>
        <w:t>Movie</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DCDCAA"/>
          <w:sz w:val="21"/>
          <w:szCs w:val="21"/>
        </w:rPr>
        <w:t>insertMany</w:t>
      </w:r>
      <w:proofErr w:type="spellEnd"/>
      <w:r w:rsidRPr="004344C3">
        <w:rPr>
          <w:rFonts w:ascii="Consolas" w:eastAsia="Times New Roman" w:hAnsi="Consolas" w:cs="Times New Roman"/>
          <w:color w:val="D4D4D4"/>
          <w:sz w:val="21"/>
          <w:szCs w:val="21"/>
        </w:rPr>
        <w:t>([</w:t>
      </w:r>
    </w:p>
    <w:p w14:paraId="1BB11227"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title: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'Amelie'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year:</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2001</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score: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8.3</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rating:</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'R'</w:t>
      </w:r>
      <w:r w:rsidRPr="004344C3">
        <w:rPr>
          <w:rFonts w:ascii="Consolas" w:eastAsia="Times New Roman" w:hAnsi="Consolas" w:cs="Times New Roman"/>
          <w:color w:val="D4D4D4"/>
          <w:sz w:val="21"/>
          <w:szCs w:val="21"/>
        </w:rPr>
        <w:t>},</w:t>
      </w:r>
    </w:p>
    <w:p w14:paraId="73122440"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title: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'Alien'</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year:</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1979</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score: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8.1</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rating:</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'R'</w:t>
      </w:r>
      <w:r w:rsidRPr="004344C3">
        <w:rPr>
          <w:rFonts w:ascii="Consolas" w:eastAsia="Times New Roman" w:hAnsi="Consolas" w:cs="Times New Roman"/>
          <w:color w:val="D4D4D4"/>
          <w:sz w:val="21"/>
          <w:szCs w:val="21"/>
        </w:rPr>
        <w:t>},</w:t>
      </w:r>
    </w:p>
    <w:p w14:paraId="1A05B366"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title: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'The Iron Giant'</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year:</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1999</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score: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7.5</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rating:</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'PG'</w:t>
      </w:r>
      <w:r w:rsidRPr="004344C3">
        <w:rPr>
          <w:rFonts w:ascii="Consolas" w:eastAsia="Times New Roman" w:hAnsi="Consolas" w:cs="Times New Roman"/>
          <w:color w:val="D4D4D4"/>
          <w:sz w:val="21"/>
          <w:szCs w:val="21"/>
        </w:rPr>
        <w:t>},</w:t>
      </w:r>
    </w:p>
    <w:p w14:paraId="67C0052D"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title: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'Stand By Me'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year:</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1986</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score: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8.6</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rating:</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'R'</w:t>
      </w:r>
      <w:r w:rsidRPr="004344C3">
        <w:rPr>
          <w:rFonts w:ascii="Consolas" w:eastAsia="Times New Roman" w:hAnsi="Consolas" w:cs="Times New Roman"/>
          <w:color w:val="D4D4D4"/>
          <w:sz w:val="21"/>
          <w:szCs w:val="21"/>
        </w:rPr>
        <w:t>},</w:t>
      </w:r>
    </w:p>
    <w:p w14:paraId="4C93873C"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title: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'Moonrise Kingdom'</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year:</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2012</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score:</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B5CEA8"/>
          <w:sz w:val="21"/>
          <w:szCs w:val="21"/>
        </w:rPr>
        <w:t>7.3</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rating:</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CE9178"/>
          <w:sz w:val="21"/>
          <w:szCs w:val="21"/>
        </w:rPr>
        <w:t>'PG-13'</w:t>
      </w:r>
      <w:r w:rsidRPr="004344C3">
        <w:rPr>
          <w:rFonts w:ascii="Consolas" w:eastAsia="Times New Roman" w:hAnsi="Consolas" w:cs="Times New Roman"/>
          <w:color w:val="D4D4D4"/>
          <w:sz w:val="21"/>
          <w:szCs w:val="21"/>
        </w:rPr>
        <w:t>}</w:t>
      </w:r>
    </w:p>
    <w:p w14:paraId="52B7D440"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DCDCAA"/>
          <w:sz w:val="21"/>
          <w:szCs w:val="21"/>
        </w:rPr>
        <w:t>then</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9CDCFE"/>
          <w:sz w:val="21"/>
          <w:szCs w:val="21"/>
        </w:rPr>
        <w:t>data</w:t>
      </w: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569CD6"/>
          <w:sz w:val="21"/>
          <w:szCs w:val="21"/>
        </w:rPr>
        <w:t>=&gt;</w:t>
      </w:r>
      <w:r w:rsidRPr="004344C3">
        <w:rPr>
          <w:rFonts w:ascii="Consolas" w:eastAsia="Times New Roman" w:hAnsi="Consolas" w:cs="Times New Roman"/>
          <w:color w:val="D4D4D4"/>
          <w:sz w:val="21"/>
          <w:szCs w:val="21"/>
        </w:rPr>
        <w:t> {</w:t>
      </w:r>
    </w:p>
    <w:p w14:paraId="715671B7"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console</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DCDCAA"/>
          <w:sz w:val="21"/>
          <w:szCs w:val="21"/>
        </w:rPr>
        <w:t>log</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CE9178"/>
          <w:sz w:val="21"/>
          <w:szCs w:val="21"/>
        </w:rPr>
        <w:t>"IT WORKED!"</w:t>
      </w:r>
      <w:r w:rsidRPr="004344C3">
        <w:rPr>
          <w:rFonts w:ascii="Consolas" w:eastAsia="Times New Roman" w:hAnsi="Consolas" w:cs="Times New Roman"/>
          <w:color w:val="D4D4D4"/>
          <w:sz w:val="21"/>
          <w:szCs w:val="21"/>
        </w:rPr>
        <w:t>);</w:t>
      </w:r>
    </w:p>
    <w:p w14:paraId="1C556AD9"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    </w:t>
      </w:r>
      <w:r w:rsidRPr="004344C3">
        <w:rPr>
          <w:rFonts w:ascii="Consolas" w:eastAsia="Times New Roman" w:hAnsi="Consolas" w:cs="Times New Roman"/>
          <w:color w:val="9CDCFE"/>
          <w:sz w:val="21"/>
          <w:szCs w:val="21"/>
        </w:rPr>
        <w:t>console</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DCDCAA"/>
          <w:sz w:val="21"/>
          <w:szCs w:val="21"/>
        </w:rPr>
        <w:t>log</w:t>
      </w:r>
      <w:r w:rsidRPr="004344C3">
        <w:rPr>
          <w:rFonts w:ascii="Consolas" w:eastAsia="Times New Roman" w:hAnsi="Consolas" w:cs="Times New Roman"/>
          <w:color w:val="D4D4D4"/>
          <w:sz w:val="21"/>
          <w:szCs w:val="21"/>
        </w:rPr>
        <w:t>(</w:t>
      </w:r>
      <w:r w:rsidRPr="004344C3">
        <w:rPr>
          <w:rFonts w:ascii="Consolas" w:eastAsia="Times New Roman" w:hAnsi="Consolas" w:cs="Times New Roman"/>
          <w:color w:val="9CDCFE"/>
          <w:sz w:val="21"/>
          <w:szCs w:val="21"/>
        </w:rPr>
        <w:t>data</w:t>
      </w:r>
      <w:r w:rsidRPr="004344C3">
        <w:rPr>
          <w:rFonts w:ascii="Consolas" w:eastAsia="Times New Roman" w:hAnsi="Consolas" w:cs="Times New Roman"/>
          <w:color w:val="D4D4D4"/>
          <w:sz w:val="21"/>
          <w:szCs w:val="21"/>
        </w:rPr>
        <w:t>);</w:t>
      </w:r>
    </w:p>
    <w:p w14:paraId="13F0D9EE" w14:textId="77777777" w:rsidR="004344C3" w:rsidRPr="004344C3" w:rsidRDefault="004344C3" w:rsidP="004344C3">
      <w:pPr>
        <w:shd w:val="clear" w:color="auto" w:fill="1E1E1E"/>
        <w:spacing w:after="0" w:line="285" w:lineRule="atLeast"/>
        <w:rPr>
          <w:rFonts w:ascii="Consolas" w:eastAsia="Times New Roman" w:hAnsi="Consolas" w:cs="Times New Roman"/>
          <w:color w:val="D4D4D4"/>
          <w:sz w:val="21"/>
          <w:szCs w:val="21"/>
        </w:rPr>
      </w:pPr>
      <w:r w:rsidRPr="004344C3">
        <w:rPr>
          <w:rFonts w:ascii="Consolas" w:eastAsia="Times New Roman" w:hAnsi="Consolas" w:cs="Times New Roman"/>
          <w:color w:val="D4D4D4"/>
          <w:sz w:val="21"/>
          <w:szCs w:val="21"/>
        </w:rPr>
        <w:t>})</w:t>
      </w:r>
    </w:p>
    <w:p w14:paraId="4B318E41" w14:textId="3B77B7DF" w:rsidR="00686728" w:rsidRDefault="00686728" w:rsidP="00EE260C">
      <w:pPr>
        <w:rPr>
          <w:b/>
          <w:bCs/>
        </w:rPr>
      </w:pPr>
    </w:p>
    <w:p w14:paraId="7C3A5436" w14:textId="2BE10A16" w:rsidR="00CD6482" w:rsidRPr="009301B5" w:rsidRDefault="00B55951" w:rsidP="009301B5">
      <w:pPr>
        <w:rPr>
          <w:b/>
          <w:bCs/>
        </w:rPr>
      </w:pPr>
      <w:r>
        <w:rPr>
          <w:b/>
          <w:bCs/>
        </w:rPr>
        <w:t>Finding with mongoose:</w:t>
      </w:r>
    </w:p>
    <w:p w14:paraId="193495B1" w14:textId="376DE2E2" w:rsidR="00CD6482" w:rsidRDefault="00CD6482" w:rsidP="00CD6482">
      <w:pPr>
        <w:shd w:val="clear" w:color="auto" w:fill="1E1E1E"/>
        <w:spacing w:after="0" w:line="285" w:lineRule="atLeast"/>
        <w:rPr>
          <w:rFonts w:ascii="Consolas" w:eastAsia="Times New Roman" w:hAnsi="Consolas" w:cs="Times New Roman"/>
          <w:color w:val="6A9955"/>
          <w:sz w:val="21"/>
          <w:szCs w:val="21"/>
        </w:rPr>
      </w:pPr>
      <w:r w:rsidRPr="00CD6482">
        <w:rPr>
          <w:rFonts w:ascii="Consolas" w:eastAsia="Times New Roman" w:hAnsi="Consolas" w:cs="Times New Roman"/>
          <w:color w:val="6A9955"/>
          <w:sz w:val="21"/>
          <w:szCs w:val="21"/>
        </w:rPr>
        <w:t>//Movie.find does NOT return a promise, it is a promise like object</w:t>
      </w:r>
    </w:p>
    <w:p w14:paraId="53CD8D40" w14:textId="24B5FD14" w:rsidR="009301B5" w:rsidRPr="00CD6482" w:rsidRDefault="009301B5" w:rsidP="009301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//So if we use async await, we would have to use exec() method as it returns a </w:t>
      </w:r>
      <w:proofErr w:type="spellStart"/>
      <w:r>
        <w:rPr>
          <w:rFonts w:ascii="Consolas" w:eastAsia="Times New Roman" w:hAnsi="Consolas" w:cs="Times New Roman"/>
          <w:color w:val="6A9955"/>
          <w:sz w:val="21"/>
          <w:szCs w:val="21"/>
        </w:rPr>
        <w:t>full fledged</w:t>
      </w:r>
      <w:proofErr w:type="spellEnd"/>
      <w:r>
        <w:rPr>
          <w:rFonts w:ascii="Consolas" w:eastAsia="Times New Roman" w:hAnsi="Consolas" w:cs="Times New Roman"/>
          <w:color w:val="6A9955"/>
          <w:sz w:val="21"/>
          <w:szCs w:val="21"/>
        </w:rPr>
        <w:t xml:space="preserve"> promise as defined here:</w:t>
      </w:r>
      <w:r w:rsidRPr="009301B5">
        <w:t xml:space="preserve"> </w:t>
      </w:r>
      <w:r w:rsidRPr="009301B5">
        <w:rPr>
          <w:rFonts w:ascii="Consolas" w:eastAsia="Times New Roman" w:hAnsi="Consolas" w:cs="Times New Roman"/>
          <w:color w:val="6A9955"/>
          <w:sz w:val="21"/>
          <w:szCs w:val="21"/>
        </w:rPr>
        <w:t>https://mongoosejs.com/docs/promises.html</w:t>
      </w:r>
    </w:p>
    <w:p w14:paraId="115F58D5" w14:textId="77777777" w:rsidR="00CD6482" w:rsidRPr="00CD6482" w:rsidRDefault="00CD6482" w:rsidP="00CD6482">
      <w:pPr>
        <w:shd w:val="clear" w:color="auto" w:fill="1E1E1E"/>
        <w:spacing w:after="0" w:line="285" w:lineRule="atLeast"/>
        <w:rPr>
          <w:rFonts w:ascii="Consolas" w:eastAsia="Times New Roman" w:hAnsi="Consolas" w:cs="Times New Roman"/>
          <w:color w:val="D4D4D4"/>
          <w:sz w:val="21"/>
          <w:szCs w:val="21"/>
        </w:rPr>
      </w:pPr>
      <w:proofErr w:type="spellStart"/>
      <w:r w:rsidRPr="00CD6482">
        <w:rPr>
          <w:rFonts w:ascii="Consolas" w:eastAsia="Times New Roman" w:hAnsi="Consolas" w:cs="Times New Roman"/>
          <w:color w:val="4EC9B0"/>
          <w:sz w:val="21"/>
          <w:szCs w:val="21"/>
        </w:rPr>
        <w:t>Movie</w:t>
      </w:r>
      <w:r w:rsidRPr="00CD6482">
        <w:rPr>
          <w:rFonts w:ascii="Consolas" w:eastAsia="Times New Roman" w:hAnsi="Consolas" w:cs="Times New Roman"/>
          <w:color w:val="D4D4D4"/>
          <w:sz w:val="21"/>
          <w:szCs w:val="21"/>
        </w:rPr>
        <w:t>.</w:t>
      </w:r>
      <w:r w:rsidRPr="00CD6482">
        <w:rPr>
          <w:rFonts w:ascii="Consolas" w:eastAsia="Times New Roman" w:hAnsi="Consolas" w:cs="Times New Roman"/>
          <w:color w:val="DCDCAA"/>
          <w:sz w:val="21"/>
          <w:szCs w:val="21"/>
        </w:rPr>
        <w:t>find</w:t>
      </w:r>
      <w:proofErr w:type="spellEnd"/>
      <w:r w:rsidRPr="00CD6482">
        <w:rPr>
          <w:rFonts w:ascii="Consolas" w:eastAsia="Times New Roman" w:hAnsi="Consolas" w:cs="Times New Roman"/>
          <w:color w:val="D4D4D4"/>
          <w:sz w:val="21"/>
          <w:szCs w:val="21"/>
        </w:rPr>
        <w:t>({</w:t>
      </w:r>
      <w:r w:rsidRPr="00CD6482">
        <w:rPr>
          <w:rFonts w:ascii="Consolas" w:eastAsia="Times New Roman" w:hAnsi="Consolas" w:cs="Times New Roman"/>
          <w:color w:val="9CDCFE"/>
          <w:sz w:val="21"/>
          <w:szCs w:val="21"/>
        </w:rPr>
        <w:t>rating:</w:t>
      </w:r>
      <w:r w:rsidRPr="00CD6482">
        <w:rPr>
          <w:rFonts w:ascii="Consolas" w:eastAsia="Times New Roman" w:hAnsi="Consolas" w:cs="Times New Roman"/>
          <w:color w:val="D4D4D4"/>
          <w:sz w:val="21"/>
          <w:szCs w:val="21"/>
        </w:rPr>
        <w:t> </w:t>
      </w:r>
      <w:r w:rsidRPr="00CD6482">
        <w:rPr>
          <w:rFonts w:ascii="Consolas" w:eastAsia="Times New Roman" w:hAnsi="Consolas" w:cs="Times New Roman"/>
          <w:color w:val="CE9178"/>
          <w:sz w:val="21"/>
          <w:szCs w:val="21"/>
        </w:rPr>
        <w:t>'PG-13'</w:t>
      </w:r>
      <w:r w:rsidRPr="00CD6482">
        <w:rPr>
          <w:rFonts w:ascii="Consolas" w:eastAsia="Times New Roman" w:hAnsi="Consolas" w:cs="Times New Roman"/>
          <w:color w:val="D4D4D4"/>
          <w:sz w:val="21"/>
          <w:szCs w:val="21"/>
        </w:rPr>
        <w:t>})</w:t>
      </w:r>
    </w:p>
    <w:p w14:paraId="11DF9955" w14:textId="64BD9C91" w:rsidR="00CD6482" w:rsidRDefault="00CD6482" w:rsidP="00CD6482">
      <w:pPr>
        <w:shd w:val="clear" w:color="auto" w:fill="1E1E1E"/>
        <w:spacing w:after="0" w:line="285" w:lineRule="atLeast"/>
        <w:rPr>
          <w:rFonts w:ascii="Consolas" w:eastAsia="Times New Roman" w:hAnsi="Consolas" w:cs="Times New Roman"/>
          <w:color w:val="D4D4D4"/>
          <w:sz w:val="21"/>
          <w:szCs w:val="21"/>
        </w:rPr>
      </w:pPr>
      <w:r w:rsidRPr="00CD6482">
        <w:rPr>
          <w:rFonts w:ascii="Consolas" w:eastAsia="Times New Roman" w:hAnsi="Consolas" w:cs="Times New Roman"/>
          <w:color w:val="D4D4D4"/>
          <w:sz w:val="21"/>
          <w:szCs w:val="21"/>
        </w:rPr>
        <w:lastRenderedPageBreak/>
        <w:t>.</w:t>
      </w:r>
      <w:r w:rsidRPr="00CD6482">
        <w:rPr>
          <w:rFonts w:ascii="Consolas" w:eastAsia="Times New Roman" w:hAnsi="Consolas" w:cs="Times New Roman"/>
          <w:color w:val="DCDCAA"/>
          <w:sz w:val="21"/>
          <w:szCs w:val="21"/>
        </w:rPr>
        <w:t>then</w:t>
      </w:r>
      <w:r w:rsidRPr="00CD6482">
        <w:rPr>
          <w:rFonts w:ascii="Consolas" w:eastAsia="Times New Roman" w:hAnsi="Consolas" w:cs="Times New Roman"/>
          <w:color w:val="D4D4D4"/>
          <w:sz w:val="21"/>
          <w:szCs w:val="21"/>
        </w:rPr>
        <w:t>(</w:t>
      </w:r>
      <w:r w:rsidRPr="00CD6482">
        <w:rPr>
          <w:rFonts w:ascii="Consolas" w:eastAsia="Times New Roman" w:hAnsi="Consolas" w:cs="Times New Roman"/>
          <w:color w:val="9CDCFE"/>
          <w:sz w:val="21"/>
          <w:szCs w:val="21"/>
        </w:rPr>
        <w:t>data</w:t>
      </w:r>
      <w:r w:rsidRPr="00CD6482">
        <w:rPr>
          <w:rFonts w:ascii="Consolas" w:eastAsia="Times New Roman" w:hAnsi="Consolas" w:cs="Times New Roman"/>
          <w:color w:val="D4D4D4"/>
          <w:sz w:val="21"/>
          <w:szCs w:val="21"/>
        </w:rPr>
        <w:t> </w:t>
      </w:r>
      <w:r w:rsidRPr="00CD6482">
        <w:rPr>
          <w:rFonts w:ascii="Consolas" w:eastAsia="Times New Roman" w:hAnsi="Consolas" w:cs="Times New Roman"/>
          <w:color w:val="569CD6"/>
          <w:sz w:val="21"/>
          <w:szCs w:val="21"/>
        </w:rPr>
        <w:t>=&gt;</w:t>
      </w:r>
      <w:r w:rsidRPr="00CD6482">
        <w:rPr>
          <w:rFonts w:ascii="Consolas" w:eastAsia="Times New Roman" w:hAnsi="Consolas" w:cs="Times New Roman"/>
          <w:color w:val="D4D4D4"/>
          <w:sz w:val="21"/>
          <w:szCs w:val="21"/>
        </w:rPr>
        <w:t> </w:t>
      </w:r>
      <w:r w:rsidRPr="00CD6482">
        <w:rPr>
          <w:rFonts w:ascii="Consolas" w:eastAsia="Times New Roman" w:hAnsi="Consolas" w:cs="Times New Roman"/>
          <w:color w:val="9CDCFE"/>
          <w:sz w:val="21"/>
          <w:szCs w:val="21"/>
        </w:rPr>
        <w:t>console</w:t>
      </w:r>
      <w:r w:rsidRPr="00CD6482">
        <w:rPr>
          <w:rFonts w:ascii="Consolas" w:eastAsia="Times New Roman" w:hAnsi="Consolas" w:cs="Times New Roman"/>
          <w:color w:val="D4D4D4"/>
          <w:sz w:val="21"/>
          <w:szCs w:val="21"/>
        </w:rPr>
        <w:t>.</w:t>
      </w:r>
      <w:r w:rsidRPr="00CD6482">
        <w:rPr>
          <w:rFonts w:ascii="Consolas" w:eastAsia="Times New Roman" w:hAnsi="Consolas" w:cs="Times New Roman"/>
          <w:color w:val="DCDCAA"/>
          <w:sz w:val="21"/>
          <w:szCs w:val="21"/>
        </w:rPr>
        <w:t>log</w:t>
      </w:r>
      <w:r w:rsidRPr="00CD6482">
        <w:rPr>
          <w:rFonts w:ascii="Consolas" w:eastAsia="Times New Roman" w:hAnsi="Consolas" w:cs="Times New Roman"/>
          <w:color w:val="D4D4D4"/>
          <w:sz w:val="21"/>
          <w:szCs w:val="21"/>
        </w:rPr>
        <w:t>(</w:t>
      </w:r>
      <w:r w:rsidRPr="00CD6482">
        <w:rPr>
          <w:rFonts w:ascii="Consolas" w:eastAsia="Times New Roman" w:hAnsi="Consolas" w:cs="Times New Roman"/>
          <w:color w:val="9CDCFE"/>
          <w:sz w:val="21"/>
          <w:szCs w:val="21"/>
        </w:rPr>
        <w:t>data</w:t>
      </w:r>
      <w:r w:rsidRPr="00CD6482">
        <w:rPr>
          <w:rFonts w:ascii="Consolas" w:eastAsia="Times New Roman" w:hAnsi="Consolas" w:cs="Times New Roman"/>
          <w:color w:val="D4D4D4"/>
          <w:sz w:val="21"/>
          <w:szCs w:val="21"/>
        </w:rPr>
        <w:t>));</w:t>
      </w:r>
    </w:p>
    <w:p w14:paraId="592C57BE" w14:textId="7441A434" w:rsidR="00CD6482" w:rsidRDefault="00CD6482" w:rsidP="00CD6482">
      <w:pPr>
        <w:shd w:val="clear" w:color="auto" w:fill="1E1E1E"/>
        <w:spacing w:after="0" w:line="285" w:lineRule="atLeast"/>
        <w:rPr>
          <w:rFonts w:ascii="Consolas" w:eastAsia="Times New Roman" w:hAnsi="Consolas" w:cs="Times New Roman"/>
          <w:color w:val="D4D4D4"/>
          <w:sz w:val="21"/>
          <w:szCs w:val="21"/>
        </w:rPr>
      </w:pPr>
    </w:p>
    <w:p w14:paraId="0094C483" w14:textId="77777777" w:rsidR="00A674AD" w:rsidRDefault="00A674AD" w:rsidP="00A674AD">
      <w:pPr>
        <w:shd w:val="clear" w:color="auto" w:fill="1E1E1E"/>
        <w:spacing w:after="0" w:line="285" w:lineRule="atLeast"/>
        <w:rPr>
          <w:rFonts w:ascii="Consolas" w:eastAsia="Times New Roman" w:hAnsi="Consolas" w:cs="Times New Roman"/>
          <w:color w:val="6A9955"/>
          <w:sz w:val="21"/>
          <w:szCs w:val="21"/>
        </w:rPr>
      </w:pPr>
    </w:p>
    <w:p w14:paraId="6E079C0E" w14:textId="78481684" w:rsidR="00A674AD" w:rsidRPr="00A674AD" w:rsidRDefault="00A674AD" w:rsidP="00A674AD">
      <w:pPr>
        <w:shd w:val="clear" w:color="auto" w:fill="1E1E1E"/>
        <w:spacing w:after="0" w:line="285" w:lineRule="atLeast"/>
        <w:rPr>
          <w:rFonts w:ascii="Consolas" w:eastAsia="Times New Roman" w:hAnsi="Consolas" w:cs="Times New Roman"/>
          <w:color w:val="D4D4D4"/>
          <w:sz w:val="21"/>
          <w:szCs w:val="21"/>
        </w:rPr>
      </w:pPr>
      <w:r w:rsidRPr="00A674AD">
        <w:rPr>
          <w:rFonts w:ascii="Consolas" w:eastAsia="Times New Roman" w:hAnsi="Consolas" w:cs="Times New Roman"/>
          <w:color w:val="6A9955"/>
          <w:sz w:val="21"/>
          <w:szCs w:val="21"/>
        </w:rPr>
        <w:t>//return all the movies whose year &gt;= 2010</w:t>
      </w:r>
    </w:p>
    <w:p w14:paraId="34FAA96A" w14:textId="77777777" w:rsidR="00A674AD" w:rsidRPr="00A674AD" w:rsidRDefault="00A674AD" w:rsidP="00A674AD">
      <w:pPr>
        <w:shd w:val="clear" w:color="auto" w:fill="1E1E1E"/>
        <w:spacing w:after="0" w:line="285" w:lineRule="atLeast"/>
        <w:rPr>
          <w:rFonts w:ascii="Consolas" w:eastAsia="Times New Roman" w:hAnsi="Consolas" w:cs="Times New Roman"/>
          <w:color w:val="D4D4D4"/>
          <w:sz w:val="21"/>
          <w:szCs w:val="21"/>
        </w:rPr>
      </w:pPr>
      <w:proofErr w:type="spellStart"/>
      <w:r w:rsidRPr="00A674AD">
        <w:rPr>
          <w:rFonts w:ascii="Consolas" w:eastAsia="Times New Roman" w:hAnsi="Consolas" w:cs="Times New Roman"/>
          <w:color w:val="4EC9B0"/>
          <w:sz w:val="21"/>
          <w:szCs w:val="21"/>
        </w:rPr>
        <w:t>Movie</w:t>
      </w:r>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DCDCAA"/>
          <w:sz w:val="21"/>
          <w:szCs w:val="21"/>
        </w:rPr>
        <w:t>find</w:t>
      </w:r>
      <w:proofErr w:type="spellEnd"/>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9CDCFE"/>
          <w:sz w:val="21"/>
          <w:szCs w:val="21"/>
        </w:rPr>
        <w:t>year:</w:t>
      </w:r>
      <w:r w:rsidRPr="00A674AD">
        <w:rPr>
          <w:rFonts w:ascii="Consolas" w:eastAsia="Times New Roman" w:hAnsi="Consolas" w:cs="Times New Roman"/>
          <w:color w:val="D4D4D4"/>
          <w:sz w:val="21"/>
          <w:szCs w:val="21"/>
        </w:rPr>
        <w:t> {</w:t>
      </w:r>
      <w:r w:rsidRPr="00A674AD">
        <w:rPr>
          <w:rFonts w:ascii="Consolas" w:eastAsia="Times New Roman" w:hAnsi="Consolas" w:cs="Times New Roman"/>
          <w:color w:val="9CDCFE"/>
          <w:sz w:val="21"/>
          <w:szCs w:val="21"/>
        </w:rPr>
        <w:t>$</w:t>
      </w:r>
      <w:proofErr w:type="spellStart"/>
      <w:r w:rsidRPr="00A674AD">
        <w:rPr>
          <w:rFonts w:ascii="Consolas" w:eastAsia="Times New Roman" w:hAnsi="Consolas" w:cs="Times New Roman"/>
          <w:color w:val="9CDCFE"/>
          <w:sz w:val="21"/>
          <w:szCs w:val="21"/>
        </w:rPr>
        <w:t>gte</w:t>
      </w:r>
      <w:proofErr w:type="spellEnd"/>
      <w:r w:rsidRPr="00A674AD">
        <w:rPr>
          <w:rFonts w:ascii="Consolas" w:eastAsia="Times New Roman" w:hAnsi="Consolas" w:cs="Times New Roman"/>
          <w:color w:val="9CDCFE"/>
          <w:sz w:val="21"/>
          <w:szCs w:val="21"/>
        </w:rPr>
        <w:t>:</w:t>
      </w:r>
      <w:r w:rsidRPr="00A674AD">
        <w:rPr>
          <w:rFonts w:ascii="Consolas" w:eastAsia="Times New Roman" w:hAnsi="Consolas" w:cs="Times New Roman"/>
          <w:color w:val="D4D4D4"/>
          <w:sz w:val="21"/>
          <w:szCs w:val="21"/>
        </w:rPr>
        <w:t> </w:t>
      </w:r>
      <w:r w:rsidRPr="00A674AD">
        <w:rPr>
          <w:rFonts w:ascii="Consolas" w:eastAsia="Times New Roman" w:hAnsi="Consolas" w:cs="Times New Roman"/>
          <w:color w:val="B5CEA8"/>
          <w:sz w:val="21"/>
          <w:szCs w:val="21"/>
        </w:rPr>
        <w:t>2010</w:t>
      </w:r>
      <w:r w:rsidRPr="00A674AD">
        <w:rPr>
          <w:rFonts w:ascii="Consolas" w:eastAsia="Times New Roman" w:hAnsi="Consolas" w:cs="Times New Roman"/>
          <w:color w:val="D4D4D4"/>
          <w:sz w:val="21"/>
          <w:szCs w:val="21"/>
        </w:rPr>
        <w:t>}})</w:t>
      </w:r>
    </w:p>
    <w:p w14:paraId="0F4229BE" w14:textId="77777777" w:rsidR="00A674AD" w:rsidRPr="00A674AD" w:rsidRDefault="00A674AD" w:rsidP="00A674AD">
      <w:pPr>
        <w:shd w:val="clear" w:color="auto" w:fill="1E1E1E"/>
        <w:spacing w:after="0" w:line="285" w:lineRule="atLeast"/>
        <w:rPr>
          <w:rFonts w:ascii="Consolas" w:eastAsia="Times New Roman" w:hAnsi="Consolas" w:cs="Times New Roman"/>
          <w:color w:val="D4D4D4"/>
          <w:sz w:val="21"/>
          <w:szCs w:val="21"/>
        </w:rPr>
      </w:pPr>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DCDCAA"/>
          <w:sz w:val="21"/>
          <w:szCs w:val="21"/>
        </w:rPr>
        <w:t>then</w:t>
      </w:r>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9CDCFE"/>
          <w:sz w:val="21"/>
          <w:szCs w:val="21"/>
        </w:rPr>
        <w:t>data</w:t>
      </w:r>
      <w:r w:rsidRPr="00A674AD">
        <w:rPr>
          <w:rFonts w:ascii="Consolas" w:eastAsia="Times New Roman" w:hAnsi="Consolas" w:cs="Times New Roman"/>
          <w:color w:val="D4D4D4"/>
          <w:sz w:val="21"/>
          <w:szCs w:val="21"/>
        </w:rPr>
        <w:t> </w:t>
      </w:r>
      <w:r w:rsidRPr="00A674AD">
        <w:rPr>
          <w:rFonts w:ascii="Consolas" w:eastAsia="Times New Roman" w:hAnsi="Consolas" w:cs="Times New Roman"/>
          <w:color w:val="569CD6"/>
          <w:sz w:val="21"/>
          <w:szCs w:val="21"/>
        </w:rPr>
        <w:t>=&gt;</w:t>
      </w:r>
      <w:r w:rsidRPr="00A674AD">
        <w:rPr>
          <w:rFonts w:ascii="Consolas" w:eastAsia="Times New Roman" w:hAnsi="Consolas" w:cs="Times New Roman"/>
          <w:color w:val="D4D4D4"/>
          <w:sz w:val="21"/>
          <w:szCs w:val="21"/>
        </w:rPr>
        <w:t> </w:t>
      </w:r>
      <w:r w:rsidRPr="00A674AD">
        <w:rPr>
          <w:rFonts w:ascii="Consolas" w:eastAsia="Times New Roman" w:hAnsi="Consolas" w:cs="Times New Roman"/>
          <w:color w:val="9CDCFE"/>
          <w:sz w:val="21"/>
          <w:szCs w:val="21"/>
        </w:rPr>
        <w:t>console</w:t>
      </w:r>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DCDCAA"/>
          <w:sz w:val="21"/>
          <w:szCs w:val="21"/>
        </w:rPr>
        <w:t>log</w:t>
      </w:r>
      <w:r w:rsidRPr="00A674AD">
        <w:rPr>
          <w:rFonts w:ascii="Consolas" w:eastAsia="Times New Roman" w:hAnsi="Consolas" w:cs="Times New Roman"/>
          <w:color w:val="D4D4D4"/>
          <w:sz w:val="21"/>
          <w:szCs w:val="21"/>
        </w:rPr>
        <w:t>(</w:t>
      </w:r>
      <w:r w:rsidRPr="00A674AD">
        <w:rPr>
          <w:rFonts w:ascii="Consolas" w:eastAsia="Times New Roman" w:hAnsi="Consolas" w:cs="Times New Roman"/>
          <w:color w:val="9CDCFE"/>
          <w:sz w:val="21"/>
          <w:szCs w:val="21"/>
        </w:rPr>
        <w:t>data</w:t>
      </w:r>
      <w:r w:rsidRPr="00A674AD">
        <w:rPr>
          <w:rFonts w:ascii="Consolas" w:eastAsia="Times New Roman" w:hAnsi="Consolas" w:cs="Times New Roman"/>
          <w:color w:val="D4D4D4"/>
          <w:sz w:val="21"/>
          <w:szCs w:val="21"/>
        </w:rPr>
        <w:t>));</w:t>
      </w:r>
    </w:p>
    <w:p w14:paraId="1545508F" w14:textId="77777777" w:rsidR="00A674AD" w:rsidRPr="00CD6482" w:rsidRDefault="00A674AD" w:rsidP="00CD6482">
      <w:pPr>
        <w:shd w:val="clear" w:color="auto" w:fill="1E1E1E"/>
        <w:spacing w:after="0" w:line="285" w:lineRule="atLeast"/>
        <w:rPr>
          <w:rFonts w:ascii="Consolas" w:eastAsia="Times New Roman" w:hAnsi="Consolas" w:cs="Times New Roman"/>
          <w:color w:val="D4D4D4"/>
          <w:sz w:val="21"/>
          <w:szCs w:val="21"/>
        </w:rPr>
      </w:pPr>
    </w:p>
    <w:p w14:paraId="6A04E65D" w14:textId="093F96FE" w:rsidR="009A0CC3" w:rsidRDefault="009A0CC3" w:rsidP="00EE260C">
      <w:pPr>
        <w:rPr>
          <w:b/>
          <w:bCs/>
        </w:rPr>
      </w:pPr>
    </w:p>
    <w:p w14:paraId="67903862" w14:textId="7D615583" w:rsidR="0086219F" w:rsidRDefault="0086219F" w:rsidP="00EE260C">
      <w:pPr>
        <w:rPr>
          <w:b/>
          <w:bCs/>
        </w:rPr>
      </w:pPr>
      <w:r>
        <w:rPr>
          <w:b/>
          <w:bCs/>
        </w:rPr>
        <w:t>Updating with mongoose:</w:t>
      </w:r>
    </w:p>
    <w:p w14:paraId="6C314E53" w14:textId="77777777" w:rsidR="006A37B6" w:rsidRDefault="006A37B6" w:rsidP="006A37B6">
      <w:pPr>
        <w:shd w:val="clear" w:color="auto" w:fill="1E1E1E"/>
        <w:spacing w:after="0" w:line="285" w:lineRule="atLeast"/>
        <w:rPr>
          <w:rFonts w:ascii="Consolas" w:eastAsia="Times New Roman" w:hAnsi="Consolas" w:cs="Times New Roman"/>
          <w:color w:val="6A9955"/>
          <w:sz w:val="21"/>
          <w:szCs w:val="21"/>
        </w:rPr>
      </w:pPr>
    </w:p>
    <w:p w14:paraId="0CA14526" w14:textId="718A92DE"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r w:rsidRPr="006A37B6">
        <w:rPr>
          <w:rFonts w:ascii="Consolas" w:eastAsia="Times New Roman" w:hAnsi="Consolas" w:cs="Times New Roman"/>
          <w:color w:val="6A9955"/>
          <w:sz w:val="21"/>
          <w:szCs w:val="21"/>
        </w:rPr>
        <w:t>//res does not contain the updated data, it contains the acknowledgement info whether the updation was successful or not</w:t>
      </w:r>
    </w:p>
    <w:p w14:paraId="21E672E9" w14:textId="77777777"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proofErr w:type="spellStart"/>
      <w:r w:rsidRPr="006A37B6">
        <w:rPr>
          <w:rFonts w:ascii="Consolas" w:eastAsia="Times New Roman" w:hAnsi="Consolas" w:cs="Times New Roman"/>
          <w:color w:val="4EC9B0"/>
          <w:sz w:val="21"/>
          <w:szCs w:val="21"/>
        </w:rPr>
        <w:t>Movie</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updateOne</w:t>
      </w:r>
      <w:proofErr w:type="spellEnd"/>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title:</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CE9178"/>
          <w:sz w:val="21"/>
          <w:szCs w:val="21"/>
        </w:rPr>
        <w:t>'Amadeus'</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9CDCFE"/>
          <w:sz w:val="21"/>
          <w:szCs w:val="21"/>
        </w:rPr>
        <w:t>year:</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B5CEA8"/>
          <w:sz w:val="21"/>
          <w:szCs w:val="21"/>
        </w:rPr>
        <w:t>1984</w:t>
      </w:r>
      <w:r w:rsidRPr="006A37B6">
        <w:rPr>
          <w:rFonts w:ascii="Consolas" w:eastAsia="Times New Roman" w:hAnsi="Consolas" w:cs="Times New Roman"/>
          <w:color w:val="D4D4D4"/>
          <w:sz w:val="21"/>
          <w:szCs w:val="21"/>
        </w:rPr>
        <w:t>})</w:t>
      </w:r>
    </w:p>
    <w:p w14:paraId="20D31FA6" w14:textId="77777777"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then</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res</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569CD6"/>
          <w:sz w:val="21"/>
          <w:szCs w:val="21"/>
        </w:rPr>
        <w:t>=&gt;</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9CDCFE"/>
          <w:sz w:val="21"/>
          <w:szCs w:val="21"/>
        </w:rPr>
        <w:t>console</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log</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res</w:t>
      </w:r>
      <w:r w:rsidRPr="006A37B6">
        <w:rPr>
          <w:rFonts w:ascii="Consolas" w:eastAsia="Times New Roman" w:hAnsi="Consolas" w:cs="Times New Roman"/>
          <w:color w:val="D4D4D4"/>
          <w:sz w:val="21"/>
          <w:szCs w:val="21"/>
        </w:rPr>
        <w:t>));</w:t>
      </w:r>
    </w:p>
    <w:p w14:paraId="5E71F653" w14:textId="77777777"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p>
    <w:p w14:paraId="5503B1E2" w14:textId="77777777"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r w:rsidRPr="006A37B6">
        <w:rPr>
          <w:rFonts w:ascii="Consolas" w:eastAsia="Times New Roman" w:hAnsi="Consolas" w:cs="Times New Roman"/>
          <w:color w:val="4EC9B0"/>
          <w:sz w:val="21"/>
          <w:szCs w:val="21"/>
        </w:rPr>
        <w:t>Movie</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updateMany</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title:</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9CDCFE"/>
          <w:sz w:val="21"/>
          <w:szCs w:val="21"/>
        </w:rPr>
        <w:t>$in:</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CE9178"/>
          <w:sz w:val="21"/>
          <w:szCs w:val="21"/>
        </w:rPr>
        <w:t>'Amadeus'</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CE9178"/>
          <w:sz w:val="21"/>
          <w:szCs w:val="21"/>
        </w:rPr>
        <w:t>'Stand By Me'</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9CDCFE"/>
          <w:sz w:val="21"/>
          <w:szCs w:val="21"/>
        </w:rPr>
        <w:t>score:</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B5CEA8"/>
          <w:sz w:val="21"/>
          <w:szCs w:val="21"/>
        </w:rPr>
        <w:t>10</w:t>
      </w:r>
      <w:r w:rsidRPr="006A37B6">
        <w:rPr>
          <w:rFonts w:ascii="Consolas" w:eastAsia="Times New Roman" w:hAnsi="Consolas" w:cs="Times New Roman"/>
          <w:color w:val="D4D4D4"/>
          <w:sz w:val="21"/>
          <w:szCs w:val="21"/>
        </w:rPr>
        <w:t>})</w:t>
      </w:r>
    </w:p>
    <w:p w14:paraId="09CBFBE1" w14:textId="77777777" w:rsidR="006A37B6" w:rsidRPr="006A37B6" w:rsidRDefault="006A37B6" w:rsidP="006A37B6">
      <w:pPr>
        <w:shd w:val="clear" w:color="auto" w:fill="1E1E1E"/>
        <w:spacing w:after="0" w:line="285" w:lineRule="atLeast"/>
        <w:rPr>
          <w:rFonts w:ascii="Consolas" w:eastAsia="Times New Roman" w:hAnsi="Consolas" w:cs="Times New Roman"/>
          <w:color w:val="D4D4D4"/>
          <w:sz w:val="21"/>
          <w:szCs w:val="21"/>
        </w:rPr>
      </w:pP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then</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data</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569CD6"/>
          <w:sz w:val="21"/>
          <w:szCs w:val="21"/>
        </w:rPr>
        <w:t>=&gt;</w:t>
      </w:r>
      <w:r w:rsidRPr="006A37B6">
        <w:rPr>
          <w:rFonts w:ascii="Consolas" w:eastAsia="Times New Roman" w:hAnsi="Consolas" w:cs="Times New Roman"/>
          <w:color w:val="D4D4D4"/>
          <w:sz w:val="21"/>
          <w:szCs w:val="21"/>
        </w:rPr>
        <w:t> </w:t>
      </w:r>
      <w:r w:rsidRPr="006A37B6">
        <w:rPr>
          <w:rFonts w:ascii="Consolas" w:eastAsia="Times New Roman" w:hAnsi="Consolas" w:cs="Times New Roman"/>
          <w:color w:val="9CDCFE"/>
          <w:sz w:val="21"/>
          <w:szCs w:val="21"/>
        </w:rPr>
        <w:t>console</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DCDCAA"/>
          <w:sz w:val="21"/>
          <w:szCs w:val="21"/>
        </w:rPr>
        <w:t>log</w:t>
      </w:r>
      <w:r w:rsidRPr="006A37B6">
        <w:rPr>
          <w:rFonts w:ascii="Consolas" w:eastAsia="Times New Roman" w:hAnsi="Consolas" w:cs="Times New Roman"/>
          <w:color w:val="D4D4D4"/>
          <w:sz w:val="21"/>
          <w:szCs w:val="21"/>
        </w:rPr>
        <w:t>(</w:t>
      </w:r>
      <w:r w:rsidRPr="006A37B6">
        <w:rPr>
          <w:rFonts w:ascii="Consolas" w:eastAsia="Times New Roman" w:hAnsi="Consolas" w:cs="Times New Roman"/>
          <w:color w:val="9CDCFE"/>
          <w:sz w:val="21"/>
          <w:szCs w:val="21"/>
        </w:rPr>
        <w:t>data</w:t>
      </w:r>
      <w:r w:rsidRPr="006A37B6">
        <w:rPr>
          <w:rFonts w:ascii="Consolas" w:eastAsia="Times New Roman" w:hAnsi="Consolas" w:cs="Times New Roman"/>
          <w:color w:val="D4D4D4"/>
          <w:sz w:val="21"/>
          <w:szCs w:val="21"/>
        </w:rPr>
        <w:t>));</w:t>
      </w:r>
    </w:p>
    <w:p w14:paraId="250671D3" w14:textId="3C1162D6" w:rsidR="0058436F" w:rsidRDefault="0058436F" w:rsidP="00EE260C"/>
    <w:p w14:paraId="02097DB8" w14:textId="06C5B365" w:rsidR="0058436F" w:rsidRDefault="0058436F" w:rsidP="00EE260C">
      <w:pPr>
        <w:rPr>
          <w:b/>
          <w:bCs/>
        </w:rPr>
      </w:pPr>
      <w:r>
        <w:rPr>
          <w:b/>
          <w:bCs/>
        </w:rPr>
        <w:t>Delete with Mongoose:</w:t>
      </w:r>
    </w:p>
    <w:p w14:paraId="5B17CEE3"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r w:rsidRPr="0058436F">
        <w:rPr>
          <w:rFonts w:ascii="Consolas" w:eastAsia="Times New Roman" w:hAnsi="Consolas" w:cs="Times New Roman"/>
          <w:color w:val="6A9955"/>
          <w:sz w:val="21"/>
          <w:szCs w:val="21"/>
        </w:rPr>
        <w:t>//deleting</w:t>
      </w:r>
    </w:p>
    <w:p w14:paraId="3B68BD98"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proofErr w:type="spellStart"/>
      <w:r w:rsidRPr="0058436F">
        <w:rPr>
          <w:rFonts w:ascii="Consolas" w:eastAsia="Times New Roman" w:hAnsi="Consolas" w:cs="Times New Roman"/>
          <w:color w:val="4EC9B0"/>
          <w:sz w:val="21"/>
          <w:szCs w:val="21"/>
        </w:rPr>
        <w:t>Movie</w:t>
      </w: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remove</w:t>
      </w:r>
      <w:proofErr w:type="spellEnd"/>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9CDCFE"/>
          <w:sz w:val="21"/>
          <w:szCs w:val="21"/>
        </w:rPr>
        <w:t>title:</w:t>
      </w:r>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CE9178"/>
          <w:sz w:val="21"/>
          <w:szCs w:val="21"/>
        </w:rPr>
        <w:t>'Amelie'</w:t>
      </w:r>
      <w:r w:rsidRPr="0058436F">
        <w:rPr>
          <w:rFonts w:ascii="Consolas" w:eastAsia="Times New Roman" w:hAnsi="Consolas" w:cs="Times New Roman"/>
          <w:color w:val="D4D4D4"/>
          <w:sz w:val="21"/>
          <w:szCs w:val="21"/>
        </w:rPr>
        <w:t>})</w:t>
      </w:r>
    </w:p>
    <w:p w14:paraId="3C3E55F9"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then</w:t>
      </w:r>
      <w:r w:rsidRPr="0058436F">
        <w:rPr>
          <w:rFonts w:ascii="Consolas" w:eastAsia="Times New Roman" w:hAnsi="Consolas" w:cs="Times New Roman"/>
          <w:color w:val="D4D4D4"/>
          <w:sz w:val="21"/>
          <w:szCs w:val="21"/>
        </w:rPr>
        <w:t>((</w:t>
      </w:r>
      <w:proofErr w:type="spellStart"/>
      <w:r w:rsidRPr="0058436F">
        <w:rPr>
          <w:rFonts w:ascii="Consolas" w:eastAsia="Times New Roman" w:hAnsi="Consolas" w:cs="Times New Roman"/>
          <w:color w:val="9CDCFE"/>
          <w:sz w:val="21"/>
          <w:szCs w:val="21"/>
        </w:rPr>
        <w:t>msg</w:t>
      </w:r>
      <w:proofErr w:type="spellEnd"/>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569CD6"/>
          <w:sz w:val="21"/>
          <w:szCs w:val="21"/>
        </w:rPr>
        <w:t>=&gt;</w:t>
      </w:r>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9CDCFE"/>
          <w:sz w:val="21"/>
          <w:szCs w:val="21"/>
        </w:rPr>
        <w:t>console</w:t>
      </w: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log</w:t>
      </w:r>
      <w:r w:rsidRPr="0058436F">
        <w:rPr>
          <w:rFonts w:ascii="Consolas" w:eastAsia="Times New Roman" w:hAnsi="Consolas" w:cs="Times New Roman"/>
          <w:color w:val="D4D4D4"/>
          <w:sz w:val="21"/>
          <w:szCs w:val="21"/>
        </w:rPr>
        <w:t>(</w:t>
      </w:r>
      <w:proofErr w:type="spellStart"/>
      <w:r w:rsidRPr="0058436F">
        <w:rPr>
          <w:rFonts w:ascii="Consolas" w:eastAsia="Times New Roman" w:hAnsi="Consolas" w:cs="Times New Roman"/>
          <w:color w:val="9CDCFE"/>
          <w:sz w:val="21"/>
          <w:szCs w:val="21"/>
        </w:rPr>
        <w:t>msg</w:t>
      </w:r>
      <w:proofErr w:type="spellEnd"/>
      <w:r w:rsidRPr="0058436F">
        <w:rPr>
          <w:rFonts w:ascii="Consolas" w:eastAsia="Times New Roman" w:hAnsi="Consolas" w:cs="Times New Roman"/>
          <w:color w:val="D4D4D4"/>
          <w:sz w:val="21"/>
          <w:szCs w:val="21"/>
        </w:rPr>
        <w:t>));</w:t>
      </w:r>
    </w:p>
    <w:p w14:paraId="3E74FE8F"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p>
    <w:p w14:paraId="29568A45"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r w:rsidRPr="0058436F">
        <w:rPr>
          <w:rFonts w:ascii="Consolas" w:eastAsia="Times New Roman" w:hAnsi="Consolas" w:cs="Times New Roman"/>
          <w:color w:val="6A9955"/>
          <w:sz w:val="21"/>
          <w:szCs w:val="21"/>
        </w:rPr>
        <w:t>//</w:t>
      </w:r>
      <w:proofErr w:type="spellStart"/>
      <w:r w:rsidRPr="0058436F">
        <w:rPr>
          <w:rFonts w:ascii="Consolas" w:eastAsia="Times New Roman" w:hAnsi="Consolas" w:cs="Times New Roman"/>
          <w:color w:val="6A9955"/>
          <w:sz w:val="21"/>
          <w:szCs w:val="21"/>
        </w:rPr>
        <w:t>deleteMany</w:t>
      </w:r>
      <w:proofErr w:type="spellEnd"/>
    </w:p>
    <w:p w14:paraId="78033621"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proofErr w:type="spellStart"/>
      <w:r w:rsidRPr="0058436F">
        <w:rPr>
          <w:rFonts w:ascii="Consolas" w:eastAsia="Times New Roman" w:hAnsi="Consolas" w:cs="Times New Roman"/>
          <w:color w:val="4EC9B0"/>
          <w:sz w:val="21"/>
          <w:szCs w:val="21"/>
        </w:rPr>
        <w:t>Movie</w:t>
      </w: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deleteMany</w:t>
      </w:r>
      <w:proofErr w:type="spellEnd"/>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9CDCFE"/>
          <w:sz w:val="21"/>
          <w:szCs w:val="21"/>
        </w:rPr>
        <w:t>year:</w:t>
      </w:r>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9CDCFE"/>
          <w:sz w:val="21"/>
          <w:szCs w:val="21"/>
        </w:rPr>
        <w:t>$</w:t>
      </w:r>
      <w:proofErr w:type="spellStart"/>
      <w:r w:rsidRPr="0058436F">
        <w:rPr>
          <w:rFonts w:ascii="Consolas" w:eastAsia="Times New Roman" w:hAnsi="Consolas" w:cs="Times New Roman"/>
          <w:color w:val="9CDCFE"/>
          <w:sz w:val="21"/>
          <w:szCs w:val="21"/>
        </w:rPr>
        <w:t>gte</w:t>
      </w:r>
      <w:proofErr w:type="spellEnd"/>
      <w:r w:rsidRPr="0058436F">
        <w:rPr>
          <w:rFonts w:ascii="Consolas" w:eastAsia="Times New Roman" w:hAnsi="Consolas" w:cs="Times New Roman"/>
          <w:color w:val="9CDCFE"/>
          <w:sz w:val="21"/>
          <w:szCs w:val="21"/>
        </w:rPr>
        <w:t>:</w:t>
      </w:r>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B5CEA8"/>
          <w:sz w:val="21"/>
          <w:szCs w:val="21"/>
        </w:rPr>
        <w:t>1999</w:t>
      </w:r>
      <w:r w:rsidRPr="0058436F">
        <w:rPr>
          <w:rFonts w:ascii="Consolas" w:eastAsia="Times New Roman" w:hAnsi="Consolas" w:cs="Times New Roman"/>
          <w:color w:val="D4D4D4"/>
          <w:sz w:val="21"/>
          <w:szCs w:val="21"/>
        </w:rPr>
        <w:t>}})</w:t>
      </w:r>
    </w:p>
    <w:p w14:paraId="2E40919E" w14:textId="77777777" w:rsidR="0058436F" w:rsidRPr="0058436F" w:rsidRDefault="0058436F" w:rsidP="0058436F">
      <w:pPr>
        <w:shd w:val="clear" w:color="auto" w:fill="1E1E1E"/>
        <w:spacing w:after="0" w:line="285" w:lineRule="atLeast"/>
        <w:rPr>
          <w:rFonts w:ascii="Consolas" w:eastAsia="Times New Roman" w:hAnsi="Consolas" w:cs="Times New Roman"/>
          <w:color w:val="D4D4D4"/>
          <w:sz w:val="21"/>
          <w:szCs w:val="21"/>
        </w:rPr>
      </w:pP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then</w:t>
      </w:r>
      <w:r w:rsidRPr="0058436F">
        <w:rPr>
          <w:rFonts w:ascii="Consolas" w:eastAsia="Times New Roman" w:hAnsi="Consolas" w:cs="Times New Roman"/>
          <w:color w:val="D4D4D4"/>
          <w:sz w:val="21"/>
          <w:szCs w:val="21"/>
        </w:rPr>
        <w:t>((</w:t>
      </w:r>
      <w:proofErr w:type="spellStart"/>
      <w:r w:rsidRPr="0058436F">
        <w:rPr>
          <w:rFonts w:ascii="Consolas" w:eastAsia="Times New Roman" w:hAnsi="Consolas" w:cs="Times New Roman"/>
          <w:color w:val="9CDCFE"/>
          <w:sz w:val="21"/>
          <w:szCs w:val="21"/>
        </w:rPr>
        <w:t>msg</w:t>
      </w:r>
      <w:proofErr w:type="spellEnd"/>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569CD6"/>
          <w:sz w:val="21"/>
          <w:szCs w:val="21"/>
        </w:rPr>
        <w:t>=&gt;</w:t>
      </w:r>
      <w:r w:rsidRPr="0058436F">
        <w:rPr>
          <w:rFonts w:ascii="Consolas" w:eastAsia="Times New Roman" w:hAnsi="Consolas" w:cs="Times New Roman"/>
          <w:color w:val="D4D4D4"/>
          <w:sz w:val="21"/>
          <w:szCs w:val="21"/>
        </w:rPr>
        <w:t> </w:t>
      </w:r>
      <w:r w:rsidRPr="0058436F">
        <w:rPr>
          <w:rFonts w:ascii="Consolas" w:eastAsia="Times New Roman" w:hAnsi="Consolas" w:cs="Times New Roman"/>
          <w:color w:val="9CDCFE"/>
          <w:sz w:val="21"/>
          <w:szCs w:val="21"/>
        </w:rPr>
        <w:t>console</w:t>
      </w:r>
      <w:r w:rsidRPr="0058436F">
        <w:rPr>
          <w:rFonts w:ascii="Consolas" w:eastAsia="Times New Roman" w:hAnsi="Consolas" w:cs="Times New Roman"/>
          <w:color w:val="D4D4D4"/>
          <w:sz w:val="21"/>
          <w:szCs w:val="21"/>
        </w:rPr>
        <w:t>.</w:t>
      </w:r>
      <w:r w:rsidRPr="0058436F">
        <w:rPr>
          <w:rFonts w:ascii="Consolas" w:eastAsia="Times New Roman" w:hAnsi="Consolas" w:cs="Times New Roman"/>
          <w:color w:val="DCDCAA"/>
          <w:sz w:val="21"/>
          <w:szCs w:val="21"/>
        </w:rPr>
        <w:t>log</w:t>
      </w:r>
      <w:r w:rsidRPr="0058436F">
        <w:rPr>
          <w:rFonts w:ascii="Consolas" w:eastAsia="Times New Roman" w:hAnsi="Consolas" w:cs="Times New Roman"/>
          <w:color w:val="D4D4D4"/>
          <w:sz w:val="21"/>
          <w:szCs w:val="21"/>
        </w:rPr>
        <w:t>(</w:t>
      </w:r>
      <w:proofErr w:type="spellStart"/>
      <w:r w:rsidRPr="0058436F">
        <w:rPr>
          <w:rFonts w:ascii="Consolas" w:eastAsia="Times New Roman" w:hAnsi="Consolas" w:cs="Times New Roman"/>
          <w:color w:val="9CDCFE"/>
          <w:sz w:val="21"/>
          <w:szCs w:val="21"/>
        </w:rPr>
        <w:t>msg</w:t>
      </w:r>
      <w:proofErr w:type="spellEnd"/>
      <w:r w:rsidRPr="0058436F">
        <w:rPr>
          <w:rFonts w:ascii="Consolas" w:eastAsia="Times New Roman" w:hAnsi="Consolas" w:cs="Times New Roman"/>
          <w:color w:val="D4D4D4"/>
          <w:sz w:val="21"/>
          <w:szCs w:val="21"/>
        </w:rPr>
        <w:t>));</w:t>
      </w:r>
    </w:p>
    <w:p w14:paraId="79788A39" w14:textId="77777777" w:rsidR="00AF183B" w:rsidRDefault="00AF183B" w:rsidP="00EE260C"/>
    <w:p w14:paraId="54B315ED" w14:textId="7CDDF388" w:rsidR="00AF183B" w:rsidRDefault="00AF183B" w:rsidP="00EE260C">
      <w:pPr>
        <w:rPr>
          <w:b/>
          <w:bCs/>
        </w:rPr>
      </w:pPr>
      <w:r w:rsidRPr="00AF183B">
        <w:rPr>
          <w:b/>
          <w:bCs/>
        </w:rPr>
        <w:t>Mongoose schema validations:</w:t>
      </w:r>
    </w:p>
    <w:p w14:paraId="2C7AC396"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proofErr w:type="spellStart"/>
      <w:r w:rsidRPr="00222B33">
        <w:rPr>
          <w:rFonts w:ascii="Consolas" w:eastAsia="Times New Roman" w:hAnsi="Consolas" w:cs="Times New Roman"/>
          <w:color w:val="4FC1FF"/>
          <w:sz w:val="21"/>
          <w:szCs w:val="21"/>
        </w:rPr>
        <w:t>mongoose</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DCDCAA"/>
          <w:sz w:val="21"/>
          <w:szCs w:val="21"/>
        </w:rPr>
        <w:t>connect</w:t>
      </w:r>
      <w:proofErr w:type="spellEnd"/>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CE9178"/>
          <w:sz w:val="21"/>
          <w:szCs w:val="21"/>
        </w:rPr>
        <w:t>'</w:t>
      </w:r>
      <w:proofErr w:type="spellStart"/>
      <w:r w:rsidRPr="00222B33">
        <w:rPr>
          <w:rFonts w:ascii="Consolas" w:eastAsia="Times New Roman" w:hAnsi="Consolas" w:cs="Times New Roman"/>
          <w:color w:val="CE9178"/>
          <w:sz w:val="21"/>
          <w:szCs w:val="21"/>
        </w:rPr>
        <w:t>mongodb</w:t>
      </w:r>
      <w:proofErr w:type="spellEnd"/>
      <w:r w:rsidRPr="00222B33">
        <w:rPr>
          <w:rFonts w:ascii="Consolas" w:eastAsia="Times New Roman" w:hAnsi="Consolas" w:cs="Times New Roman"/>
          <w:color w:val="CE9178"/>
          <w:sz w:val="21"/>
          <w:szCs w:val="21"/>
        </w:rPr>
        <w:t>://localhost:27017/</w:t>
      </w:r>
      <w:proofErr w:type="spellStart"/>
      <w:r w:rsidRPr="00222B33">
        <w:rPr>
          <w:rFonts w:ascii="Consolas" w:eastAsia="Times New Roman" w:hAnsi="Consolas" w:cs="Times New Roman"/>
          <w:color w:val="CE9178"/>
          <w:sz w:val="21"/>
          <w:szCs w:val="21"/>
        </w:rPr>
        <w:t>movieApp</w:t>
      </w:r>
      <w:proofErr w:type="spellEnd"/>
      <w:r w:rsidRPr="00222B33">
        <w:rPr>
          <w:rFonts w:ascii="Consolas" w:eastAsia="Times New Roman" w:hAnsi="Consolas" w:cs="Times New Roman"/>
          <w:color w:val="CE9178"/>
          <w:sz w:val="21"/>
          <w:szCs w:val="21"/>
        </w:rPr>
        <w:t>'</w:t>
      </w:r>
      <w:r w:rsidRPr="00222B33">
        <w:rPr>
          <w:rFonts w:ascii="Consolas" w:eastAsia="Times New Roman" w:hAnsi="Consolas" w:cs="Times New Roman"/>
          <w:color w:val="D4D4D4"/>
          <w:sz w:val="21"/>
          <w:szCs w:val="21"/>
        </w:rPr>
        <w:t>)</w:t>
      </w:r>
    </w:p>
    <w:p w14:paraId="7CAE1812"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DCDCAA"/>
          <w:sz w:val="21"/>
          <w:szCs w:val="21"/>
        </w:rPr>
        <w:t>then</w:t>
      </w: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569CD6"/>
          <w:sz w:val="21"/>
          <w:szCs w:val="21"/>
        </w:rPr>
        <w:t>=&gt;</w:t>
      </w:r>
      <w:r w:rsidRPr="00222B33">
        <w:rPr>
          <w:rFonts w:ascii="Consolas" w:eastAsia="Times New Roman" w:hAnsi="Consolas" w:cs="Times New Roman"/>
          <w:color w:val="D4D4D4"/>
          <w:sz w:val="21"/>
          <w:szCs w:val="21"/>
        </w:rPr>
        <w:t> {</w:t>
      </w:r>
    </w:p>
    <w:p w14:paraId="3DDE6ECA"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9CDCFE"/>
          <w:sz w:val="21"/>
          <w:szCs w:val="21"/>
        </w:rPr>
        <w:t>console</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DCDCAA"/>
          <w:sz w:val="21"/>
          <w:szCs w:val="21"/>
        </w:rPr>
        <w:t>log</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CE9178"/>
          <w:sz w:val="21"/>
          <w:szCs w:val="21"/>
        </w:rPr>
        <w:t>"Connection open!"</w:t>
      </w:r>
      <w:r w:rsidRPr="00222B33">
        <w:rPr>
          <w:rFonts w:ascii="Consolas" w:eastAsia="Times New Roman" w:hAnsi="Consolas" w:cs="Times New Roman"/>
          <w:color w:val="D4D4D4"/>
          <w:sz w:val="21"/>
          <w:szCs w:val="21"/>
        </w:rPr>
        <w:t>);</w:t>
      </w:r>
    </w:p>
    <w:p w14:paraId="194D05CA"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6A9955"/>
          <w:sz w:val="21"/>
          <w:szCs w:val="21"/>
        </w:rPr>
        <w:t>/*We may think that after connecting with mongo,</w:t>
      </w:r>
    </w:p>
    <w:p w14:paraId="3AE3D805"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6A9955"/>
          <w:sz w:val="21"/>
          <w:szCs w:val="21"/>
        </w:rPr>
        <w:t>    all the insert, update, delete, find etc operations should be done IN THIS CALLBACK</w:t>
      </w:r>
    </w:p>
    <w:p w14:paraId="51E31626"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6A9955"/>
          <w:sz w:val="21"/>
          <w:szCs w:val="21"/>
        </w:rPr>
        <w:t>    (as of now we are doing these operations outside).</w:t>
      </w:r>
    </w:p>
    <w:p w14:paraId="0FD5A3F2"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p>
    <w:p w14:paraId="11FF4339"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6A9955"/>
          <w:sz w:val="21"/>
          <w:szCs w:val="21"/>
        </w:rPr>
        <w:t>    What happens is mongo uses OPERATION BUFFERING. It ensures that all these operations are done after connecting to mongoDB</w:t>
      </w:r>
    </w:p>
    <w:p w14:paraId="08C2A00D"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6A9955"/>
          <w:sz w:val="21"/>
          <w:szCs w:val="21"/>
        </w:rPr>
        <w:t>    So we can write our code outside this </w:t>
      </w:r>
      <w:proofErr w:type="spellStart"/>
      <w:r w:rsidRPr="00222B33">
        <w:rPr>
          <w:rFonts w:ascii="Consolas" w:eastAsia="Times New Roman" w:hAnsi="Consolas" w:cs="Times New Roman"/>
          <w:color w:val="6A9955"/>
          <w:sz w:val="21"/>
          <w:szCs w:val="21"/>
        </w:rPr>
        <w:t>callback</w:t>
      </w:r>
      <w:proofErr w:type="spellEnd"/>
    </w:p>
    <w:p w14:paraId="2D82CAFF"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6A9955"/>
          <w:sz w:val="21"/>
          <w:szCs w:val="21"/>
        </w:rPr>
        <w:t>    */</w:t>
      </w:r>
    </w:p>
    <w:p w14:paraId="0DB25BED"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D4D4D4"/>
          <w:sz w:val="21"/>
          <w:szCs w:val="21"/>
        </w:rPr>
        <w:t>})</w:t>
      </w:r>
    </w:p>
    <w:p w14:paraId="0E7D4AEC" w14:textId="77777777" w:rsidR="00222B33" w:rsidRPr="00222B33" w:rsidRDefault="00222B33" w:rsidP="00222B33">
      <w:pPr>
        <w:shd w:val="clear" w:color="auto" w:fill="1E1E1E"/>
        <w:spacing w:after="0" w:line="285" w:lineRule="atLeast"/>
        <w:rPr>
          <w:rFonts w:ascii="Consolas" w:eastAsia="Times New Roman" w:hAnsi="Consolas" w:cs="Times New Roman"/>
          <w:color w:val="D4D4D4"/>
          <w:sz w:val="21"/>
          <w:szCs w:val="21"/>
        </w:rPr>
      </w:pP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DCDCAA"/>
          <w:sz w:val="21"/>
          <w:szCs w:val="21"/>
        </w:rPr>
        <w:t>catch</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9CDCFE"/>
          <w:sz w:val="21"/>
          <w:szCs w:val="21"/>
        </w:rPr>
        <w:t>err</w:t>
      </w: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569CD6"/>
          <w:sz w:val="21"/>
          <w:szCs w:val="21"/>
        </w:rPr>
        <w:t>=&gt;</w:t>
      </w: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9CDCFE"/>
          <w:sz w:val="21"/>
          <w:szCs w:val="21"/>
        </w:rPr>
        <w:t>console</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DCDCAA"/>
          <w:sz w:val="21"/>
          <w:szCs w:val="21"/>
        </w:rPr>
        <w:t>log</w:t>
      </w:r>
      <w:r w:rsidRPr="00222B33">
        <w:rPr>
          <w:rFonts w:ascii="Consolas" w:eastAsia="Times New Roman" w:hAnsi="Consolas" w:cs="Times New Roman"/>
          <w:color w:val="D4D4D4"/>
          <w:sz w:val="21"/>
          <w:szCs w:val="21"/>
        </w:rPr>
        <w:t>(</w:t>
      </w:r>
      <w:r w:rsidRPr="00222B33">
        <w:rPr>
          <w:rFonts w:ascii="Consolas" w:eastAsia="Times New Roman" w:hAnsi="Consolas" w:cs="Times New Roman"/>
          <w:color w:val="CE9178"/>
          <w:sz w:val="21"/>
          <w:szCs w:val="21"/>
        </w:rPr>
        <w:t>"Oops"</w:t>
      </w:r>
      <w:r w:rsidRPr="00222B33">
        <w:rPr>
          <w:rFonts w:ascii="Consolas" w:eastAsia="Times New Roman" w:hAnsi="Consolas" w:cs="Times New Roman"/>
          <w:color w:val="D4D4D4"/>
          <w:sz w:val="21"/>
          <w:szCs w:val="21"/>
        </w:rPr>
        <w:t>, </w:t>
      </w:r>
      <w:r w:rsidRPr="00222B33">
        <w:rPr>
          <w:rFonts w:ascii="Consolas" w:eastAsia="Times New Roman" w:hAnsi="Consolas" w:cs="Times New Roman"/>
          <w:color w:val="9CDCFE"/>
          <w:sz w:val="21"/>
          <w:szCs w:val="21"/>
        </w:rPr>
        <w:t>err</w:t>
      </w:r>
      <w:r w:rsidRPr="00222B33">
        <w:rPr>
          <w:rFonts w:ascii="Consolas" w:eastAsia="Times New Roman" w:hAnsi="Consolas" w:cs="Times New Roman"/>
          <w:color w:val="D4D4D4"/>
          <w:sz w:val="21"/>
          <w:szCs w:val="21"/>
        </w:rPr>
        <w:t>)); </w:t>
      </w:r>
    </w:p>
    <w:p w14:paraId="69D4944D" w14:textId="0953EB72" w:rsidR="00222B33" w:rsidRDefault="00222B33" w:rsidP="00EE260C">
      <w:pPr>
        <w:rPr>
          <w:b/>
          <w:bCs/>
        </w:rPr>
      </w:pPr>
    </w:p>
    <w:p w14:paraId="737C1CCC" w14:textId="7B69BAA3" w:rsidR="00354053" w:rsidRDefault="00354053" w:rsidP="00EE260C">
      <w:pPr>
        <w:rPr>
          <w:b/>
          <w:bCs/>
        </w:rPr>
      </w:pPr>
    </w:p>
    <w:p w14:paraId="2229FB39" w14:textId="77777777" w:rsidR="00354053" w:rsidRDefault="00354053" w:rsidP="00EE260C">
      <w:pPr>
        <w:rPr>
          <w:b/>
          <w:bCs/>
        </w:rPr>
      </w:pPr>
    </w:p>
    <w:p w14:paraId="356344C4" w14:textId="77777777" w:rsidR="00354053" w:rsidRPr="00354053" w:rsidRDefault="00354053" w:rsidP="00354053">
      <w:pPr>
        <w:shd w:val="clear" w:color="auto" w:fill="1E1E1E"/>
        <w:spacing w:after="0" w:line="285" w:lineRule="atLeast"/>
        <w:rPr>
          <w:rFonts w:ascii="Consolas" w:eastAsia="Times New Roman" w:hAnsi="Consolas" w:cs="Times New Roman"/>
          <w:color w:val="D4D4D4"/>
          <w:sz w:val="21"/>
          <w:szCs w:val="21"/>
        </w:rPr>
      </w:pPr>
      <w:r w:rsidRPr="00354053">
        <w:rPr>
          <w:rFonts w:ascii="Consolas" w:eastAsia="Times New Roman" w:hAnsi="Consolas" w:cs="Times New Roman"/>
          <w:color w:val="6A9955"/>
          <w:sz w:val="21"/>
          <w:szCs w:val="21"/>
        </w:rPr>
        <w:t>//before we used to create a schema like this:</w:t>
      </w:r>
    </w:p>
    <w:p w14:paraId="3C51DBBC" w14:textId="77777777" w:rsidR="00354053" w:rsidRPr="00354053" w:rsidRDefault="00354053" w:rsidP="00354053">
      <w:pPr>
        <w:shd w:val="clear" w:color="auto" w:fill="1E1E1E"/>
        <w:spacing w:after="0" w:line="285" w:lineRule="atLeast"/>
        <w:rPr>
          <w:rFonts w:ascii="Consolas" w:eastAsia="Times New Roman" w:hAnsi="Consolas" w:cs="Times New Roman"/>
          <w:color w:val="D4D4D4"/>
          <w:sz w:val="21"/>
          <w:szCs w:val="21"/>
        </w:rPr>
      </w:pPr>
      <w:proofErr w:type="spellStart"/>
      <w:r w:rsidRPr="00354053">
        <w:rPr>
          <w:rFonts w:ascii="Consolas" w:eastAsia="Times New Roman" w:hAnsi="Consolas" w:cs="Times New Roman"/>
          <w:color w:val="569CD6"/>
          <w:sz w:val="21"/>
          <w:szCs w:val="21"/>
        </w:rPr>
        <w:t>const</w:t>
      </w:r>
      <w:proofErr w:type="spellEnd"/>
      <w:r w:rsidRPr="00354053">
        <w:rPr>
          <w:rFonts w:ascii="Consolas" w:eastAsia="Times New Roman" w:hAnsi="Consolas" w:cs="Times New Roman"/>
          <w:color w:val="D4D4D4"/>
          <w:sz w:val="21"/>
          <w:szCs w:val="21"/>
        </w:rPr>
        <w:t> </w:t>
      </w:r>
      <w:proofErr w:type="spellStart"/>
      <w:r w:rsidRPr="00354053">
        <w:rPr>
          <w:rFonts w:ascii="Consolas" w:eastAsia="Times New Roman" w:hAnsi="Consolas" w:cs="Times New Roman"/>
          <w:color w:val="4FC1FF"/>
          <w:sz w:val="21"/>
          <w:szCs w:val="21"/>
        </w:rPr>
        <w:t>productSchema</w:t>
      </w:r>
      <w:proofErr w:type="spellEnd"/>
      <w:r w:rsidRPr="00354053">
        <w:rPr>
          <w:rFonts w:ascii="Consolas" w:eastAsia="Times New Roman" w:hAnsi="Consolas" w:cs="Times New Roman"/>
          <w:color w:val="D4D4D4"/>
          <w:sz w:val="21"/>
          <w:szCs w:val="21"/>
        </w:rPr>
        <w:t> = </w:t>
      </w:r>
      <w:r w:rsidRPr="00354053">
        <w:rPr>
          <w:rFonts w:ascii="Consolas" w:eastAsia="Times New Roman" w:hAnsi="Consolas" w:cs="Times New Roman"/>
          <w:color w:val="569CD6"/>
          <w:sz w:val="21"/>
          <w:szCs w:val="21"/>
        </w:rPr>
        <w:t>new</w:t>
      </w:r>
      <w:r w:rsidRPr="00354053">
        <w:rPr>
          <w:rFonts w:ascii="Consolas" w:eastAsia="Times New Roman" w:hAnsi="Consolas" w:cs="Times New Roman"/>
          <w:color w:val="D4D4D4"/>
          <w:sz w:val="21"/>
          <w:szCs w:val="21"/>
        </w:rPr>
        <w:t> </w:t>
      </w:r>
      <w:proofErr w:type="spellStart"/>
      <w:r w:rsidRPr="00354053">
        <w:rPr>
          <w:rFonts w:ascii="Consolas" w:eastAsia="Times New Roman" w:hAnsi="Consolas" w:cs="Times New Roman"/>
          <w:color w:val="4FC1FF"/>
          <w:sz w:val="21"/>
          <w:szCs w:val="21"/>
        </w:rPr>
        <w:t>mongoose</w:t>
      </w:r>
      <w:r w:rsidRPr="00354053">
        <w:rPr>
          <w:rFonts w:ascii="Consolas" w:eastAsia="Times New Roman" w:hAnsi="Consolas" w:cs="Times New Roman"/>
          <w:color w:val="D4D4D4"/>
          <w:sz w:val="21"/>
          <w:szCs w:val="21"/>
        </w:rPr>
        <w:t>.</w:t>
      </w:r>
      <w:r w:rsidRPr="00354053">
        <w:rPr>
          <w:rFonts w:ascii="Consolas" w:eastAsia="Times New Roman" w:hAnsi="Consolas" w:cs="Times New Roman"/>
          <w:color w:val="4EC9B0"/>
          <w:sz w:val="21"/>
          <w:szCs w:val="21"/>
        </w:rPr>
        <w:t>Schema</w:t>
      </w:r>
      <w:proofErr w:type="spellEnd"/>
      <w:r w:rsidRPr="00354053">
        <w:rPr>
          <w:rFonts w:ascii="Consolas" w:eastAsia="Times New Roman" w:hAnsi="Consolas" w:cs="Times New Roman"/>
          <w:color w:val="D4D4D4"/>
          <w:sz w:val="21"/>
          <w:szCs w:val="21"/>
        </w:rPr>
        <w:t>({</w:t>
      </w:r>
    </w:p>
    <w:p w14:paraId="2B678E8B" w14:textId="77777777" w:rsidR="00354053" w:rsidRPr="00354053" w:rsidRDefault="00354053" w:rsidP="00354053">
      <w:pPr>
        <w:shd w:val="clear" w:color="auto" w:fill="1E1E1E"/>
        <w:spacing w:after="0" w:line="285" w:lineRule="atLeast"/>
        <w:rPr>
          <w:rFonts w:ascii="Consolas" w:eastAsia="Times New Roman" w:hAnsi="Consolas" w:cs="Times New Roman"/>
          <w:color w:val="D4D4D4"/>
          <w:sz w:val="21"/>
          <w:szCs w:val="21"/>
        </w:rPr>
      </w:pPr>
      <w:r w:rsidRPr="00354053">
        <w:rPr>
          <w:rFonts w:ascii="Consolas" w:eastAsia="Times New Roman" w:hAnsi="Consolas" w:cs="Times New Roman"/>
          <w:color w:val="D4D4D4"/>
          <w:sz w:val="21"/>
          <w:szCs w:val="21"/>
        </w:rPr>
        <w:t>    </w:t>
      </w:r>
      <w:r w:rsidRPr="00354053">
        <w:rPr>
          <w:rFonts w:ascii="Consolas" w:eastAsia="Times New Roman" w:hAnsi="Consolas" w:cs="Times New Roman"/>
          <w:color w:val="9CDCFE"/>
          <w:sz w:val="21"/>
          <w:szCs w:val="21"/>
        </w:rPr>
        <w:t>name:</w:t>
      </w:r>
      <w:r w:rsidRPr="00354053">
        <w:rPr>
          <w:rFonts w:ascii="Consolas" w:eastAsia="Times New Roman" w:hAnsi="Consolas" w:cs="Times New Roman"/>
          <w:color w:val="D4D4D4"/>
          <w:sz w:val="21"/>
          <w:szCs w:val="21"/>
        </w:rPr>
        <w:t> </w:t>
      </w:r>
      <w:r w:rsidRPr="00354053">
        <w:rPr>
          <w:rFonts w:ascii="Consolas" w:eastAsia="Times New Roman" w:hAnsi="Consolas" w:cs="Times New Roman"/>
          <w:color w:val="CE9178"/>
          <w:sz w:val="21"/>
          <w:szCs w:val="21"/>
        </w:rPr>
        <w:t>'string'</w:t>
      </w:r>
      <w:r w:rsidRPr="00354053">
        <w:rPr>
          <w:rFonts w:ascii="Consolas" w:eastAsia="Times New Roman" w:hAnsi="Consolas" w:cs="Times New Roman"/>
          <w:color w:val="D4D4D4"/>
          <w:sz w:val="21"/>
          <w:szCs w:val="21"/>
        </w:rPr>
        <w:t>,</w:t>
      </w:r>
    </w:p>
    <w:p w14:paraId="3ED43CC5" w14:textId="77777777" w:rsidR="00354053" w:rsidRPr="00354053" w:rsidRDefault="00354053" w:rsidP="00354053">
      <w:pPr>
        <w:shd w:val="clear" w:color="auto" w:fill="1E1E1E"/>
        <w:spacing w:after="0" w:line="285" w:lineRule="atLeast"/>
        <w:rPr>
          <w:rFonts w:ascii="Consolas" w:eastAsia="Times New Roman" w:hAnsi="Consolas" w:cs="Times New Roman"/>
          <w:color w:val="D4D4D4"/>
          <w:sz w:val="21"/>
          <w:szCs w:val="21"/>
        </w:rPr>
      </w:pPr>
      <w:r w:rsidRPr="00354053">
        <w:rPr>
          <w:rFonts w:ascii="Consolas" w:eastAsia="Times New Roman" w:hAnsi="Consolas" w:cs="Times New Roman"/>
          <w:color w:val="D4D4D4"/>
          <w:sz w:val="21"/>
          <w:szCs w:val="21"/>
        </w:rPr>
        <w:t>    </w:t>
      </w:r>
      <w:r w:rsidRPr="00354053">
        <w:rPr>
          <w:rFonts w:ascii="Consolas" w:eastAsia="Times New Roman" w:hAnsi="Consolas" w:cs="Times New Roman"/>
          <w:color w:val="9CDCFE"/>
          <w:sz w:val="21"/>
          <w:szCs w:val="21"/>
        </w:rPr>
        <w:t>price:</w:t>
      </w:r>
      <w:r w:rsidRPr="00354053">
        <w:rPr>
          <w:rFonts w:ascii="Consolas" w:eastAsia="Times New Roman" w:hAnsi="Consolas" w:cs="Times New Roman"/>
          <w:color w:val="D4D4D4"/>
          <w:sz w:val="21"/>
          <w:szCs w:val="21"/>
        </w:rPr>
        <w:t> </w:t>
      </w:r>
      <w:r w:rsidRPr="00354053">
        <w:rPr>
          <w:rFonts w:ascii="Consolas" w:eastAsia="Times New Roman" w:hAnsi="Consolas" w:cs="Times New Roman"/>
          <w:color w:val="CE9178"/>
          <w:sz w:val="21"/>
          <w:szCs w:val="21"/>
        </w:rPr>
        <w:t>'number'</w:t>
      </w:r>
      <w:r w:rsidRPr="00354053">
        <w:rPr>
          <w:rFonts w:ascii="Consolas" w:eastAsia="Times New Roman" w:hAnsi="Consolas" w:cs="Times New Roman"/>
          <w:color w:val="D4D4D4"/>
          <w:sz w:val="21"/>
          <w:szCs w:val="21"/>
        </w:rPr>
        <w:t>,</w:t>
      </w:r>
    </w:p>
    <w:p w14:paraId="6F2C15F9" w14:textId="77777777" w:rsidR="00354053" w:rsidRPr="00354053" w:rsidRDefault="00354053" w:rsidP="00354053">
      <w:pPr>
        <w:shd w:val="clear" w:color="auto" w:fill="1E1E1E"/>
        <w:spacing w:after="0" w:line="285" w:lineRule="atLeast"/>
        <w:rPr>
          <w:rFonts w:ascii="Consolas" w:eastAsia="Times New Roman" w:hAnsi="Consolas" w:cs="Times New Roman"/>
          <w:color w:val="D4D4D4"/>
          <w:sz w:val="21"/>
          <w:szCs w:val="21"/>
        </w:rPr>
      </w:pPr>
      <w:r w:rsidRPr="00354053">
        <w:rPr>
          <w:rFonts w:ascii="Consolas" w:eastAsia="Times New Roman" w:hAnsi="Consolas" w:cs="Times New Roman"/>
          <w:color w:val="D4D4D4"/>
          <w:sz w:val="21"/>
          <w:szCs w:val="21"/>
        </w:rPr>
        <w:t>});</w:t>
      </w:r>
    </w:p>
    <w:p w14:paraId="13C535C4" w14:textId="4BCC33AC" w:rsidR="00354053" w:rsidRDefault="00354053" w:rsidP="00EE260C">
      <w:pPr>
        <w:rPr>
          <w:b/>
          <w:bCs/>
        </w:rPr>
      </w:pPr>
    </w:p>
    <w:p w14:paraId="659DF43C" w14:textId="77777777" w:rsidR="0050255E" w:rsidRDefault="0050255E" w:rsidP="0050255E">
      <w:pPr>
        <w:shd w:val="clear" w:color="auto" w:fill="1E1E1E"/>
        <w:spacing w:after="0" w:line="285" w:lineRule="atLeast"/>
        <w:rPr>
          <w:rFonts w:ascii="Consolas" w:eastAsia="Times New Roman" w:hAnsi="Consolas" w:cs="Times New Roman"/>
          <w:color w:val="6A9955"/>
          <w:sz w:val="21"/>
          <w:szCs w:val="21"/>
        </w:rPr>
      </w:pPr>
    </w:p>
    <w:p w14:paraId="68C2E884" w14:textId="5F6FF885"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6A9955"/>
          <w:sz w:val="21"/>
          <w:szCs w:val="21"/>
        </w:rPr>
        <w:t>//But we can write the schema as below which allows us to add more properties or validations</w:t>
      </w:r>
    </w:p>
    <w:p w14:paraId="185F0691"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p>
    <w:p w14:paraId="108BB0C3"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proofErr w:type="spellStart"/>
      <w:r w:rsidRPr="0050255E">
        <w:rPr>
          <w:rFonts w:ascii="Consolas" w:eastAsia="Times New Roman" w:hAnsi="Consolas" w:cs="Times New Roman"/>
          <w:color w:val="569CD6"/>
          <w:sz w:val="21"/>
          <w:szCs w:val="21"/>
        </w:rPr>
        <w:t>const</w:t>
      </w:r>
      <w:proofErr w:type="spellEnd"/>
      <w:r w:rsidRPr="0050255E">
        <w:rPr>
          <w:rFonts w:ascii="Consolas" w:eastAsia="Times New Roman" w:hAnsi="Consolas" w:cs="Times New Roman"/>
          <w:color w:val="D4D4D4"/>
          <w:sz w:val="21"/>
          <w:szCs w:val="21"/>
        </w:rPr>
        <w:t> </w:t>
      </w:r>
      <w:proofErr w:type="spellStart"/>
      <w:r w:rsidRPr="0050255E">
        <w:rPr>
          <w:rFonts w:ascii="Consolas" w:eastAsia="Times New Roman" w:hAnsi="Consolas" w:cs="Times New Roman"/>
          <w:color w:val="4FC1FF"/>
          <w:sz w:val="21"/>
          <w:szCs w:val="21"/>
        </w:rPr>
        <w:t>productSchema</w:t>
      </w:r>
      <w:proofErr w:type="spellEnd"/>
      <w:r w:rsidRPr="0050255E">
        <w:rPr>
          <w:rFonts w:ascii="Consolas" w:eastAsia="Times New Roman" w:hAnsi="Consolas" w:cs="Times New Roman"/>
          <w:color w:val="D4D4D4"/>
          <w:sz w:val="21"/>
          <w:szCs w:val="21"/>
        </w:rPr>
        <w:t> = </w:t>
      </w:r>
      <w:r w:rsidRPr="0050255E">
        <w:rPr>
          <w:rFonts w:ascii="Consolas" w:eastAsia="Times New Roman" w:hAnsi="Consolas" w:cs="Times New Roman"/>
          <w:color w:val="569CD6"/>
          <w:sz w:val="21"/>
          <w:szCs w:val="21"/>
        </w:rPr>
        <w:t>new</w:t>
      </w:r>
      <w:r w:rsidRPr="0050255E">
        <w:rPr>
          <w:rFonts w:ascii="Consolas" w:eastAsia="Times New Roman" w:hAnsi="Consolas" w:cs="Times New Roman"/>
          <w:color w:val="D4D4D4"/>
          <w:sz w:val="21"/>
          <w:szCs w:val="21"/>
        </w:rPr>
        <w:t> </w:t>
      </w:r>
      <w:proofErr w:type="spellStart"/>
      <w:r w:rsidRPr="0050255E">
        <w:rPr>
          <w:rFonts w:ascii="Consolas" w:eastAsia="Times New Roman" w:hAnsi="Consolas" w:cs="Times New Roman"/>
          <w:color w:val="4FC1FF"/>
          <w:sz w:val="21"/>
          <w:szCs w:val="21"/>
        </w:rPr>
        <w:t>mongoose</w:t>
      </w:r>
      <w:r w:rsidRPr="0050255E">
        <w:rPr>
          <w:rFonts w:ascii="Consolas" w:eastAsia="Times New Roman" w:hAnsi="Consolas" w:cs="Times New Roman"/>
          <w:color w:val="D4D4D4"/>
          <w:sz w:val="21"/>
          <w:szCs w:val="21"/>
        </w:rPr>
        <w:t>.</w:t>
      </w:r>
      <w:r w:rsidRPr="0050255E">
        <w:rPr>
          <w:rFonts w:ascii="Consolas" w:eastAsia="Times New Roman" w:hAnsi="Consolas" w:cs="Times New Roman"/>
          <w:color w:val="4EC9B0"/>
          <w:sz w:val="21"/>
          <w:szCs w:val="21"/>
        </w:rPr>
        <w:t>Schema</w:t>
      </w:r>
      <w:proofErr w:type="spellEnd"/>
      <w:r w:rsidRPr="0050255E">
        <w:rPr>
          <w:rFonts w:ascii="Consolas" w:eastAsia="Times New Roman" w:hAnsi="Consolas" w:cs="Times New Roman"/>
          <w:color w:val="D4D4D4"/>
          <w:sz w:val="21"/>
          <w:szCs w:val="21"/>
        </w:rPr>
        <w:t>({</w:t>
      </w:r>
    </w:p>
    <w:p w14:paraId="5A08D246"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name:</w:t>
      </w:r>
      <w:r w:rsidRPr="0050255E">
        <w:rPr>
          <w:rFonts w:ascii="Consolas" w:eastAsia="Times New Roman" w:hAnsi="Consolas" w:cs="Times New Roman"/>
          <w:color w:val="D4D4D4"/>
          <w:sz w:val="21"/>
          <w:szCs w:val="21"/>
        </w:rPr>
        <w:t> {</w:t>
      </w:r>
    </w:p>
    <w:p w14:paraId="1F77B26E"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type:</w:t>
      </w: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CE9178"/>
          <w:sz w:val="21"/>
          <w:szCs w:val="21"/>
        </w:rPr>
        <w:t>'string'</w:t>
      </w:r>
      <w:r w:rsidRPr="0050255E">
        <w:rPr>
          <w:rFonts w:ascii="Consolas" w:eastAsia="Times New Roman" w:hAnsi="Consolas" w:cs="Times New Roman"/>
          <w:color w:val="D4D4D4"/>
          <w:sz w:val="21"/>
          <w:szCs w:val="21"/>
        </w:rPr>
        <w:t>,</w:t>
      </w:r>
    </w:p>
    <w:p w14:paraId="4E04E81F"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required:</w:t>
      </w: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569CD6"/>
          <w:sz w:val="21"/>
          <w:szCs w:val="21"/>
        </w:rPr>
        <w:t>true</w:t>
      </w:r>
    </w:p>
    <w:p w14:paraId="2D49D603"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p>
    <w:p w14:paraId="04A40863"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price:</w:t>
      </w:r>
      <w:r w:rsidRPr="0050255E">
        <w:rPr>
          <w:rFonts w:ascii="Consolas" w:eastAsia="Times New Roman" w:hAnsi="Consolas" w:cs="Times New Roman"/>
          <w:color w:val="D4D4D4"/>
          <w:sz w:val="21"/>
          <w:szCs w:val="21"/>
        </w:rPr>
        <w:t> {</w:t>
      </w:r>
    </w:p>
    <w:p w14:paraId="23E26288"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type:</w:t>
      </w: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CE9178"/>
          <w:sz w:val="21"/>
          <w:szCs w:val="21"/>
        </w:rPr>
        <w:t>'number'</w:t>
      </w:r>
      <w:r w:rsidRPr="0050255E">
        <w:rPr>
          <w:rFonts w:ascii="Consolas" w:eastAsia="Times New Roman" w:hAnsi="Consolas" w:cs="Times New Roman"/>
          <w:color w:val="D4D4D4"/>
          <w:sz w:val="21"/>
          <w:szCs w:val="21"/>
        </w:rPr>
        <w:t>,</w:t>
      </w:r>
    </w:p>
    <w:p w14:paraId="3EEAC775"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9CDCFE"/>
          <w:sz w:val="21"/>
          <w:szCs w:val="21"/>
        </w:rPr>
        <w:t>required:</w:t>
      </w: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569CD6"/>
          <w:sz w:val="21"/>
          <w:szCs w:val="21"/>
        </w:rPr>
        <w:t>true</w:t>
      </w:r>
      <w:r w:rsidRPr="0050255E">
        <w:rPr>
          <w:rFonts w:ascii="Consolas" w:eastAsia="Times New Roman" w:hAnsi="Consolas" w:cs="Times New Roman"/>
          <w:color w:val="D4D4D4"/>
          <w:sz w:val="21"/>
          <w:szCs w:val="21"/>
        </w:rPr>
        <w:t>  </w:t>
      </w:r>
      <w:r w:rsidRPr="0050255E">
        <w:rPr>
          <w:rFonts w:ascii="Consolas" w:eastAsia="Times New Roman" w:hAnsi="Consolas" w:cs="Times New Roman"/>
          <w:color w:val="6A9955"/>
          <w:sz w:val="21"/>
          <w:szCs w:val="21"/>
        </w:rPr>
        <w:t>//required means this field cannot be empty</w:t>
      </w:r>
    </w:p>
    <w:p w14:paraId="4FF2BB5B" w14:textId="77777777" w:rsidR="0050255E" w:rsidRP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    }</w:t>
      </w:r>
    </w:p>
    <w:p w14:paraId="2E0A6275" w14:textId="1DA64EDB" w:rsidR="0050255E" w:rsidRDefault="0050255E" w:rsidP="0050255E">
      <w:pPr>
        <w:shd w:val="clear" w:color="auto" w:fill="1E1E1E"/>
        <w:spacing w:after="0" w:line="285" w:lineRule="atLeast"/>
        <w:rPr>
          <w:rFonts w:ascii="Consolas" w:eastAsia="Times New Roman" w:hAnsi="Consolas" w:cs="Times New Roman"/>
          <w:color w:val="D4D4D4"/>
          <w:sz w:val="21"/>
          <w:szCs w:val="21"/>
        </w:rPr>
      </w:pPr>
      <w:r w:rsidRPr="0050255E">
        <w:rPr>
          <w:rFonts w:ascii="Consolas" w:eastAsia="Times New Roman" w:hAnsi="Consolas" w:cs="Times New Roman"/>
          <w:color w:val="D4D4D4"/>
          <w:sz w:val="21"/>
          <w:szCs w:val="21"/>
        </w:rPr>
        <w:t>});</w:t>
      </w:r>
    </w:p>
    <w:p w14:paraId="102BE5C1" w14:textId="7F19C772" w:rsidR="003D64CB" w:rsidRDefault="003D64CB" w:rsidP="0050255E">
      <w:pPr>
        <w:shd w:val="clear" w:color="auto" w:fill="1E1E1E"/>
        <w:spacing w:after="0" w:line="285" w:lineRule="atLeast"/>
        <w:rPr>
          <w:rFonts w:ascii="Consolas" w:eastAsia="Times New Roman" w:hAnsi="Consolas" w:cs="Times New Roman"/>
          <w:color w:val="D4D4D4"/>
          <w:sz w:val="21"/>
          <w:szCs w:val="21"/>
        </w:rPr>
      </w:pPr>
    </w:p>
    <w:p w14:paraId="0593D2CF"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r w:rsidRPr="003D64CB">
        <w:rPr>
          <w:rFonts w:ascii="Consolas" w:eastAsia="Times New Roman" w:hAnsi="Consolas" w:cs="Times New Roman"/>
          <w:color w:val="6A9955"/>
          <w:sz w:val="21"/>
          <w:szCs w:val="21"/>
        </w:rPr>
        <w:t>//so if we create a product with only name field, this is going to throw an error</w:t>
      </w:r>
    </w:p>
    <w:p w14:paraId="130AFCE9"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proofErr w:type="spellStart"/>
      <w:r w:rsidRPr="003D64CB">
        <w:rPr>
          <w:rFonts w:ascii="Consolas" w:eastAsia="Times New Roman" w:hAnsi="Consolas" w:cs="Times New Roman"/>
          <w:color w:val="569CD6"/>
          <w:sz w:val="21"/>
          <w:szCs w:val="21"/>
        </w:rPr>
        <w:t>const</w:t>
      </w:r>
      <w:proofErr w:type="spellEnd"/>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4EC9B0"/>
          <w:sz w:val="21"/>
          <w:szCs w:val="21"/>
        </w:rPr>
        <w:t>Product</w:t>
      </w:r>
      <w:r w:rsidRPr="003D64CB">
        <w:rPr>
          <w:rFonts w:ascii="Consolas" w:eastAsia="Times New Roman" w:hAnsi="Consolas" w:cs="Times New Roman"/>
          <w:color w:val="D4D4D4"/>
          <w:sz w:val="21"/>
          <w:szCs w:val="21"/>
        </w:rPr>
        <w:t> = </w:t>
      </w:r>
      <w:proofErr w:type="spellStart"/>
      <w:r w:rsidRPr="003D64CB">
        <w:rPr>
          <w:rFonts w:ascii="Consolas" w:eastAsia="Times New Roman" w:hAnsi="Consolas" w:cs="Times New Roman"/>
          <w:color w:val="4FC1FF"/>
          <w:sz w:val="21"/>
          <w:szCs w:val="21"/>
        </w:rPr>
        <w:t>mongoose</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model</w:t>
      </w:r>
      <w:proofErr w:type="spellEnd"/>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CE9178"/>
          <w:sz w:val="21"/>
          <w:szCs w:val="21"/>
        </w:rPr>
        <w:t>'Product'</w:t>
      </w:r>
      <w:r w:rsidRPr="003D64CB">
        <w:rPr>
          <w:rFonts w:ascii="Consolas" w:eastAsia="Times New Roman" w:hAnsi="Consolas" w:cs="Times New Roman"/>
          <w:color w:val="D4D4D4"/>
          <w:sz w:val="21"/>
          <w:szCs w:val="21"/>
        </w:rPr>
        <w:t>, </w:t>
      </w:r>
      <w:proofErr w:type="spellStart"/>
      <w:r w:rsidRPr="003D64CB">
        <w:rPr>
          <w:rFonts w:ascii="Consolas" w:eastAsia="Times New Roman" w:hAnsi="Consolas" w:cs="Times New Roman"/>
          <w:color w:val="4FC1FF"/>
          <w:sz w:val="21"/>
          <w:szCs w:val="21"/>
        </w:rPr>
        <w:t>productSchema</w:t>
      </w:r>
      <w:proofErr w:type="spellEnd"/>
      <w:r w:rsidRPr="003D64CB">
        <w:rPr>
          <w:rFonts w:ascii="Consolas" w:eastAsia="Times New Roman" w:hAnsi="Consolas" w:cs="Times New Roman"/>
          <w:color w:val="D4D4D4"/>
          <w:sz w:val="21"/>
          <w:szCs w:val="21"/>
        </w:rPr>
        <w:t>);</w:t>
      </w:r>
    </w:p>
    <w:p w14:paraId="2795227B"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p>
    <w:p w14:paraId="1F588621"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proofErr w:type="spellStart"/>
      <w:r w:rsidRPr="003D64CB">
        <w:rPr>
          <w:rFonts w:ascii="Consolas" w:eastAsia="Times New Roman" w:hAnsi="Consolas" w:cs="Times New Roman"/>
          <w:color w:val="569CD6"/>
          <w:sz w:val="21"/>
          <w:szCs w:val="21"/>
        </w:rPr>
        <w:t>const</w:t>
      </w:r>
      <w:proofErr w:type="spellEnd"/>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4FC1FF"/>
          <w:sz w:val="21"/>
          <w:szCs w:val="21"/>
        </w:rPr>
        <w:t>bike</w:t>
      </w:r>
      <w:r w:rsidRPr="003D64CB">
        <w:rPr>
          <w:rFonts w:ascii="Consolas" w:eastAsia="Times New Roman" w:hAnsi="Consolas" w:cs="Times New Roman"/>
          <w:color w:val="D4D4D4"/>
          <w:sz w:val="21"/>
          <w:szCs w:val="21"/>
        </w:rPr>
        <w:t> = </w:t>
      </w:r>
      <w:r w:rsidRPr="003D64CB">
        <w:rPr>
          <w:rFonts w:ascii="Consolas" w:eastAsia="Times New Roman" w:hAnsi="Consolas" w:cs="Times New Roman"/>
          <w:color w:val="569CD6"/>
          <w:sz w:val="21"/>
          <w:szCs w:val="21"/>
        </w:rPr>
        <w:t>new</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4EC9B0"/>
          <w:sz w:val="21"/>
          <w:szCs w:val="21"/>
        </w:rPr>
        <w:t>Product</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9CDCFE"/>
          <w:sz w:val="21"/>
          <w:szCs w:val="21"/>
        </w:rPr>
        <w:t>name:</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CE9178"/>
          <w:sz w:val="21"/>
          <w:szCs w:val="21"/>
        </w:rPr>
        <w:t>'Mountain Bike'</w:t>
      </w:r>
      <w:r w:rsidRPr="003D64CB">
        <w:rPr>
          <w:rFonts w:ascii="Consolas" w:eastAsia="Times New Roman" w:hAnsi="Consolas" w:cs="Times New Roman"/>
          <w:color w:val="D4D4D4"/>
          <w:sz w:val="21"/>
          <w:szCs w:val="21"/>
        </w:rPr>
        <w:t>});</w:t>
      </w:r>
    </w:p>
    <w:p w14:paraId="221E515E"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proofErr w:type="spellStart"/>
      <w:r w:rsidRPr="003D64CB">
        <w:rPr>
          <w:rFonts w:ascii="Consolas" w:eastAsia="Times New Roman" w:hAnsi="Consolas" w:cs="Times New Roman"/>
          <w:color w:val="4FC1FF"/>
          <w:sz w:val="21"/>
          <w:szCs w:val="21"/>
        </w:rPr>
        <w:t>bike</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save</w:t>
      </w:r>
      <w:proofErr w:type="spellEnd"/>
      <w:r w:rsidRPr="003D64CB">
        <w:rPr>
          <w:rFonts w:ascii="Consolas" w:eastAsia="Times New Roman" w:hAnsi="Consolas" w:cs="Times New Roman"/>
          <w:color w:val="D4D4D4"/>
          <w:sz w:val="21"/>
          <w:szCs w:val="21"/>
        </w:rPr>
        <w:t>()</w:t>
      </w:r>
    </w:p>
    <w:p w14:paraId="00245187"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then</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9CDCFE"/>
          <w:sz w:val="21"/>
          <w:szCs w:val="21"/>
        </w:rPr>
        <w:t>data</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569CD6"/>
          <w:sz w:val="21"/>
          <w:szCs w:val="21"/>
        </w:rPr>
        <w:t>=&gt;</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9CDCFE"/>
          <w:sz w:val="21"/>
          <w:szCs w:val="21"/>
        </w:rPr>
        <w:t>console</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log</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9CDCFE"/>
          <w:sz w:val="21"/>
          <w:szCs w:val="21"/>
        </w:rPr>
        <w:t>data</w:t>
      </w:r>
      <w:r w:rsidRPr="003D64CB">
        <w:rPr>
          <w:rFonts w:ascii="Consolas" w:eastAsia="Times New Roman" w:hAnsi="Consolas" w:cs="Times New Roman"/>
          <w:color w:val="D4D4D4"/>
          <w:sz w:val="21"/>
          <w:szCs w:val="21"/>
        </w:rPr>
        <w:t>))</w:t>
      </w:r>
    </w:p>
    <w:p w14:paraId="0C585B5F" w14:textId="77777777" w:rsidR="003D64CB" w:rsidRPr="003D64CB" w:rsidRDefault="003D64CB" w:rsidP="003D64CB">
      <w:pPr>
        <w:shd w:val="clear" w:color="auto" w:fill="1E1E1E"/>
        <w:spacing w:after="0" w:line="285" w:lineRule="atLeast"/>
        <w:rPr>
          <w:rFonts w:ascii="Consolas" w:eastAsia="Times New Roman" w:hAnsi="Consolas" w:cs="Times New Roman"/>
          <w:color w:val="D4D4D4"/>
          <w:sz w:val="21"/>
          <w:szCs w:val="21"/>
        </w:rPr>
      </w:pP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catch</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9CDCFE"/>
          <w:sz w:val="21"/>
          <w:szCs w:val="21"/>
        </w:rPr>
        <w:t>err</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569CD6"/>
          <w:sz w:val="21"/>
          <w:szCs w:val="21"/>
        </w:rPr>
        <w:t>=&gt;</w:t>
      </w:r>
      <w:r w:rsidRPr="003D64CB">
        <w:rPr>
          <w:rFonts w:ascii="Consolas" w:eastAsia="Times New Roman" w:hAnsi="Consolas" w:cs="Times New Roman"/>
          <w:color w:val="D4D4D4"/>
          <w:sz w:val="21"/>
          <w:szCs w:val="21"/>
        </w:rPr>
        <w:t> </w:t>
      </w:r>
      <w:r w:rsidRPr="003D64CB">
        <w:rPr>
          <w:rFonts w:ascii="Consolas" w:eastAsia="Times New Roman" w:hAnsi="Consolas" w:cs="Times New Roman"/>
          <w:color w:val="9CDCFE"/>
          <w:sz w:val="21"/>
          <w:szCs w:val="21"/>
        </w:rPr>
        <w:t>console</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DCDCAA"/>
          <w:sz w:val="21"/>
          <w:szCs w:val="21"/>
        </w:rPr>
        <w:t>log</w:t>
      </w:r>
      <w:r w:rsidRPr="003D64CB">
        <w:rPr>
          <w:rFonts w:ascii="Consolas" w:eastAsia="Times New Roman" w:hAnsi="Consolas" w:cs="Times New Roman"/>
          <w:color w:val="D4D4D4"/>
          <w:sz w:val="21"/>
          <w:szCs w:val="21"/>
        </w:rPr>
        <w:t>(</w:t>
      </w:r>
      <w:r w:rsidRPr="003D64CB">
        <w:rPr>
          <w:rFonts w:ascii="Consolas" w:eastAsia="Times New Roman" w:hAnsi="Consolas" w:cs="Times New Roman"/>
          <w:color w:val="9CDCFE"/>
          <w:sz w:val="21"/>
          <w:szCs w:val="21"/>
        </w:rPr>
        <w:t>err</w:t>
      </w:r>
      <w:r w:rsidRPr="003D64CB">
        <w:rPr>
          <w:rFonts w:ascii="Consolas" w:eastAsia="Times New Roman" w:hAnsi="Consolas" w:cs="Times New Roman"/>
          <w:color w:val="D4D4D4"/>
          <w:sz w:val="21"/>
          <w:szCs w:val="21"/>
        </w:rPr>
        <w:t>));</w:t>
      </w:r>
    </w:p>
    <w:p w14:paraId="1B05524F" w14:textId="77777777" w:rsidR="003D64CB" w:rsidRPr="0050255E" w:rsidRDefault="003D64CB" w:rsidP="0050255E">
      <w:pPr>
        <w:shd w:val="clear" w:color="auto" w:fill="1E1E1E"/>
        <w:spacing w:after="0" w:line="285" w:lineRule="atLeast"/>
        <w:rPr>
          <w:rFonts w:ascii="Consolas" w:eastAsia="Times New Roman" w:hAnsi="Consolas" w:cs="Times New Roman"/>
          <w:color w:val="D4D4D4"/>
          <w:sz w:val="21"/>
          <w:szCs w:val="21"/>
        </w:rPr>
      </w:pPr>
    </w:p>
    <w:p w14:paraId="73E723F3" w14:textId="1F5824C4" w:rsidR="0050255E" w:rsidRDefault="0050255E" w:rsidP="00EE260C">
      <w:pPr>
        <w:rPr>
          <w:b/>
          <w:bCs/>
        </w:rPr>
      </w:pPr>
    </w:p>
    <w:p w14:paraId="13873658" w14:textId="77F35FB3" w:rsidR="00D22741" w:rsidRDefault="00D22741" w:rsidP="00EE260C">
      <w:pPr>
        <w:rPr>
          <w:b/>
          <w:bCs/>
        </w:rPr>
      </w:pPr>
      <w:r>
        <w:rPr>
          <w:b/>
          <w:bCs/>
        </w:rPr>
        <w:t>Additional Schema Constraints:</w:t>
      </w:r>
    </w:p>
    <w:p w14:paraId="4EAB3BC8" w14:textId="1712A3FF" w:rsidR="00D22741" w:rsidRDefault="00D22741" w:rsidP="00EE260C">
      <w:r>
        <w:t xml:space="preserve">Refer: </w:t>
      </w:r>
      <w:hyperlink r:id="rId24" w:history="1">
        <w:r w:rsidRPr="00A46D66">
          <w:rPr>
            <w:rStyle w:val="Hyperlink"/>
            <w:b/>
            <w:bCs/>
          </w:rPr>
          <w:t>https://mongoosejs.com/docs/schematypes.html</w:t>
        </w:r>
      </w:hyperlink>
    </w:p>
    <w:p w14:paraId="412A1FB8" w14:textId="2621E127" w:rsidR="00D60C43" w:rsidRDefault="00D60C43" w:rsidP="00EE260C">
      <w:proofErr w:type="spellStart"/>
      <w:r>
        <w:t>Eg</w:t>
      </w:r>
      <w:proofErr w:type="spellEnd"/>
      <w:r>
        <w:t>:</w:t>
      </w:r>
    </w:p>
    <w:p w14:paraId="5CBB81BE"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proofErr w:type="spellStart"/>
      <w:r w:rsidRPr="00D60C43">
        <w:rPr>
          <w:rFonts w:ascii="Consolas" w:eastAsia="Times New Roman" w:hAnsi="Consolas" w:cs="Times New Roman"/>
          <w:color w:val="569CD6"/>
          <w:sz w:val="21"/>
          <w:szCs w:val="21"/>
        </w:rPr>
        <w:t>const</w:t>
      </w:r>
      <w:proofErr w:type="spellEnd"/>
      <w:r w:rsidRPr="00D60C43">
        <w:rPr>
          <w:rFonts w:ascii="Consolas" w:eastAsia="Times New Roman" w:hAnsi="Consolas" w:cs="Times New Roman"/>
          <w:color w:val="D4D4D4"/>
          <w:sz w:val="21"/>
          <w:szCs w:val="21"/>
        </w:rPr>
        <w:t> </w:t>
      </w:r>
      <w:proofErr w:type="spellStart"/>
      <w:r w:rsidRPr="00D60C43">
        <w:rPr>
          <w:rFonts w:ascii="Consolas" w:eastAsia="Times New Roman" w:hAnsi="Consolas" w:cs="Times New Roman"/>
          <w:color w:val="4FC1FF"/>
          <w:sz w:val="21"/>
          <w:szCs w:val="21"/>
        </w:rPr>
        <w:t>productSchema</w:t>
      </w:r>
      <w:proofErr w:type="spellEnd"/>
      <w:r w:rsidRPr="00D60C43">
        <w:rPr>
          <w:rFonts w:ascii="Consolas" w:eastAsia="Times New Roman" w:hAnsi="Consolas" w:cs="Times New Roman"/>
          <w:color w:val="D4D4D4"/>
          <w:sz w:val="21"/>
          <w:szCs w:val="21"/>
        </w:rPr>
        <w:t> = </w:t>
      </w:r>
      <w:r w:rsidRPr="00D60C43">
        <w:rPr>
          <w:rFonts w:ascii="Consolas" w:eastAsia="Times New Roman" w:hAnsi="Consolas" w:cs="Times New Roman"/>
          <w:color w:val="569CD6"/>
          <w:sz w:val="21"/>
          <w:szCs w:val="21"/>
        </w:rPr>
        <w:t>new</w:t>
      </w:r>
      <w:r w:rsidRPr="00D60C43">
        <w:rPr>
          <w:rFonts w:ascii="Consolas" w:eastAsia="Times New Roman" w:hAnsi="Consolas" w:cs="Times New Roman"/>
          <w:color w:val="D4D4D4"/>
          <w:sz w:val="21"/>
          <w:szCs w:val="21"/>
        </w:rPr>
        <w:t> </w:t>
      </w:r>
      <w:proofErr w:type="spellStart"/>
      <w:r w:rsidRPr="00D60C43">
        <w:rPr>
          <w:rFonts w:ascii="Consolas" w:eastAsia="Times New Roman" w:hAnsi="Consolas" w:cs="Times New Roman"/>
          <w:color w:val="4FC1FF"/>
          <w:sz w:val="21"/>
          <w:szCs w:val="21"/>
        </w:rPr>
        <w:t>mongoose</w:t>
      </w:r>
      <w:r w:rsidRPr="00D60C43">
        <w:rPr>
          <w:rFonts w:ascii="Consolas" w:eastAsia="Times New Roman" w:hAnsi="Consolas" w:cs="Times New Roman"/>
          <w:color w:val="D4D4D4"/>
          <w:sz w:val="21"/>
          <w:szCs w:val="21"/>
        </w:rPr>
        <w:t>.</w:t>
      </w:r>
      <w:r w:rsidRPr="00D60C43">
        <w:rPr>
          <w:rFonts w:ascii="Consolas" w:eastAsia="Times New Roman" w:hAnsi="Consolas" w:cs="Times New Roman"/>
          <w:color w:val="4EC9B0"/>
          <w:sz w:val="21"/>
          <w:szCs w:val="21"/>
        </w:rPr>
        <w:t>Schema</w:t>
      </w:r>
      <w:proofErr w:type="spellEnd"/>
      <w:r w:rsidRPr="00D60C43">
        <w:rPr>
          <w:rFonts w:ascii="Consolas" w:eastAsia="Times New Roman" w:hAnsi="Consolas" w:cs="Times New Roman"/>
          <w:color w:val="D4D4D4"/>
          <w:sz w:val="21"/>
          <w:szCs w:val="21"/>
        </w:rPr>
        <w:t>({</w:t>
      </w:r>
    </w:p>
    <w:p w14:paraId="206D4345"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name:</w:t>
      </w:r>
      <w:r w:rsidRPr="00D60C43">
        <w:rPr>
          <w:rFonts w:ascii="Consolas" w:eastAsia="Times New Roman" w:hAnsi="Consolas" w:cs="Times New Roman"/>
          <w:color w:val="D4D4D4"/>
          <w:sz w:val="21"/>
          <w:szCs w:val="21"/>
        </w:rPr>
        <w:t> {</w:t>
      </w:r>
    </w:p>
    <w:p w14:paraId="1ABA8177"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CE9178"/>
          <w:sz w:val="21"/>
          <w:szCs w:val="21"/>
        </w:rPr>
        <w:t>'string'</w:t>
      </w:r>
      <w:r w:rsidRPr="00D60C43">
        <w:rPr>
          <w:rFonts w:ascii="Consolas" w:eastAsia="Times New Roman" w:hAnsi="Consolas" w:cs="Times New Roman"/>
          <w:color w:val="D4D4D4"/>
          <w:sz w:val="21"/>
          <w:szCs w:val="21"/>
        </w:rPr>
        <w:t>,</w:t>
      </w:r>
    </w:p>
    <w:p w14:paraId="00056C14"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required:</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569CD6"/>
          <w:sz w:val="21"/>
          <w:szCs w:val="21"/>
        </w:rPr>
        <w:t>true</w:t>
      </w:r>
      <w:r w:rsidRPr="00D60C43">
        <w:rPr>
          <w:rFonts w:ascii="Consolas" w:eastAsia="Times New Roman" w:hAnsi="Consolas" w:cs="Times New Roman"/>
          <w:color w:val="D4D4D4"/>
          <w:sz w:val="21"/>
          <w:szCs w:val="21"/>
        </w:rPr>
        <w:t>,</w:t>
      </w:r>
    </w:p>
    <w:p w14:paraId="6B0FF76E"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lowercase: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569CD6"/>
          <w:sz w:val="21"/>
          <w:szCs w:val="21"/>
        </w:rPr>
        <w:t>true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//if name is "BIKE", then it will get saved as "bike"</w:t>
      </w:r>
    </w:p>
    <w:p w14:paraId="5E9431B1"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trim:</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569CD6"/>
          <w:sz w:val="21"/>
          <w:szCs w:val="21"/>
        </w:rPr>
        <w:t>true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  </w:t>
      </w:r>
      <w:proofErr w:type="spellStart"/>
      <w:r w:rsidRPr="00D60C43">
        <w:rPr>
          <w:rFonts w:ascii="Consolas" w:eastAsia="Times New Roman" w:hAnsi="Consolas" w:cs="Times New Roman"/>
          <w:color w:val="6A9955"/>
          <w:sz w:val="21"/>
          <w:szCs w:val="21"/>
        </w:rPr>
        <w:t>BiKE</w:t>
      </w:r>
      <w:proofErr w:type="spellEnd"/>
      <w:r w:rsidRPr="00D60C43">
        <w:rPr>
          <w:rFonts w:ascii="Consolas" w:eastAsia="Times New Roman" w:hAnsi="Consolas" w:cs="Times New Roman"/>
          <w:color w:val="6A9955"/>
          <w:sz w:val="21"/>
          <w:szCs w:val="21"/>
        </w:rPr>
        <w:t>  " will be saved as "bike"</w:t>
      </w:r>
    </w:p>
    <w:p w14:paraId="76434F4E"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roofErr w:type="spellStart"/>
      <w:r w:rsidRPr="00D60C43">
        <w:rPr>
          <w:rFonts w:ascii="Consolas" w:eastAsia="Times New Roman" w:hAnsi="Consolas" w:cs="Times New Roman"/>
          <w:color w:val="9CDCFE"/>
          <w:sz w:val="21"/>
          <w:szCs w:val="21"/>
        </w:rPr>
        <w:t>maxLength</w:t>
      </w:r>
      <w:proofErr w:type="spellEnd"/>
      <w:r w:rsidRPr="00D60C43">
        <w:rPr>
          <w:rFonts w:ascii="Consolas" w:eastAsia="Times New Roman" w:hAnsi="Consolas" w:cs="Times New Roman"/>
          <w:color w:val="9CDCFE"/>
          <w:sz w:val="21"/>
          <w:szCs w:val="21"/>
        </w:rPr>
        <w:t>:</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B5CEA8"/>
          <w:sz w:val="21"/>
          <w:szCs w:val="21"/>
        </w:rPr>
        <w:t>20</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//Name should have </w:t>
      </w:r>
      <w:proofErr w:type="spellStart"/>
      <w:r w:rsidRPr="00D60C43">
        <w:rPr>
          <w:rFonts w:ascii="Consolas" w:eastAsia="Times New Roman" w:hAnsi="Consolas" w:cs="Times New Roman"/>
          <w:color w:val="6A9955"/>
          <w:sz w:val="21"/>
          <w:szCs w:val="21"/>
        </w:rPr>
        <w:t>maxLength</w:t>
      </w:r>
      <w:proofErr w:type="spellEnd"/>
      <w:r w:rsidRPr="00D60C43">
        <w:rPr>
          <w:rFonts w:ascii="Consolas" w:eastAsia="Times New Roman" w:hAnsi="Consolas" w:cs="Times New Roman"/>
          <w:color w:val="6A9955"/>
          <w:sz w:val="21"/>
          <w:szCs w:val="21"/>
        </w:rPr>
        <w:t> of 20</w:t>
      </w:r>
    </w:p>
    <w:p w14:paraId="0F4654C8"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182F306F"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price:</w:t>
      </w:r>
      <w:r w:rsidRPr="00D60C43">
        <w:rPr>
          <w:rFonts w:ascii="Consolas" w:eastAsia="Times New Roman" w:hAnsi="Consolas" w:cs="Times New Roman"/>
          <w:color w:val="D4D4D4"/>
          <w:sz w:val="21"/>
          <w:szCs w:val="21"/>
        </w:rPr>
        <w:t> {</w:t>
      </w:r>
    </w:p>
    <w:p w14:paraId="6561D981"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CE9178"/>
          <w:sz w:val="21"/>
          <w:szCs w:val="21"/>
        </w:rPr>
        <w:t>'number'</w:t>
      </w:r>
      <w:r w:rsidRPr="00D60C43">
        <w:rPr>
          <w:rFonts w:ascii="Consolas" w:eastAsia="Times New Roman" w:hAnsi="Consolas" w:cs="Times New Roman"/>
          <w:color w:val="D4D4D4"/>
          <w:sz w:val="21"/>
          <w:szCs w:val="21"/>
        </w:rPr>
        <w:t>,</w:t>
      </w:r>
    </w:p>
    <w:p w14:paraId="75E21921"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lastRenderedPageBreak/>
        <w:t>        </w:t>
      </w:r>
      <w:r w:rsidRPr="00D60C43">
        <w:rPr>
          <w:rFonts w:ascii="Consolas" w:eastAsia="Times New Roman" w:hAnsi="Consolas" w:cs="Times New Roman"/>
          <w:color w:val="9CDCFE"/>
          <w:sz w:val="21"/>
          <w:szCs w:val="21"/>
        </w:rPr>
        <w:t>required:</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569CD6"/>
          <w:sz w:val="21"/>
          <w:szCs w:val="21"/>
        </w:rPr>
        <w:t>true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//required means this field cannot be empty</w:t>
      </w:r>
    </w:p>
    <w:p w14:paraId="7DEAFD12"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min:</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B5CEA8"/>
          <w:sz w:val="21"/>
          <w:szCs w:val="21"/>
        </w:rPr>
        <w:t>20</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//minimum price should be 20</w:t>
      </w:r>
    </w:p>
    <w:p w14:paraId="3AFBA5EF"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6319882E"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roofErr w:type="spellStart"/>
      <w:r w:rsidRPr="00D60C43">
        <w:rPr>
          <w:rFonts w:ascii="Consolas" w:eastAsia="Times New Roman" w:hAnsi="Consolas" w:cs="Times New Roman"/>
          <w:color w:val="9CDCFE"/>
          <w:sz w:val="21"/>
          <w:szCs w:val="21"/>
        </w:rPr>
        <w:t>onSale</w:t>
      </w:r>
      <w:proofErr w:type="spellEnd"/>
      <w:r w:rsidRPr="00D60C43">
        <w:rPr>
          <w:rFonts w:ascii="Consolas" w:eastAsia="Times New Roman" w:hAnsi="Consolas" w:cs="Times New Roman"/>
          <w:color w:val="9CDCFE"/>
          <w:sz w:val="21"/>
          <w:szCs w:val="21"/>
        </w:rPr>
        <w:t>:</w:t>
      </w:r>
      <w:r w:rsidRPr="00D60C43">
        <w:rPr>
          <w:rFonts w:ascii="Consolas" w:eastAsia="Times New Roman" w:hAnsi="Consolas" w:cs="Times New Roman"/>
          <w:color w:val="D4D4D4"/>
          <w:sz w:val="21"/>
          <w:szCs w:val="21"/>
        </w:rPr>
        <w:t> {</w:t>
      </w:r>
    </w:p>
    <w:p w14:paraId="658A3C0D"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CE9178"/>
          <w:sz w:val="21"/>
          <w:szCs w:val="21"/>
        </w:rPr>
        <w:t>'</w:t>
      </w:r>
      <w:proofErr w:type="spellStart"/>
      <w:r w:rsidRPr="00D60C43">
        <w:rPr>
          <w:rFonts w:ascii="Consolas" w:eastAsia="Times New Roman" w:hAnsi="Consolas" w:cs="Times New Roman"/>
          <w:color w:val="CE9178"/>
          <w:sz w:val="21"/>
          <w:szCs w:val="21"/>
        </w:rPr>
        <w:t>boolean</w:t>
      </w:r>
      <w:proofErr w:type="spellEnd"/>
      <w:r w:rsidRPr="00D60C43">
        <w:rPr>
          <w:rFonts w:ascii="Consolas" w:eastAsia="Times New Roman" w:hAnsi="Consolas" w:cs="Times New Roman"/>
          <w:color w:val="CE9178"/>
          <w:sz w:val="21"/>
          <w:szCs w:val="21"/>
        </w:rPr>
        <w:t>'</w:t>
      </w:r>
      <w:r w:rsidRPr="00D60C43">
        <w:rPr>
          <w:rFonts w:ascii="Consolas" w:eastAsia="Times New Roman" w:hAnsi="Consolas" w:cs="Times New Roman"/>
          <w:color w:val="D4D4D4"/>
          <w:sz w:val="21"/>
          <w:szCs w:val="21"/>
        </w:rPr>
        <w:t>,</w:t>
      </w:r>
    </w:p>
    <w:p w14:paraId="032EBBC8"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default:</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569CD6"/>
          <w:sz w:val="21"/>
          <w:szCs w:val="21"/>
        </w:rPr>
        <w:t>false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//if this parameter is not included in document, it would have a default value of false</w:t>
      </w:r>
    </w:p>
    <w:p w14:paraId="32E6A134"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54C30E8D"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categories:</w:t>
      </w:r>
      <w:r w:rsidRPr="00D60C43">
        <w:rPr>
          <w:rFonts w:ascii="Consolas" w:eastAsia="Times New Roman" w:hAnsi="Consolas" w:cs="Times New Roman"/>
          <w:color w:val="D4D4D4"/>
          <w:sz w:val="21"/>
          <w:szCs w:val="21"/>
        </w:rPr>
        <w:t> {</w:t>
      </w:r>
    </w:p>
    <w:p w14:paraId="5A120CB7"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4EC9B0"/>
          <w:sz w:val="21"/>
          <w:szCs w:val="21"/>
        </w:rPr>
        <w:t>String</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6A9955"/>
          <w:sz w:val="21"/>
          <w:szCs w:val="21"/>
        </w:rPr>
        <w:t>//categories is an array of strings</w:t>
      </w:r>
    </w:p>
    <w:p w14:paraId="017EABFD"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7398C4C6"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qty:</w:t>
      </w:r>
      <w:r w:rsidRPr="00D60C43">
        <w:rPr>
          <w:rFonts w:ascii="Consolas" w:eastAsia="Times New Roman" w:hAnsi="Consolas" w:cs="Times New Roman"/>
          <w:color w:val="D4D4D4"/>
          <w:sz w:val="21"/>
          <w:szCs w:val="21"/>
        </w:rPr>
        <w:t> { </w:t>
      </w:r>
      <w:r w:rsidRPr="00D60C43">
        <w:rPr>
          <w:rFonts w:ascii="Consolas" w:eastAsia="Times New Roman" w:hAnsi="Consolas" w:cs="Times New Roman"/>
          <w:color w:val="6A9955"/>
          <w:sz w:val="21"/>
          <w:szCs w:val="21"/>
        </w:rPr>
        <w:t>//nested </w:t>
      </w:r>
    </w:p>
    <w:p w14:paraId="46C1E527"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online:</w:t>
      </w:r>
      <w:r w:rsidRPr="00D60C43">
        <w:rPr>
          <w:rFonts w:ascii="Consolas" w:eastAsia="Times New Roman" w:hAnsi="Consolas" w:cs="Times New Roman"/>
          <w:color w:val="D4D4D4"/>
          <w:sz w:val="21"/>
          <w:szCs w:val="21"/>
        </w:rPr>
        <w:t> {</w:t>
      </w:r>
    </w:p>
    <w:p w14:paraId="1780ECE6"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CE9178"/>
          <w:sz w:val="21"/>
          <w:szCs w:val="21"/>
        </w:rPr>
        <w:t>'number'</w:t>
      </w:r>
      <w:r w:rsidRPr="00D60C43">
        <w:rPr>
          <w:rFonts w:ascii="Consolas" w:eastAsia="Times New Roman" w:hAnsi="Consolas" w:cs="Times New Roman"/>
          <w:color w:val="D4D4D4"/>
          <w:sz w:val="21"/>
          <w:szCs w:val="21"/>
        </w:rPr>
        <w:t>,</w:t>
      </w:r>
    </w:p>
    <w:p w14:paraId="480D0454"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default:</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B5CEA8"/>
          <w:sz w:val="21"/>
          <w:szCs w:val="21"/>
        </w:rPr>
        <w:t>0</w:t>
      </w:r>
    </w:p>
    <w:p w14:paraId="366BDD03"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630A9567"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roofErr w:type="spellStart"/>
      <w:r w:rsidRPr="00D60C43">
        <w:rPr>
          <w:rFonts w:ascii="Consolas" w:eastAsia="Times New Roman" w:hAnsi="Consolas" w:cs="Times New Roman"/>
          <w:color w:val="9CDCFE"/>
          <w:sz w:val="21"/>
          <w:szCs w:val="21"/>
        </w:rPr>
        <w:t>inStore</w:t>
      </w:r>
      <w:proofErr w:type="spellEnd"/>
      <w:r w:rsidRPr="00D60C43">
        <w:rPr>
          <w:rFonts w:ascii="Consolas" w:eastAsia="Times New Roman" w:hAnsi="Consolas" w:cs="Times New Roman"/>
          <w:color w:val="9CDCFE"/>
          <w:sz w:val="21"/>
          <w:szCs w:val="21"/>
        </w:rPr>
        <w:t>:</w:t>
      </w:r>
      <w:r w:rsidRPr="00D60C43">
        <w:rPr>
          <w:rFonts w:ascii="Consolas" w:eastAsia="Times New Roman" w:hAnsi="Consolas" w:cs="Times New Roman"/>
          <w:color w:val="D4D4D4"/>
          <w:sz w:val="21"/>
          <w:szCs w:val="21"/>
        </w:rPr>
        <w:t> {</w:t>
      </w:r>
    </w:p>
    <w:p w14:paraId="28127E0A"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9CDCFE"/>
          <w:sz w:val="21"/>
          <w:szCs w:val="21"/>
        </w:rPr>
        <w:t>type:</w:t>
      </w:r>
      <w:r w:rsidRPr="00D60C43">
        <w:rPr>
          <w:rFonts w:ascii="Consolas" w:eastAsia="Times New Roman" w:hAnsi="Consolas" w:cs="Times New Roman"/>
          <w:color w:val="D4D4D4"/>
          <w:sz w:val="21"/>
          <w:szCs w:val="21"/>
        </w:rPr>
        <w:t> </w:t>
      </w:r>
      <w:r w:rsidRPr="00D60C43">
        <w:rPr>
          <w:rFonts w:ascii="Consolas" w:eastAsia="Times New Roman" w:hAnsi="Consolas" w:cs="Times New Roman"/>
          <w:color w:val="CE9178"/>
          <w:sz w:val="21"/>
          <w:szCs w:val="21"/>
        </w:rPr>
        <w:t>'number'</w:t>
      </w:r>
    </w:p>
    <w:p w14:paraId="687A1581"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2E97E7D5"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    }</w:t>
      </w:r>
    </w:p>
    <w:p w14:paraId="14A5946C" w14:textId="77777777" w:rsidR="00D60C43" w:rsidRPr="00D60C43" w:rsidRDefault="00D60C43" w:rsidP="00D60C43">
      <w:pPr>
        <w:shd w:val="clear" w:color="auto" w:fill="1E1E1E"/>
        <w:spacing w:after="0" w:line="285" w:lineRule="atLeast"/>
        <w:rPr>
          <w:rFonts w:ascii="Consolas" w:eastAsia="Times New Roman" w:hAnsi="Consolas" w:cs="Times New Roman"/>
          <w:color w:val="D4D4D4"/>
          <w:sz w:val="21"/>
          <w:szCs w:val="21"/>
        </w:rPr>
      </w:pPr>
      <w:r w:rsidRPr="00D60C43">
        <w:rPr>
          <w:rFonts w:ascii="Consolas" w:eastAsia="Times New Roman" w:hAnsi="Consolas" w:cs="Times New Roman"/>
          <w:color w:val="D4D4D4"/>
          <w:sz w:val="21"/>
          <w:szCs w:val="21"/>
        </w:rPr>
        <w:t>});</w:t>
      </w:r>
    </w:p>
    <w:p w14:paraId="7CC765B6" w14:textId="65010788" w:rsidR="00D60C43" w:rsidRDefault="00D60C43" w:rsidP="00EE260C"/>
    <w:p w14:paraId="738AEACF" w14:textId="4ECC2558" w:rsidR="00D07B56" w:rsidRDefault="00D07B56" w:rsidP="00EE260C">
      <w:pPr>
        <w:rPr>
          <w:b/>
          <w:bCs/>
        </w:rPr>
      </w:pPr>
      <w:r w:rsidRPr="00D07B56">
        <w:rPr>
          <w:b/>
          <w:bCs/>
        </w:rPr>
        <w:t>Validating Mongoose updates:</w:t>
      </w:r>
    </w:p>
    <w:p w14:paraId="39926C4C"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r w:rsidRPr="00E1134E">
        <w:rPr>
          <w:rFonts w:ascii="Consolas" w:eastAsia="Times New Roman" w:hAnsi="Consolas" w:cs="Times New Roman"/>
          <w:color w:val="6A9955"/>
          <w:sz w:val="21"/>
          <w:szCs w:val="21"/>
        </w:rPr>
        <w:t>//creating a document with the above model</w:t>
      </w:r>
    </w:p>
    <w:p w14:paraId="415183CA"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r w:rsidRPr="00E1134E">
        <w:rPr>
          <w:rFonts w:ascii="Consolas" w:eastAsia="Times New Roman" w:hAnsi="Consolas" w:cs="Times New Roman"/>
          <w:color w:val="569CD6"/>
          <w:sz w:val="21"/>
          <w:szCs w:val="21"/>
        </w:rPr>
        <w:t>const</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4FC1FF"/>
          <w:sz w:val="21"/>
          <w:szCs w:val="21"/>
        </w:rPr>
        <w:t>tirePump</w:t>
      </w:r>
      <w:r w:rsidRPr="00E1134E">
        <w:rPr>
          <w:rFonts w:ascii="Consolas" w:eastAsia="Times New Roman" w:hAnsi="Consolas" w:cs="Times New Roman"/>
          <w:color w:val="D4D4D4"/>
          <w:sz w:val="21"/>
          <w:szCs w:val="21"/>
        </w:rPr>
        <w:t> = </w:t>
      </w:r>
      <w:r w:rsidRPr="00E1134E">
        <w:rPr>
          <w:rFonts w:ascii="Consolas" w:eastAsia="Times New Roman" w:hAnsi="Consolas" w:cs="Times New Roman"/>
          <w:color w:val="569CD6"/>
          <w:sz w:val="21"/>
          <w:szCs w:val="21"/>
        </w:rPr>
        <w:t>new</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4EC9B0"/>
          <w:sz w:val="21"/>
          <w:szCs w:val="21"/>
        </w:rPr>
        <w:t>Product</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9CDCFE"/>
          <w:sz w:val="21"/>
          <w:szCs w:val="21"/>
        </w:rPr>
        <w:t>name:</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CE9178"/>
          <w:sz w:val="21"/>
          <w:szCs w:val="21"/>
        </w:rPr>
        <w:t>'Tire Pump'</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9CDCFE"/>
          <w:sz w:val="21"/>
          <w:szCs w:val="21"/>
        </w:rPr>
        <w:t>price:</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B5CEA8"/>
          <w:sz w:val="21"/>
          <w:szCs w:val="21"/>
        </w:rPr>
        <w:t>15</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9CDCFE"/>
          <w:sz w:val="21"/>
          <w:szCs w:val="21"/>
        </w:rPr>
        <w:t>categories:</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CE9178"/>
          <w:sz w:val="21"/>
          <w:szCs w:val="21"/>
        </w:rPr>
        <w:t>'cycling'</w:t>
      </w:r>
      <w:r w:rsidRPr="00E1134E">
        <w:rPr>
          <w:rFonts w:ascii="Consolas" w:eastAsia="Times New Roman" w:hAnsi="Consolas" w:cs="Times New Roman"/>
          <w:color w:val="D4D4D4"/>
          <w:sz w:val="21"/>
          <w:szCs w:val="21"/>
        </w:rPr>
        <w:t>]});</w:t>
      </w:r>
    </w:p>
    <w:p w14:paraId="6F39B09A"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p>
    <w:p w14:paraId="1338E415"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proofErr w:type="spellStart"/>
      <w:r w:rsidRPr="00E1134E">
        <w:rPr>
          <w:rFonts w:ascii="Consolas" w:eastAsia="Times New Roman" w:hAnsi="Consolas" w:cs="Times New Roman"/>
          <w:color w:val="4FC1FF"/>
          <w:sz w:val="21"/>
          <w:szCs w:val="21"/>
        </w:rPr>
        <w:t>tirePump</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DCDCAA"/>
          <w:sz w:val="21"/>
          <w:szCs w:val="21"/>
        </w:rPr>
        <w:t>save</w:t>
      </w:r>
      <w:proofErr w:type="spellEnd"/>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6A9955"/>
          <w:sz w:val="21"/>
          <w:szCs w:val="21"/>
        </w:rPr>
        <w:t>//will fail because price is less than 20</w:t>
      </w:r>
    </w:p>
    <w:p w14:paraId="0892AEE8"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DCDCAA"/>
          <w:sz w:val="21"/>
          <w:szCs w:val="21"/>
        </w:rPr>
        <w:t>then</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9CDCFE"/>
          <w:sz w:val="21"/>
          <w:szCs w:val="21"/>
        </w:rPr>
        <w:t>data</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569CD6"/>
          <w:sz w:val="21"/>
          <w:szCs w:val="21"/>
        </w:rPr>
        <w:t>=&gt;</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9CDCFE"/>
          <w:sz w:val="21"/>
          <w:szCs w:val="21"/>
        </w:rPr>
        <w:t>console</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DCDCAA"/>
          <w:sz w:val="21"/>
          <w:szCs w:val="21"/>
        </w:rPr>
        <w:t>log</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9CDCFE"/>
          <w:sz w:val="21"/>
          <w:szCs w:val="21"/>
        </w:rPr>
        <w:t>data</w:t>
      </w:r>
      <w:r w:rsidRPr="00E1134E">
        <w:rPr>
          <w:rFonts w:ascii="Consolas" w:eastAsia="Times New Roman" w:hAnsi="Consolas" w:cs="Times New Roman"/>
          <w:color w:val="D4D4D4"/>
          <w:sz w:val="21"/>
          <w:szCs w:val="21"/>
        </w:rPr>
        <w:t>))</w:t>
      </w:r>
    </w:p>
    <w:p w14:paraId="7E4CB360" w14:textId="77777777" w:rsidR="00E1134E" w:rsidRPr="00E1134E" w:rsidRDefault="00E1134E" w:rsidP="00E1134E">
      <w:pPr>
        <w:shd w:val="clear" w:color="auto" w:fill="1E1E1E"/>
        <w:spacing w:after="0" w:line="285" w:lineRule="atLeast"/>
        <w:rPr>
          <w:rFonts w:ascii="Consolas" w:eastAsia="Times New Roman" w:hAnsi="Consolas" w:cs="Times New Roman"/>
          <w:color w:val="D4D4D4"/>
          <w:sz w:val="21"/>
          <w:szCs w:val="21"/>
        </w:rPr>
      </w:pP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DCDCAA"/>
          <w:sz w:val="21"/>
          <w:szCs w:val="21"/>
        </w:rPr>
        <w:t>catch</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9CDCFE"/>
          <w:sz w:val="21"/>
          <w:szCs w:val="21"/>
        </w:rPr>
        <w:t>err</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569CD6"/>
          <w:sz w:val="21"/>
          <w:szCs w:val="21"/>
        </w:rPr>
        <w:t>=&gt;</w:t>
      </w:r>
      <w:r w:rsidRPr="00E1134E">
        <w:rPr>
          <w:rFonts w:ascii="Consolas" w:eastAsia="Times New Roman" w:hAnsi="Consolas" w:cs="Times New Roman"/>
          <w:color w:val="D4D4D4"/>
          <w:sz w:val="21"/>
          <w:szCs w:val="21"/>
        </w:rPr>
        <w:t> </w:t>
      </w:r>
      <w:r w:rsidRPr="00E1134E">
        <w:rPr>
          <w:rFonts w:ascii="Consolas" w:eastAsia="Times New Roman" w:hAnsi="Consolas" w:cs="Times New Roman"/>
          <w:color w:val="9CDCFE"/>
          <w:sz w:val="21"/>
          <w:szCs w:val="21"/>
        </w:rPr>
        <w:t>console</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DCDCAA"/>
          <w:sz w:val="21"/>
          <w:szCs w:val="21"/>
        </w:rPr>
        <w:t>log</w:t>
      </w:r>
      <w:r w:rsidRPr="00E1134E">
        <w:rPr>
          <w:rFonts w:ascii="Consolas" w:eastAsia="Times New Roman" w:hAnsi="Consolas" w:cs="Times New Roman"/>
          <w:color w:val="D4D4D4"/>
          <w:sz w:val="21"/>
          <w:szCs w:val="21"/>
        </w:rPr>
        <w:t>(</w:t>
      </w:r>
      <w:r w:rsidRPr="00E1134E">
        <w:rPr>
          <w:rFonts w:ascii="Consolas" w:eastAsia="Times New Roman" w:hAnsi="Consolas" w:cs="Times New Roman"/>
          <w:color w:val="9CDCFE"/>
          <w:sz w:val="21"/>
          <w:szCs w:val="21"/>
        </w:rPr>
        <w:t>err</w:t>
      </w:r>
      <w:r w:rsidRPr="00E1134E">
        <w:rPr>
          <w:rFonts w:ascii="Consolas" w:eastAsia="Times New Roman" w:hAnsi="Consolas" w:cs="Times New Roman"/>
          <w:color w:val="D4D4D4"/>
          <w:sz w:val="21"/>
          <w:szCs w:val="21"/>
        </w:rPr>
        <w:t>));</w:t>
      </w:r>
    </w:p>
    <w:p w14:paraId="08C1727F" w14:textId="2F1133DE" w:rsidR="00E1134E" w:rsidRDefault="00E1134E" w:rsidP="00EE260C">
      <w:pPr>
        <w:rPr>
          <w:b/>
          <w:bCs/>
        </w:rPr>
      </w:pPr>
    </w:p>
    <w:p w14:paraId="0A917B6A" w14:textId="77777777" w:rsidR="00AF3F7C" w:rsidRPr="00AF3F7C" w:rsidRDefault="00AF3F7C" w:rsidP="00AF3F7C">
      <w:pPr>
        <w:shd w:val="clear" w:color="auto" w:fill="1E1E1E"/>
        <w:spacing w:after="0" w:line="285" w:lineRule="atLeast"/>
        <w:rPr>
          <w:rFonts w:ascii="Consolas" w:eastAsia="Times New Roman" w:hAnsi="Consolas" w:cs="Times New Roman"/>
          <w:color w:val="D4D4D4"/>
          <w:sz w:val="21"/>
          <w:szCs w:val="21"/>
        </w:rPr>
      </w:pPr>
      <w:r w:rsidRPr="00AF3F7C">
        <w:rPr>
          <w:rFonts w:ascii="Consolas" w:eastAsia="Times New Roman" w:hAnsi="Consolas" w:cs="Times New Roman"/>
          <w:color w:val="6A9955"/>
          <w:sz w:val="21"/>
          <w:szCs w:val="21"/>
        </w:rPr>
        <w:t>//creating a document with the above model</w:t>
      </w:r>
    </w:p>
    <w:p w14:paraId="0A384EF4" w14:textId="77777777" w:rsidR="00AF3F7C" w:rsidRPr="00AF3F7C" w:rsidRDefault="00AF3F7C" w:rsidP="00AF3F7C">
      <w:pPr>
        <w:shd w:val="clear" w:color="auto" w:fill="1E1E1E"/>
        <w:spacing w:after="0" w:line="285" w:lineRule="atLeast"/>
        <w:rPr>
          <w:rFonts w:ascii="Consolas" w:eastAsia="Times New Roman" w:hAnsi="Consolas" w:cs="Times New Roman"/>
          <w:color w:val="D4D4D4"/>
          <w:sz w:val="21"/>
          <w:szCs w:val="21"/>
        </w:rPr>
      </w:pPr>
      <w:r w:rsidRPr="00AF3F7C">
        <w:rPr>
          <w:rFonts w:ascii="Consolas" w:eastAsia="Times New Roman" w:hAnsi="Consolas" w:cs="Times New Roman"/>
          <w:color w:val="569CD6"/>
          <w:sz w:val="21"/>
          <w:szCs w:val="21"/>
        </w:rPr>
        <w:t>const</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4FC1FF"/>
          <w:sz w:val="21"/>
          <w:szCs w:val="21"/>
        </w:rPr>
        <w:t>tirePump</w:t>
      </w:r>
      <w:r w:rsidRPr="00AF3F7C">
        <w:rPr>
          <w:rFonts w:ascii="Consolas" w:eastAsia="Times New Roman" w:hAnsi="Consolas" w:cs="Times New Roman"/>
          <w:color w:val="D4D4D4"/>
          <w:sz w:val="21"/>
          <w:szCs w:val="21"/>
        </w:rPr>
        <w:t> = </w:t>
      </w:r>
      <w:r w:rsidRPr="00AF3F7C">
        <w:rPr>
          <w:rFonts w:ascii="Consolas" w:eastAsia="Times New Roman" w:hAnsi="Consolas" w:cs="Times New Roman"/>
          <w:color w:val="569CD6"/>
          <w:sz w:val="21"/>
          <w:szCs w:val="21"/>
        </w:rPr>
        <w:t>new</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4EC9B0"/>
          <w:sz w:val="21"/>
          <w:szCs w:val="21"/>
        </w:rPr>
        <w:t>Product</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9CDCFE"/>
          <w:sz w:val="21"/>
          <w:szCs w:val="21"/>
        </w:rPr>
        <w:t>name:</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CE9178"/>
          <w:sz w:val="21"/>
          <w:szCs w:val="21"/>
        </w:rPr>
        <w:t>'Tire Pump'</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9CDCFE"/>
          <w:sz w:val="21"/>
          <w:szCs w:val="21"/>
        </w:rPr>
        <w:t>price:</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B5CEA8"/>
          <w:sz w:val="21"/>
          <w:szCs w:val="21"/>
        </w:rPr>
        <w:t>25</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9CDCFE"/>
          <w:sz w:val="21"/>
          <w:szCs w:val="21"/>
        </w:rPr>
        <w:t>categories:</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CE9178"/>
          <w:sz w:val="21"/>
          <w:szCs w:val="21"/>
        </w:rPr>
        <w:t>'cycling'</w:t>
      </w:r>
      <w:r w:rsidRPr="00AF3F7C">
        <w:rPr>
          <w:rFonts w:ascii="Consolas" w:eastAsia="Times New Roman" w:hAnsi="Consolas" w:cs="Times New Roman"/>
          <w:color w:val="D4D4D4"/>
          <w:sz w:val="21"/>
          <w:szCs w:val="21"/>
        </w:rPr>
        <w:t>]});</w:t>
      </w:r>
    </w:p>
    <w:p w14:paraId="2D399805" w14:textId="77777777" w:rsidR="00AF3F7C" w:rsidRPr="00AF3F7C" w:rsidRDefault="00AF3F7C" w:rsidP="00AF3F7C">
      <w:pPr>
        <w:shd w:val="clear" w:color="auto" w:fill="1E1E1E"/>
        <w:spacing w:after="0" w:line="285" w:lineRule="atLeast"/>
        <w:rPr>
          <w:rFonts w:ascii="Consolas" w:eastAsia="Times New Roman" w:hAnsi="Consolas" w:cs="Times New Roman"/>
          <w:color w:val="D4D4D4"/>
          <w:sz w:val="21"/>
          <w:szCs w:val="21"/>
        </w:rPr>
      </w:pPr>
    </w:p>
    <w:p w14:paraId="1589C632" w14:textId="77777777" w:rsidR="00AF3F7C" w:rsidRPr="00AF3F7C" w:rsidRDefault="00AF3F7C" w:rsidP="00AF3F7C">
      <w:pPr>
        <w:shd w:val="clear" w:color="auto" w:fill="1E1E1E"/>
        <w:spacing w:after="0" w:line="285" w:lineRule="atLeast"/>
        <w:rPr>
          <w:rFonts w:ascii="Consolas" w:eastAsia="Times New Roman" w:hAnsi="Consolas" w:cs="Times New Roman"/>
          <w:color w:val="D4D4D4"/>
          <w:sz w:val="21"/>
          <w:szCs w:val="21"/>
        </w:rPr>
      </w:pPr>
      <w:proofErr w:type="spellStart"/>
      <w:r w:rsidRPr="00AF3F7C">
        <w:rPr>
          <w:rFonts w:ascii="Consolas" w:eastAsia="Times New Roman" w:hAnsi="Consolas" w:cs="Times New Roman"/>
          <w:color w:val="4FC1FF"/>
          <w:sz w:val="21"/>
          <w:szCs w:val="21"/>
        </w:rPr>
        <w:t>tirePump</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DCDCAA"/>
          <w:sz w:val="21"/>
          <w:szCs w:val="21"/>
        </w:rPr>
        <w:t>save</w:t>
      </w:r>
      <w:proofErr w:type="spellEnd"/>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6A9955"/>
          <w:sz w:val="21"/>
          <w:szCs w:val="21"/>
        </w:rPr>
        <w:t>//will get saved in database because price &gt; 20</w:t>
      </w:r>
    </w:p>
    <w:p w14:paraId="61851F7D" w14:textId="77777777" w:rsidR="00AF3F7C" w:rsidRPr="00AF3F7C" w:rsidRDefault="00AF3F7C" w:rsidP="00AF3F7C">
      <w:pPr>
        <w:shd w:val="clear" w:color="auto" w:fill="1E1E1E"/>
        <w:spacing w:after="0" w:line="285" w:lineRule="atLeast"/>
        <w:rPr>
          <w:rFonts w:ascii="Consolas" w:eastAsia="Times New Roman" w:hAnsi="Consolas" w:cs="Times New Roman"/>
          <w:color w:val="D4D4D4"/>
          <w:sz w:val="21"/>
          <w:szCs w:val="21"/>
        </w:rPr>
      </w:pP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DCDCAA"/>
          <w:sz w:val="21"/>
          <w:szCs w:val="21"/>
        </w:rPr>
        <w:t>then</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9CDCFE"/>
          <w:sz w:val="21"/>
          <w:szCs w:val="21"/>
        </w:rPr>
        <w:t>data</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569CD6"/>
          <w:sz w:val="21"/>
          <w:szCs w:val="21"/>
        </w:rPr>
        <w:t>=&gt;</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9CDCFE"/>
          <w:sz w:val="21"/>
          <w:szCs w:val="21"/>
        </w:rPr>
        <w:t>console</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DCDCAA"/>
          <w:sz w:val="21"/>
          <w:szCs w:val="21"/>
        </w:rPr>
        <w:t>log</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9CDCFE"/>
          <w:sz w:val="21"/>
          <w:szCs w:val="21"/>
        </w:rPr>
        <w:t>data</w:t>
      </w:r>
      <w:r w:rsidRPr="00AF3F7C">
        <w:rPr>
          <w:rFonts w:ascii="Consolas" w:eastAsia="Times New Roman" w:hAnsi="Consolas" w:cs="Times New Roman"/>
          <w:color w:val="D4D4D4"/>
          <w:sz w:val="21"/>
          <w:szCs w:val="21"/>
        </w:rPr>
        <w:t>))</w:t>
      </w:r>
    </w:p>
    <w:p w14:paraId="41FFA304" w14:textId="56F72BA4" w:rsidR="00AF3F7C" w:rsidRPr="000F4A8A" w:rsidRDefault="00AF3F7C" w:rsidP="000F4A8A">
      <w:pPr>
        <w:shd w:val="clear" w:color="auto" w:fill="1E1E1E"/>
        <w:spacing w:after="0" w:line="285" w:lineRule="atLeast"/>
        <w:rPr>
          <w:rFonts w:ascii="Consolas" w:eastAsia="Times New Roman" w:hAnsi="Consolas" w:cs="Times New Roman"/>
          <w:color w:val="D4D4D4"/>
          <w:sz w:val="21"/>
          <w:szCs w:val="21"/>
        </w:rPr>
      </w:pP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DCDCAA"/>
          <w:sz w:val="21"/>
          <w:szCs w:val="21"/>
        </w:rPr>
        <w:t>catch</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9CDCFE"/>
          <w:sz w:val="21"/>
          <w:szCs w:val="21"/>
        </w:rPr>
        <w:t>err</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569CD6"/>
          <w:sz w:val="21"/>
          <w:szCs w:val="21"/>
        </w:rPr>
        <w:t>=&gt;</w:t>
      </w:r>
      <w:r w:rsidRPr="00AF3F7C">
        <w:rPr>
          <w:rFonts w:ascii="Consolas" w:eastAsia="Times New Roman" w:hAnsi="Consolas" w:cs="Times New Roman"/>
          <w:color w:val="D4D4D4"/>
          <w:sz w:val="21"/>
          <w:szCs w:val="21"/>
        </w:rPr>
        <w:t> </w:t>
      </w:r>
      <w:r w:rsidRPr="00AF3F7C">
        <w:rPr>
          <w:rFonts w:ascii="Consolas" w:eastAsia="Times New Roman" w:hAnsi="Consolas" w:cs="Times New Roman"/>
          <w:color w:val="9CDCFE"/>
          <w:sz w:val="21"/>
          <w:szCs w:val="21"/>
        </w:rPr>
        <w:t>console</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DCDCAA"/>
          <w:sz w:val="21"/>
          <w:szCs w:val="21"/>
        </w:rPr>
        <w:t>log</w:t>
      </w:r>
      <w:r w:rsidRPr="00AF3F7C">
        <w:rPr>
          <w:rFonts w:ascii="Consolas" w:eastAsia="Times New Roman" w:hAnsi="Consolas" w:cs="Times New Roman"/>
          <w:color w:val="D4D4D4"/>
          <w:sz w:val="21"/>
          <w:szCs w:val="21"/>
        </w:rPr>
        <w:t>(</w:t>
      </w:r>
      <w:r w:rsidRPr="00AF3F7C">
        <w:rPr>
          <w:rFonts w:ascii="Consolas" w:eastAsia="Times New Roman" w:hAnsi="Consolas" w:cs="Times New Roman"/>
          <w:color w:val="9CDCFE"/>
          <w:sz w:val="21"/>
          <w:szCs w:val="21"/>
        </w:rPr>
        <w:t>err</w:t>
      </w:r>
      <w:r w:rsidRPr="00AF3F7C">
        <w:rPr>
          <w:rFonts w:ascii="Consolas" w:eastAsia="Times New Roman" w:hAnsi="Consolas" w:cs="Times New Roman"/>
          <w:color w:val="D4D4D4"/>
          <w:sz w:val="21"/>
          <w:szCs w:val="21"/>
        </w:rPr>
        <w:t>));</w:t>
      </w:r>
    </w:p>
    <w:p w14:paraId="7C125965" w14:textId="2B770CCC" w:rsidR="00AF3F7C" w:rsidRDefault="00AF3F7C" w:rsidP="00EE260C">
      <w:pPr>
        <w:rPr>
          <w:color w:val="538135" w:themeColor="accent6" w:themeShade="BF"/>
        </w:rPr>
      </w:pPr>
      <w:r w:rsidRPr="00AF3F7C">
        <w:rPr>
          <w:color w:val="538135" w:themeColor="accent6" w:themeShade="BF"/>
        </w:rPr>
        <w:t xml:space="preserve">Now what if we update the </w:t>
      </w:r>
      <w:proofErr w:type="spellStart"/>
      <w:r w:rsidRPr="00AF3F7C">
        <w:rPr>
          <w:color w:val="538135" w:themeColor="accent6" w:themeShade="BF"/>
        </w:rPr>
        <w:t>tirePump</w:t>
      </w:r>
      <w:proofErr w:type="spellEnd"/>
      <w:r w:rsidRPr="00AF3F7C">
        <w:rPr>
          <w:color w:val="538135" w:themeColor="accent6" w:themeShade="BF"/>
        </w:rPr>
        <w:t xml:space="preserve"> document?</w:t>
      </w:r>
    </w:p>
    <w:p w14:paraId="1FE3CD8F"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6A9955"/>
          <w:sz w:val="21"/>
          <w:szCs w:val="21"/>
        </w:rPr>
        <w:t>//the below code works even if the price is less than 10. </w:t>
      </w:r>
    </w:p>
    <w:p w14:paraId="0151976F" w14:textId="6565EF6A"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4EC9B0"/>
          <w:sz w:val="21"/>
          <w:szCs w:val="21"/>
        </w:rPr>
        <w:t>Product</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findOneAndUpdate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name:</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CE9178"/>
          <w:sz w:val="21"/>
          <w:szCs w:val="21"/>
        </w:rPr>
        <w:t>'</w:t>
      </w:r>
      <w:r w:rsidR="001A324A">
        <w:rPr>
          <w:rFonts w:ascii="Consolas" w:eastAsia="Times New Roman" w:hAnsi="Consolas" w:cs="Times New Roman"/>
          <w:color w:val="CE9178"/>
          <w:sz w:val="21"/>
          <w:szCs w:val="21"/>
        </w:rPr>
        <w:t>T</w:t>
      </w:r>
      <w:r w:rsidRPr="00393540">
        <w:rPr>
          <w:rFonts w:ascii="Consolas" w:eastAsia="Times New Roman" w:hAnsi="Consolas" w:cs="Times New Roman"/>
          <w:color w:val="CE9178"/>
          <w:sz w:val="21"/>
          <w:szCs w:val="21"/>
        </w:rPr>
        <w:t>ire pump'</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price:</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B5CEA8"/>
          <w:sz w:val="21"/>
          <w:szCs w:val="21"/>
        </w:rPr>
        <w:t>10</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new:</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true</w:t>
      </w:r>
      <w:r w:rsidRPr="00393540">
        <w:rPr>
          <w:rFonts w:ascii="Consolas" w:eastAsia="Times New Roman" w:hAnsi="Consolas" w:cs="Times New Roman"/>
          <w:color w:val="D4D4D4"/>
          <w:sz w:val="21"/>
          <w:szCs w:val="21"/>
        </w:rPr>
        <w:t>})</w:t>
      </w:r>
    </w:p>
    <w:p w14:paraId="322B1E72"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then</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data</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=&gt;</w:t>
      </w:r>
      <w:r w:rsidRPr="00393540">
        <w:rPr>
          <w:rFonts w:ascii="Consolas" w:eastAsia="Times New Roman" w:hAnsi="Consolas" w:cs="Times New Roman"/>
          <w:color w:val="D4D4D4"/>
          <w:sz w:val="21"/>
          <w:szCs w:val="21"/>
        </w:rPr>
        <w:t> {</w:t>
      </w:r>
    </w:p>
    <w:p w14:paraId="3B3BB9D5"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console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log</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data</w:t>
      </w:r>
      <w:r w:rsidRPr="00393540">
        <w:rPr>
          <w:rFonts w:ascii="Consolas" w:eastAsia="Times New Roman" w:hAnsi="Consolas" w:cs="Times New Roman"/>
          <w:color w:val="D4D4D4"/>
          <w:sz w:val="21"/>
          <w:szCs w:val="21"/>
        </w:rPr>
        <w:t>);</w:t>
      </w:r>
    </w:p>
    <w:p w14:paraId="7D54EB1E"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p>
    <w:p w14:paraId="3DCCD20A"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catch</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err</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=&gt;</w:t>
      </w:r>
      <w:r w:rsidRPr="00393540">
        <w:rPr>
          <w:rFonts w:ascii="Consolas" w:eastAsia="Times New Roman" w:hAnsi="Consolas" w:cs="Times New Roman"/>
          <w:color w:val="D4D4D4"/>
          <w:sz w:val="21"/>
          <w:szCs w:val="21"/>
        </w:rPr>
        <w:t> {</w:t>
      </w:r>
    </w:p>
    <w:p w14:paraId="75A29216"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console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log</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err</w:t>
      </w:r>
      <w:r w:rsidRPr="00393540">
        <w:rPr>
          <w:rFonts w:ascii="Consolas" w:eastAsia="Times New Roman" w:hAnsi="Consolas" w:cs="Times New Roman"/>
          <w:color w:val="D4D4D4"/>
          <w:sz w:val="21"/>
          <w:szCs w:val="21"/>
        </w:rPr>
        <w:t>);</w:t>
      </w:r>
    </w:p>
    <w:p w14:paraId="78CB48A1"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lastRenderedPageBreak/>
        <w:t>});</w:t>
      </w:r>
    </w:p>
    <w:p w14:paraId="1132ADE0" w14:textId="39C41005" w:rsidR="00AF3F7C" w:rsidRDefault="00393540" w:rsidP="00EE260C">
      <w:r w:rsidRPr="00393540">
        <w:rPr>
          <w:b/>
          <w:bCs/>
          <w:highlight w:val="green"/>
        </w:rPr>
        <w:t>So validations only work in default when we create a new document</w:t>
      </w:r>
      <w:r>
        <w:rPr>
          <w:b/>
          <w:bCs/>
        </w:rPr>
        <w:t xml:space="preserve">. </w:t>
      </w:r>
      <w:r>
        <w:t xml:space="preserve">To enforce validations in update method also, </w:t>
      </w:r>
      <w:r w:rsidR="000F59CB">
        <w:t xml:space="preserve">we have to set the </w:t>
      </w:r>
      <w:proofErr w:type="spellStart"/>
      <w:r w:rsidR="000F59CB" w:rsidRPr="000F59CB">
        <w:rPr>
          <w:color w:val="FF0000"/>
        </w:rPr>
        <w:t>runValidators</w:t>
      </w:r>
      <w:proofErr w:type="spellEnd"/>
      <w:r w:rsidR="000F59CB" w:rsidRPr="000F59CB">
        <w:rPr>
          <w:color w:val="FF0000"/>
        </w:rPr>
        <w:t xml:space="preserve"> </w:t>
      </w:r>
      <w:r w:rsidR="000F59CB">
        <w:t>option to true as shown below</w:t>
      </w:r>
    </w:p>
    <w:p w14:paraId="015DBF8A"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6A9955"/>
          <w:sz w:val="21"/>
          <w:szCs w:val="21"/>
        </w:rPr>
        <w:t>//the below code now works because </w:t>
      </w:r>
      <w:proofErr w:type="spellStart"/>
      <w:r w:rsidRPr="00393540">
        <w:rPr>
          <w:rFonts w:ascii="Consolas" w:eastAsia="Times New Roman" w:hAnsi="Consolas" w:cs="Times New Roman"/>
          <w:color w:val="6A9955"/>
          <w:sz w:val="21"/>
          <w:szCs w:val="21"/>
        </w:rPr>
        <w:t>runValidators</w:t>
      </w:r>
      <w:proofErr w:type="spellEnd"/>
      <w:r w:rsidRPr="00393540">
        <w:rPr>
          <w:rFonts w:ascii="Consolas" w:eastAsia="Times New Roman" w:hAnsi="Consolas" w:cs="Times New Roman"/>
          <w:color w:val="6A9955"/>
          <w:sz w:val="21"/>
          <w:szCs w:val="21"/>
        </w:rPr>
        <w:t> is set to true </w:t>
      </w:r>
    </w:p>
    <w:p w14:paraId="0489C8F5"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4EC9B0"/>
          <w:sz w:val="21"/>
          <w:szCs w:val="21"/>
        </w:rPr>
        <w:t>Product</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findOneAndUpdate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name:</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CE9178"/>
          <w:sz w:val="21"/>
          <w:szCs w:val="21"/>
        </w:rPr>
        <w:t>'tire pump'</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price:</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B5CEA8"/>
          <w:sz w:val="21"/>
          <w:szCs w:val="21"/>
        </w:rPr>
        <w:t>10</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new:</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true</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runValidators:</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true</w:t>
      </w:r>
      <w:r w:rsidRPr="00393540">
        <w:rPr>
          <w:rFonts w:ascii="Consolas" w:eastAsia="Times New Roman" w:hAnsi="Consolas" w:cs="Times New Roman"/>
          <w:color w:val="D4D4D4"/>
          <w:sz w:val="21"/>
          <w:szCs w:val="21"/>
        </w:rPr>
        <w:t>})</w:t>
      </w:r>
    </w:p>
    <w:p w14:paraId="34EF1ED8"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then</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data</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=&gt;</w:t>
      </w:r>
      <w:r w:rsidRPr="00393540">
        <w:rPr>
          <w:rFonts w:ascii="Consolas" w:eastAsia="Times New Roman" w:hAnsi="Consolas" w:cs="Times New Roman"/>
          <w:color w:val="D4D4D4"/>
          <w:sz w:val="21"/>
          <w:szCs w:val="21"/>
        </w:rPr>
        <w:t> {</w:t>
      </w:r>
    </w:p>
    <w:p w14:paraId="547F2083"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console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log</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data</w:t>
      </w:r>
      <w:r w:rsidRPr="00393540">
        <w:rPr>
          <w:rFonts w:ascii="Consolas" w:eastAsia="Times New Roman" w:hAnsi="Consolas" w:cs="Times New Roman"/>
          <w:color w:val="D4D4D4"/>
          <w:sz w:val="21"/>
          <w:szCs w:val="21"/>
        </w:rPr>
        <w:t>);</w:t>
      </w:r>
    </w:p>
    <w:p w14:paraId="2C0F2C8D"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p>
    <w:p w14:paraId="5D2CEF0B"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catch</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err</w:t>
      </w: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569CD6"/>
          <w:sz w:val="21"/>
          <w:szCs w:val="21"/>
        </w:rPr>
        <w:t>=&gt;</w:t>
      </w:r>
      <w:r w:rsidRPr="00393540">
        <w:rPr>
          <w:rFonts w:ascii="Consolas" w:eastAsia="Times New Roman" w:hAnsi="Consolas" w:cs="Times New Roman"/>
          <w:color w:val="D4D4D4"/>
          <w:sz w:val="21"/>
          <w:szCs w:val="21"/>
        </w:rPr>
        <w:t> {</w:t>
      </w:r>
    </w:p>
    <w:p w14:paraId="1FDB6053"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    </w:t>
      </w:r>
      <w:r w:rsidRPr="00393540">
        <w:rPr>
          <w:rFonts w:ascii="Consolas" w:eastAsia="Times New Roman" w:hAnsi="Consolas" w:cs="Times New Roman"/>
          <w:color w:val="9CDCFE"/>
          <w:sz w:val="21"/>
          <w:szCs w:val="21"/>
        </w:rPr>
        <w:t>console</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DCDCAA"/>
          <w:sz w:val="21"/>
          <w:szCs w:val="21"/>
        </w:rPr>
        <w:t>log</w:t>
      </w:r>
      <w:r w:rsidRPr="00393540">
        <w:rPr>
          <w:rFonts w:ascii="Consolas" w:eastAsia="Times New Roman" w:hAnsi="Consolas" w:cs="Times New Roman"/>
          <w:color w:val="D4D4D4"/>
          <w:sz w:val="21"/>
          <w:szCs w:val="21"/>
        </w:rPr>
        <w:t>(</w:t>
      </w:r>
      <w:r w:rsidRPr="00393540">
        <w:rPr>
          <w:rFonts w:ascii="Consolas" w:eastAsia="Times New Roman" w:hAnsi="Consolas" w:cs="Times New Roman"/>
          <w:color w:val="9CDCFE"/>
          <w:sz w:val="21"/>
          <w:szCs w:val="21"/>
        </w:rPr>
        <w:t>err</w:t>
      </w:r>
      <w:r w:rsidRPr="00393540">
        <w:rPr>
          <w:rFonts w:ascii="Consolas" w:eastAsia="Times New Roman" w:hAnsi="Consolas" w:cs="Times New Roman"/>
          <w:color w:val="D4D4D4"/>
          <w:sz w:val="21"/>
          <w:szCs w:val="21"/>
        </w:rPr>
        <w:t>);</w:t>
      </w:r>
    </w:p>
    <w:p w14:paraId="3E0B1623" w14:textId="77777777" w:rsidR="00393540" w:rsidRPr="00393540" w:rsidRDefault="00393540" w:rsidP="00393540">
      <w:pPr>
        <w:shd w:val="clear" w:color="auto" w:fill="1E1E1E"/>
        <w:spacing w:after="0" w:line="285" w:lineRule="atLeast"/>
        <w:rPr>
          <w:rFonts w:ascii="Consolas" w:eastAsia="Times New Roman" w:hAnsi="Consolas" w:cs="Times New Roman"/>
          <w:color w:val="D4D4D4"/>
          <w:sz w:val="21"/>
          <w:szCs w:val="21"/>
        </w:rPr>
      </w:pPr>
      <w:r w:rsidRPr="00393540">
        <w:rPr>
          <w:rFonts w:ascii="Consolas" w:eastAsia="Times New Roman" w:hAnsi="Consolas" w:cs="Times New Roman"/>
          <w:color w:val="D4D4D4"/>
          <w:sz w:val="21"/>
          <w:szCs w:val="21"/>
        </w:rPr>
        <w:t>});</w:t>
      </w:r>
    </w:p>
    <w:p w14:paraId="0391198D" w14:textId="1753FAD2" w:rsidR="00393540" w:rsidRDefault="00393540" w:rsidP="00EE260C"/>
    <w:p w14:paraId="0BCA032A" w14:textId="08C05048" w:rsidR="008D7796" w:rsidRDefault="008D7796" w:rsidP="00EE260C">
      <w:pPr>
        <w:rPr>
          <w:b/>
          <w:bCs/>
        </w:rPr>
      </w:pPr>
      <w:r w:rsidRPr="008D7796">
        <w:rPr>
          <w:b/>
          <w:bCs/>
        </w:rPr>
        <w:t>Mongoose validation errors</w:t>
      </w:r>
      <w:r>
        <w:rPr>
          <w:b/>
          <w:bCs/>
        </w:rPr>
        <w:t>:</w:t>
      </w:r>
    </w:p>
    <w:p w14:paraId="54D47FFE" w14:textId="5DE2E24B" w:rsidR="008D7796" w:rsidRDefault="00D4575D" w:rsidP="00EE260C">
      <w:r>
        <w:t>See the price and size property from the below schema</w:t>
      </w:r>
    </w:p>
    <w:p w14:paraId="6506776D"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proofErr w:type="spellStart"/>
      <w:r w:rsidRPr="00D4575D">
        <w:rPr>
          <w:rFonts w:ascii="Consolas" w:eastAsia="Times New Roman" w:hAnsi="Consolas" w:cs="Times New Roman"/>
          <w:color w:val="569CD6"/>
          <w:sz w:val="21"/>
          <w:szCs w:val="21"/>
        </w:rPr>
        <w:t>const</w:t>
      </w:r>
      <w:proofErr w:type="spellEnd"/>
      <w:r w:rsidRPr="00D4575D">
        <w:rPr>
          <w:rFonts w:ascii="Consolas" w:eastAsia="Times New Roman" w:hAnsi="Consolas" w:cs="Times New Roman"/>
          <w:color w:val="D4D4D4"/>
          <w:sz w:val="21"/>
          <w:szCs w:val="21"/>
        </w:rPr>
        <w:t> </w:t>
      </w:r>
      <w:proofErr w:type="spellStart"/>
      <w:r w:rsidRPr="00D4575D">
        <w:rPr>
          <w:rFonts w:ascii="Consolas" w:eastAsia="Times New Roman" w:hAnsi="Consolas" w:cs="Times New Roman"/>
          <w:color w:val="4FC1FF"/>
          <w:sz w:val="21"/>
          <w:szCs w:val="21"/>
        </w:rPr>
        <w:t>productSchema</w:t>
      </w:r>
      <w:proofErr w:type="spellEnd"/>
      <w:r w:rsidRPr="00D4575D">
        <w:rPr>
          <w:rFonts w:ascii="Consolas" w:eastAsia="Times New Roman" w:hAnsi="Consolas" w:cs="Times New Roman"/>
          <w:color w:val="D4D4D4"/>
          <w:sz w:val="21"/>
          <w:szCs w:val="21"/>
        </w:rPr>
        <w:t> = </w:t>
      </w:r>
      <w:r w:rsidRPr="00D4575D">
        <w:rPr>
          <w:rFonts w:ascii="Consolas" w:eastAsia="Times New Roman" w:hAnsi="Consolas" w:cs="Times New Roman"/>
          <w:color w:val="569CD6"/>
          <w:sz w:val="21"/>
          <w:szCs w:val="21"/>
        </w:rPr>
        <w:t>new</w:t>
      </w:r>
      <w:r w:rsidRPr="00D4575D">
        <w:rPr>
          <w:rFonts w:ascii="Consolas" w:eastAsia="Times New Roman" w:hAnsi="Consolas" w:cs="Times New Roman"/>
          <w:color w:val="D4D4D4"/>
          <w:sz w:val="21"/>
          <w:szCs w:val="21"/>
        </w:rPr>
        <w:t> </w:t>
      </w:r>
      <w:proofErr w:type="spellStart"/>
      <w:r w:rsidRPr="00D4575D">
        <w:rPr>
          <w:rFonts w:ascii="Consolas" w:eastAsia="Times New Roman" w:hAnsi="Consolas" w:cs="Times New Roman"/>
          <w:color w:val="4FC1FF"/>
          <w:sz w:val="21"/>
          <w:szCs w:val="21"/>
        </w:rPr>
        <w:t>mongoose</w:t>
      </w:r>
      <w:r w:rsidRPr="00D4575D">
        <w:rPr>
          <w:rFonts w:ascii="Consolas" w:eastAsia="Times New Roman" w:hAnsi="Consolas" w:cs="Times New Roman"/>
          <w:color w:val="D4D4D4"/>
          <w:sz w:val="21"/>
          <w:szCs w:val="21"/>
        </w:rPr>
        <w:t>.</w:t>
      </w:r>
      <w:r w:rsidRPr="00D4575D">
        <w:rPr>
          <w:rFonts w:ascii="Consolas" w:eastAsia="Times New Roman" w:hAnsi="Consolas" w:cs="Times New Roman"/>
          <w:color w:val="4EC9B0"/>
          <w:sz w:val="21"/>
          <w:szCs w:val="21"/>
        </w:rPr>
        <w:t>Schema</w:t>
      </w:r>
      <w:proofErr w:type="spellEnd"/>
      <w:r w:rsidRPr="00D4575D">
        <w:rPr>
          <w:rFonts w:ascii="Consolas" w:eastAsia="Times New Roman" w:hAnsi="Consolas" w:cs="Times New Roman"/>
          <w:color w:val="D4D4D4"/>
          <w:sz w:val="21"/>
          <w:szCs w:val="21"/>
        </w:rPr>
        <w:t>({</w:t>
      </w:r>
    </w:p>
    <w:p w14:paraId="4420791F"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name:</w:t>
      </w:r>
      <w:r w:rsidRPr="00D4575D">
        <w:rPr>
          <w:rFonts w:ascii="Consolas" w:eastAsia="Times New Roman" w:hAnsi="Consolas" w:cs="Times New Roman"/>
          <w:color w:val="D4D4D4"/>
          <w:sz w:val="21"/>
          <w:szCs w:val="21"/>
        </w:rPr>
        <w:t> {</w:t>
      </w:r>
    </w:p>
    <w:p w14:paraId="2CD38303"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'string'</w:t>
      </w:r>
      <w:r w:rsidRPr="00D4575D">
        <w:rPr>
          <w:rFonts w:ascii="Consolas" w:eastAsia="Times New Roman" w:hAnsi="Consolas" w:cs="Times New Roman"/>
          <w:color w:val="D4D4D4"/>
          <w:sz w:val="21"/>
          <w:szCs w:val="21"/>
        </w:rPr>
        <w:t>,</w:t>
      </w:r>
    </w:p>
    <w:p w14:paraId="4955E162"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required:</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569CD6"/>
          <w:sz w:val="21"/>
          <w:szCs w:val="21"/>
        </w:rPr>
        <w:t>true</w:t>
      </w:r>
      <w:r w:rsidRPr="00D4575D">
        <w:rPr>
          <w:rFonts w:ascii="Consolas" w:eastAsia="Times New Roman" w:hAnsi="Consolas" w:cs="Times New Roman"/>
          <w:color w:val="D4D4D4"/>
          <w:sz w:val="21"/>
          <w:szCs w:val="21"/>
        </w:rPr>
        <w:t>,</w:t>
      </w:r>
    </w:p>
    <w:p w14:paraId="7EB43787"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lowercase: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569CD6"/>
          <w:sz w:val="21"/>
          <w:szCs w:val="21"/>
        </w:rPr>
        <w:t>true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//if name is "BIKE", then it will get saved as "bike"</w:t>
      </w:r>
    </w:p>
    <w:p w14:paraId="62C32875"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trim:</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569CD6"/>
          <w:sz w:val="21"/>
          <w:szCs w:val="21"/>
        </w:rPr>
        <w:t>true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  </w:t>
      </w:r>
      <w:proofErr w:type="spellStart"/>
      <w:r w:rsidRPr="00D4575D">
        <w:rPr>
          <w:rFonts w:ascii="Consolas" w:eastAsia="Times New Roman" w:hAnsi="Consolas" w:cs="Times New Roman"/>
          <w:color w:val="6A9955"/>
          <w:sz w:val="21"/>
          <w:szCs w:val="21"/>
        </w:rPr>
        <w:t>BiKE</w:t>
      </w:r>
      <w:proofErr w:type="spellEnd"/>
      <w:r w:rsidRPr="00D4575D">
        <w:rPr>
          <w:rFonts w:ascii="Consolas" w:eastAsia="Times New Roman" w:hAnsi="Consolas" w:cs="Times New Roman"/>
          <w:color w:val="6A9955"/>
          <w:sz w:val="21"/>
          <w:szCs w:val="21"/>
        </w:rPr>
        <w:t>  " will be saved as "bike"</w:t>
      </w:r>
    </w:p>
    <w:p w14:paraId="73F3F86D"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roofErr w:type="spellStart"/>
      <w:r w:rsidRPr="00D4575D">
        <w:rPr>
          <w:rFonts w:ascii="Consolas" w:eastAsia="Times New Roman" w:hAnsi="Consolas" w:cs="Times New Roman"/>
          <w:color w:val="9CDCFE"/>
          <w:sz w:val="21"/>
          <w:szCs w:val="21"/>
        </w:rPr>
        <w:t>maxLength</w:t>
      </w:r>
      <w:proofErr w:type="spellEnd"/>
      <w:r w:rsidRPr="00D4575D">
        <w:rPr>
          <w:rFonts w:ascii="Consolas" w:eastAsia="Times New Roman" w:hAnsi="Consolas" w:cs="Times New Roman"/>
          <w:color w:val="9CDCFE"/>
          <w:sz w:val="21"/>
          <w:szCs w:val="21"/>
        </w:rPr>
        <w:t>:</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B5CEA8"/>
          <w:sz w:val="21"/>
          <w:szCs w:val="21"/>
        </w:rPr>
        <w:t>20</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//Name should have </w:t>
      </w:r>
      <w:proofErr w:type="spellStart"/>
      <w:r w:rsidRPr="00D4575D">
        <w:rPr>
          <w:rFonts w:ascii="Consolas" w:eastAsia="Times New Roman" w:hAnsi="Consolas" w:cs="Times New Roman"/>
          <w:color w:val="6A9955"/>
          <w:sz w:val="21"/>
          <w:szCs w:val="21"/>
        </w:rPr>
        <w:t>maxLength</w:t>
      </w:r>
      <w:proofErr w:type="spellEnd"/>
      <w:r w:rsidRPr="00D4575D">
        <w:rPr>
          <w:rFonts w:ascii="Consolas" w:eastAsia="Times New Roman" w:hAnsi="Consolas" w:cs="Times New Roman"/>
          <w:color w:val="6A9955"/>
          <w:sz w:val="21"/>
          <w:szCs w:val="21"/>
        </w:rPr>
        <w:t> of 20</w:t>
      </w:r>
    </w:p>
    <w:p w14:paraId="718E6B53"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7FB8478F"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price:</w:t>
      </w:r>
      <w:r w:rsidRPr="00D4575D">
        <w:rPr>
          <w:rFonts w:ascii="Consolas" w:eastAsia="Times New Roman" w:hAnsi="Consolas" w:cs="Times New Roman"/>
          <w:color w:val="D4D4D4"/>
          <w:sz w:val="21"/>
          <w:szCs w:val="21"/>
        </w:rPr>
        <w:t> {</w:t>
      </w:r>
    </w:p>
    <w:p w14:paraId="5B9E3541"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'number'</w:t>
      </w:r>
      <w:r w:rsidRPr="00D4575D">
        <w:rPr>
          <w:rFonts w:ascii="Consolas" w:eastAsia="Times New Roman" w:hAnsi="Consolas" w:cs="Times New Roman"/>
          <w:color w:val="D4D4D4"/>
          <w:sz w:val="21"/>
          <w:szCs w:val="21"/>
        </w:rPr>
        <w:t>,</w:t>
      </w:r>
    </w:p>
    <w:p w14:paraId="5F6DE5A3"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required:</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569CD6"/>
          <w:sz w:val="21"/>
          <w:szCs w:val="21"/>
        </w:rPr>
        <w:t>true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//required means this field cannot be empty</w:t>
      </w:r>
    </w:p>
    <w:p w14:paraId="160F950E"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min:</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B5CEA8"/>
          <w:sz w:val="21"/>
          <w:szCs w:val="21"/>
        </w:rPr>
        <w:t>20</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'price must be greater &gt;= 20'</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//minimum price should be 20 and if it is not, then the error msg which is defined in the second element will be shown</w:t>
      </w:r>
    </w:p>
    <w:p w14:paraId="6ED5F0B5"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2080398E"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roofErr w:type="spellStart"/>
      <w:r w:rsidRPr="00D4575D">
        <w:rPr>
          <w:rFonts w:ascii="Consolas" w:eastAsia="Times New Roman" w:hAnsi="Consolas" w:cs="Times New Roman"/>
          <w:color w:val="9CDCFE"/>
          <w:sz w:val="21"/>
          <w:szCs w:val="21"/>
        </w:rPr>
        <w:t>onSale</w:t>
      </w:r>
      <w:proofErr w:type="spellEnd"/>
      <w:r w:rsidRPr="00D4575D">
        <w:rPr>
          <w:rFonts w:ascii="Consolas" w:eastAsia="Times New Roman" w:hAnsi="Consolas" w:cs="Times New Roman"/>
          <w:color w:val="9CDCFE"/>
          <w:sz w:val="21"/>
          <w:szCs w:val="21"/>
        </w:rPr>
        <w:t>:</w:t>
      </w:r>
      <w:r w:rsidRPr="00D4575D">
        <w:rPr>
          <w:rFonts w:ascii="Consolas" w:eastAsia="Times New Roman" w:hAnsi="Consolas" w:cs="Times New Roman"/>
          <w:color w:val="D4D4D4"/>
          <w:sz w:val="21"/>
          <w:szCs w:val="21"/>
        </w:rPr>
        <w:t> {</w:t>
      </w:r>
    </w:p>
    <w:p w14:paraId="722CC257"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w:t>
      </w:r>
      <w:proofErr w:type="spellStart"/>
      <w:r w:rsidRPr="00D4575D">
        <w:rPr>
          <w:rFonts w:ascii="Consolas" w:eastAsia="Times New Roman" w:hAnsi="Consolas" w:cs="Times New Roman"/>
          <w:color w:val="CE9178"/>
          <w:sz w:val="21"/>
          <w:szCs w:val="21"/>
        </w:rPr>
        <w:t>boolean</w:t>
      </w:r>
      <w:proofErr w:type="spellEnd"/>
      <w:r w:rsidRPr="00D4575D">
        <w:rPr>
          <w:rFonts w:ascii="Consolas" w:eastAsia="Times New Roman" w:hAnsi="Consolas" w:cs="Times New Roman"/>
          <w:color w:val="CE9178"/>
          <w:sz w:val="21"/>
          <w:szCs w:val="21"/>
        </w:rPr>
        <w:t>'</w:t>
      </w:r>
      <w:r w:rsidRPr="00D4575D">
        <w:rPr>
          <w:rFonts w:ascii="Consolas" w:eastAsia="Times New Roman" w:hAnsi="Consolas" w:cs="Times New Roman"/>
          <w:color w:val="D4D4D4"/>
          <w:sz w:val="21"/>
          <w:szCs w:val="21"/>
        </w:rPr>
        <w:t>,</w:t>
      </w:r>
    </w:p>
    <w:p w14:paraId="3A2887EE"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default:</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569CD6"/>
          <w:sz w:val="21"/>
          <w:szCs w:val="21"/>
        </w:rPr>
        <w:t>false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//if this parameter is not included in document, it would have a default value of false</w:t>
      </w:r>
    </w:p>
    <w:p w14:paraId="3FF386E9"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7C8B5D20"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categories:</w:t>
      </w:r>
      <w:r w:rsidRPr="00D4575D">
        <w:rPr>
          <w:rFonts w:ascii="Consolas" w:eastAsia="Times New Roman" w:hAnsi="Consolas" w:cs="Times New Roman"/>
          <w:color w:val="D4D4D4"/>
          <w:sz w:val="21"/>
          <w:szCs w:val="21"/>
        </w:rPr>
        <w:t> {</w:t>
      </w:r>
    </w:p>
    <w:p w14:paraId="09809595"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4EC9B0"/>
          <w:sz w:val="21"/>
          <w:szCs w:val="21"/>
        </w:rPr>
        <w:t>String</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//categories is an array of strings</w:t>
      </w:r>
    </w:p>
    <w:p w14:paraId="24F71979"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3698EE1B"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qty:</w:t>
      </w:r>
      <w:r w:rsidRPr="00D4575D">
        <w:rPr>
          <w:rFonts w:ascii="Consolas" w:eastAsia="Times New Roman" w:hAnsi="Consolas" w:cs="Times New Roman"/>
          <w:color w:val="D4D4D4"/>
          <w:sz w:val="21"/>
          <w:szCs w:val="21"/>
        </w:rPr>
        <w:t> { </w:t>
      </w:r>
      <w:r w:rsidRPr="00D4575D">
        <w:rPr>
          <w:rFonts w:ascii="Consolas" w:eastAsia="Times New Roman" w:hAnsi="Consolas" w:cs="Times New Roman"/>
          <w:color w:val="6A9955"/>
          <w:sz w:val="21"/>
          <w:szCs w:val="21"/>
        </w:rPr>
        <w:t>//nested </w:t>
      </w:r>
    </w:p>
    <w:p w14:paraId="23F34FA9"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online:</w:t>
      </w:r>
      <w:r w:rsidRPr="00D4575D">
        <w:rPr>
          <w:rFonts w:ascii="Consolas" w:eastAsia="Times New Roman" w:hAnsi="Consolas" w:cs="Times New Roman"/>
          <w:color w:val="D4D4D4"/>
          <w:sz w:val="21"/>
          <w:szCs w:val="21"/>
        </w:rPr>
        <w:t> {</w:t>
      </w:r>
    </w:p>
    <w:p w14:paraId="4843D5AB"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'number'</w:t>
      </w:r>
      <w:r w:rsidRPr="00D4575D">
        <w:rPr>
          <w:rFonts w:ascii="Consolas" w:eastAsia="Times New Roman" w:hAnsi="Consolas" w:cs="Times New Roman"/>
          <w:color w:val="D4D4D4"/>
          <w:sz w:val="21"/>
          <w:szCs w:val="21"/>
        </w:rPr>
        <w:t>,</w:t>
      </w:r>
    </w:p>
    <w:p w14:paraId="6D68E1B4"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default:</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B5CEA8"/>
          <w:sz w:val="21"/>
          <w:szCs w:val="21"/>
        </w:rPr>
        <w:t>0</w:t>
      </w:r>
    </w:p>
    <w:p w14:paraId="6BA79566"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171B502F"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roofErr w:type="spellStart"/>
      <w:r w:rsidRPr="00D4575D">
        <w:rPr>
          <w:rFonts w:ascii="Consolas" w:eastAsia="Times New Roman" w:hAnsi="Consolas" w:cs="Times New Roman"/>
          <w:color w:val="9CDCFE"/>
          <w:sz w:val="21"/>
          <w:szCs w:val="21"/>
        </w:rPr>
        <w:t>inStore</w:t>
      </w:r>
      <w:proofErr w:type="spellEnd"/>
      <w:r w:rsidRPr="00D4575D">
        <w:rPr>
          <w:rFonts w:ascii="Consolas" w:eastAsia="Times New Roman" w:hAnsi="Consolas" w:cs="Times New Roman"/>
          <w:color w:val="9CDCFE"/>
          <w:sz w:val="21"/>
          <w:szCs w:val="21"/>
        </w:rPr>
        <w:t>:</w:t>
      </w:r>
      <w:r w:rsidRPr="00D4575D">
        <w:rPr>
          <w:rFonts w:ascii="Consolas" w:eastAsia="Times New Roman" w:hAnsi="Consolas" w:cs="Times New Roman"/>
          <w:color w:val="D4D4D4"/>
          <w:sz w:val="21"/>
          <w:szCs w:val="21"/>
        </w:rPr>
        <w:t> {</w:t>
      </w:r>
    </w:p>
    <w:p w14:paraId="0DDFE4BB"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'number'</w:t>
      </w:r>
    </w:p>
    <w:p w14:paraId="6156A29D"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53A94237"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lastRenderedPageBreak/>
        <w:t>    },</w:t>
      </w:r>
    </w:p>
    <w:p w14:paraId="1F5E2860"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size:</w:t>
      </w:r>
      <w:r w:rsidRPr="00D4575D">
        <w:rPr>
          <w:rFonts w:ascii="Consolas" w:eastAsia="Times New Roman" w:hAnsi="Consolas" w:cs="Times New Roman"/>
          <w:color w:val="D4D4D4"/>
          <w:sz w:val="21"/>
          <w:szCs w:val="21"/>
        </w:rPr>
        <w:t> {</w:t>
      </w:r>
    </w:p>
    <w:p w14:paraId="7A3FB008"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type:</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'string'</w:t>
      </w:r>
      <w:r w:rsidRPr="00D4575D">
        <w:rPr>
          <w:rFonts w:ascii="Consolas" w:eastAsia="Times New Roman" w:hAnsi="Consolas" w:cs="Times New Roman"/>
          <w:color w:val="D4D4D4"/>
          <w:sz w:val="21"/>
          <w:szCs w:val="21"/>
        </w:rPr>
        <w:t>,</w:t>
      </w:r>
    </w:p>
    <w:p w14:paraId="785115D8"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9CDCFE"/>
          <w:sz w:val="21"/>
          <w:szCs w:val="21"/>
        </w:rPr>
        <w:t>enum:</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'S'</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'M'</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'L'</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CE9178"/>
          <w:sz w:val="21"/>
          <w:szCs w:val="21"/>
        </w:rPr>
        <w:t>'XL'</w:t>
      </w:r>
      <w:r w:rsidRPr="00D4575D">
        <w:rPr>
          <w:rFonts w:ascii="Consolas" w:eastAsia="Times New Roman" w:hAnsi="Consolas" w:cs="Times New Roman"/>
          <w:color w:val="D4D4D4"/>
          <w:sz w:val="21"/>
          <w:szCs w:val="21"/>
        </w:rPr>
        <w:t>] </w:t>
      </w:r>
      <w:r w:rsidRPr="00D4575D">
        <w:rPr>
          <w:rFonts w:ascii="Consolas" w:eastAsia="Times New Roman" w:hAnsi="Consolas" w:cs="Times New Roman"/>
          <w:color w:val="6A9955"/>
          <w:sz w:val="21"/>
          <w:szCs w:val="21"/>
        </w:rPr>
        <w:t>//the size should be one of the values from this array</w:t>
      </w:r>
    </w:p>
    <w:p w14:paraId="59BFF1E2"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    }</w:t>
      </w:r>
    </w:p>
    <w:p w14:paraId="33AF5307" w14:textId="77777777" w:rsidR="00D4575D" w:rsidRPr="00D4575D" w:rsidRDefault="00D4575D" w:rsidP="00D4575D">
      <w:pPr>
        <w:shd w:val="clear" w:color="auto" w:fill="1E1E1E"/>
        <w:spacing w:after="0" w:line="285" w:lineRule="atLeast"/>
        <w:rPr>
          <w:rFonts w:ascii="Consolas" w:eastAsia="Times New Roman" w:hAnsi="Consolas" w:cs="Times New Roman"/>
          <w:color w:val="D4D4D4"/>
          <w:sz w:val="21"/>
          <w:szCs w:val="21"/>
        </w:rPr>
      </w:pPr>
      <w:r w:rsidRPr="00D4575D">
        <w:rPr>
          <w:rFonts w:ascii="Consolas" w:eastAsia="Times New Roman" w:hAnsi="Consolas" w:cs="Times New Roman"/>
          <w:color w:val="D4D4D4"/>
          <w:sz w:val="21"/>
          <w:szCs w:val="21"/>
        </w:rPr>
        <w:t>});</w:t>
      </w:r>
    </w:p>
    <w:p w14:paraId="64105281" w14:textId="2526E688" w:rsidR="00D4575D" w:rsidRDefault="00D4575D" w:rsidP="00EE260C"/>
    <w:p w14:paraId="6066B0D1" w14:textId="01043382" w:rsidR="002363E5" w:rsidRDefault="002363E5" w:rsidP="00EE260C">
      <w:pPr>
        <w:rPr>
          <w:b/>
          <w:bCs/>
        </w:rPr>
      </w:pPr>
      <w:r>
        <w:rPr>
          <w:b/>
          <w:bCs/>
        </w:rPr>
        <w:t>Mongoose Instance Methods:</w:t>
      </w:r>
    </w:p>
    <w:p w14:paraId="1290071B"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4FC1FF"/>
          <w:sz w:val="21"/>
          <w:szCs w:val="21"/>
        </w:rPr>
        <w:t>productSchema</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methods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greet</w:t>
      </w:r>
      <w:proofErr w:type="spellEnd"/>
      <w:r w:rsidRPr="00465639">
        <w:rPr>
          <w:rFonts w:ascii="Consolas" w:eastAsia="Times New Roman" w:hAnsi="Consolas" w:cs="Times New Roman"/>
          <w:color w:val="D4D4D4"/>
          <w:sz w:val="21"/>
          <w:szCs w:val="21"/>
        </w:rPr>
        <w:t> = </w:t>
      </w:r>
      <w:r w:rsidRPr="00465639">
        <w:rPr>
          <w:rFonts w:ascii="Consolas" w:eastAsia="Times New Roman" w:hAnsi="Consolas" w:cs="Times New Roman"/>
          <w:color w:val="569CD6"/>
          <w:sz w:val="21"/>
          <w:szCs w:val="21"/>
        </w:rPr>
        <w:t>function</w:t>
      </w:r>
      <w:r w:rsidRPr="00465639">
        <w:rPr>
          <w:rFonts w:ascii="Consolas" w:eastAsia="Times New Roman" w:hAnsi="Consolas" w:cs="Times New Roman"/>
          <w:color w:val="D4D4D4"/>
          <w:sz w:val="21"/>
          <w:szCs w:val="21"/>
        </w:rPr>
        <w:t>(){</w:t>
      </w:r>
    </w:p>
    <w:p w14:paraId="3A6D57FF"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9CDCFE"/>
          <w:sz w:val="21"/>
          <w:szCs w:val="21"/>
        </w:rPr>
        <w:t>console</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log</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CE9178"/>
          <w:sz w:val="21"/>
          <w:szCs w:val="21"/>
        </w:rPr>
        <w:t>"Hello"</w:t>
      </w:r>
      <w:r w:rsidRPr="00465639">
        <w:rPr>
          <w:rFonts w:ascii="Consolas" w:eastAsia="Times New Roman" w:hAnsi="Consolas" w:cs="Times New Roman"/>
          <w:color w:val="D4D4D4"/>
          <w:sz w:val="21"/>
          <w:szCs w:val="21"/>
        </w:rPr>
        <w:t>);</w:t>
      </w:r>
    </w:p>
    <w:p w14:paraId="0FD5AC87"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9CDCFE"/>
          <w:sz w:val="21"/>
          <w:szCs w:val="21"/>
        </w:rPr>
        <w:t>console</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log</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CE9178"/>
          <w:sz w:val="21"/>
          <w:szCs w:val="21"/>
        </w:rPr>
        <w:t>`</w:t>
      </w:r>
      <w:r w:rsidRPr="00465639">
        <w:rPr>
          <w:rFonts w:ascii="Consolas" w:eastAsia="Times New Roman" w:hAnsi="Consolas" w:cs="Times New Roman"/>
          <w:color w:val="569CD6"/>
          <w:sz w:val="21"/>
          <w:szCs w:val="21"/>
        </w:rPr>
        <w:t>${this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name</w:t>
      </w:r>
      <w:r w:rsidRPr="00465639">
        <w:rPr>
          <w:rFonts w:ascii="Consolas" w:eastAsia="Times New Roman" w:hAnsi="Consolas" w:cs="Times New Roman"/>
          <w:color w:val="569CD6"/>
          <w:sz w:val="21"/>
          <w:szCs w:val="21"/>
        </w:rPr>
        <w:t>}</w:t>
      </w:r>
      <w:r w:rsidRPr="00465639">
        <w:rPr>
          <w:rFonts w:ascii="Consolas" w:eastAsia="Times New Roman" w:hAnsi="Consolas" w:cs="Times New Roman"/>
          <w:color w:val="CE9178"/>
          <w:sz w:val="21"/>
          <w:szCs w:val="21"/>
        </w:rPr>
        <w:t>`</w:t>
      </w:r>
      <w:r w:rsidRPr="00465639">
        <w:rPr>
          <w:rFonts w:ascii="Consolas" w:eastAsia="Times New Roman" w:hAnsi="Consolas" w:cs="Times New Roman"/>
          <w:color w:val="D4D4D4"/>
          <w:sz w:val="21"/>
          <w:szCs w:val="21"/>
        </w:rPr>
        <w:t>);</w:t>
      </w:r>
    </w:p>
    <w:p w14:paraId="1348772F"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w:t>
      </w:r>
    </w:p>
    <w:p w14:paraId="5E110C21"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
    <w:p w14:paraId="4F0B47D2"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4FC1FF"/>
          <w:sz w:val="21"/>
          <w:szCs w:val="21"/>
        </w:rPr>
        <w:t>productSchema</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methods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toggleOnSale</w:t>
      </w:r>
      <w:proofErr w:type="spellEnd"/>
      <w:r w:rsidRPr="00465639">
        <w:rPr>
          <w:rFonts w:ascii="Consolas" w:eastAsia="Times New Roman" w:hAnsi="Consolas" w:cs="Times New Roman"/>
          <w:color w:val="D4D4D4"/>
          <w:sz w:val="21"/>
          <w:szCs w:val="21"/>
        </w:rPr>
        <w:t> = </w:t>
      </w:r>
      <w:r w:rsidRPr="00465639">
        <w:rPr>
          <w:rFonts w:ascii="Consolas" w:eastAsia="Times New Roman" w:hAnsi="Consolas" w:cs="Times New Roman"/>
          <w:color w:val="569CD6"/>
          <w:sz w:val="21"/>
          <w:szCs w:val="21"/>
        </w:rPr>
        <w:t>function</w:t>
      </w:r>
      <w:r w:rsidRPr="00465639">
        <w:rPr>
          <w:rFonts w:ascii="Consolas" w:eastAsia="Times New Roman" w:hAnsi="Consolas" w:cs="Times New Roman"/>
          <w:color w:val="D4D4D4"/>
          <w:sz w:val="21"/>
          <w:szCs w:val="21"/>
        </w:rPr>
        <w:t>(){</w:t>
      </w:r>
    </w:p>
    <w:p w14:paraId="7ECF2A76"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    </w:t>
      </w:r>
      <w:proofErr w:type="spellStart"/>
      <w:r w:rsidRPr="00465639">
        <w:rPr>
          <w:rFonts w:ascii="Consolas" w:eastAsia="Times New Roman" w:hAnsi="Consolas" w:cs="Times New Roman"/>
          <w:color w:val="569CD6"/>
          <w:sz w:val="21"/>
          <w:szCs w:val="21"/>
        </w:rPr>
        <w:t>this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onSale</w:t>
      </w:r>
      <w:proofErr w:type="spellEnd"/>
      <w:r w:rsidRPr="00465639">
        <w:rPr>
          <w:rFonts w:ascii="Consolas" w:eastAsia="Times New Roman" w:hAnsi="Consolas" w:cs="Times New Roman"/>
          <w:color w:val="D4D4D4"/>
          <w:sz w:val="21"/>
          <w:szCs w:val="21"/>
        </w:rPr>
        <w:t> = !</w:t>
      </w:r>
      <w:proofErr w:type="spellStart"/>
      <w:r w:rsidRPr="00465639">
        <w:rPr>
          <w:rFonts w:ascii="Consolas" w:eastAsia="Times New Roman" w:hAnsi="Consolas" w:cs="Times New Roman"/>
          <w:color w:val="569CD6"/>
          <w:sz w:val="21"/>
          <w:szCs w:val="21"/>
        </w:rPr>
        <w:t>this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onSale</w:t>
      </w:r>
      <w:proofErr w:type="spellEnd"/>
      <w:r w:rsidRPr="00465639">
        <w:rPr>
          <w:rFonts w:ascii="Consolas" w:eastAsia="Times New Roman" w:hAnsi="Consolas" w:cs="Times New Roman"/>
          <w:color w:val="D4D4D4"/>
          <w:sz w:val="21"/>
          <w:szCs w:val="21"/>
        </w:rPr>
        <w:t>;</w:t>
      </w:r>
    </w:p>
    <w:p w14:paraId="6C9CF5A3"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    </w:t>
      </w:r>
      <w:proofErr w:type="spellStart"/>
      <w:r w:rsidRPr="00465639">
        <w:rPr>
          <w:rFonts w:ascii="Consolas" w:eastAsia="Times New Roman" w:hAnsi="Consolas" w:cs="Times New Roman"/>
          <w:color w:val="569CD6"/>
          <w:sz w:val="21"/>
          <w:szCs w:val="21"/>
        </w:rPr>
        <w:t>this</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save</w:t>
      </w:r>
      <w:proofErr w:type="spellEnd"/>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6A9955"/>
          <w:sz w:val="21"/>
          <w:szCs w:val="21"/>
        </w:rPr>
        <w:t>//after toggling, save in </w:t>
      </w:r>
      <w:proofErr w:type="spellStart"/>
      <w:r w:rsidRPr="00465639">
        <w:rPr>
          <w:rFonts w:ascii="Consolas" w:eastAsia="Times New Roman" w:hAnsi="Consolas" w:cs="Times New Roman"/>
          <w:color w:val="6A9955"/>
          <w:sz w:val="21"/>
          <w:szCs w:val="21"/>
        </w:rPr>
        <w:t>db</w:t>
      </w:r>
      <w:proofErr w:type="spellEnd"/>
    </w:p>
    <w:p w14:paraId="5C886952"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r w:rsidRPr="00465639">
        <w:rPr>
          <w:rFonts w:ascii="Consolas" w:eastAsia="Times New Roman" w:hAnsi="Consolas" w:cs="Times New Roman"/>
          <w:color w:val="D4D4D4"/>
          <w:sz w:val="21"/>
          <w:szCs w:val="21"/>
        </w:rPr>
        <w:t>}</w:t>
      </w:r>
    </w:p>
    <w:p w14:paraId="783D5969"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
    <w:p w14:paraId="649BFD30"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569CD6"/>
          <w:sz w:val="21"/>
          <w:szCs w:val="21"/>
        </w:rPr>
        <w:t>const</w:t>
      </w:r>
      <w:proofErr w:type="spellEnd"/>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4EC9B0"/>
          <w:sz w:val="21"/>
          <w:szCs w:val="21"/>
        </w:rPr>
        <w:t>Product</w:t>
      </w:r>
      <w:r w:rsidRPr="00465639">
        <w:rPr>
          <w:rFonts w:ascii="Consolas" w:eastAsia="Times New Roman" w:hAnsi="Consolas" w:cs="Times New Roman"/>
          <w:color w:val="D4D4D4"/>
          <w:sz w:val="21"/>
          <w:szCs w:val="21"/>
        </w:rPr>
        <w:t> = </w:t>
      </w:r>
      <w:proofErr w:type="spellStart"/>
      <w:r w:rsidRPr="00465639">
        <w:rPr>
          <w:rFonts w:ascii="Consolas" w:eastAsia="Times New Roman" w:hAnsi="Consolas" w:cs="Times New Roman"/>
          <w:color w:val="4FC1FF"/>
          <w:sz w:val="21"/>
          <w:szCs w:val="21"/>
        </w:rPr>
        <w:t>mongoose</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model</w:t>
      </w:r>
      <w:proofErr w:type="spellEnd"/>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CE9178"/>
          <w:sz w:val="21"/>
          <w:szCs w:val="21"/>
        </w:rPr>
        <w:t>'Product'</w:t>
      </w:r>
      <w:r w:rsidRPr="00465639">
        <w:rPr>
          <w:rFonts w:ascii="Consolas" w:eastAsia="Times New Roman" w:hAnsi="Consolas" w:cs="Times New Roman"/>
          <w:color w:val="D4D4D4"/>
          <w:sz w:val="21"/>
          <w:szCs w:val="21"/>
        </w:rPr>
        <w:t>, </w:t>
      </w:r>
      <w:proofErr w:type="spellStart"/>
      <w:r w:rsidRPr="00465639">
        <w:rPr>
          <w:rFonts w:ascii="Consolas" w:eastAsia="Times New Roman" w:hAnsi="Consolas" w:cs="Times New Roman"/>
          <w:color w:val="4FC1FF"/>
          <w:sz w:val="21"/>
          <w:szCs w:val="21"/>
        </w:rPr>
        <w:t>productSchema</w:t>
      </w:r>
      <w:proofErr w:type="spellEnd"/>
      <w:r w:rsidRPr="00465639">
        <w:rPr>
          <w:rFonts w:ascii="Consolas" w:eastAsia="Times New Roman" w:hAnsi="Consolas" w:cs="Times New Roman"/>
          <w:color w:val="D4D4D4"/>
          <w:sz w:val="21"/>
          <w:szCs w:val="21"/>
        </w:rPr>
        <w:t>);</w:t>
      </w:r>
    </w:p>
    <w:p w14:paraId="4F4D17F1" w14:textId="77777777" w:rsidR="00465639" w:rsidRPr="00465639" w:rsidRDefault="00465639" w:rsidP="00465639">
      <w:pPr>
        <w:shd w:val="clear" w:color="auto" w:fill="1E1E1E"/>
        <w:spacing w:after="240" w:line="285" w:lineRule="atLeast"/>
        <w:rPr>
          <w:rFonts w:ascii="Consolas" w:eastAsia="Times New Roman" w:hAnsi="Consolas" w:cs="Times New Roman"/>
          <w:color w:val="D4D4D4"/>
          <w:sz w:val="21"/>
          <w:szCs w:val="21"/>
        </w:rPr>
      </w:pPr>
    </w:p>
    <w:p w14:paraId="5B9C5BE8"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569CD6"/>
          <w:sz w:val="21"/>
          <w:szCs w:val="21"/>
        </w:rPr>
        <w:t>const</w:t>
      </w:r>
      <w:proofErr w:type="spellEnd"/>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4FC1FF"/>
          <w:sz w:val="21"/>
          <w:szCs w:val="21"/>
        </w:rPr>
        <w:t>bike</w:t>
      </w:r>
      <w:r w:rsidRPr="00465639">
        <w:rPr>
          <w:rFonts w:ascii="Consolas" w:eastAsia="Times New Roman" w:hAnsi="Consolas" w:cs="Times New Roman"/>
          <w:color w:val="D4D4D4"/>
          <w:sz w:val="21"/>
          <w:szCs w:val="21"/>
        </w:rPr>
        <w:t> = </w:t>
      </w:r>
      <w:r w:rsidRPr="00465639">
        <w:rPr>
          <w:rFonts w:ascii="Consolas" w:eastAsia="Times New Roman" w:hAnsi="Consolas" w:cs="Times New Roman"/>
          <w:color w:val="569CD6"/>
          <w:sz w:val="21"/>
          <w:szCs w:val="21"/>
        </w:rPr>
        <w:t>new</w:t>
      </w: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4EC9B0"/>
          <w:sz w:val="21"/>
          <w:szCs w:val="21"/>
        </w:rPr>
        <w:t>Product</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9CDCFE"/>
          <w:sz w:val="21"/>
          <w:szCs w:val="21"/>
        </w:rPr>
        <w:t>name:</w:t>
      </w: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CE9178"/>
          <w:sz w:val="21"/>
          <w:szCs w:val="21"/>
        </w:rPr>
        <w:t>'Mountain Bike'</w:t>
      </w: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9CDCFE"/>
          <w:sz w:val="21"/>
          <w:szCs w:val="21"/>
        </w:rPr>
        <w:t>price:</w:t>
      </w:r>
      <w:r w:rsidRPr="00465639">
        <w:rPr>
          <w:rFonts w:ascii="Consolas" w:eastAsia="Times New Roman" w:hAnsi="Consolas" w:cs="Times New Roman"/>
          <w:color w:val="D4D4D4"/>
          <w:sz w:val="21"/>
          <w:szCs w:val="21"/>
        </w:rPr>
        <w:t> </w:t>
      </w:r>
      <w:r w:rsidRPr="00465639">
        <w:rPr>
          <w:rFonts w:ascii="Consolas" w:eastAsia="Times New Roman" w:hAnsi="Consolas" w:cs="Times New Roman"/>
          <w:color w:val="B5CEA8"/>
          <w:sz w:val="21"/>
          <w:szCs w:val="21"/>
        </w:rPr>
        <w:t>25</w:t>
      </w:r>
      <w:r w:rsidRPr="00465639">
        <w:rPr>
          <w:rFonts w:ascii="Consolas" w:eastAsia="Times New Roman" w:hAnsi="Consolas" w:cs="Times New Roman"/>
          <w:color w:val="D4D4D4"/>
          <w:sz w:val="21"/>
          <w:szCs w:val="21"/>
        </w:rPr>
        <w:t>});</w:t>
      </w:r>
    </w:p>
    <w:p w14:paraId="187EA794"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
    <w:p w14:paraId="4DEF9981"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4FC1FF"/>
          <w:sz w:val="21"/>
          <w:szCs w:val="21"/>
        </w:rPr>
        <w:t>bike</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greet</w:t>
      </w:r>
      <w:proofErr w:type="spellEnd"/>
      <w:r w:rsidRPr="00465639">
        <w:rPr>
          <w:rFonts w:ascii="Consolas" w:eastAsia="Times New Roman" w:hAnsi="Consolas" w:cs="Times New Roman"/>
          <w:color w:val="D4D4D4"/>
          <w:sz w:val="21"/>
          <w:szCs w:val="21"/>
        </w:rPr>
        <w:t>();</w:t>
      </w:r>
    </w:p>
    <w:p w14:paraId="7BE0C14D" w14:textId="77777777" w:rsidR="00465639" w:rsidRPr="00465639" w:rsidRDefault="00465639" w:rsidP="00465639">
      <w:pPr>
        <w:shd w:val="clear" w:color="auto" w:fill="1E1E1E"/>
        <w:spacing w:after="0" w:line="285" w:lineRule="atLeast"/>
        <w:rPr>
          <w:rFonts w:ascii="Consolas" w:eastAsia="Times New Roman" w:hAnsi="Consolas" w:cs="Times New Roman"/>
          <w:color w:val="D4D4D4"/>
          <w:sz w:val="21"/>
          <w:szCs w:val="21"/>
        </w:rPr>
      </w:pPr>
      <w:proofErr w:type="spellStart"/>
      <w:r w:rsidRPr="00465639">
        <w:rPr>
          <w:rFonts w:ascii="Consolas" w:eastAsia="Times New Roman" w:hAnsi="Consolas" w:cs="Times New Roman"/>
          <w:color w:val="4FC1FF"/>
          <w:sz w:val="21"/>
          <w:szCs w:val="21"/>
        </w:rPr>
        <w:t>bike</w:t>
      </w:r>
      <w:r w:rsidRPr="00465639">
        <w:rPr>
          <w:rFonts w:ascii="Consolas" w:eastAsia="Times New Roman" w:hAnsi="Consolas" w:cs="Times New Roman"/>
          <w:color w:val="D4D4D4"/>
          <w:sz w:val="21"/>
          <w:szCs w:val="21"/>
        </w:rPr>
        <w:t>.</w:t>
      </w:r>
      <w:r w:rsidRPr="00465639">
        <w:rPr>
          <w:rFonts w:ascii="Consolas" w:eastAsia="Times New Roman" w:hAnsi="Consolas" w:cs="Times New Roman"/>
          <w:color w:val="DCDCAA"/>
          <w:sz w:val="21"/>
          <w:szCs w:val="21"/>
        </w:rPr>
        <w:t>toggleOnSale</w:t>
      </w:r>
      <w:proofErr w:type="spellEnd"/>
      <w:r w:rsidRPr="00465639">
        <w:rPr>
          <w:rFonts w:ascii="Consolas" w:eastAsia="Times New Roman" w:hAnsi="Consolas" w:cs="Times New Roman"/>
          <w:color w:val="D4D4D4"/>
          <w:sz w:val="21"/>
          <w:szCs w:val="21"/>
        </w:rPr>
        <w:t>();</w:t>
      </w:r>
    </w:p>
    <w:p w14:paraId="6F78A502" w14:textId="3B56F8B5" w:rsidR="00FA262F" w:rsidRPr="00FA262F" w:rsidRDefault="00FA262F" w:rsidP="00FA262F">
      <w:pPr>
        <w:shd w:val="clear" w:color="auto" w:fill="1E1E1E"/>
        <w:spacing w:after="0" w:line="285" w:lineRule="atLeast"/>
        <w:rPr>
          <w:rFonts w:ascii="Consolas" w:eastAsia="Times New Roman" w:hAnsi="Consolas" w:cs="Times New Roman"/>
          <w:color w:val="D4D4D4"/>
          <w:sz w:val="21"/>
          <w:szCs w:val="21"/>
        </w:rPr>
      </w:pPr>
    </w:p>
    <w:p w14:paraId="1938B04F" w14:textId="3C97FFF0" w:rsidR="002363E5" w:rsidRDefault="002363E5" w:rsidP="00EE260C">
      <w:pPr>
        <w:rPr>
          <w:b/>
          <w:bCs/>
        </w:rPr>
      </w:pPr>
    </w:p>
    <w:p w14:paraId="2E425ED3" w14:textId="0ABD5D6F" w:rsidR="004D6A85" w:rsidRDefault="004D6A85" w:rsidP="00EE260C">
      <w:pPr>
        <w:rPr>
          <w:b/>
          <w:bCs/>
        </w:rPr>
      </w:pPr>
      <w:r>
        <w:rPr>
          <w:b/>
          <w:bCs/>
        </w:rPr>
        <w:t>Adding Model Static Methods:</w:t>
      </w:r>
    </w:p>
    <w:p w14:paraId="759D02AB"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proofErr w:type="spellStart"/>
      <w:r w:rsidRPr="00763147">
        <w:rPr>
          <w:rFonts w:ascii="Consolas" w:eastAsia="Times New Roman" w:hAnsi="Consolas" w:cs="Times New Roman"/>
          <w:color w:val="4FC1FF"/>
          <w:sz w:val="21"/>
          <w:szCs w:val="21"/>
        </w:rPr>
        <w:t>productSchema</w:t>
      </w:r>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9CDCFE"/>
          <w:sz w:val="21"/>
          <w:szCs w:val="21"/>
        </w:rPr>
        <w:t>statics</w:t>
      </w:r>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DCDCAA"/>
          <w:sz w:val="21"/>
          <w:szCs w:val="21"/>
        </w:rPr>
        <w:t>fireSale</w:t>
      </w:r>
      <w:proofErr w:type="spellEnd"/>
      <w:r w:rsidRPr="00763147">
        <w:rPr>
          <w:rFonts w:ascii="Consolas" w:eastAsia="Times New Roman" w:hAnsi="Consolas" w:cs="Times New Roman"/>
          <w:color w:val="D4D4D4"/>
          <w:sz w:val="21"/>
          <w:szCs w:val="21"/>
        </w:rPr>
        <w:t> = </w:t>
      </w:r>
      <w:r w:rsidRPr="00763147">
        <w:rPr>
          <w:rFonts w:ascii="Consolas" w:eastAsia="Times New Roman" w:hAnsi="Consolas" w:cs="Times New Roman"/>
          <w:color w:val="569CD6"/>
          <w:sz w:val="21"/>
          <w:szCs w:val="21"/>
        </w:rPr>
        <w:t>function</w:t>
      </w:r>
      <w:r w:rsidRPr="00763147">
        <w:rPr>
          <w:rFonts w:ascii="Consolas" w:eastAsia="Times New Roman" w:hAnsi="Consolas" w:cs="Times New Roman"/>
          <w:color w:val="D4D4D4"/>
          <w:sz w:val="21"/>
          <w:szCs w:val="21"/>
        </w:rPr>
        <w:t>(){</w:t>
      </w:r>
    </w:p>
    <w:p w14:paraId="237C62B8"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6A9955"/>
          <w:sz w:val="21"/>
          <w:szCs w:val="21"/>
        </w:rPr>
        <w:t>//this does not refer to the instance or object</w:t>
      </w:r>
    </w:p>
    <w:p w14:paraId="75E3E569"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6A9955"/>
          <w:sz w:val="21"/>
          <w:szCs w:val="21"/>
        </w:rPr>
        <w:t>//this refers to the model class</w:t>
      </w:r>
    </w:p>
    <w:p w14:paraId="42E4F2AB"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6A9955"/>
          <w:sz w:val="21"/>
          <w:szCs w:val="21"/>
        </w:rPr>
        <w:t>//The reason we did not use the below line is because we do not want to hardcode the model name</w:t>
      </w:r>
    </w:p>
    <w:p w14:paraId="643E57F8"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6A9955"/>
          <w:sz w:val="21"/>
          <w:szCs w:val="21"/>
        </w:rPr>
        <w:t>//</w:t>
      </w:r>
      <w:proofErr w:type="spellStart"/>
      <w:r w:rsidRPr="00763147">
        <w:rPr>
          <w:rFonts w:ascii="Consolas" w:eastAsia="Times New Roman" w:hAnsi="Consolas" w:cs="Times New Roman"/>
          <w:color w:val="6A9955"/>
          <w:sz w:val="21"/>
          <w:szCs w:val="21"/>
        </w:rPr>
        <w:t>Product.updateMany</w:t>
      </w:r>
      <w:proofErr w:type="spellEnd"/>
      <w:r w:rsidRPr="00763147">
        <w:rPr>
          <w:rFonts w:ascii="Consolas" w:eastAsia="Times New Roman" w:hAnsi="Consolas" w:cs="Times New Roman"/>
          <w:color w:val="6A9955"/>
          <w:sz w:val="21"/>
          <w:szCs w:val="21"/>
        </w:rPr>
        <w:t>({}, {</w:t>
      </w:r>
      <w:proofErr w:type="spellStart"/>
      <w:r w:rsidRPr="00763147">
        <w:rPr>
          <w:rFonts w:ascii="Consolas" w:eastAsia="Times New Roman" w:hAnsi="Consolas" w:cs="Times New Roman"/>
          <w:color w:val="6A9955"/>
          <w:sz w:val="21"/>
          <w:szCs w:val="21"/>
        </w:rPr>
        <w:t>onSale</w:t>
      </w:r>
      <w:proofErr w:type="spellEnd"/>
      <w:r w:rsidRPr="00763147">
        <w:rPr>
          <w:rFonts w:ascii="Consolas" w:eastAsia="Times New Roman" w:hAnsi="Consolas" w:cs="Times New Roman"/>
          <w:color w:val="6A9955"/>
          <w:sz w:val="21"/>
          <w:szCs w:val="21"/>
        </w:rPr>
        <w:t>: true, price: 0});</w:t>
      </w:r>
    </w:p>
    <w:p w14:paraId="46C1BABB" w14:textId="77777777" w:rsidR="0038030A" w:rsidRPr="00763147"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    </w:t>
      </w:r>
      <w:proofErr w:type="spellStart"/>
      <w:r w:rsidRPr="00763147">
        <w:rPr>
          <w:rFonts w:ascii="Consolas" w:eastAsia="Times New Roman" w:hAnsi="Consolas" w:cs="Times New Roman"/>
          <w:color w:val="569CD6"/>
          <w:sz w:val="21"/>
          <w:szCs w:val="21"/>
        </w:rPr>
        <w:t>this</w:t>
      </w:r>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DCDCAA"/>
          <w:sz w:val="21"/>
          <w:szCs w:val="21"/>
        </w:rPr>
        <w:t>updateMany</w:t>
      </w:r>
      <w:proofErr w:type="spellEnd"/>
      <w:r w:rsidRPr="00763147">
        <w:rPr>
          <w:rFonts w:ascii="Consolas" w:eastAsia="Times New Roman" w:hAnsi="Consolas" w:cs="Times New Roman"/>
          <w:color w:val="D4D4D4"/>
          <w:sz w:val="21"/>
          <w:szCs w:val="21"/>
        </w:rPr>
        <w:t>({}, {</w:t>
      </w:r>
      <w:proofErr w:type="spellStart"/>
      <w:r w:rsidRPr="00763147">
        <w:rPr>
          <w:rFonts w:ascii="Consolas" w:eastAsia="Times New Roman" w:hAnsi="Consolas" w:cs="Times New Roman"/>
          <w:color w:val="9CDCFE"/>
          <w:sz w:val="21"/>
          <w:szCs w:val="21"/>
        </w:rPr>
        <w:t>onSale</w:t>
      </w:r>
      <w:proofErr w:type="spellEnd"/>
      <w:r w:rsidRPr="00763147">
        <w:rPr>
          <w:rFonts w:ascii="Consolas" w:eastAsia="Times New Roman" w:hAnsi="Consolas" w:cs="Times New Roman"/>
          <w:color w:val="9CDCFE"/>
          <w:sz w:val="21"/>
          <w:szCs w:val="21"/>
        </w:rPr>
        <w:t>:</w:t>
      </w: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569CD6"/>
          <w:sz w:val="21"/>
          <w:szCs w:val="21"/>
        </w:rPr>
        <w:t>true</w:t>
      </w: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9CDCFE"/>
          <w:sz w:val="21"/>
          <w:szCs w:val="21"/>
        </w:rPr>
        <w:t>price:</w:t>
      </w:r>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B5CEA8"/>
          <w:sz w:val="21"/>
          <w:szCs w:val="21"/>
        </w:rPr>
        <w:t>0</w:t>
      </w:r>
      <w:r w:rsidRPr="00763147">
        <w:rPr>
          <w:rFonts w:ascii="Consolas" w:eastAsia="Times New Roman" w:hAnsi="Consolas" w:cs="Times New Roman"/>
          <w:color w:val="D4D4D4"/>
          <w:sz w:val="21"/>
          <w:szCs w:val="21"/>
        </w:rPr>
        <w:t>});</w:t>
      </w:r>
    </w:p>
    <w:p w14:paraId="6CA0F327" w14:textId="718F017E" w:rsidR="0038030A" w:rsidRDefault="0038030A" w:rsidP="0038030A">
      <w:pPr>
        <w:shd w:val="clear" w:color="auto" w:fill="1E1E1E"/>
        <w:spacing w:after="0" w:line="285" w:lineRule="atLeast"/>
        <w:rPr>
          <w:rFonts w:ascii="Consolas" w:eastAsia="Times New Roman" w:hAnsi="Consolas" w:cs="Times New Roman"/>
          <w:color w:val="D4D4D4"/>
          <w:sz w:val="21"/>
          <w:szCs w:val="21"/>
        </w:rPr>
      </w:pPr>
      <w:r w:rsidRPr="00763147">
        <w:rPr>
          <w:rFonts w:ascii="Consolas" w:eastAsia="Times New Roman" w:hAnsi="Consolas" w:cs="Times New Roman"/>
          <w:color w:val="D4D4D4"/>
          <w:sz w:val="21"/>
          <w:szCs w:val="21"/>
        </w:rPr>
        <w:t>}</w:t>
      </w:r>
    </w:p>
    <w:p w14:paraId="16392DAC" w14:textId="77777777" w:rsidR="0038030A" w:rsidRDefault="0038030A" w:rsidP="0038030A">
      <w:pPr>
        <w:shd w:val="clear" w:color="auto" w:fill="1E1E1E"/>
        <w:spacing w:after="0" w:line="285" w:lineRule="atLeast"/>
        <w:rPr>
          <w:rFonts w:ascii="Consolas" w:eastAsia="Times New Roman" w:hAnsi="Consolas" w:cs="Times New Roman"/>
          <w:color w:val="569CD6"/>
          <w:sz w:val="21"/>
          <w:szCs w:val="21"/>
        </w:rPr>
      </w:pPr>
    </w:p>
    <w:p w14:paraId="3A42EDB4" w14:textId="4CE447BD" w:rsidR="00763147" w:rsidRPr="00763147" w:rsidRDefault="00763147" w:rsidP="00763147">
      <w:pPr>
        <w:shd w:val="clear" w:color="auto" w:fill="1E1E1E"/>
        <w:spacing w:after="0" w:line="285" w:lineRule="atLeast"/>
        <w:rPr>
          <w:rFonts w:ascii="Consolas" w:eastAsia="Times New Roman" w:hAnsi="Consolas" w:cs="Times New Roman"/>
          <w:color w:val="D4D4D4"/>
          <w:sz w:val="21"/>
          <w:szCs w:val="21"/>
        </w:rPr>
      </w:pPr>
      <w:proofErr w:type="spellStart"/>
      <w:r w:rsidRPr="00763147">
        <w:rPr>
          <w:rFonts w:ascii="Consolas" w:eastAsia="Times New Roman" w:hAnsi="Consolas" w:cs="Times New Roman"/>
          <w:color w:val="569CD6"/>
          <w:sz w:val="21"/>
          <w:szCs w:val="21"/>
        </w:rPr>
        <w:t>const</w:t>
      </w:r>
      <w:proofErr w:type="spellEnd"/>
      <w:r w:rsidRPr="00763147">
        <w:rPr>
          <w:rFonts w:ascii="Consolas" w:eastAsia="Times New Roman" w:hAnsi="Consolas" w:cs="Times New Roman"/>
          <w:color w:val="D4D4D4"/>
          <w:sz w:val="21"/>
          <w:szCs w:val="21"/>
        </w:rPr>
        <w:t> </w:t>
      </w:r>
      <w:r w:rsidRPr="00763147">
        <w:rPr>
          <w:rFonts w:ascii="Consolas" w:eastAsia="Times New Roman" w:hAnsi="Consolas" w:cs="Times New Roman"/>
          <w:color w:val="4EC9B0"/>
          <w:sz w:val="21"/>
          <w:szCs w:val="21"/>
        </w:rPr>
        <w:t>Product</w:t>
      </w:r>
      <w:r w:rsidRPr="00763147">
        <w:rPr>
          <w:rFonts w:ascii="Consolas" w:eastAsia="Times New Roman" w:hAnsi="Consolas" w:cs="Times New Roman"/>
          <w:color w:val="D4D4D4"/>
          <w:sz w:val="21"/>
          <w:szCs w:val="21"/>
        </w:rPr>
        <w:t> = </w:t>
      </w:r>
      <w:proofErr w:type="spellStart"/>
      <w:r w:rsidRPr="00763147">
        <w:rPr>
          <w:rFonts w:ascii="Consolas" w:eastAsia="Times New Roman" w:hAnsi="Consolas" w:cs="Times New Roman"/>
          <w:color w:val="4FC1FF"/>
          <w:sz w:val="21"/>
          <w:szCs w:val="21"/>
        </w:rPr>
        <w:t>mongoose</w:t>
      </w:r>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DCDCAA"/>
          <w:sz w:val="21"/>
          <w:szCs w:val="21"/>
        </w:rPr>
        <w:t>model</w:t>
      </w:r>
      <w:proofErr w:type="spellEnd"/>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CE9178"/>
          <w:sz w:val="21"/>
          <w:szCs w:val="21"/>
        </w:rPr>
        <w:t>'Product'</w:t>
      </w:r>
      <w:r w:rsidRPr="00763147">
        <w:rPr>
          <w:rFonts w:ascii="Consolas" w:eastAsia="Times New Roman" w:hAnsi="Consolas" w:cs="Times New Roman"/>
          <w:color w:val="D4D4D4"/>
          <w:sz w:val="21"/>
          <w:szCs w:val="21"/>
        </w:rPr>
        <w:t>, </w:t>
      </w:r>
      <w:proofErr w:type="spellStart"/>
      <w:r w:rsidRPr="00763147">
        <w:rPr>
          <w:rFonts w:ascii="Consolas" w:eastAsia="Times New Roman" w:hAnsi="Consolas" w:cs="Times New Roman"/>
          <w:color w:val="4FC1FF"/>
          <w:sz w:val="21"/>
          <w:szCs w:val="21"/>
        </w:rPr>
        <w:t>productSchema</w:t>
      </w:r>
      <w:proofErr w:type="spellEnd"/>
      <w:r w:rsidRPr="00763147">
        <w:rPr>
          <w:rFonts w:ascii="Consolas" w:eastAsia="Times New Roman" w:hAnsi="Consolas" w:cs="Times New Roman"/>
          <w:color w:val="D4D4D4"/>
          <w:sz w:val="21"/>
          <w:szCs w:val="21"/>
        </w:rPr>
        <w:t>);</w:t>
      </w:r>
    </w:p>
    <w:p w14:paraId="101D6D9B" w14:textId="77777777" w:rsidR="00763147" w:rsidRPr="00763147" w:rsidRDefault="00763147" w:rsidP="00763147">
      <w:pPr>
        <w:shd w:val="clear" w:color="auto" w:fill="1E1E1E"/>
        <w:spacing w:after="0" w:line="285" w:lineRule="atLeast"/>
        <w:rPr>
          <w:rFonts w:ascii="Consolas" w:eastAsia="Times New Roman" w:hAnsi="Consolas" w:cs="Times New Roman"/>
          <w:color w:val="D4D4D4"/>
          <w:sz w:val="21"/>
          <w:szCs w:val="21"/>
        </w:rPr>
      </w:pPr>
      <w:proofErr w:type="spellStart"/>
      <w:r w:rsidRPr="00763147">
        <w:rPr>
          <w:rFonts w:ascii="Consolas" w:eastAsia="Times New Roman" w:hAnsi="Consolas" w:cs="Times New Roman"/>
          <w:color w:val="4EC9B0"/>
          <w:sz w:val="21"/>
          <w:szCs w:val="21"/>
        </w:rPr>
        <w:t>Product</w:t>
      </w:r>
      <w:r w:rsidRPr="00763147">
        <w:rPr>
          <w:rFonts w:ascii="Consolas" w:eastAsia="Times New Roman" w:hAnsi="Consolas" w:cs="Times New Roman"/>
          <w:color w:val="D4D4D4"/>
          <w:sz w:val="21"/>
          <w:szCs w:val="21"/>
        </w:rPr>
        <w:t>.</w:t>
      </w:r>
      <w:r w:rsidRPr="00763147">
        <w:rPr>
          <w:rFonts w:ascii="Consolas" w:eastAsia="Times New Roman" w:hAnsi="Consolas" w:cs="Times New Roman"/>
          <w:color w:val="DCDCAA"/>
          <w:sz w:val="21"/>
          <w:szCs w:val="21"/>
        </w:rPr>
        <w:t>fireSale</w:t>
      </w:r>
      <w:proofErr w:type="spellEnd"/>
      <w:r w:rsidRPr="00763147">
        <w:rPr>
          <w:rFonts w:ascii="Consolas" w:eastAsia="Times New Roman" w:hAnsi="Consolas" w:cs="Times New Roman"/>
          <w:color w:val="D4D4D4"/>
          <w:sz w:val="21"/>
          <w:szCs w:val="21"/>
        </w:rPr>
        <w:t>();</w:t>
      </w:r>
    </w:p>
    <w:p w14:paraId="1DB61942" w14:textId="048867F8" w:rsidR="004D6A85" w:rsidRDefault="004D6A85" w:rsidP="00EE260C"/>
    <w:p w14:paraId="00095995" w14:textId="4FCCC7C2" w:rsidR="00920E1C" w:rsidRPr="00920E1C" w:rsidRDefault="00920E1C" w:rsidP="00EE260C">
      <w:pPr>
        <w:rPr>
          <w:b/>
          <w:bCs/>
        </w:rPr>
      </w:pPr>
      <w:r w:rsidRPr="00920E1C">
        <w:rPr>
          <w:b/>
          <w:bCs/>
        </w:rPr>
        <w:t xml:space="preserve">Mongoose </w:t>
      </w:r>
      <w:proofErr w:type="spellStart"/>
      <w:r w:rsidRPr="00920E1C">
        <w:rPr>
          <w:b/>
          <w:bCs/>
        </w:rPr>
        <w:t>virtuals</w:t>
      </w:r>
      <w:proofErr w:type="spellEnd"/>
      <w:r>
        <w:rPr>
          <w:b/>
          <w:bCs/>
        </w:rPr>
        <w:t>:</w:t>
      </w:r>
    </w:p>
    <w:p w14:paraId="3DC79B90" w14:textId="7DF29124" w:rsidR="00920E1C" w:rsidRDefault="00920E1C" w:rsidP="00EE260C">
      <w:r>
        <w:t xml:space="preserve">Refer this: </w:t>
      </w:r>
      <w:hyperlink r:id="rId25" w:history="1">
        <w:r w:rsidR="00CC69BE" w:rsidRPr="00F1419B">
          <w:rPr>
            <w:rStyle w:val="Hyperlink"/>
          </w:rPr>
          <w:t>https://mongoosejs.com/docs/tutorials/virtuals.html</w:t>
        </w:r>
      </w:hyperlink>
    </w:p>
    <w:p w14:paraId="5DB718A6" w14:textId="54398660" w:rsidR="00CC69BE" w:rsidRDefault="00CC69BE" w:rsidP="00EE260C"/>
    <w:p w14:paraId="3DE4E432" w14:textId="11132B68" w:rsidR="00CC69BE" w:rsidRDefault="00CC69BE" w:rsidP="00EE260C"/>
    <w:p w14:paraId="2774F512" w14:textId="1B8114C0" w:rsidR="00CC69BE" w:rsidRDefault="00CC69BE" w:rsidP="00EE260C">
      <w:pPr>
        <w:rPr>
          <w:b/>
          <w:bCs/>
        </w:rPr>
      </w:pPr>
      <w:r>
        <w:rPr>
          <w:b/>
          <w:bCs/>
        </w:rPr>
        <w:t>Mongoose middleware:</w:t>
      </w:r>
    </w:p>
    <w:p w14:paraId="4205C0AC" w14:textId="60B491E6" w:rsidR="00396B38" w:rsidRDefault="00396B38" w:rsidP="00EE260C">
      <w:pPr>
        <w:rPr>
          <w:b/>
          <w:bCs/>
        </w:rPr>
      </w:pPr>
      <w:r w:rsidRPr="00396B38">
        <w:t>Refer this</w:t>
      </w:r>
      <w:r>
        <w:rPr>
          <w:b/>
          <w:bCs/>
        </w:rPr>
        <w:t xml:space="preserve">: </w:t>
      </w:r>
      <w:hyperlink r:id="rId26" w:history="1">
        <w:r w:rsidRPr="00396B38">
          <w:rPr>
            <w:rStyle w:val="Hyperlink"/>
            <w:b/>
            <w:bCs/>
          </w:rPr>
          <w:t>https://mongoosejs.com/docs/middleware.html</w:t>
        </w:r>
      </w:hyperlink>
    </w:p>
    <w:p w14:paraId="356C08B0" w14:textId="176641D9" w:rsidR="00CC69BE" w:rsidRDefault="00CC69BE" w:rsidP="00EE260C">
      <w:r>
        <w:t>Mongoose middleware allows us to run some functions before or after a query is run.</w:t>
      </w:r>
    </w:p>
    <w:p w14:paraId="48F8D5FB" w14:textId="5864F2F8" w:rsidR="00CC69BE" w:rsidRDefault="00CC69BE" w:rsidP="00EE260C">
      <w:proofErr w:type="spellStart"/>
      <w:r>
        <w:t>Usecase</w:t>
      </w:r>
      <w:proofErr w:type="spellEnd"/>
      <w:r>
        <w:t>: Say, we want to delete an user, so before deleting an user, we should delete all the posts and comments of the user that he has created over the years.</w:t>
      </w:r>
    </w:p>
    <w:p w14:paraId="33C9EDB6" w14:textId="6119A8A8" w:rsidR="002478BB" w:rsidRDefault="002478BB" w:rsidP="00EE260C">
      <w:proofErr w:type="spellStart"/>
      <w:r>
        <w:t>Eg</w:t>
      </w:r>
      <w:proofErr w:type="spellEnd"/>
      <w:r>
        <w:t>:</w:t>
      </w:r>
    </w:p>
    <w:p w14:paraId="1570DB29"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569CD6"/>
          <w:sz w:val="21"/>
          <w:szCs w:val="21"/>
        </w:rPr>
        <w:t>const</w:t>
      </w:r>
      <w:proofErr w:type="spellEnd"/>
      <w:r w:rsidRPr="002478BB">
        <w:rPr>
          <w:rFonts w:ascii="Consolas" w:eastAsia="Times New Roman" w:hAnsi="Consolas" w:cs="Times New Roman"/>
          <w:color w:val="D4D4D4"/>
          <w:sz w:val="21"/>
          <w:szCs w:val="21"/>
        </w:rPr>
        <w:t> </w:t>
      </w:r>
      <w:proofErr w:type="spellStart"/>
      <w:r w:rsidRPr="002478BB">
        <w:rPr>
          <w:rFonts w:ascii="Consolas" w:eastAsia="Times New Roman" w:hAnsi="Consolas" w:cs="Times New Roman"/>
          <w:color w:val="4FC1FF"/>
          <w:sz w:val="21"/>
          <w:szCs w:val="21"/>
        </w:rPr>
        <w:t>personSchema</w:t>
      </w:r>
      <w:proofErr w:type="spellEnd"/>
      <w:r w:rsidRPr="002478BB">
        <w:rPr>
          <w:rFonts w:ascii="Consolas" w:eastAsia="Times New Roman" w:hAnsi="Consolas" w:cs="Times New Roman"/>
          <w:color w:val="D4D4D4"/>
          <w:sz w:val="21"/>
          <w:szCs w:val="21"/>
        </w:rPr>
        <w:t> = </w:t>
      </w:r>
      <w:r w:rsidRPr="002478BB">
        <w:rPr>
          <w:rFonts w:ascii="Consolas" w:eastAsia="Times New Roman" w:hAnsi="Consolas" w:cs="Times New Roman"/>
          <w:color w:val="569CD6"/>
          <w:sz w:val="21"/>
          <w:szCs w:val="21"/>
        </w:rPr>
        <w:t>new</w:t>
      </w:r>
      <w:r w:rsidRPr="002478BB">
        <w:rPr>
          <w:rFonts w:ascii="Consolas" w:eastAsia="Times New Roman" w:hAnsi="Consolas" w:cs="Times New Roman"/>
          <w:color w:val="D4D4D4"/>
          <w:sz w:val="21"/>
          <w:szCs w:val="21"/>
        </w:rPr>
        <w:t> </w:t>
      </w:r>
      <w:proofErr w:type="spellStart"/>
      <w:r w:rsidRPr="002478BB">
        <w:rPr>
          <w:rFonts w:ascii="Consolas" w:eastAsia="Times New Roman" w:hAnsi="Consolas" w:cs="Times New Roman"/>
          <w:color w:val="4FC1FF"/>
          <w:sz w:val="21"/>
          <w:szCs w:val="21"/>
        </w:rPr>
        <w:t>mongoose</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4EC9B0"/>
          <w:sz w:val="21"/>
          <w:szCs w:val="21"/>
        </w:rPr>
        <w:t>Schema</w:t>
      </w:r>
      <w:proofErr w:type="spellEnd"/>
      <w:r w:rsidRPr="002478BB">
        <w:rPr>
          <w:rFonts w:ascii="Consolas" w:eastAsia="Times New Roman" w:hAnsi="Consolas" w:cs="Times New Roman"/>
          <w:color w:val="D4D4D4"/>
          <w:sz w:val="21"/>
          <w:szCs w:val="21"/>
        </w:rPr>
        <w:t>({</w:t>
      </w:r>
    </w:p>
    <w:p w14:paraId="259462A7"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first</w:t>
      </w:r>
      <w:r w:rsidRPr="002478BB">
        <w:rPr>
          <w:rFonts w:ascii="Consolas" w:eastAsia="Times New Roman" w:hAnsi="Consolas" w:cs="Times New Roman"/>
          <w:color w:val="9CDCFE"/>
          <w:sz w:val="21"/>
          <w:szCs w:val="21"/>
        </w:rPr>
        <w:t>:</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String</w:t>
      </w:r>
      <w:r w:rsidRPr="002478BB">
        <w:rPr>
          <w:rFonts w:ascii="Consolas" w:eastAsia="Times New Roman" w:hAnsi="Consolas" w:cs="Times New Roman"/>
          <w:color w:val="D4D4D4"/>
          <w:sz w:val="21"/>
          <w:szCs w:val="21"/>
        </w:rPr>
        <w:t>,</w:t>
      </w:r>
    </w:p>
    <w:p w14:paraId="48996155"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last</w:t>
      </w:r>
      <w:r w:rsidRPr="002478BB">
        <w:rPr>
          <w:rFonts w:ascii="Consolas" w:eastAsia="Times New Roman" w:hAnsi="Consolas" w:cs="Times New Roman"/>
          <w:color w:val="9CDCFE"/>
          <w:sz w:val="21"/>
          <w:szCs w:val="21"/>
        </w:rPr>
        <w:t>:</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String</w:t>
      </w:r>
    </w:p>
    <w:p w14:paraId="3F37CA5A"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w:t>
      </w:r>
    </w:p>
    <w:p w14:paraId="5A5ABBAE"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
    <w:p w14:paraId="65DEEC02"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6A9955"/>
          <w:sz w:val="21"/>
          <w:szCs w:val="21"/>
        </w:rPr>
        <w:t>//the </w:t>
      </w:r>
      <w:proofErr w:type="spellStart"/>
      <w:r w:rsidRPr="002478BB">
        <w:rPr>
          <w:rFonts w:ascii="Consolas" w:eastAsia="Times New Roman" w:hAnsi="Consolas" w:cs="Times New Roman"/>
          <w:color w:val="6A9955"/>
          <w:sz w:val="21"/>
          <w:szCs w:val="21"/>
        </w:rPr>
        <w:t>callback</w:t>
      </w:r>
      <w:proofErr w:type="spellEnd"/>
      <w:r w:rsidRPr="002478BB">
        <w:rPr>
          <w:rFonts w:ascii="Consolas" w:eastAsia="Times New Roman" w:hAnsi="Consolas" w:cs="Times New Roman"/>
          <w:color w:val="6A9955"/>
          <w:sz w:val="21"/>
          <w:szCs w:val="21"/>
        </w:rPr>
        <w:t> will run before the save method.</w:t>
      </w:r>
    </w:p>
    <w:p w14:paraId="3410F4D9"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4FC1FF"/>
          <w:sz w:val="21"/>
          <w:szCs w:val="21"/>
        </w:rPr>
        <w:t>personSchema</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pre</w:t>
      </w:r>
      <w:proofErr w:type="spellEnd"/>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CE9178"/>
          <w:sz w:val="21"/>
          <w:szCs w:val="21"/>
        </w:rPr>
        <w:t>'save'</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569CD6"/>
          <w:sz w:val="21"/>
          <w:szCs w:val="21"/>
        </w:rPr>
        <w:t>async</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569CD6"/>
          <w:sz w:val="21"/>
          <w:szCs w:val="21"/>
        </w:rPr>
        <w:t>function</w:t>
      </w:r>
      <w:r w:rsidRPr="002478BB">
        <w:rPr>
          <w:rFonts w:ascii="Consolas" w:eastAsia="Times New Roman" w:hAnsi="Consolas" w:cs="Times New Roman"/>
          <w:color w:val="D4D4D4"/>
          <w:sz w:val="21"/>
          <w:szCs w:val="21"/>
        </w:rPr>
        <w:t>(){</w:t>
      </w:r>
    </w:p>
    <w:p w14:paraId="098E06CC"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9CDCFE"/>
          <w:sz w:val="21"/>
          <w:szCs w:val="21"/>
        </w:rPr>
        <w:t>console</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log</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CE9178"/>
          <w:sz w:val="21"/>
          <w:szCs w:val="21"/>
        </w:rPr>
        <w:t>"ABOUT TO SAVE!!!"</w:t>
      </w:r>
      <w:r w:rsidRPr="002478BB">
        <w:rPr>
          <w:rFonts w:ascii="Consolas" w:eastAsia="Times New Roman" w:hAnsi="Consolas" w:cs="Times New Roman"/>
          <w:color w:val="D4D4D4"/>
          <w:sz w:val="21"/>
          <w:szCs w:val="21"/>
        </w:rPr>
        <w:t>)</w:t>
      </w:r>
    </w:p>
    <w:p w14:paraId="28A76B0C"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w:t>
      </w:r>
    </w:p>
    <w:p w14:paraId="39C261E8"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
    <w:p w14:paraId="7132E41C"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6A9955"/>
          <w:sz w:val="21"/>
          <w:szCs w:val="21"/>
        </w:rPr>
        <w:t>//the </w:t>
      </w:r>
      <w:proofErr w:type="spellStart"/>
      <w:r w:rsidRPr="002478BB">
        <w:rPr>
          <w:rFonts w:ascii="Consolas" w:eastAsia="Times New Roman" w:hAnsi="Consolas" w:cs="Times New Roman"/>
          <w:color w:val="6A9955"/>
          <w:sz w:val="21"/>
          <w:szCs w:val="21"/>
        </w:rPr>
        <w:t>callback</w:t>
      </w:r>
      <w:proofErr w:type="spellEnd"/>
      <w:r w:rsidRPr="002478BB">
        <w:rPr>
          <w:rFonts w:ascii="Consolas" w:eastAsia="Times New Roman" w:hAnsi="Consolas" w:cs="Times New Roman"/>
          <w:color w:val="6A9955"/>
          <w:sz w:val="21"/>
          <w:szCs w:val="21"/>
        </w:rPr>
        <w:t> will run after the save method</w:t>
      </w:r>
    </w:p>
    <w:p w14:paraId="4865F66A"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4FC1FF"/>
          <w:sz w:val="21"/>
          <w:szCs w:val="21"/>
        </w:rPr>
        <w:t>personSchema</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post</w:t>
      </w:r>
      <w:proofErr w:type="spellEnd"/>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CE9178"/>
          <w:sz w:val="21"/>
          <w:szCs w:val="21"/>
        </w:rPr>
        <w:t>'save'</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569CD6"/>
          <w:sz w:val="21"/>
          <w:szCs w:val="21"/>
        </w:rPr>
        <w:t>async</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569CD6"/>
          <w:sz w:val="21"/>
          <w:szCs w:val="21"/>
        </w:rPr>
        <w:t>function</w:t>
      </w:r>
      <w:r w:rsidRPr="002478BB">
        <w:rPr>
          <w:rFonts w:ascii="Consolas" w:eastAsia="Times New Roman" w:hAnsi="Consolas" w:cs="Times New Roman"/>
          <w:color w:val="D4D4D4"/>
          <w:sz w:val="21"/>
          <w:szCs w:val="21"/>
        </w:rPr>
        <w:t>(){</w:t>
      </w:r>
    </w:p>
    <w:p w14:paraId="0AAB1E3F"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9CDCFE"/>
          <w:sz w:val="21"/>
          <w:szCs w:val="21"/>
        </w:rPr>
        <w:t>console</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log</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CE9178"/>
          <w:sz w:val="21"/>
          <w:szCs w:val="21"/>
        </w:rPr>
        <w:t>"JUST SAVED!!!"</w:t>
      </w:r>
      <w:r w:rsidRPr="002478BB">
        <w:rPr>
          <w:rFonts w:ascii="Consolas" w:eastAsia="Times New Roman" w:hAnsi="Consolas" w:cs="Times New Roman"/>
          <w:color w:val="D4D4D4"/>
          <w:sz w:val="21"/>
          <w:szCs w:val="21"/>
        </w:rPr>
        <w:t>)</w:t>
      </w:r>
    </w:p>
    <w:p w14:paraId="61B41347"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r w:rsidRPr="002478BB">
        <w:rPr>
          <w:rFonts w:ascii="Consolas" w:eastAsia="Times New Roman" w:hAnsi="Consolas" w:cs="Times New Roman"/>
          <w:color w:val="D4D4D4"/>
          <w:sz w:val="21"/>
          <w:szCs w:val="21"/>
        </w:rPr>
        <w:t>});</w:t>
      </w:r>
    </w:p>
    <w:p w14:paraId="54547411"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569CD6"/>
          <w:sz w:val="21"/>
          <w:szCs w:val="21"/>
        </w:rPr>
        <w:t>const</w:t>
      </w:r>
      <w:proofErr w:type="spellEnd"/>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Person</w:t>
      </w:r>
      <w:r w:rsidRPr="002478BB">
        <w:rPr>
          <w:rFonts w:ascii="Consolas" w:eastAsia="Times New Roman" w:hAnsi="Consolas" w:cs="Times New Roman"/>
          <w:color w:val="D4D4D4"/>
          <w:sz w:val="21"/>
          <w:szCs w:val="21"/>
        </w:rPr>
        <w:t> = </w:t>
      </w:r>
      <w:proofErr w:type="spellStart"/>
      <w:r w:rsidRPr="002478BB">
        <w:rPr>
          <w:rFonts w:ascii="Consolas" w:eastAsia="Times New Roman" w:hAnsi="Consolas" w:cs="Times New Roman"/>
          <w:color w:val="4FC1FF"/>
          <w:sz w:val="21"/>
          <w:szCs w:val="21"/>
        </w:rPr>
        <w:t>mongoose</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model</w:t>
      </w:r>
      <w:proofErr w:type="spellEnd"/>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CE9178"/>
          <w:sz w:val="21"/>
          <w:szCs w:val="21"/>
        </w:rPr>
        <w:t>'Person'</w:t>
      </w:r>
      <w:r w:rsidRPr="002478BB">
        <w:rPr>
          <w:rFonts w:ascii="Consolas" w:eastAsia="Times New Roman" w:hAnsi="Consolas" w:cs="Times New Roman"/>
          <w:color w:val="D4D4D4"/>
          <w:sz w:val="21"/>
          <w:szCs w:val="21"/>
        </w:rPr>
        <w:t>, </w:t>
      </w:r>
      <w:proofErr w:type="spellStart"/>
      <w:r w:rsidRPr="002478BB">
        <w:rPr>
          <w:rFonts w:ascii="Consolas" w:eastAsia="Times New Roman" w:hAnsi="Consolas" w:cs="Times New Roman"/>
          <w:color w:val="4FC1FF"/>
          <w:sz w:val="21"/>
          <w:szCs w:val="21"/>
        </w:rPr>
        <w:t>personSchema</w:t>
      </w:r>
      <w:proofErr w:type="spellEnd"/>
      <w:r w:rsidRPr="002478BB">
        <w:rPr>
          <w:rFonts w:ascii="Consolas" w:eastAsia="Times New Roman" w:hAnsi="Consolas" w:cs="Times New Roman"/>
          <w:color w:val="D4D4D4"/>
          <w:sz w:val="21"/>
          <w:szCs w:val="21"/>
        </w:rPr>
        <w:t>);</w:t>
      </w:r>
    </w:p>
    <w:p w14:paraId="46F591E2"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
    <w:p w14:paraId="55EA5F8B" w14:textId="77777777" w:rsidR="002478BB" w:rsidRPr="002478BB" w:rsidRDefault="002478BB" w:rsidP="002478BB">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569CD6"/>
          <w:sz w:val="21"/>
          <w:szCs w:val="21"/>
        </w:rPr>
        <w:t>const</w:t>
      </w:r>
      <w:proofErr w:type="spellEnd"/>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FC1FF"/>
          <w:sz w:val="21"/>
          <w:szCs w:val="21"/>
        </w:rPr>
        <w:t>k</w:t>
      </w:r>
      <w:r w:rsidRPr="002478BB">
        <w:rPr>
          <w:rFonts w:ascii="Consolas" w:eastAsia="Times New Roman" w:hAnsi="Consolas" w:cs="Times New Roman"/>
          <w:color w:val="D4D4D4"/>
          <w:sz w:val="21"/>
          <w:szCs w:val="21"/>
        </w:rPr>
        <w:t> = </w:t>
      </w:r>
      <w:r w:rsidRPr="002478BB">
        <w:rPr>
          <w:rFonts w:ascii="Consolas" w:eastAsia="Times New Roman" w:hAnsi="Consolas" w:cs="Times New Roman"/>
          <w:color w:val="569CD6"/>
          <w:sz w:val="21"/>
          <w:szCs w:val="21"/>
        </w:rPr>
        <w:t>new</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4EC9B0"/>
          <w:sz w:val="21"/>
          <w:szCs w:val="21"/>
        </w:rPr>
        <w:t>Person</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9CDCFE"/>
          <w:sz w:val="21"/>
          <w:szCs w:val="21"/>
        </w:rPr>
        <w:t>first:</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CE9178"/>
          <w:sz w:val="21"/>
          <w:szCs w:val="21"/>
        </w:rPr>
        <w:t>'Kristen'</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9CDCFE"/>
          <w:sz w:val="21"/>
          <w:szCs w:val="21"/>
        </w:rPr>
        <w:t>last:</w:t>
      </w:r>
      <w:r w:rsidRPr="002478BB">
        <w:rPr>
          <w:rFonts w:ascii="Consolas" w:eastAsia="Times New Roman" w:hAnsi="Consolas" w:cs="Times New Roman"/>
          <w:color w:val="D4D4D4"/>
          <w:sz w:val="21"/>
          <w:szCs w:val="21"/>
        </w:rPr>
        <w:t> </w:t>
      </w:r>
      <w:r w:rsidRPr="002478BB">
        <w:rPr>
          <w:rFonts w:ascii="Consolas" w:eastAsia="Times New Roman" w:hAnsi="Consolas" w:cs="Times New Roman"/>
          <w:color w:val="CE9178"/>
          <w:sz w:val="21"/>
          <w:szCs w:val="21"/>
        </w:rPr>
        <w:t>'Sun'</w:t>
      </w:r>
      <w:r w:rsidRPr="002478BB">
        <w:rPr>
          <w:rFonts w:ascii="Consolas" w:eastAsia="Times New Roman" w:hAnsi="Consolas" w:cs="Times New Roman"/>
          <w:color w:val="D4D4D4"/>
          <w:sz w:val="21"/>
          <w:szCs w:val="21"/>
        </w:rPr>
        <w:t>});</w:t>
      </w:r>
    </w:p>
    <w:p w14:paraId="5BD34AFA" w14:textId="4F06E7CB" w:rsidR="002478BB" w:rsidRPr="000F4A8A" w:rsidRDefault="002478BB"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2478BB">
        <w:rPr>
          <w:rFonts w:ascii="Consolas" w:eastAsia="Times New Roman" w:hAnsi="Consolas" w:cs="Times New Roman"/>
          <w:color w:val="4FC1FF"/>
          <w:sz w:val="21"/>
          <w:szCs w:val="21"/>
        </w:rPr>
        <w:t>k</w:t>
      </w:r>
      <w:r w:rsidRPr="002478BB">
        <w:rPr>
          <w:rFonts w:ascii="Consolas" w:eastAsia="Times New Roman" w:hAnsi="Consolas" w:cs="Times New Roman"/>
          <w:color w:val="D4D4D4"/>
          <w:sz w:val="21"/>
          <w:szCs w:val="21"/>
        </w:rPr>
        <w:t>.</w:t>
      </w:r>
      <w:r w:rsidRPr="002478BB">
        <w:rPr>
          <w:rFonts w:ascii="Consolas" w:eastAsia="Times New Roman" w:hAnsi="Consolas" w:cs="Times New Roman"/>
          <w:color w:val="DCDCAA"/>
          <w:sz w:val="21"/>
          <w:szCs w:val="21"/>
        </w:rPr>
        <w:t>save</w:t>
      </w:r>
      <w:proofErr w:type="spellEnd"/>
      <w:r w:rsidRPr="002478BB">
        <w:rPr>
          <w:rFonts w:ascii="Consolas" w:eastAsia="Times New Roman" w:hAnsi="Consolas" w:cs="Times New Roman"/>
          <w:color w:val="D4D4D4"/>
          <w:sz w:val="21"/>
          <w:szCs w:val="21"/>
        </w:rPr>
        <w:t>()</w:t>
      </w:r>
    </w:p>
    <w:p w14:paraId="60EBB125" w14:textId="77777777" w:rsidR="000F4A8A" w:rsidRDefault="000F4A8A" w:rsidP="000F4A8A">
      <w:pPr>
        <w:rPr>
          <w:b/>
          <w:bCs/>
          <w:sz w:val="28"/>
          <w:szCs w:val="28"/>
        </w:rPr>
      </w:pPr>
      <w:r w:rsidRPr="000F4A8A">
        <w:rPr>
          <w:b/>
          <w:bCs/>
          <w:sz w:val="28"/>
          <w:szCs w:val="28"/>
        </w:rPr>
        <w:t>SECTION 38: PUTTING IT ALL TOGETHER: EXPRESS + MONGOOSE</w:t>
      </w:r>
    </w:p>
    <w:p w14:paraId="5FF18BAF" w14:textId="5C8B23DD" w:rsidR="000F4A8A" w:rsidRPr="000F4A8A" w:rsidRDefault="000F4A8A" w:rsidP="000F4A8A">
      <w:pPr>
        <w:rPr>
          <w:b/>
          <w:bCs/>
          <w:sz w:val="28"/>
          <w:szCs w:val="28"/>
        </w:rPr>
      </w:pPr>
      <w:r w:rsidRPr="000F4A8A">
        <w:rPr>
          <w:b/>
          <w:bCs/>
        </w:rPr>
        <w:t>Express + Mongoose Basic Setup:</w:t>
      </w:r>
    </w:p>
    <w:p w14:paraId="63ECAE8B"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569CD6"/>
          <w:sz w:val="21"/>
          <w:szCs w:val="21"/>
        </w:rPr>
        <w:t>const</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4FC1FF"/>
          <w:sz w:val="21"/>
          <w:szCs w:val="21"/>
        </w:rPr>
        <w:t>express</w:t>
      </w:r>
      <w:r w:rsidRPr="000F4A8A">
        <w:rPr>
          <w:rFonts w:ascii="Consolas" w:eastAsia="Times New Roman" w:hAnsi="Consolas" w:cs="Times New Roman"/>
          <w:color w:val="D4D4D4"/>
          <w:sz w:val="21"/>
          <w:szCs w:val="21"/>
        </w:rPr>
        <w:t> = </w:t>
      </w:r>
      <w:r w:rsidRPr="000F4A8A">
        <w:rPr>
          <w:rFonts w:ascii="Consolas" w:eastAsia="Times New Roman" w:hAnsi="Consolas" w:cs="Times New Roman"/>
          <w:color w:val="DCDCAA"/>
          <w:sz w:val="21"/>
          <w:szCs w:val="21"/>
        </w:rPr>
        <w:t>require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'express'</w:t>
      </w:r>
      <w:r w:rsidRPr="000F4A8A">
        <w:rPr>
          <w:rFonts w:ascii="Consolas" w:eastAsia="Times New Roman" w:hAnsi="Consolas" w:cs="Times New Roman"/>
          <w:color w:val="D4D4D4"/>
          <w:sz w:val="21"/>
          <w:szCs w:val="21"/>
        </w:rPr>
        <w:t>);</w:t>
      </w:r>
    </w:p>
    <w:p w14:paraId="09F0FA71"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569CD6"/>
          <w:sz w:val="21"/>
          <w:szCs w:val="21"/>
        </w:rPr>
        <w:t>const</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4FC1FF"/>
          <w:sz w:val="21"/>
          <w:szCs w:val="21"/>
        </w:rPr>
        <w:t>app</w:t>
      </w:r>
      <w:r w:rsidRPr="000F4A8A">
        <w:rPr>
          <w:rFonts w:ascii="Consolas" w:eastAsia="Times New Roman" w:hAnsi="Consolas" w:cs="Times New Roman"/>
          <w:color w:val="D4D4D4"/>
          <w:sz w:val="21"/>
          <w:szCs w:val="21"/>
        </w:rPr>
        <w:t> = </w:t>
      </w:r>
      <w:r w:rsidRPr="000F4A8A">
        <w:rPr>
          <w:rFonts w:ascii="Consolas" w:eastAsia="Times New Roman" w:hAnsi="Consolas" w:cs="Times New Roman"/>
          <w:color w:val="DCDCAA"/>
          <w:sz w:val="21"/>
          <w:szCs w:val="21"/>
        </w:rPr>
        <w:t>express</w:t>
      </w:r>
      <w:r w:rsidRPr="000F4A8A">
        <w:rPr>
          <w:rFonts w:ascii="Consolas" w:eastAsia="Times New Roman" w:hAnsi="Consolas" w:cs="Times New Roman"/>
          <w:color w:val="D4D4D4"/>
          <w:sz w:val="21"/>
          <w:szCs w:val="21"/>
        </w:rPr>
        <w:t>();</w:t>
      </w:r>
    </w:p>
    <w:p w14:paraId="7CC482C2"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569CD6"/>
          <w:sz w:val="21"/>
          <w:szCs w:val="21"/>
        </w:rPr>
        <w:t>const</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4FC1FF"/>
          <w:sz w:val="21"/>
          <w:szCs w:val="21"/>
        </w:rPr>
        <w:t>path</w:t>
      </w:r>
      <w:r w:rsidRPr="000F4A8A">
        <w:rPr>
          <w:rFonts w:ascii="Consolas" w:eastAsia="Times New Roman" w:hAnsi="Consolas" w:cs="Times New Roman"/>
          <w:color w:val="D4D4D4"/>
          <w:sz w:val="21"/>
          <w:szCs w:val="21"/>
        </w:rPr>
        <w:t> = </w:t>
      </w:r>
      <w:r w:rsidRPr="000F4A8A">
        <w:rPr>
          <w:rFonts w:ascii="Consolas" w:eastAsia="Times New Roman" w:hAnsi="Consolas" w:cs="Times New Roman"/>
          <w:color w:val="DCDCAA"/>
          <w:sz w:val="21"/>
          <w:szCs w:val="21"/>
        </w:rPr>
        <w:t>require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'path'</w:t>
      </w:r>
      <w:r w:rsidRPr="000F4A8A">
        <w:rPr>
          <w:rFonts w:ascii="Consolas" w:eastAsia="Times New Roman" w:hAnsi="Consolas" w:cs="Times New Roman"/>
          <w:color w:val="D4D4D4"/>
          <w:sz w:val="21"/>
          <w:szCs w:val="21"/>
        </w:rPr>
        <w:t>);</w:t>
      </w:r>
    </w:p>
    <w:p w14:paraId="19D95825"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569CD6"/>
          <w:sz w:val="21"/>
          <w:szCs w:val="21"/>
        </w:rPr>
        <w:t>const</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4FC1FF"/>
          <w:sz w:val="21"/>
          <w:szCs w:val="21"/>
        </w:rPr>
        <w:t>mongoose</w:t>
      </w:r>
      <w:r w:rsidRPr="000F4A8A">
        <w:rPr>
          <w:rFonts w:ascii="Consolas" w:eastAsia="Times New Roman" w:hAnsi="Consolas" w:cs="Times New Roman"/>
          <w:color w:val="D4D4D4"/>
          <w:sz w:val="21"/>
          <w:szCs w:val="21"/>
        </w:rPr>
        <w:t> = </w:t>
      </w:r>
      <w:r w:rsidRPr="000F4A8A">
        <w:rPr>
          <w:rFonts w:ascii="Consolas" w:eastAsia="Times New Roman" w:hAnsi="Consolas" w:cs="Times New Roman"/>
          <w:color w:val="DCDCAA"/>
          <w:sz w:val="21"/>
          <w:szCs w:val="21"/>
        </w:rPr>
        <w:t>require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'mongoose'</w:t>
      </w:r>
      <w:r w:rsidRPr="000F4A8A">
        <w:rPr>
          <w:rFonts w:ascii="Consolas" w:eastAsia="Times New Roman" w:hAnsi="Consolas" w:cs="Times New Roman"/>
          <w:color w:val="D4D4D4"/>
          <w:sz w:val="21"/>
          <w:szCs w:val="21"/>
        </w:rPr>
        <w:t>); </w:t>
      </w:r>
    </w:p>
    <w:p w14:paraId="42174D19"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
    <w:p w14:paraId="12F580C4"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4FC1FF"/>
          <w:sz w:val="21"/>
          <w:szCs w:val="21"/>
        </w:rPr>
        <w:t>mongoose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connect</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w:t>
      </w:r>
      <w:proofErr w:type="spellStart"/>
      <w:r w:rsidRPr="000F4A8A">
        <w:rPr>
          <w:rFonts w:ascii="Consolas" w:eastAsia="Times New Roman" w:hAnsi="Consolas" w:cs="Times New Roman"/>
          <w:color w:val="CE9178"/>
          <w:sz w:val="21"/>
          <w:szCs w:val="21"/>
        </w:rPr>
        <w:t>mongodb</w:t>
      </w:r>
      <w:proofErr w:type="spellEnd"/>
      <w:r w:rsidRPr="000F4A8A">
        <w:rPr>
          <w:rFonts w:ascii="Consolas" w:eastAsia="Times New Roman" w:hAnsi="Consolas" w:cs="Times New Roman"/>
          <w:color w:val="CE9178"/>
          <w:sz w:val="21"/>
          <w:szCs w:val="21"/>
        </w:rPr>
        <w:t>://localhost:27017/</w:t>
      </w:r>
      <w:proofErr w:type="spellStart"/>
      <w:r w:rsidRPr="000F4A8A">
        <w:rPr>
          <w:rFonts w:ascii="Consolas" w:eastAsia="Times New Roman" w:hAnsi="Consolas" w:cs="Times New Roman"/>
          <w:color w:val="CE9178"/>
          <w:sz w:val="21"/>
          <w:szCs w:val="21"/>
        </w:rPr>
        <w:t>movieApp</w:t>
      </w:r>
      <w:proofErr w:type="spellEnd"/>
      <w:r w:rsidRPr="000F4A8A">
        <w:rPr>
          <w:rFonts w:ascii="Consolas" w:eastAsia="Times New Roman" w:hAnsi="Consolas" w:cs="Times New Roman"/>
          <w:color w:val="CE9178"/>
          <w:sz w:val="21"/>
          <w:szCs w:val="21"/>
        </w:rPr>
        <w:t>'</w:t>
      </w:r>
      <w:r w:rsidRPr="000F4A8A">
        <w:rPr>
          <w:rFonts w:ascii="Consolas" w:eastAsia="Times New Roman" w:hAnsi="Consolas" w:cs="Times New Roman"/>
          <w:color w:val="D4D4D4"/>
          <w:sz w:val="21"/>
          <w:szCs w:val="21"/>
        </w:rPr>
        <w:t>)</w:t>
      </w:r>
    </w:p>
    <w:p w14:paraId="6F599A05"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then</w:t>
      </w: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569CD6"/>
          <w:sz w:val="21"/>
          <w:szCs w:val="21"/>
        </w:rPr>
        <w:t>=&gt;</w:t>
      </w:r>
      <w:r w:rsidRPr="000F4A8A">
        <w:rPr>
          <w:rFonts w:ascii="Consolas" w:eastAsia="Times New Roman" w:hAnsi="Consolas" w:cs="Times New Roman"/>
          <w:color w:val="D4D4D4"/>
          <w:sz w:val="21"/>
          <w:szCs w:val="21"/>
        </w:rPr>
        <w:t> {</w:t>
      </w:r>
    </w:p>
    <w:p w14:paraId="5B76A235"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9CDCFE"/>
          <w:sz w:val="21"/>
          <w:szCs w:val="21"/>
        </w:rPr>
        <w:t>console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log</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"Mongo connection open!"</w:t>
      </w:r>
      <w:r w:rsidRPr="000F4A8A">
        <w:rPr>
          <w:rFonts w:ascii="Consolas" w:eastAsia="Times New Roman" w:hAnsi="Consolas" w:cs="Times New Roman"/>
          <w:color w:val="D4D4D4"/>
          <w:sz w:val="21"/>
          <w:szCs w:val="21"/>
        </w:rPr>
        <w:t>);</w:t>
      </w:r>
    </w:p>
    <w:p w14:paraId="7139B6C6"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t>})</w:t>
      </w:r>
    </w:p>
    <w:p w14:paraId="4E25BCDF"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catch</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9CDCFE"/>
          <w:sz w:val="21"/>
          <w:szCs w:val="21"/>
        </w:rPr>
        <w:t>err</w:t>
      </w: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569CD6"/>
          <w:sz w:val="21"/>
          <w:szCs w:val="21"/>
        </w:rPr>
        <w:t>=&gt;</w:t>
      </w: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9CDCFE"/>
          <w:sz w:val="21"/>
          <w:szCs w:val="21"/>
        </w:rPr>
        <w:t>console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log</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9CDCFE"/>
          <w:sz w:val="21"/>
          <w:szCs w:val="21"/>
        </w:rPr>
        <w:t>err</w:t>
      </w:r>
      <w:r w:rsidRPr="000F4A8A">
        <w:rPr>
          <w:rFonts w:ascii="Consolas" w:eastAsia="Times New Roman" w:hAnsi="Consolas" w:cs="Times New Roman"/>
          <w:color w:val="D4D4D4"/>
          <w:sz w:val="21"/>
          <w:szCs w:val="21"/>
        </w:rPr>
        <w:t>)); </w:t>
      </w:r>
    </w:p>
    <w:p w14:paraId="18CB8311"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
    <w:p w14:paraId="526FE4AA"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4FC1FF"/>
          <w:sz w:val="21"/>
          <w:szCs w:val="21"/>
        </w:rPr>
        <w:t>app</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set</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'views'</w:t>
      </w:r>
      <w:r w:rsidRPr="000F4A8A">
        <w:rPr>
          <w:rFonts w:ascii="Consolas" w:eastAsia="Times New Roman" w:hAnsi="Consolas" w:cs="Times New Roman"/>
          <w:color w:val="D4D4D4"/>
          <w:sz w:val="21"/>
          <w:szCs w:val="21"/>
        </w:rPr>
        <w:t>, </w:t>
      </w:r>
      <w:proofErr w:type="spellStart"/>
      <w:r w:rsidRPr="000F4A8A">
        <w:rPr>
          <w:rFonts w:ascii="Consolas" w:eastAsia="Times New Roman" w:hAnsi="Consolas" w:cs="Times New Roman"/>
          <w:color w:val="4FC1FF"/>
          <w:sz w:val="21"/>
          <w:szCs w:val="21"/>
        </w:rPr>
        <w:t>path</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join</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9CDCFE"/>
          <w:sz w:val="21"/>
          <w:szCs w:val="21"/>
        </w:rPr>
        <w:t>__</w:t>
      </w:r>
      <w:proofErr w:type="spellStart"/>
      <w:r w:rsidRPr="000F4A8A">
        <w:rPr>
          <w:rFonts w:ascii="Consolas" w:eastAsia="Times New Roman" w:hAnsi="Consolas" w:cs="Times New Roman"/>
          <w:color w:val="9CDCFE"/>
          <w:sz w:val="21"/>
          <w:szCs w:val="21"/>
        </w:rPr>
        <w:t>dirname</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CE9178"/>
          <w:sz w:val="21"/>
          <w:szCs w:val="21"/>
        </w:rPr>
        <w:t>'views'</w:t>
      </w:r>
      <w:r w:rsidRPr="000F4A8A">
        <w:rPr>
          <w:rFonts w:ascii="Consolas" w:eastAsia="Times New Roman" w:hAnsi="Consolas" w:cs="Times New Roman"/>
          <w:color w:val="D4D4D4"/>
          <w:sz w:val="21"/>
          <w:szCs w:val="21"/>
        </w:rPr>
        <w:t>));</w:t>
      </w:r>
    </w:p>
    <w:p w14:paraId="29A41E28"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4FC1FF"/>
          <w:sz w:val="21"/>
          <w:szCs w:val="21"/>
        </w:rPr>
        <w:t>app</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set</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'view engine'</w:t>
      </w: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CE9178"/>
          <w:sz w:val="21"/>
          <w:szCs w:val="21"/>
        </w:rPr>
        <w:t>'</w:t>
      </w:r>
      <w:proofErr w:type="spellStart"/>
      <w:r w:rsidRPr="000F4A8A">
        <w:rPr>
          <w:rFonts w:ascii="Consolas" w:eastAsia="Times New Roman" w:hAnsi="Consolas" w:cs="Times New Roman"/>
          <w:color w:val="CE9178"/>
          <w:sz w:val="21"/>
          <w:szCs w:val="21"/>
        </w:rPr>
        <w:t>ejs</w:t>
      </w:r>
      <w:proofErr w:type="spellEnd"/>
      <w:r w:rsidRPr="000F4A8A">
        <w:rPr>
          <w:rFonts w:ascii="Consolas" w:eastAsia="Times New Roman" w:hAnsi="Consolas" w:cs="Times New Roman"/>
          <w:color w:val="CE9178"/>
          <w:sz w:val="21"/>
          <w:szCs w:val="21"/>
        </w:rPr>
        <w:t>'</w:t>
      </w:r>
      <w:r w:rsidRPr="000F4A8A">
        <w:rPr>
          <w:rFonts w:ascii="Consolas" w:eastAsia="Times New Roman" w:hAnsi="Consolas" w:cs="Times New Roman"/>
          <w:color w:val="D4D4D4"/>
          <w:sz w:val="21"/>
          <w:szCs w:val="21"/>
        </w:rPr>
        <w:t>);</w:t>
      </w:r>
    </w:p>
    <w:p w14:paraId="7A727AC7"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4FC1FF"/>
          <w:sz w:val="21"/>
          <w:szCs w:val="21"/>
        </w:rPr>
        <w:t>app</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get</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w:t>
      </w:r>
      <w:r w:rsidRPr="000F4A8A">
        <w:rPr>
          <w:rFonts w:ascii="Consolas" w:eastAsia="Times New Roman" w:hAnsi="Consolas" w:cs="Times New Roman"/>
          <w:color w:val="D4D4D4"/>
          <w:sz w:val="21"/>
          <w:szCs w:val="21"/>
        </w:rPr>
        <w:t>, (</w:t>
      </w:r>
      <w:proofErr w:type="spellStart"/>
      <w:r w:rsidRPr="000F4A8A">
        <w:rPr>
          <w:rFonts w:ascii="Consolas" w:eastAsia="Times New Roman" w:hAnsi="Consolas" w:cs="Times New Roman"/>
          <w:color w:val="9CDCFE"/>
          <w:sz w:val="21"/>
          <w:szCs w:val="21"/>
        </w:rPr>
        <w:t>req</w:t>
      </w:r>
      <w:proofErr w:type="spellEnd"/>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9CDCFE"/>
          <w:sz w:val="21"/>
          <w:szCs w:val="21"/>
        </w:rPr>
        <w:t>res</w:t>
      </w: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569CD6"/>
          <w:sz w:val="21"/>
          <w:szCs w:val="21"/>
        </w:rPr>
        <w:t>=&gt;</w:t>
      </w:r>
      <w:r w:rsidRPr="000F4A8A">
        <w:rPr>
          <w:rFonts w:ascii="Consolas" w:eastAsia="Times New Roman" w:hAnsi="Consolas" w:cs="Times New Roman"/>
          <w:color w:val="D4D4D4"/>
          <w:sz w:val="21"/>
          <w:szCs w:val="21"/>
        </w:rPr>
        <w:t> </w:t>
      </w:r>
      <w:proofErr w:type="spellStart"/>
      <w:r w:rsidRPr="000F4A8A">
        <w:rPr>
          <w:rFonts w:ascii="Consolas" w:eastAsia="Times New Roman" w:hAnsi="Consolas" w:cs="Times New Roman"/>
          <w:color w:val="9CDCFE"/>
          <w:sz w:val="21"/>
          <w:szCs w:val="21"/>
        </w:rPr>
        <w:t>res</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send</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"home"</w:t>
      </w:r>
      <w:r w:rsidRPr="000F4A8A">
        <w:rPr>
          <w:rFonts w:ascii="Consolas" w:eastAsia="Times New Roman" w:hAnsi="Consolas" w:cs="Times New Roman"/>
          <w:color w:val="D4D4D4"/>
          <w:sz w:val="21"/>
          <w:szCs w:val="21"/>
        </w:rPr>
        <w:t>));</w:t>
      </w:r>
    </w:p>
    <w:p w14:paraId="14DD100B"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
    <w:p w14:paraId="7FBD3143"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proofErr w:type="spellStart"/>
      <w:r w:rsidRPr="000F4A8A">
        <w:rPr>
          <w:rFonts w:ascii="Consolas" w:eastAsia="Times New Roman" w:hAnsi="Consolas" w:cs="Times New Roman"/>
          <w:color w:val="4FC1FF"/>
          <w:sz w:val="21"/>
          <w:szCs w:val="21"/>
        </w:rPr>
        <w:t>app</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listen</w:t>
      </w:r>
      <w:proofErr w:type="spellEnd"/>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B5CEA8"/>
          <w:sz w:val="21"/>
          <w:szCs w:val="21"/>
        </w:rPr>
        <w:t>3000</w:t>
      </w:r>
      <w:r w:rsidRPr="000F4A8A">
        <w:rPr>
          <w:rFonts w:ascii="Consolas" w:eastAsia="Times New Roman" w:hAnsi="Consolas" w:cs="Times New Roman"/>
          <w:color w:val="D4D4D4"/>
          <w:sz w:val="21"/>
          <w:szCs w:val="21"/>
        </w:rPr>
        <w:t>, () </w:t>
      </w:r>
      <w:r w:rsidRPr="000F4A8A">
        <w:rPr>
          <w:rFonts w:ascii="Consolas" w:eastAsia="Times New Roman" w:hAnsi="Consolas" w:cs="Times New Roman"/>
          <w:color w:val="569CD6"/>
          <w:sz w:val="21"/>
          <w:szCs w:val="21"/>
        </w:rPr>
        <w:t>=&gt;</w:t>
      </w:r>
      <w:r w:rsidRPr="000F4A8A">
        <w:rPr>
          <w:rFonts w:ascii="Consolas" w:eastAsia="Times New Roman" w:hAnsi="Consolas" w:cs="Times New Roman"/>
          <w:color w:val="D4D4D4"/>
          <w:sz w:val="21"/>
          <w:szCs w:val="21"/>
        </w:rPr>
        <w:t> {</w:t>
      </w:r>
    </w:p>
    <w:p w14:paraId="1817CB2F"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t>    </w:t>
      </w:r>
      <w:r w:rsidRPr="000F4A8A">
        <w:rPr>
          <w:rFonts w:ascii="Consolas" w:eastAsia="Times New Roman" w:hAnsi="Consolas" w:cs="Times New Roman"/>
          <w:color w:val="9CDCFE"/>
          <w:sz w:val="21"/>
          <w:szCs w:val="21"/>
        </w:rPr>
        <w:t>console</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DCDCAA"/>
          <w:sz w:val="21"/>
          <w:szCs w:val="21"/>
        </w:rPr>
        <w:t>log</w:t>
      </w:r>
      <w:r w:rsidRPr="000F4A8A">
        <w:rPr>
          <w:rFonts w:ascii="Consolas" w:eastAsia="Times New Roman" w:hAnsi="Consolas" w:cs="Times New Roman"/>
          <w:color w:val="D4D4D4"/>
          <w:sz w:val="21"/>
          <w:szCs w:val="21"/>
        </w:rPr>
        <w:t>(</w:t>
      </w:r>
      <w:r w:rsidRPr="000F4A8A">
        <w:rPr>
          <w:rFonts w:ascii="Consolas" w:eastAsia="Times New Roman" w:hAnsi="Consolas" w:cs="Times New Roman"/>
          <w:color w:val="CE9178"/>
          <w:sz w:val="21"/>
          <w:szCs w:val="21"/>
        </w:rPr>
        <w:t>"Listening on port 3000"</w:t>
      </w:r>
      <w:r w:rsidRPr="000F4A8A">
        <w:rPr>
          <w:rFonts w:ascii="Consolas" w:eastAsia="Times New Roman" w:hAnsi="Consolas" w:cs="Times New Roman"/>
          <w:color w:val="D4D4D4"/>
          <w:sz w:val="21"/>
          <w:szCs w:val="21"/>
        </w:rPr>
        <w:t>);</w:t>
      </w:r>
    </w:p>
    <w:p w14:paraId="63DA76A8" w14:textId="77777777" w:rsidR="000F4A8A" w:rsidRPr="000F4A8A" w:rsidRDefault="000F4A8A" w:rsidP="000F4A8A">
      <w:pPr>
        <w:shd w:val="clear" w:color="auto" w:fill="1E1E1E"/>
        <w:spacing w:after="0" w:line="285" w:lineRule="atLeast"/>
        <w:rPr>
          <w:rFonts w:ascii="Consolas" w:eastAsia="Times New Roman" w:hAnsi="Consolas" w:cs="Times New Roman"/>
          <w:color w:val="D4D4D4"/>
          <w:sz w:val="21"/>
          <w:szCs w:val="21"/>
        </w:rPr>
      </w:pPr>
      <w:r w:rsidRPr="000F4A8A">
        <w:rPr>
          <w:rFonts w:ascii="Consolas" w:eastAsia="Times New Roman" w:hAnsi="Consolas" w:cs="Times New Roman"/>
          <w:color w:val="D4D4D4"/>
          <w:sz w:val="21"/>
          <w:szCs w:val="21"/>
        </w:rPr>
        <w:lastRenderedPageBreak/>
        <w:t>});</w:t>
      </w:r>
    </w:p>
    <w:p w14:paraId="0A79537E" w14:textId="71F0D02F" w:rsidR="000F4A8A" w:rsidRDefault="00422E6F" w:rsidP="00EE260C">
      <w:pPr>
        <w:rPr>
          <w:b/>
          <w:bCs/>
        </w:rPr>
      </w:pPr>
      <w:r>
        <w:rPr>
          <w:b/>
          <w:bCs/>
        </w:rPr>
        <w:t xml:space="preserve">Refer the project in </w:t>
      </w:r>
      <w:proofErr w:type="spellStart"/>
      <w:r>
        <w:rPr>
          <w:b/>
          <w:bCs/>
        </w:rPr>
        <w:t>mongo_express</w:t>
      </w:r>
      <w:proofErr w:type="spellEnd"/>
      <w:r>
        <w:rPr>
          <w:b/>
          <w:bCs/>
        </w:rPr>
        <w:t xml:space="preserve"> folder</w:t>
      </w:r>
    </w:p>
    <w:p w14:paraId="3E6F974E" w14:textId="24E86C8A" w:rsidR="000207B4" w:rsidRDefault="000207B4" w:rsidP="00EE260C">
      <w:pPr>
        <w:rPr>
          <w:b/>
          <w:bCs/>
          <w:sz w:val="28"/>
          <w:szCs w:val="28"/>
        </w:rPr>
      </w:pPr>
      <w:r w:rsidRPr="000F4A8A">
        <w:rPr>
          <w:b/>
          <w:bCs/>
          <w:sz w:val="28"/>
          <w:szCs w:val="28"/>
        </w:rPr>
        <w:t xml:space="preserve">SECTION </w:t>
      </w:r>
      <w:r>
        <w:rPr>
          <w:b/>
          <w:bCs/>
          <w:sz w:val="28"/>
          <w:szCs w:val="28"/>
        </w:rPr>
        <w:t>40</w:t>
      </w:r>
      <w:r w:rsidRPr="000F4A8A">
        <w:rPr>
          <w:b/>
          <w:bCs/>
          <w:sz w:val="28"/>
          <w:szCs w:val="28"/>
        </w:rPr>
        <w:t xml:space="preserve">: </w:t>
      </w:r>
      <w:r>
        <w:rPr>
          <w:b/>
          <w:bCs/>
          <w:sz w:val="28"/>
          <w:szCs w:val="28"/>
        </w:rPr>
        <w:t>MIDDLEWARE: THE KEY TO EXPRESS</w:t>
      </w:r>
    </w:p>
    <w:p w14:paraId="0398BEBB" w14:textId="707A95E7" w:rsidR="000207B4" w:rsidRDefault="00EA011B" w:rsidP="00EE260C">
      <w:pPr>
        <w:rPr>
          <w:b/>
          <w:bCs/>
        </w:rPr>
      </w:pPr>
      <w:r>
        <w:rPr>
          <w:b/>
          <w:bCs/>
        </w:rPr>
        <w:t>Intro to express middleware:</w:t>
      </w:r>
    </w:p>
    <w:p w14:paraId="29D5B17C" w14:textId="64353563" w:rsidR="00EA011B" w:rsidRDefault="00EA011B" w:rsidP="00EE260C">
      <w:r w:rsidRPr="00804B2C">
        <w:rPr>
          <w:b/>
          <w:bCs/>
          <w:highlight w:val="cyan"/>
        </w:rPr>
        <w:t>Express middleware</w:t>
      </w:r>
      <w:r w:rsidRPr="005E0CB2">
        <w:rPr>
          <w:highlight w:val="cyan"/>
        </w:rPr>
        <w:t xml:space="preserve"> are functions</w:t>
      </w:r>
      <w:r w:rsidR="0005571A">
        <w:rPr>
          <w:highlight w:val="cyan"/>
        </w:rPr>
        <w:t xml:space="preserve"> which have access to request, response objects</w:t>
      </w:r>
      <w:r w:rsidR="00EF0E32">
        <w:rPr>
          <w:highlight w:val="cyan"/>
        </w:rPr>
        <w:t>, and the next middleware function (which is denoted by next())</w:t>
      </w:r>
      <w:r w:rsidR="0005571A">
        <w:rPr>
          <w:highlight w:val="cyan"/>
        </w:rPr>
        <w:t xml:space="preserve"> and</w:t>
      </w:r>
      <w:r w:rsidRPr="005E0CB2">
        <w:rPr>
          <w:highlight w:val="cyan"/>
        </w:rPr>
        <w:t xml:space="preserve"> run during the request/response lifecycle</w:t>
      </w:r>
      <w:r>
        <w:t>.</w:t>
      </w:r>
    </w:p>
    <w:p w14:paraId="224B7878" w14:textId="24C9D07A" w:rsidR="00EA011B" w:rsidRDefault="00EA011B" w:rsidP="00EA011B">
      <w:pPr>
        <w:pStyle w:val="ListParagraph"/>
        <w:numPr>
          <w:ilvl w:val="0"/>
          <w:numId w:val="30"/>
        </w:numPr>
      </w:pPr>
      <w:r>
        <w:t>Middleware are just functions</w:t>
      </w:r>
    </w:p>
    <w:p w14:paraId="6D4FA86B" w14:textId="096683B1" w:rsidR="00EA011B" w:rsidRDefault="00EA011B" w:rsidP="00EA011B">
      <w:pPr>
        <w:pStyle w:val="ListParagraph"/>
        <w:numPr>
          <w:ilvl w:val="0"/>
          <w:numId w:val="30"/>
        </w:numPr>
      </w:pPr>
      <w:r>
        <w:t>Each middleware has access to the request and response objects</w:t>
      </w:r>
      <w:r w:rsidR="009155A4">
        <w:t>.</w:t>
      </w:r>
    </w:p>
    <w:p w14:paraId="3CD6C936" w14:textId="329C5011" w:rsidR="009155A4" w:rsidRDefault="00EF0E32" w:rsidP="00EA011B">
      <w:pPr>
        <w:pStyle w:val="ListParagraph"/>
        <w:numPr>
          <w:ilvl w:val="0"/>
          <w:numId w:val="30"/>
        </w:numPr>
      </w:pPr>
      <w:r>
        <w:t>They can end the request-response cycle</w:t>
      </w:r>
    </w:p>
    <w:p w14:paraId="49681607" w14:textId="2F65CD7C" w:rsidR="009155A4" w:rsidRPr="00EA011B" w:rsidRDefault="009155A4" w:rsidP="00EA011B">
      <w:pPr>
        <w:pStyle w:val="ListParagraph"/>
        <w:numPr>
          <w:ilvl w:val="0"/>
          <w:numId w:val="30"/>
        </w:numPr>
      </w:pPr>
      <w:r>
        <w:t>OR</w:t>
      </w:r>
      <w:r w:rsidR="00EF0E32">
        <w:t xml:space="preserve"> call the next middleware function</w:t>
      </w:r>
    </w:p>
    <w:p w14:paraId="2391AEE1" w14:textId="32B045C0" w:rsidR="00053B2A" w:rsidRDefault="001D021C" w:rsidP="00EE260C">
      <w:r>
        <w:t xml:space="preserve">Refer: </w:t>
      </w:r>
      <w:hyperlink r:id="rId27" w:history="1">
        <w:r w:rsidRPr="001D021C">
          <w:rPr>
            <w:rStyle w:val="Hyperlink"/>
          </w:rPr>
          <w:t>https://expressjs.com/en/guide/using-middleware.html</w:t>
        </w:r>
      </w:hyperlink>
    </w:p>
    <w:p w14:paraId="289B57D4" w14:textId="77777777" w:rsidR="009046C8" w:rsidRDefault="009046C8" w:rsidP="009046C8">
      <w:pPr>
        <w:shd w:val="clear" w:color="auto" w:fill="1E1E1E"/>
        <w:spacing w:line="285" w:lineRule="atLeast"/>
        <w:rPr>
          <w:rFonts w:ascii="Consolas" w:hAnsi="Consolas"/>
          <w:color w:val="6A9955"/>
          <w:sz w:val="21"/>
          <w:szCs w:val="21"/>
        </w:rPr>
      </w:pPr>
    </w:p>
    <w:p w14:paraId="4CA6B847" w14:textId="348D379D"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6A9955"/>
          <w:sz w:val="21"/>
          <w:szCs w:val="21"/>
        </w:rPr>
        <w:t>//express.json() returns a function, similarly express.urlencoded() and methodOverride()</w:t>
      </w:r>
    </w:p>
    <w:p w14:paraId="32F8473F"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6A9955"/>
          <w:sz w:val="21"/>
          <w:szCs w:val="21"/>
        </w:rPr>
        <w:t>//These functions which are passed in app.use() get executed everytime whenever a request comes</w:t>
      </w:r>
    </w:p>
    <w:p w14:paraId="79D2125A" w14:textId="77777777" w:rsidR="009046C8" w:rsidRDefault="009046C8" w:rsidP="009046C8">
      <w:pPr>
        <w:shd w:val="clear" w:color="auto" w:fill="1E1E1E"/>
        <w:spacing w:line="285" w:lineRule="atLeast"/>
        <w:rPr>
          <w:rFonts w:ascii="Consolas" w:hAnsi="Consolas"/>
          <w:color w:val="D4D4D4"/>
          <w:sz w:val="21"/>
          <w:szCs w:val="21"/>
        </w:rPr>
      </w:pPr>
    </w:p>
    <w:p w14:paraId="0B16F811" w14:textId="77777777" w:rsidR="009046C8" w:rsidRDefault="009046C8" w:rsidP="009046C8">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r>
        <w:rPr>
          <w:rFonts w:ascii="Consolas" w:hAnsi="Consolas"/>
          <w:color w:val="4FC1FF"/>
          <w:sz w:val="21"/>
          <w:szCs w:val="21"/>
        </w:rPr>
        <w:t>express</w:t>
      </w:r>
      <w:r>
        <w:rPr>
          <w:rFonts w:ascii="Consolas" w:hAnsi="Consolas"/>
          <w:color w:val="D4D4D4"/>
          <w:sz w:val="21"/>
          <w:szCs w:val="21"/>
        </w:rPr>
        <w:t>.</w:t>
      </w:r>
      <w:r>
        <w:rPr>
          <w:rFonts w:ascii="Consolas" w:hAnsi="Consolas"/>
          <w:color w:val="DCDCAA"/>
          <w:sz w:val="21"/>
          <w:szCs w:val="21"/>
        </w:rPr>
        <w:t>json</w:t>
      </w:r>
      <w:proofErr w:type="spellEnd"/>
      <w:r>
        <w:rPr>
          <w:rFonts w:ascii="Consolas" w:hAnsi="Consolas"/>
          <w:color w:val="D4D4D4"/>
          <w:sz w:val="21"/>
          <w:szCs w:val="21"/>
        </w:rPr>
        <w:t>()); </w:t>
      </w:r>
      <w:r>
        <w:rPr>
          <w:rFonts w:ascii="Consolas" w:hAnsi="Consolas"/>
          <w:color w:val="6A9955"/>
          <w:sz w:val="21"/>
          <w:szCs w:val="21"/>
        </w:rPr>
        <w:t>//for getting </w:t>
      </w:r>
      <w:proofErr w:type="spellStart"/>
      <w:r>
        <w:rPr>
          <w:rFonts w:ascii="Consolas" w:hAnsi="Consolas"/>
          <w:color w:val="6A9955"/>
          <w:sz w:val="21"/>
          <w:szCs w:val="21"/>
        </w:rPr>
        <w:t>json</w:t>
      </w:r>
      <w:proofErr w:type="spellEnd"/>
      <w:r>
        <w:rPr>
          <w:rFonts w:ascii="Consolas" w:hAnsi="Consolas"/>
          <w:color w:val="6A9955"/>
          <w:sz w:val="21"/>
          <w:szCs w:val="21"/>
        </w:rPr>
        <w:t> data in </w:t>
      </w:r>
      <w:proofErr w:type="spellStart"/>
      <w:r>
        <w:rPr>
          <w:rFonts w:ascii="Consolas" w:hAnsi="Consolas"/>
          <w:color w:val="6A9955"/>
          <w:sz w:val="21"/>
          <w:szCs w:val="21"/>
        </w:rPr>
        <w:t>req.body</w:t>
      </w:r>
      <w:proofErr w:type="spellEnd"/>
    </w:p>
    <w:p w14:paraId="0B3750E9"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r>
        <w:rPr>
          <w:rFonts w:ascii="Consolas" w:hAnsi="Consolas"/>
          <w:color w:val="D4D4D4"/>
          <w:sz w:val="21"/>
          <w:szCs w:val="21"/>
        </w:rPr>
        <w:t>(</w:t>
      </w:r>
      <w:r>
        <w:rPr>
          <w:rFonts w:ascii="Consolas" w:hAnsi="Consolas"/>
          <w:color w:val="4FC1FF"/>
          <w:sz w:val="21"/>
          <w:szCs w:val="21"/>
        </w:rPr>
        <w:t>express</w:t>
      </w:r>
      <w:r>
        <w:rPr>
          <w:rFonts w:ascii="Consolas" w:hAnsi="Consolas"/>
          <w:color w:val="D4D4D4"/>
          <w:sz w:val="21"/>
          <w:szCs w:val="21"/>
        </w:rPr>
        <w:t>.</w:t>
      </w:r>
      <w:r>
        <w:rPr>
          <w:rFonts w:ascii="Consolas" w:hAnsi="Consolas"/>
          <w:color w:val="DCDCAA"/>
          <w:sz w:val="21"/>
          <w:szCs w:val="21"/>
        </w:rPr>
        <w:t>urlencoded</w:t>
      </w:r>
      <w:r>
        <w:rPr>
          <w:rFonts w:ascii="Consolas" w:hAnsi="Consolas"/>
          <w:color w:val="D4D4D4"/>
          <w:sz w:val="21"/>
          <w:szCs w:val="21"/>
        </w:rPr>
        <w:t>({ </w:t>
      </w:r>
      <w:r>
        <w:rPr>
          <w:rFonts w:ascii="Consolas" w:hAnsi="Consolas"/>
          <w:color w:val="9CDCFE"/>
          <w:sz w:val="21"/>
          <w:szCs w:val="21"/>
        </w:rPr>
        <w:t>extended:</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 </w:t>
      </w:r>
      <w:r>
        <w:rPr>
          <w:rFonts w:ascii="Consolas" w:hAnsi="Consolas"/>
          <w:color w:val="6A9955"/>
          <w:sz w:val="21"/>
          <w:szCs w:val="21"/>
        </w:rPr>
        <w:t>//for getting form data in req.body</w:t>
      </w:r>
    </w:p>
    <w:p w14:paraId="6427BEFA"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r>
        <w:rPr>
          <w:rFonts w:ascii="Consolas" w:hAnsi="Consolas"/>
          <w:color w:val="D4D4D4"/>
          <w:sz w:val="21"/>
          <w:szCs w:val="21"/>
        </w:rPr>
        <w:t>(</w:t>
      </w:r>
      <w:r>
        <w:rPr>
          <w:rFonts w:ascii="Consolas" w:hAnsi="Consolas"/>
          <w:color w:val="DCDCAA"/>
          <w:sz w:val="21"/>
          <w:szCs w:val="21"/>
        </w:rPr>
        <w:t>methodOverride</w:t>
      </w:r>
      <w:r>
        <w:rPr>
          <w:rFonts w:ascii="Consolas" w:hAnsi="Consolas"/>
          <w:color w:val="D4D4D4"/>
          <w:sz w:val="21"/>
          <w:szCs w:val="21"/>
        </w:rPr>
        <w:t>(</w:t>
      </w:r>
      <w:r>
        <w:rPr>
          <w:rFonts w:ascii="Consolas" w:hAnsi="Consolas"/>
          <w:color w:val="CE9178"/>
          <w:sz w:val="21"/>
          <w:szCs w:val="21"/>
        </w:rPr>
        <w:t>"_method"</w:t>
      </w:r>
      <w:r>
        <w:rPr>
          <w:rFonts w:ascii="Consolas" w:hAnsi="Consolas"/>
          <w:color w:val="D4D4D4"/>
          <w:sz w:val="21"/>
          <w:szCs w:val="21"/>
        </w:rPr>
        <w:t>)); </w:t>
      </w:r>
      <w:r>
        <w:rPr>
          <w:rFonts w:ascii="Consolas" w:hAnsi="Consolas"/>
          <w:color w:val="6A9955"/>
          <w:sz w:val="21"/>
          <w:szCs w:val="21"/>
        </w:rPr>
        <w:t>//for using http verbs other that GET or POST in html forms</w:t>
      </w:r>
    </w:p>
    <w:p w14:paraId="63D66FD5" w14:textId="6A853907" w:rsidR="009046C8" w:rsidRDefault="009046C8" w:rsidP="009046C8">
      <w:pPr>
        <w:shd w:val="clear" w:color="auto" w:fill="1E1E1E"/>
        <w:spacing w:after="240" w:line="285" w:lineRule="atLeast"/>
        <w:rPr>
          <w:rFonts w:ascii="Consolas" w:hAnsi="Consolas"/>
          <w:color w:val="D4D4D4"/>
          <w:sz w:val="21"/>
          <w:szCs w:val="21"/>
        </w:rPr>
      </w:pPr>
    </w:p>
    <w:p w14:paraId="6F3BAB9A"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6A9955"/>
          <w:sz w:val="21"/>
          <w:szCs w:val="21"/>
        </w:rPr>
        <w:t>//this will execute every time when a request comes to /campgrounds/anything (BE CAREFUL OF MAINTAINING THE CORRECT ORDER OF APP.USE)</w:t>
      </w:r>
    </w:p>
    <w:p w14:paraId="5F3327C2"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6A9955"/>
          <w:sz w:val="21"/>
          <w:szCs w:val="21"/>
        </w:rPr>
        <w:t>//app.use is a middleware because it has access to req, res objects</w:t>
      </w:r>
    </w:p>
    <w:p w14:paraId="48891E35" w14:textId="77777777" w:rsidR="009046C8" w:rsidRDefault="009046C8" w:rsidP="009046C8">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r>
        <w:rPr>
          <w:rFonts w:ascii="Consolas" w:hAnsi="Consolas"/>
          <w:color w:val="CE9178"/>
          <w:sz w:val="21"/>
          <w:szCs w:val="21"/>
        </w:rPr>
        <w:t>'/campgrounds'</w:t>
      </w:r>
      <w:r>
        <w:rPr>
          <w:rFonts w:ascii="Consolas" w:hAnsi="Consolas"/>
          <w:color w:val="D4D4D4"/>
          <w:sz w:val="21"/>
          <w:szCs w:val="21"/>
        </w:rPr>
        <w:t>, (</w:t>
      </w:r>
      <w:proofErr w:type="spellStart"/>
      <w:r>
        <w:rPr>
          <w:rFonts w:ascii="Consolas" w:hAnsi="Consolas"/>
          <w:color w:val="9CDCFE"/>
          <w:sz w:val="21"/>
          <w:szCs w:val="21"/>
        </w:rPr>
        <w:t>req</w:t>
      </w:r>
      <w:proofErr w:type="spellEnd"/>
      <w:r>
        <w:rPr>
          <w:rFonts w:ascii="Consolas" w:hAnsi="Consolas"/>
          <w:color w:val="D4D4D4"/>
          <w:sz w:val="21"/>
          <w:szCs w:val="21"/>
        </w:rPr>
        <w:t>, </w:t>
      </w:r>
      <w:r>
        <w:rPr>
          <w:rFonts w:ascii="Consolas" w:hAnsi="Consolas"/>
          <w:color w:val="9CDCFE"/>
          <w:sz w:val="21"/>
          <w:szCs w:val="21"/>
        </w:rPr>
        <w:t>res</w:t>
      </w: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14:paraId="4F58C433"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 SERVER"</w:t>
      </w:r>
      <w:r>
        <w:rPr>
          <w:rFonts w:ascii="Consolas" w:hAnsi="Consolas"/>
          <w:color w:val="D4D4D4"/>
          <w:sz w:val="21"/>
          <w:szCs w:val="21"/>
        </w:rPr>
        <w:t>);</w:t>
      </w:r>
    </w:p>
    <w:p w14:paraId="1B6BB66A" w14:textId="77777777" w:rsidR="009046C8" w:rsidRDefault="009046C8" w:rsidP="009046C8">
      <w:pPr>
        <w:shd w:val="clear" w:color="auto" w:fill="1E1E1E"/>
        <w:spacing w:line="285" w:lineRule="atLeast"/>
        <w:rPr>
          <w:rFonts w:ascii="Consolas" w:hAnsi="Consolas"/>
          <w:color w:val="D4D4D4"/>
          <w:sz w:val="21"/>
          <w:szCs w:val="21"/>
        </w:rPr>
      </w:pPr>
    </w:p>
    <w:p w14:paraId="0E41CAD7" w14:textId="69880E14"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r w:rsidR="003216F9">
        <w:rPr>
          <w:rFonts w:ascii="Consolas" w:hAnsi="Consolas"/>
          <w:color w:val="6A9955"/>
          <w:sz w:val="21"/>
          <w:szCs w:val="21"/>
        </w:rPr>
        <w:t>/next is going to execute next matching middleware.</w:t>
      </w:r>
    </w:p>
    <w:p w14:paraId="0D0F54C7"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   </w:t>
      </w:r>
    </w:p>
    <w:p w14:paraId="20341263"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req</w:t>
      </w:r>
      <w:proofErr w:type="spellEnd"/>
      <w:r>
        <w:rPr>
          <w:rFonts w:ascii="Consolas" w:hAnsi="Consolas"/>
          <w:color w:val="D4D4D4"/>
          <w:sz w:val="21"/>
          <w:szCs w:val="21"/>
        </w:rPr>
        <w:t>, </w:t>
      </w:r>
      <w:r>
        <w:rPr>
          <w:rFonts w:ascii="Consolas" w:hAnsi="Consolas"/>
          <w:color w:val="9CDCFE"/>
          <w:sz w:val="21"/>
          <w:szCs w:val="21"/>
        </w:rPr>
        <w:t>res</w:t>
      </w: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14:paraId="08B22D5F"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 AGAIN! SERVER"</w:t>
      </w:r>
      <w:r>
        <w:rPr>
          <w:rFonts w:ascii="Consolas" w:hAnsi="Consolas"/>
          <w:color w:val="D4D4D4"/>
          <w:sz w:val="21"/>
          <w:szCs w:val="21"/>
        </w:rPr>
        <w:t>);</w:t>
      </w:r>
    </w:p>
    <w:p w14:paraId="36833AFA" w14:textId="508386BF"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 </w:t>
      </w:r>
      <w:r>
        <w:rPr>
          <w:rFonts w:ascii="Consolas" w:hAnsi="Consolas"/>
          <w:color w:val="6A9955"/>
          <w:sz w:val="21"/>
          <w:szCs w:val="21"/>
        </w:rPr>
        <w:t>//</w:t>
      </w:r>
      <w:r w:rsidR="000B5507">
        <w:rPr>
          <w:rFonts w:ascii="Consolas" w:hAnsi="Consolas"/>
          <w:color w:val="6A9955"/>
          <w:sz w:val="21"/>
          <w:szCs w:val="21"/>
        </w:rPr>
        <w:t>next is going to execute next matching middleware.</w:t>
      </w:r>
    </w:p>
    <w:p w14:paraId="637A5BC4"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t>
      </w:r>
    </w:p>
    <w:p w14:paraId="681F4AF6" w14:textId="77777777" w:rsidR="009046C8" w:rsidRDefault="009046C8" w:rsidP="009046C8">
      <w:pPr>
        <w:shd w:val="clear" w:color="auto" w:fill="1E1E1E"/>
        <w:spacing w:line="285" w:lineRule="atLeast"/>
        <w:rPr>
          <w:rFonts w:ascii="Consolas" w:hAnsi="Consolas"/>
          <w:color w:val="D4D4D4"/>
          <w:sz w:val="21"/>
          <w:szCs w:val="21"/>
        </w:rPr>
      </w:pPr>
    </w:p>
    <w:p w14:paraId="72835E3E" w14:textId="687DD489" w:rsidR="009046C8" w:rsidRDefault="009046C8" w:rsidP="001A324A">
      <w:pPr>
        <w:shd w:val="clear" w:color="auto" w:fill="1E1E1E"/>
        <w:spacing w:line="285" w:lineRule="atLeast"/>
        <w:rPr>
          <w:rFonts w:ascii="Consolas" w:hAnsi="Consolas"/>
          <w:color w:val="D4D4D4"/>
          <w:sz w:val="21"/>
          <w:szCs w:val="21"/>
        </w:rPr>
      </w:pPr>
      <w:r>
        <w:rPr>
          <w:rFonts w:ascii="Consolas" w:hAnsi="Consolas"/>
          <w:color w:val="6A9955"/>
          <w:sz w:val="21"/>
          <w:szCs w:val="21"/>
        </w:rPr>
        <w:t>//show all campgrounds</w:t>
      </w:r>
    </w:p>
    <w:p w14:paraId="34C373B9" w14:textId="77777777" w:rsidR="009046C8" w:rsidRDefault="009046C8" w:rsidP="009046C8">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get</w:t>
      </w:r>
      <w:proofErr w:type="spellEnd"/>
      <w:r>
        <w:rPr>
          <w:rFonts w:ascii="Consolas" w:hAnsi="Consolas"/>
          <w:color w:val="D4D4D4"/>
          <w:sz w:val="21"/>
          <w:szCs w:val="21"/>
        </w:rPr>
        <w:t>(</w:t>
      </w:r>
      <w:r>
        <w:rPr>
          <w:rFonts w:ascii="Consolas" w:hAnsi="Consolas"/>
          <w:color w:val="CE9178"/>
          <w:sz w:val="21"/>
          <w:szCs w:val="21"/>
        </w:rPr>
        <w:t>'/campgrounds'</w:t>
      </w:r>
      <w:r>
        <w:rPr>
          <w:rFonts w:ascii="Consolas" w:hAnsi="Consolas"/>
          <w:color w:val="D4D4D4"/>
          <w:sz w:val="21"/>
          <w:szCs w:val="21"/>
        </w:rPr>
        <w:t>, (</w:t>
      </w:r>
      <w:proofErr w:type="spellStart"/>
      <w:r>
        <w:rPr>
          <w:rFonts w:ascii="Consolas" w:hAnsi="Consolas"/>
          <w:color w:val="9CDCFE"/>
          <w:sz w:val="21"/>
          <w:szCs w:val="21"/>
        </w:rPr>
        <w:t>req</w:t>
      </w:r>
      <w:proofErr w:type="spellEnd"/>
      <w:r>
        <w:rPr>
          <w:rFonts w:ascii="Consolas" w:hAnsi="Consolas"/>
          <w:color w:val="D4D4D4"/>
          <w:sz w:val="21"/>
          <w:szCs w:val="21"/>
        </w:rPr>
        <w:t>, </w:t>
      </w:r>
      <w:r>
        <w:rPr>
          <w:rFonts w:ascii="Consolas" w:hAnsi="Consolas"/>
          <w:color w:val="9CDCFE"/>
          <w:sz w:val="21"/>
          <w:szCs w:val="21"/>
        </w:rPr>
        <w:t>res</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14:paraId="493B5C25"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4EC9B0"/>
          <w:sz w:val="21"/>
          <w:szCs w:val="21"/>
        </w:rPr>
        <w:t>Campground</w:t>
      </w:r>
      <w:r>
        <w:rPr>
          <w:rFonts w:ascii="Consolas" w:hAnsi="Consolas"/>
          <w:color w:val="D4D4D4"/>
          <w:sz w:val="21"/>
          <w:szCs w:val="21"/>
        </w:rPr>
        <w:t>.</w:t>
      </w:r>
      <w:r>
        <w:rPr>
          <w:rFonts w:ascii="Consolas" w:hAnsi="Consolas"/>
          <w:color w:val="DCDCAA"/>
          <w:sz w:val="21"/>
          <w:szCs w:val="21"/>
        </w:rPr>
        <w:t>find</w:t>
      </w:r>
      <w:proofErr w:type="spellEnd"/>
      <w:r>
        <w:rPr>
          <w:rFonts w:ascii="Consolas" w:hAnsi="Consolas"/>
          <w:color w:val="D4D4D4"/>
          <w:sz w:val="21"/>
          <w:szCs w:val="21"/>
        </w:rPr>
        <w:t>({})</w:t>
      </w:r>
    </w:p>
    <w:p w14:paraId="054ACC6A"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campgrounds</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14:paraId="2190B13D" w14:textId="77777777" w:rsidR="009046C8" w:rsidRDefault="009046C8" w:rsidP="009046C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render</w:t>
      </w:r>
      <w:proofErr w:type="spellEnd"/>
      <w:r>
        <w:rPr>
          <w:rFonts w:ascii="Consolas" w:hAnsi="Consolas"/>
          <w:color w:val="D4D4D4"/>
          <w:sz w:val="21"/>
          <w:szCs w:val="21"/>
        </w:rPr>
        <w:t>(</w:t>
      </w:r>
      <w:r>
        <w:rPr>
          <w:rFonts w:ascii="Consolas" w:hAnsi="Consolas"/>
          <w:color w:val="CE9178"/>
          <w:sz w:val="21"/>
          <w:szCs w:val="21"/>
        </w:rPr>
        <w:t>'campgrounds/index'</w:t>
      </w:r>
      <w:r>
        <w:rPr>
          <w:rFonts w:ascii="Consolas" w:hAnsi="Consolas"/>
          <w:color w:val="D4D4D4"/>
          <w:sz w:val="21"/>
          <w:szCs w:val="21"/>
        </w:rPr>
        <w:t>, {</w:t>
      </w:r>
      <w:r>
        <w:rPr>
          <w:rFonts w:ascii="Consolas" w:hAnsi="Consolas"/>
          <w:color w:val="9CDCFE"/>
          <w:sz w:val="21"/>
          <w:szCs w:val="21"/>
        </w:rPr>
        <w:t>campgrounds</w:t>
      </w:r>
      <w:r>
        <w:rPr>
          <w:rFonts w:ascii="Consolas" w:hAnsi="Consolas"/>
          <w:color w:val="D4D4D4"/>
          <w:sz w:val="21"/>
          <w:szCs w:val="21"/>
        </w:rPr>
        <w:t>});</w:t>
      </w:r>
    </w:p>
    <w:p w14:paraId="46EC2383" w14:textId="77777777" w:rsidR="009046C8" w:rsidRPr="009046C8" w:rsidRDefault="009046C8" w:rsidP="009046C8">
      <w:pPr>
        <w:shd w:val="clear" w:color="auto" w:fill="1E1E1E"/>
        <w:spacing w:line="285" w:lineRule="atLeast"/>
        <w:rPr>
          <w:rFonts w:ascii="Consolas" w:hAnsi="Consolas"/>
          <w:color w:val="D4D4D4"/>
          <w:sz w:val="21"/>
          <w:szCs w:val="21"/>
          <w:lang w:val="de-DE"/>
        </w:rPr>
      </w:pPr>
      <w:r>
        <w:rPr>
          <w:rFonts w:ascii="Consolas" w:hAnsi="Consolas"/>
          <w:color w:val="D4D4D4"/>
          <w:sz w:val="21"/>
          <w:szCs w:val="21"/>
        </w:rPr>
        <w:t>    </w:t>
      </w:r>
      <w:r w:rsidRPr="009046C8">
        <w:rPr>
          <w:rFonts w:ascii="Consolas" w:hAnsi="Consolas"/>
          <w:color w:val="D4D4D4"/>
          <w:sz w:val="21"/>
          <w:szCs w:val="21"/>
          <w:lang w:val="de-DE"/>
        </w:rPr>
        <w:t>})</w:t>
      </w:r>
    </w:p>
    <w:p w14:paraId="6C1B34D3" w14:textId="77777777" w:rsidR="009046C8" w:rsidRPr="009046C8" w:rsidRDefault="009046C8" w:rsidP="009046C8">
      <w:pPr>
        <w:shd w:val="clear" w:color="auto" w:fill="1E1E1E"/>
        <w:spacing w:line="285" w:lineRule="atLeast"/>
        <w:rPr>
          <w:rFonts w:ascii="Consolas" w:hAnsi="Consolas"/>
          <w:color w:val="D4D4D4"/>
          <w:sz w:val="21"/>
          <w:szCs w:val="21"/>
          <w:lang w:val="de-DE"/>
        </w:rPr>
      </w:pPr>
      <w:r w:rsidRPr="009046C8">
        <w:rPr>
          <w:rFonts w:ascii="Consolas" w:hAnsi="Consolas"/>
          <w:color w:val="D4D4D4"/>
          <w:sz w:val="21"/>
          <w:szCs w:val="21"/>
          <w:lang w:val="de-DE"/>
        </w:rPr>
        <w:t>    .</w:t>
      </w:r>
      <w:r w:rsidRPr="009046C8">
        <w:rPr>
          <w:rFonts w:ascii="Consolas" w:hAnsi="Consolas"/>
          <w:color w:val="DCDCAA"/>
          <w:sz w:val="21"/>
          <w:szCs w:val="21"/>
          <w:lang w:val="de-DE"/>
        </w:rPr>
        <w:t>catch</w:t>
      </w:r>
      <w:r w:rsidRPr="009046C8">
        <w:rPr>
          <w:rFonts w:ascii="Consolas" w:hAnsi="Consolas"/>
          <w:color w:val="D4D4D4"/>
          <w:sz w:val="21"/>
          <w:szCs w:val="21"/>
          <w:lang w:val="de-DE"/>
        </w:rPr>
        <w:t>((</w:t>
      </w:r>
      <w:r w:rsidRPr="009046C8">
        <w:rPr>
          <w:rFonts w:ascii="Consolas" w:hAnsi="Consolas"/>
          <w:color w:val="9CDCFE"/>
          <w:sz w:val="21"/>
          <w:szCs w:val="21"/>
          <w:lang w:val="de-DE"/>
        </w:rPr>
        <w:t>err</w:t>
      </w:r>
      <w:r w:rsidRPr="009046C8">
        <w:rPr>
          <w:rFonts w:ascii="Consolas" w:hAnsi="Consolas"/>
          <w:color w:val="D4D4D4"/>
          <w:sz w:val="21"/>
          <w:szCs w:val="21"/>
          <w:lang w:val="de-DE"/>
        </w:rPr>
        <w:t>) </w:t>
      </w:r>
      <w:r w:rsidRPr="009046C8">
        <w:rPr>
          <w:rFonts w:ascii="Consolas" w:hAnsi="Consolas"/>
          <w:color w:val="569CD6"/>
          <w:sz w:val="21"/>
          <w:szCs w:val="21"/>
          <w:lang w:val="de-DE"/>
        </w:rPr>
        <w:t>=&gt;</w:t>
      </w:r>
      <w:r w:rsidRPr="009046C8">
        <w:rPr>
          <w:rFonts w:ascii="Consolas" w:hAnsi="Consolas"/>
          <w:color w:val="D4D4D4"/>
          <w:sz w:val="21"/>
          <w:szCs w:val="21"/>
          <w:lang w:val="de-DE"/>
        </w:rPr>
        <w:t> {</w:t>
      </w:r>
    </w:p>
    <w:p w14:paraId="6AC6737E" w14:textId="77777777" w:rsidR="009046C8" w:rsidRPr="009046C8" w:rsidRDefault="009046C8" w:rsidP="009046C8">
      <w:pPr>
        <w:shd w:val="clear" w:color="auto" w:fill="1E1E1E"/>
        <w:spacing w:line="285" w:lineRule="atLeast"/>
        <w:rPr>
          <w:rFonts w:ascii="Consolas" w:hAnsi="Consolas"/>
          <w:color w:val="D4D4D4"/>
          <w:sz w:val="21"/>
          <w:szCs w:val="21"/>
          <w:lang w:val="de-DE"/>
        </w:rPr>
      </w:pPr>
      <w:r w:rsidRPr="009046C8">
        <w:rPr>
          <w:rFonts w:ascii="Consolas" w:hAnsi="Consolas"/>
          <w:color w:val="D4D4D4"/>
          <w:sz w:val="21"/>
          <w:szCs w:val="21"/>
          <w:lang w:val="de-DE"/>
        </w:rPr>
        <w:t>        </w:t>
      </w:r>
      <w:r w:rsidRPr="009046C8">
        <w:rPr>
          <w:rFonts w:ascii="Consolas" w:hAnsi="Consolas"/>
          <w:color w:val="9CDCFE"/>
          <w:sz w:val="21"/>
          <w:szCs w:val="21"/>
          <w:lang w:val="de-DE"/>
        </w:rPr>
        <w:t>res</w:t>
      </w:r>
      <w:r w:rsidRPr="009046C8">
        <w:rPr>
          <w:rFonts w:ascii="Consolas" w:hAnsi="Consolas"/>
          <w:color w:val="D4D4D4"/>
          <w:sz w:val="21"/>
          <w:szCs w:val="21"/>
          <w:lang w:val="de-DE"/>
        </w:rPr>
        <w:t>.</w:t>
      </w:r>
      <w:r w:rsidRPr="009046C8">
        <w:rPr>
          <w:rFonts w:ascii="Consolas" w:hAnsi="Consolas"/>
          <w:color w:val="DCDCAA"/>
          <w:sz w:val="21"/>
          <w:szCs w:val="21"/>
          <w:lang w:val="de-DE"/>
        </w:rPr>
        <w:t>send</w:t>
      </w:r>
      <w:r w:rsidRPr="009046C8">
        <w:rPr>
          <w:rFonts w:ascii="Consolas" w:hAnsi="Consolas"/>
          <w:color w:val="D4D4D4"/>
          <w:sz w:val="21"/>
          <w:szCs w:val="21"/>
          <w:lang w:val="de-DE"/>
        </w:rPr>
        <w:t>(</w:t>
      </w:r>
      <w:r w:rsidRPr="009046C8">
        <w:rPr>
          <w:rFonts w:ascii="Consolas" w:hAnsi="Consolas"/>
          <w:color w:val="9CDCFE"/>
          <w:sz w:val="21"/>
          <w:szCs w:val="21"/>
          <w:lang w:val="de-DE"/>
        </w:rPr>
        <w:t>err</w:t>
      </w:r>
      <w:r w:rsidRPr="009046C8">
        <w:rPr>
          <w:rFonts w:ascii="Consolas" w:hAnsi="Consolas"/>
          <w:color w:val="D4D4D4"/>
          <w:sz w:val="21"/>
          <w:szCs w:val="21"/>
          <w:lang w:val="de-DE"/>
        </w:rPr>
        <w:t>);</w:t>
      </w:r>
    </w:p>
    <w:p w14:paraId="5A4997E4" w14:textId="77777777" w:rsidR="009046C8" w:rsidRPr="004B29D0" w:rsidRDefault="009046C8" w:rsidP="009046C8">
      <w:pPr>
        <w:shd w:val="clear" w:color="auto" w:fill="1E1E1E"/>
        <w:spacing w:line="285" w:lineRule="atLeast"/>
        <w:rPr>
          <w:rFonts w:ascii="Consolas" w:hAnsi="Consolas"/>
          <w:color w:val="D4D4D4"/>
          <w:sz w:val="21"/>
          <w:szCs w:val="21"/>
          <w:lang w:val="de-DE"/>
        </w:rPr>
      </w:pPr>
      <w:r w:rsidRPr="009046C8">
        <w:rPr>
          <w:rFonts w:ascii="Consolas" w:hAnsi="Consolas"/>
          <w:color w:val="D4D4D4"/>
          <w:sz w:val="21"/>
          <w:szCs w:val="21"/>
          <w:lang w:val="de-DE"/>
        </w:rPr>
        <w:t>    </w:t>
      </w:r>
      <w:r w:rsidRPr="004B29D0">
        <w:rPr>
          <w:rFonts w:ascii="Consolas" w:hAnsi="Consolas"/>
          <w:color w:val="D4D4D4"/>
          <w:sz w:val="21"/>
          <w:szCs w:val="21"/>
          <w:lang w:val="de-DE"/>
        </w:rPr>
        <w:t>})</w:t>
      </w:r>
    </w:p>
    <w:p w14:paraId="5454EE0D" w14:textId="77777777" w:rsidR="009046C8" w:rsidRPr="004B29D0" w:rsidRDefault="009046C8" w:rsidP="009046C8">
      <w:pPr>
        <w:shd w:val="clear" w:color="auto" w:fill="1E1E1E"/>
        <w:spacing w:line="285" w:lineRule="atLeast"/>
        <w:rPr>
          <w:rFonts w:ascii="Consolas" w:hAnsi="Consolas"/>
          <w:color w:val="D4D4D4"/>
          <w:sz w:val="21"/>
          <w:szCs w:val="21"/>
          <w:lang w:val="de-DE"/>
        </w:rPr>
      </w:pPr>
      <w:r w:rsidRPr="004B29D0">
        <w:rPr>
          <w:rFonts w:ascii="Consolas" w:hAnsi="Consolas"/>
          <w:color w:val="D4D4D4"/>
          <w:sz w:val="21"/>
          <w:szCs w:val="21"/>
          <w:lang w:val="de-DE"/>
        </w:rPr>
        <w:t>});</w:t>
      </w:r>
    </w:p>
    <w:p w14:paraId="593D5BF6" w14:textId="77777777" w:rsidR="009046C8" w:rsidRPr="004B29D0" w:rsidRDefault="009046C8" w:rsidP="009046C8">
      <w:pPr>
        <w:shd w:val="clear" w:color="auto" w:fill="1E1E1E"/>
        <w:spacing w:line="285" w:lineRule="atLeast"/>
        <w:rPr>
          <w:rFonts w:ascii="Consolas" w:hAnsi="Consolas"/>
          <w:color w:val="D4D4D4"/>
          <w:sz w:val="21"/>
          <w:szCs w:val="21"/>
          <w:lang w:val="de-DE"/>
        </w:rPr>
      </w:pPr>
    </w:p>
    <w:p w14:paraId="13E9B9A8" w14:textId="77777777" w:rsidR="009046C8" w:rsidRPr="004B29D0" w:rsidRDefault="009046C8" w:rsidP="009046C8">
      <w:pPr>
        <w:shd w:val="clear" w:color="auto" w:fill="1E1E1E"/>
        <w:spacing w:after="240" w:line="285" w:lineRule="atLeast"/>
        <w:rPr>
          <w:rFonts w:ascii="Consolas" w:hAnsi="Consolas"/>
          <w:color w:val="D4D4D4"/>
          <w:sz w:val="21"/>
          <w:szCs w:val="21"/>
          <w:lang w:val="de-DE"/>
        </w:rPr>
      </w:pPr>
    </w:p>
    <w:p w14:paraId="0EC76239" w14:textId="53B9241A" w:rsidR="009046C8" w:rsidRPr="004B29D0" w:rsidRDefault="007F4095" w:rsidP="00EE260C">
      <w:pPr>
        <w:rPr>
          <w:b/>
          <w:bCs/>
          <w:lang w:val="de-DE"/>
        </w:rPr>
      </w:pPr>
      <w:r w:rsidRPr="004B29D0">
        <w:rPr>
          <w:b/>
          <w:bCs/>
          <w:lang w:val="de-DE"/>
        </w:rPr>
        <w:t>Using Morgan – Logger Middleware:</w:t>
      </w:r>
    </w:p>
    <w:p w14:paraId="00AAE652" w14:textId="19D54E67" w:rsidR="007F4095" w:rsidRPr="004B29D0" w:rsidRDefault="007F4095" w:rsidP="00EE260C">
      <w:pPr>
        <w:rPr>
          <w:lang w:val="de-DE"/>
        </w:rPr>
      </w:pPr>
      <w:r w:rsidRPr="004B29D0">
        <w:rPr>
          <w:lang w:val="de-DE"/>
        </w:rPr>
        <w:t xml:space="preserve">Refer: </w:t>
      </w:r>
      <w:r w:rsidR="00A62C5E">
        <w:fldChar w:fldCharType="begin"/>
      </w:r>
      <w:r w:rsidR="00A62C5E" w:rsidRPr="00D76E21">
        <w:rPr>
          <w:lang w:val="de-DE"/>
          <w:rPrChange w:id="1" w:author="Arhan Kundu" w:date="2022-04-08T14:25:00Z">
            <w:rPr/>
          </w:rPrChange>
        </w:rPr>
        <w:instrText xml:space="preserve"> HYPERLINK "https://www.npmjs.com/package/morgan" </w:instrText>
      </w:r>
      <w:r w:rsidR="00A62C5E">
        <w:fldChar w:fldCharType="separate"/>
      </w:r>
      <w:r w:rsidRPr="004B29D0">
        <w:rPr>
          <w:rStyle w:val="Hyperlink"/>
          <w:lang w:val="de-DE"/>
        </w:rPr>
        <w:t>https://www.npmjs.com/package/morgan</w:t>
      </w:r>
      <w:r w:rsidR="00A62C5E">
        <w:rPr>
          <w:rStyle w:val="Hyperlink"/>
          <w:lang w:val="de-DE"/>
        </w:rPr>
        <w:fldChar w:fldCharType="end"/>
      </w:r>
    </w:p>
    <w:p w14:paraId="272D97BB" w14:textId="0708A630" w:rsidR="007F4095" w:rsidRPr="004B29D0" w:rsidRDefault="007F4095" w:rsidP="00EE260C">
      <w:pPr>
        <w:rPr>
          <w:color w:val="FF0000"/>
          <w:lang w:val="de-DE"/>
        </w:rPr>
      </w:pPr>
      <w:r w:rsidRPr="004B29D0">
        <w:rPr>
          <w:lang w:val="de-DE"/>
        </w:rPr>
        <w:t xml:space="preserve">Morgan is a </w:t>
      </w:r>
      <w:r w:rsidRPr="004B29D0">
        <w:rPr>
          <w:color w:val="FF0000"/>
          <w:lang w:val="de-DE"/>
        </w:rPr>
        <w:t>HTTP request logger middleware for node.js.</w:t>
      </w:r>
    </w:p>
    <w:p w14:paraId="71DC37B5" w14:textId="0FA2526A" w:rsidR="007F4095" w:rsidRDefault="000B5507" w:rsidP="00EE260C">
      <w:pPr>
        <w:rPr>
          <w:b/>
          <w:bCs/>
        </w:rPr>
      </w:pPr>
      <w:r w:rsidRPr="000B5507">
        <w:rPr>
          <w:b/>
          <w:bCs/>
        </w:rPr>
        <w:t>Defining our own middleware:</w:t>
      </w:r>
    </w:p>
    <w:p w14:paraId="4769ECB4"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proofErr w:type="spellStart"/>
      <w:r w:rsidRPr="00722050">
        <w:rPr>
          <w:rFonts w:ascii="Consolas" w:eastAsia="Times New Roman" w:hAnsi="Consolas" w:cs="Times New Roman"/>
          <w:color w:val="4FC1FF"/>
          <w:sz w:val="21"/>
          <w:szCs w:val="21"/>
        </w:rPr>
        <w:t>app</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use</w:t>
      </w:r>
      <w:proofErr w:type="spellEnd"/>
      <w:r w:rsidRPr="00722050">
        <w:rPr>
          <w:rFonts w:ascii="Consolas" w:eastAsia="Times New Roman" w:hAnsi="Consolas" w:cs="Times New Roman"/>
          <w:color w:val="D4D4D4"/>
          <w:sz w:val="21"/>
          <w:szCs w:val="21"/>
        </w:rPr>
        <w:t>((</w:t>
      </w:r>
      <w:proofErr w:type="spellStart"/>
      <w:r w:rsidRPr="00722050">
        <w:rPr>
          <w:rFonts w:ascii="Consolas" w:eastAsia="Times New Roman" w:hAnsi="Consolas" w:cs="Times New Roman"/>
          <w:color w:val="9CDCFE"/>
          <w:sz w:val="21"/>
          <w:szCs w:val="21"/>
        </w:rPr>
        <w:t>req</w:t>
      </w:r>
      <w:proofErr w:type="spellEnd"/>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res</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569CD6"/>
          <w:sz w:val="21"/>
          <w:szCs w:val="21"/>
        </w:rPr>
        <w:t>=&gt;</w:t>
      </w:r>
      <w:r w:rsidRPr="00722050">
        <w:rPr>
          <w:rFonts w:ascii="Consolas" w:eastAsia="Times New Roman" w:hAnsi="Consolas" w:cs="Times New Roman"/>
          <w:color w:val="D4D4D4"/>
          <w:sz w:val="21"/>
          <w:szCs w:val="21"/>
        </w:rPr>
        <w:t> {</w:t>
      </w:r>
    </w:p>
    <w:p w14:paraId="45AA9706"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console</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log</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CE9178"/>
          <w:sz w:val="21"/>
          <w:szCs w:val="21"/>
        </w:rPr>
        <w:t>"THIS IS MY FIRST MIDDLEWARE!"</w:t>
      </w:r>
      <w:r w:rsidRPr="00722050">
        <w:rPr>
          <w:rFonts w:ascii="Consolas" w:eastAsia="Times New Roman" w:hAnsi="Consolas" w:cs="Times New Roman"/>
          <w:color w:val="D4D4D4"/>
          <w:sz w:val="21"/>
          <w:szCs w:val="21"/>
        </w:rPr>
        <w:t>);</w:t>
      </w:r>
    </w:p>
    <w:p w14:paraId="3C708EA8"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6A9955"/>
          <w:sz w:val="21"/>
          <w:szCs w:val="21"/>
        </w:rPr>
        <w:t>//executes second MATCHING middleware</w:t>
      </w:r>
    </w:p>
    <w:p w14:paraId="451D95D4"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p>
    <w:p w14:paraId="1B09B4D8" w14:textId="6ED05184"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console</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log</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CE9178"/>
          <w:sz w:val="21"/>
          <w:szCs w:val="21"/>
        </w:rPr>
        <w:t>"THIS IS MY FIRST MIDDLEWARE!....AGAIN"</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6A9955"/>
          <w:sz w:val="21"/>
          <w:szCs w:val="21"/>
        </w:rPr>
        <w:t>//this will be executed after the above next() is completely executed</w:t>
      </w:r>
      <w:r w:rsidR="00224A65">
        <w:rPr>
          <w:rFonts w:ascii="Consolas" w:eastAsia="Times New Roman" w:hAnsi="Consolas" w:cs="Times New Roman"/>
          <w:color w:val="6A9955"/>
          <w:sz w:val="21"/>
          <w:szCs w:val="21"/>
        </w:rPr>
        <w:t>, but writing code after next() is not recommended. So what people do is they return next()…see the next code snippet</w:t>
      </w:r>
    </w:p>
    <w:p w14:paraId="5E6B793D"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w:t>
      </w:r>
    </w:p>
    <w:p w14:paraId="5C1710E5"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p>
    <w:p w14:paraId="7BF00511"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proofErr w:type="spellStart"/>
      <w:r w:rsidRPr="00722050">
        <w:rPr>
          <w:rFonts w:ascii="Consolas" w:eastAsia="Times New Roman" w:hAnsi="Consolas" w:cs="Times New Roman"/>
          <w:color w:val="4FC1FF"/>
          <w:sz w:val="21"/>
          <w:szCs w:val="21"/>
        </w:rPr>
        <w:t>app</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use</w:t>
      </w:r>
      <w:proofErr w:type="spellEnd"/>
      <w:r w:rsidRPr="00722050">
        <w:rPr>
          <w:rFonts w:ascii="Consolas" w:eastAsia="Times New Roman" w:hAnsi="Consolas" w:cs="Times New Roman"/>
          <w:color w:val="D4D4D4"/>
          <w:sz w:val="21"/>
          <w:szCs w:val="21"/>
        </w:rPr>
        <w:t>((</w:t>
      </w:r>
      <w:proofErr w:type="spellStart"/>
      <w:r w:rsidRPr="00722050">
        <w:rPr>
          <w:rFonts w:ascii="Consolas" w:eastAsia="Times New Roman" w:hAnsi="Consolas" w:cs="Times New Roman"/>
          <w:color w:val="9CDCFE"/>
          <w:sz w:val="21"/>
          <w:szCs w:val="21"/>
        </w:rPr>
        <w:t>req</w:t>
      </w:r>
      <w:proofErr w:type="spellEnd"/>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res</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569CD6"/>
          <w:sz w:val="21"/>
          <w:szCs w:val="21"/>
        </w:rPr>
        <w:t>=&gt;</w:t>
      </w:r>
      <w:r w:rsidRPr="00722050">
        <w:rPr>
          <w:rFonts w:ascii="Consolas" w:eastAsia="Times New Roman" w:hAnsi="Consolas" w:cs="Times New Roman"/>
          <w:color w:val="D4D4D4"/>
          <w:sz w:val="21"/>
          <w:szCs w:val="21"/>
        </w:rPr>
        <w:t> {</w:t>
      </w:r>
    </w:p>
    <w:p w14:paraId="41FF6240"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console</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log</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CE9178"/>
          <w:sz w:val="21"/>
          <w:szCs w:val="21"/>
        </w:rPr>
        <w:t>"THIS IS MY SECOND MIDDLEWARE"</w:t>
      </w:r>
      <w:r w:rsidRPr="00722050">
        <w:rPr>
          <w:rFonts w:ascii="Consolas" w:eastAsia="Times New Roman" w:hAnsi="Consolas" w:cs="Times New Roman"/>
          <w:color w:val="D4D4D4"/>
          <w:sz w:val="21"/>
          <w:szCs w:val="21"/>
        </w:rPr>
        <w:t>);</w:t>
      </w:r>
    </w:p>
    <w:p w14:paraId="7D68FB80"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6A9955"/>
          <w:sz w:val="21"/>
          <w:szCs w:val="21"/>
        </w:rPr>
        <w:t>//executes third MATCHING middleware</w:t>
      </w:r>
    </w:p>
    <w:p w14:paraId="3F855DED"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proofErr w:type="spellStart"/>
      <w:r w:rsidRPr="00722050">
        <w:rPr>
          <w:rFonts w:ascii="Consolas" w:eastAsia="Times New Roman" w:hAnsi="Consolas" w:cs="Times New Roman"/>
          <w:color w:val="9CDCFE"/>
          <w:sz w:val="21"/>
          <w:szCs w:val="21"/>
        </w:rPr>
        <w:t>req</w:t>
      </w:r>
      <w:proofErr w:type="spellEnd"/>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res</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569CD6"/>
          <w:sz w:val="21"/>
          <w:szCs w:val="21"/>
        </w:rPr>
        <w:t>=&gt;</w:t>
      </w:r>
      <w:r w:rsidRPr="00722050">
        <w:rPr>
          <w:rFonts w:ascii="Consolas" w:eastAsia="Times New Roman" w:hAnsi="Consolas" w:cs="Times New Roman"/>
          <w:color w:val="D4D4D4"/>
          <w:sz w:val="21"/>
          <w:szCs w:val="21"/>
        </w:rPr>
        <w:t> {</w:t>
      </w:r>
    </w:p>
    <w:p w14:paraId="7A7133D2"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9CDCFE"/>
          <w:sz w:val="21"/>
          <w:szCs w:val="21"/>
        </w:rPr>
        <w:t>console</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DCDCAA"/>
          <w:sz w:val="21"/>
          <w:szCs w:val="21"/>
        </w:rPr>
        <w:t>log</w:t>
      </w:r>
      <w:r w:rsidRPr="00722050">
        <w:rPr>
          <w:rFonts w:ascii="Consolas" w:eastAsia="Times New Roman" w:hAnsi="Consolas" w:cs="Times New Roman"/>
          <w:color w:val="D4D4D4"/>
          <w:sz w:val="21"/>
          <w:szCs w:val="21"/>
        </w:rPr>
        <w:t>(</w:t>
      </w:r>
      <w:r w:rsidRPr="00722050">
        <w:rPr>
          <w:rFonts w:ascii="Consolas" w:eastAsia="Times New Roman" w:hAnsi="Consolas" w:cs="Times New Roman"/>
          <w:color w:val="CE9178"/>
          <w:sz w:val="21"/>
          <w:szCs w:val="21"/>
        </w:rPr>
        <w:t>"THIS IS MY THIRD MIDDLEWARE"</w:t>
      </w:r>
      <w:r w:rsidRPr="00722050">
        <w:rPr>
          <w:rFonts w:ascii="Consolas" w:eastAsia="Times New Roman" w:hAnsi="Consolas" w:cs="Times New Roman"/>
          <w:color w:val="D4D4D4"/>
          <w:sz w:val="21"/>
          <w:szCs w:val="21"/>
        </w:rPr>
        <w:t>);</w:t>
      </w:r>
    </w:p>
    <w:p w14:paraId="63DE009D"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    </w:t>
      </w:r>
      <w:r w:rsidRPr="00722050">
        <w:rPr>
          <w:rFonts w:ascii="Consolas" w:eastAsia="Times New Roman" w:hAnsi="Consolas" w:cs="Times New Roman"/>
          <w:color w:val="DCDCAA"/>
          <w:sz w:val="21"/>
          <w:szCs w:val="21"/>
        </w:rPr>
        <w:t>next</w:t>
      </w:r>
      <w:r w:rsidRPr="00722050">
        <w:rPr>
          <w:rFonts w:ascii="Consolas" w:eastAsia="Times New Roman" w:hAnsi="Consolas" w:cs="Times New Roman"/>
          <w:color w:val="D4D4D4"/>
          <w:sz w:val="21"/>
          <w:szCs w:val="21"/>
        </w:rPr>
        <w:t>();</w:t>
      </w:r>
    </w:p>
    <w:p w14:paraId="56CA74A7" w14:textId="77777777" w:rsidR="00722050" w:rsidRPr="00722050" w:rsidRDefault="00722050" w:rsidP="00722050">
      <w:pPr>
        <w:shd w:val="clear" w:color="auto" w:fill="1E1E1E"/>
        <w:spacing w:after="0" w:line="285" w:lineRule="atLeast"/>
        <w:rPr>
          <w:rFonts w:ascii="Consolas" w:eastAsia="Times New Roman" w:hAnsi="Consolas" w:cs="Times New Roman"/>
          <w:color w:val="D4D4D4"/>
          <w:sz w:val="21"/>
          <w:szCs w:val="21"/>
        </w:rPr>
      </w:pPr>
      <w:r w:rsidRPr="00722050">
        <w:rPr>
          <w:rFonts w:ascii="Consolas" w:eastAsia="Times New Roman" w:hAnsi="Consolas" w:cs="Times New Roman"/>
          <w:color w:val="D4D4D4"/>
          <w:sz w:val="21"/>
          <w:szCs w:val="21"/>
        </w:rPr>
        <w:t>});</w:t>
      </w:r>
    </w:p>
    <w:p w14:paraId="29DCB8AF" w14:textId="4B7E4D57" w:rsidR="00B879FD" w:rsidRDefault="00B879FD" w:rsidP="00B879FD">
      <w:pPr>
        <w:shd w:val="clear" w:color="auto" w:fill="1E1E1E"/>
        <w:spacing w:line="285" w:lineRule="atLeast"/>
        <w:rPr>
          <w:rFonts w:ascii="Consolas" w:hAnsi="Consolas"/>
          <w:color w:val="D4D4D4"/>
          <w:sz w:val="21"/>
          <w:szCs w:val="21"/>
        </w:rPr>
      </w:pPr>
    </w:p>
    <w:p w14:paraId="2391F9EC"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proofErr w:type="spellStart"/>
      <w:r w:rsidRPr="00416DD3">
        <w:rPr>
          <w:rFonts w:ascii="Consolas" w:eastAsia="Times New Roman" w:hAnsi="Consolas" w:cs="Times New Roman"/>
          <w:color w:val="4FC1FF"/>
          <w:sz w:val="21"/>
          <w:szCs w:val="21"/>
        </w:rPr>
        <w:t>app</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DCDCAA"/>
          <w:sz w:val="21"/>
          <w:szCs w:val="21"/>
        </w:rPr>
        <w:t>use</w:t>
      </w:r>
      <w:proofErr w:type="spellEnd"/>
      <w:r w:rsidRPr="00416DD3">
        <w:rPr>
          <w:rFonts w:ascii="Consolas" w:eastAsia="Times New Roman" w:hAnsi="Consolas" w:cs="Times New Roman"/>
          <w:color w:val="D4D4D4"/>
          <w:sz w:val="21"/>
          <w:szCs w:val="21"/>
        </w:rPr>
        <w:t>((</w:t>
      </w:r>
      <w:proofErr w:type="spellStart"/>
      <w:r w:rsidRPr="00416DD3">
        <w:rPr>
          <w:rFonts w:ascii="Consolas" w:eastAsia="Times New Roman" w:hAnsi="Consolas" w:cs="Times New Roman"/>
          <w:color w:val="9CDCFE"/>
          <w:sz w:val="21"/>
          <w:szCs w:val="21"/>
        </w:rPr>
        <w:t>req</w:t>
      </w:r>
      <w:proofErr w:type="spellEnd"/>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9CDCFE"/>
          <w:sz w:val="21"/>
          <w:szCs w:val="21"/>
        </w:rPr>
        <w:t>res</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569CD6"/>
          <w:sz w:val="21"/>
          <w:szCs w:val="21"/>
        </w:rPr>
        <w:t>=&gt;</w:t>
      </w:r>
      <w:r w:rsidRPr="00416DD3">
        <w:rPr>
          <w:rFonts w:ascii="Consolas" w:eastAsia="Times New Roman" w:hAnsi="Consolas" w:cs="Times New Roman"/>
          <w:color w:val="D4D4D4"/>
          <w:sz w:val="21"/>
          <w:szCs w:val="21"/>
        </w:rPr>
        <w:t> {</w:t>
      </w:r>
    </w:p>
    <w:p w14:paraId="322DA89A"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lastRenderedPageBreak/>
        <w:t>    </w:t>
      </w:r>
      <w:r w:rsidRPr="00416DD3">
        <w:rPr>
          <w:rFonts w:ascii="Consolas" w:eastAsia="Times New Roman" w:hAnsi="Consolas" w:cs="Times New Roman"/>
          <w:color w:val="9CDCFE"/>
          <w:sz w:val="21"/>
          <w:szCs w:val="21"/>
        </w:rPr>
        <w:t>console</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DCDCAA"/>
          <w:sz w:val="21"/>
          <w:szCs w:val="21"/>
        </w:rPr>
        <w:t>log</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CE9178"/>
          <w:sz w:val="21"/>
          <w:szCs w:val="21"/>
        </w:rPr>
        <w:t>"THIS IS MY FIRST MIDDLEWARE!"</w:t>
      </w:r>
      <w:r w:rsidRPr="00416DD3">
        <w:rPr>
          <w:rFonts w:ascii="Consolas" w:eastAsia="Times New Roman" w:hAnsi="Consolas" w:cs="Times New Roman"/>
          <w:color w:val="D4D4D4"/>
          <w:sz w:val="21"/>
          <w:szCs w:val="21"/>
        </w:rPr>
        <w:t>);</w:t>
      </w:r>
    </w:p>
    <w:p w14:paraId="1CA9FBEE"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C586C0"/>
          <w:sz w:val="21"/>
          <w:szCs w:val="21"/>
        </w:rPr>
        <w:t>return</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6A9955"/>
          <w:sz w:val="21"/>
          <w:szCs w:val="21"/>
        </w:rPr>
        <w:t>//executes second MATCHING middleware, we are returning next so to ensure that no code in this middleware is run after calling next</w:t>
      </w:r>
    </w:p>
    <w:p w14:paraId="4032A716"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w:t>
      </w:r>
    </w:p>
    <w:p w14:paraId="7240D7B9"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p>
    <w:p w14:paraId="3CA0C127"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proofErr w:type="spellStart"/>
      <w:r w:rsidRPr="00416DD3">
        <w:rPr>
          <w:rFonts w:ascii="Consolas" w:eastAsia="Times New Roman" w:hAnsi="Consolas" w:cs="Times New Roman"/>
          <w:color w:val="4FC1FF"/>
          <w:sz w:val="21"/>
          <w:szCs w:val="21"/>
        </w:rPr>
        <w:t>app</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DCDCAA"/>
          <w:sz w:val="21"/>
          <w:szCs w:val="21"/>
        </w:rPr>
        <w:t>use</w:t>
      </w:r>
      <w:proofErr w:type="spellEnd"/>
      <w:r w:rsidRPr="00416DD3">
        <w:rPr>
          <w:rFonts w:ascii="Consolas" w:eastAsia="Times New Roman" w:hAnsi="Consolas" w:cs="Times New Roman"/>
          <w:color w:val="D4D4D4"/>
          <w:sz w:val="21"/>
          <w:szCs w:val="21"/>
        </w:rPr>
        <w:t>((</w:t>
      </w:r>
      <w:proofErr w:type="spellStart"/>
      <w:r w:rsidRPr="00416DD3">
        <w:rPr>
          <w:rFonts w:ascii="Consolas" w:eastAsia="Times New Roman" w:hAnsi="Consolas" w:cs="Times New Roman"/>
          <w:color w:val="9CDCFE"/>
          <w:sz w:val="21"/>
          <w:szCs w:val="21"/>
        </w:rPr>
        <w:t>req</w:t>
      </w:r>
      <w:proofErr w:type="spellEnd"/>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9CDCFE"/>
          <w:sz w:val="21"/>
          <w:szCs w:val="21"/>
        </w:rPr>
        <w:t>res</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569CD6"/>
          <w:sz w:val="21"/>
          <w:szCs w:val="21"/>
        </w:rPr>
        <w:t>=&gt;</w:t>
      </w:r>
      <w:r w:rsidRPr="00416DD3">
        <w:rPr>
          <w:rFonts w:ascii="Consolas" w:eastAsia="Times New Roman" w:hAnsi="Consolas" w:cs="Times New Roman"/>
          <w:color w:val="D4D4D4"/>
          <w:sz w:val="21"/>
          <w:szCs w:val="21"/>
        </w:rPr>
        <w:t> {</w:t>
      </w:r>
    </w:p>
    <w:p w14:paraId="7E1ED333"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9CDCFE"/>
          <w:sz w:val="21"/>
          <w:szCs w:val="21"/>
        </w:rPr>
        <w:t>console</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DCDCAA"/>
          <w:sz w:val="21"/>
          <w:szCs w:val="21"/>
        </w:rPr>
        <w:t>log</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CE9178"/>
          <w:sz w:val="21"/>
          <w:szCs w:val="21"/>
        </w:rPr>
        <w:t>"THIS IS MY SECOND MIDDLEWARE"</w:t>
      </w:r>
      <w:r w:rsidRPr="00416DD3">
        <w:rPr>
          <w:rFonts w:ascii="Consolas" w:eastAsia="Times New Roman" w:hAnsi="Consolas" w:cs="Times New Roman"/>
          <w:color w:val="D4D4D4"/>
          <w:sz w:val="21"/>
          <w:szCs w:val="21"/>
        </w:rPr>
        <w:t>);</w:t>
      </w:r>
    </w:p>
    <w:p w14:paraId="7F994A27"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C586C0"/>
          <w:sz w:val="21"/>
          <w:szCs w:val="21"/>
        </w:rPr>
        <w:t>return</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6A9955"/>
          <w:sz w:val="21"/>
          <w:szCs w:val="21"/>
        </w:rPr>
        <w:t>//executes third MATCHING middleware</w:t>
      </w:r>
    </w:p>
    <w:p w14:paraId="36BEB979"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proofErr w:type="spellStart"/>
      <w:r w:rsidRPr="00416DD3">
        <w:rPr>
          <w:rFonts w:ascii="Consolas" w:eastAsia="Times New Roman" w:hAnsi="Consolas" w:cs="Times New Roman"/>
          <w:color w:val="9CDCFE"/>
          <w:sz w:val="21"/>
          <w:szCs w:val="21"/>
        </w:rPr>
        <w:t>req</w:t>
      </w:r>
      <w:proofErr w:type="spellEnd"/>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9CDCFE"/>
          <w:sz w:val="21"/>
          <w:szCs w:val="21"/>
        </w:rPr>
        <w:t>res</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569CD6"/>
          <w:sz w:val="21"/>
          <w:szCs w:val="21"/>
        </w:rPr>
        <w:t>=&gt;</w:t>
      </w:r>
      <w:r w:rsidRPr="00416DD3">
        <w:rPr>
          <w:rFonts w:ascii="Consolas" w:eastAsia="Times New Roman" w:hAnsi="Consolas" w:cs="Times New Roman"/>
          <w:color w:val="D4D4D4"/>
          <w:sz w:val="21"/>
          <w:szCs w:val="21"/>
        </w:rPr>
        <w:t> {</w:t>
      </w:r>
    </w:p>
    <w:p w14:paraId="4DDE21CF"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9CDCFE"/>
          <w:sz w:val="21"/>
          <w:szCs w:val="21"/>
        </w:rPr>
        <w:t>console</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DCDCAA"/>
          <w:sz w:val="21"/>
          <w:szCs w:val="21"/>
        </w:rPr>
        <w:t>log</w:t>
      </w:r>
      <w:r w:rsidRPr="00416DD3">
        <w:rPr>
          <w:rFonts w:ascii="Consolas" w:eastAsia="Times New Roman" w:hAnsi="Consolas" w:cs="Times New Roman"/>
          <w:color w:val="D4D4D4"/>
          <w:sz w:val="21"/>
          <w:szCs w:val="21"/>
        </w:rPr>
        <w:t>(</w:t>
      </w:r>
      <w:r w:rsidRPr="00416DD3">
        <w:rPr>
          <w:rFonts w:ascii="Consolas" w:eastAsia="Times New Roman" w:hAnsi="Consolas" w:cs="Times New Roman"/>
          <w:color w:val="CE9178"/>
          <w:sz w:val="21"/>
          <w:szCs w:val="21"/>
        </w:rPr>
        <w:t>"THIS IS MY THIRD MIDDLEWARE"</w:t>
      </w:r>
      <w:r w:rsidRPr="00416DD3">
        <w:rPr>
          <w:rFonts w:ascii="Consolas" w:eastAsia="Times New Roman" w:hAnsi="Consolas" w:cs="Times New Roman"/>
          <w:color w:val="D4D4D4"/>
          <w:sz w:val="21"/>
          <w:szCs w:val="21"/>
        </w:rPr>
        <w:t>);</w:t>
      </w:r>
    </w:p>
    <w:p w14:paraId="5DC3EDA5"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C586C0"/>
          <w:sz w:val="21"/>
          <w:szCs w:val="21"/>
        </w:rPr>
        <w:t>return</w:t>
      </w:r>
      <w:r w:rsidRPr="00416DD3">
        <w:rPr>
          <w:rFonts w:ascii="Consolas" w:eastAsia="Times New Roman" w:hAnsi="Consolas" w:cs="Times New Roman"/>
          <w:color w:val="D4D4D4"/>
          <w:sz w:val="21"/>
          <w:szCs w:val="21"/>
        </w:rPr>
        <w:t> </w:t>
      </w:r>
      <w:r w:rsidRPr="00416DD3">
        <w:rPr>
          <w:rFonts w:ascii="Consolas" w:eastAsia="Times New Roman" w:hAnsi="Consolas" w:cs="Times New Roman"/>
          <w:color w:val="DCDCAA"/>
          <w:sz w:val="21"/>
          <w:szCs w:val="21"/>
        </w:rPr>
        <w:t>next</w:t>
      </w:r>
      <w:r w:rsidRPr="00416DD3">
        <w:rPr>
          <w:rFonts w:ascii="Consolas" w:eastAsia="Times New Roman" w:hAnsi="Consolas" w:cs="Times New Roman"/>
          <w:color w:val="D4D4D4"/>
          <w:sz w:val="21"/>
          <w:szCs w:val="21"/>
        </w:rPr>
        <w:t>();</w:t>
      </w:r>
    </w:p>
    <w:p w14:paraId="4080BEEA"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r w:rsidRPr="00416DD3">
        <w:rPr>
          <w:rFonts w:ascii="Consolas" w:eastAsia="Times New Roman" w:hAnsi="Consolas" w:cs="Times New Roman"/>
          <w:color w:val="D4D4D4"/>
          <w:sz w:val="21"/>
          <w:szCs w:val="21"/>
        </w:rPr>
        <w:t>});</w:t>
      </w:r>
    </w:p>
    <w:p w14:paraId="2628E708" w14:textId="77777777" w:rsidR="00416DD3" w:rsidRPr="00416DD3" w:rsidRDefault="00416DD3" w:rsidP="00416DD3">
      <w:pPr>
        <w:shd w:val="clear" w:color="auto" w:fill="1E1E1E"/>
        <w:spacing w:after="0" w:line="285" w:lineRule="atLeast"/>
        <w:rPr>
          <w:rFonts w:ascii="Consolas" w:eastAsia="Times New Roman" w:hAnsi="Consolas" w:cs="Times New Roman"/>
          <w:color w:val="D4D4D4"/>
          <w:sz w:val="21"/>
          <w:szCs w:val="21"/>
        </w:rPr>
      </w:pPr>
    </w:p>
    <w:p w14:paraId="6140782F" w14:textId="77777777" w:rsidR="00B879FD" w:rsidRPr="000B5507" w:rsidRDefault="00B879FD" w:rsidP="00EE260C">
      <w:pPr>
        <w:rPr>
          <w:b/>
          <w:bCs/>
        </w:rPr>
      </w:pPr>
    </w:p>
    <w:p w14:paraId="1FB155DB" w14:textId="63F5F2E6" w:rsidR="000B5507" w:rsidRPr="004C3AA1" w:rsidRDefault="004C3AA1" w:rsidP="00EE260C">
      <w:pPr>
        <w:rPr>
          <w:b/>
          <w:bCs/>
        </w:rPr>
      </w:pPr>
      <w:r w:rsidRPr="004C3AA1">
        <w:rPr>
          <w:b/>
          <w:bCs/>
        </w:rPr>
        <w:t>Setting up a 404 route:</w:t>
      </w:r>
    </w:p>
    <w:p w14:paraId="31DCCE5B" w14:textId="77777777" w:rsidR="004C3AA1" w:rsidRDefault="004C3AA1" w:rsidP="004C3AA1">
      <w:pPr>
        <w:shd w:val="clear" w:color="auto" w:fill="1E1E1E"/>
        <w:spacing w:after="0" w:line="285" w:lineRule="atLeast"/>
        <w:rPr>
          <w:rFonts w:ascii="Consolas" w:eastAsia="Times New Roman" w:hAnsi="Consolas" w:cs="Times New Roman"/>
          <w:color w:val="6A9955"/>
          <w:sz w:val="21"/>
          <w:szCs w:val="21"/>
        </w:rPr>
      </w:pPr>
    </w:p>
    <w:p w14:paraId="1AF3F5F9" w14:textId="08409D3C" w:rsidR="004C3AA1" w:rsidRPr="004C3AA1" w:rsidRDefault="004C3AA1" w:rsidP="004C3AA1">
      <w:pPr>
        <w:shd w:val="clear" w:color="auto" w:fill="1E1E1E"/>
        <w:spacing w:after="0" w:line="285" w:lineRule="atLeast"/>
        <w:rPr>
          <w:rFonts w:ascii="Consolas" w:eastAsia="Times New Roman" w:hAnsi="Consolas" w:cs="Times New Roman"/>
          <w:color w:val="D4D4D4"/>
          <w:sz w:val="21"/>
          <w:szCs w:val="21"/>
        </w:rPr>
      </w:pPr>
      <w:r w:rsidRPr="004C3AA1">
        <w:rPr>
          <w:rFonts w:ascii="Consolas" w:eastAsia="Times New Roman" w:hAnsi="Consolas" w:cs="Times New Roman"/>
          <w:color w:val="6A9955"/>
          <w:sz w:val="21"/>
          <w:szCs w:val="21"/>
        </w:rPr>
        <w:t>//add this code at the end. if nothing matches, then sends status code as 404 and 'NOT FOUND' message</w:t>
      </w:r>
    </w:p>
    <w:p w14:paraId="1C301D96" w14:textId="77777777" w:rsidR="004C3AA1" w:rsidRPr="004C3AA1" w:rsidRDefault="004C3AA1" w:rsidP="004C3AA1">
      <w:pPr>
        <w:shd w:val="clear" w:color="auto" w:fill="1E1E1E"/>
        <w:spacing w:after="0" w:line="285" w:lineRule="atLeast"/>
        <w:rPr>
          <w:rFonts w:ascii="Consolas" w:eastAsia="Times New Roman" w:hAnsi="Consolas" w:cs="Times New Roman"/>
          <w:color w:val="D4D4D4"/>
          <w:sz w:val="21"/>
          <w:szCs w:val="21"/>
        </w:rPr>
      </w:pPr>
      <w:proofErr w:type="spellStart"/>
      <w:r w:rsidRPr="004C3AA1">
        <w:rPr>
          <w:rFonts w:ascii="Consolas" w:eastAsia="Times New Roman" w:hAnsi="Consolas" w:cs="Times New Roman"/>
          <w:color w:val="4FC1FF"/>
          <w:sz w:val="21"/>
          <w:szCs w:val="21"/>
        </w:rPr>
        <w:t>app</w:t>
      </w:r>
      <w:r w:rsidRPr="004C3AA1">
        <w:rPr>
          <w:rFonts w:ascii="Consolas" w:eastAsia="Times New Roman" w:hAnsi="Consolas" w:cs="Times New Roman"/>
          <w:color w:val="D4D4D4"/>
          <w:sz w:val="21"/>
          <w:szCs w:val="21"/>
        </w:rPr>
        <w:t>.</w:t>
      </w:r>
      <w:r w:rsidRPr="004C3AA1">
        <w:rPr>
          <w:rFonts w:ascii="Consolas" w:eastAsia="Times New Roman" w:hAnsi="Consolas" w:cs="Times New Roman"/>
          <w:color w:val="DCDCAA"/>
          <w:sz w:val="21"/>
          <w:szCs w:val="21"/>
        </w:rPr>
        <w:t>use</w:t>
      </w:r>
      <w:proofErr w:type="spellEnd"/>
      <w:r w:rsidRPr="004C3AA1">
        <w:rPr>
          <w:rFonts w:ascii="Consolas" w:eastAsia="Times New Roman" w:hAnsi="Consolas" w:cs="Times New Roman"/>
          <w:color w:val="D4D4D4"/>
          <w:sz w:val="21"/>
          <w:szCs w:val="21"/>
        </w:rPr>
        <w:t>((</w:t>
      </w:r>
      <w:proofErr w:type="spellStart"/>
      <w:r w:rsidRPr="004C3AA1">
        <w:rPr>
          <w:rFonts w:ascii="Consolas" w:eastAsia="Times New Roman" w:hAnsi="Consolas" w:cs="Times New Roman"/>
          <w:color w:val="9CDCFE"/>
          <w:sz w:val="21"/>
          <w:szCs w:val="21"/>
        </w:rPr>
        <w:t>req</w:t>
      </w:r>
      <w:proofErr w:type="spellEnd"/>
      <w:r w:rsidRPr="004C3AA1">
        <w:rPr>
          <w:rFonts w:ascii="Consolas" w:eastAsia="Times New Roman" w:hAnsi="Consolas" w:cs="Times New Roman"/>
          <w:color w:val="D4D4D4"/>
          <w:sz w:val="21"/>
          <w:szCs w:val="21"/>
        </w:rPr>
        <w:t>, </w:t>
      </w:r>
      <w:r w:rsidRPr="004C3AA1">
        <w:rPr>
          <w:rFonts w:ascii="Consolas" w:eastAsia="Times New Roman" w:hAnsi="Consolas" w:cs="Times New Roman"/>
          <w:color w:val="9CDCFE"/>
          <w:sz w:val="21"/>
          <w:szCs w:val="21"/>
        </w:rPr>
        <w:t>res</w:t>
      </w:r>
      <w:r w:rsidRPr="004C3AA1">
        <w:rPr>
          <w:rFonts w:ascii="Consolas" w:eastAsia="Times New Roman" w:hAnsi="Consolas" w:cs="Times New Roman"/>
          <w:color w:val="D4D4D4"/>
          <w:sz w:val="21"/>
          <w:szCs w:val="21"/>
        </w:rPr>
        <w:t>) </w:t>
      </w:r>
      <w:r w:rsidRPr="004C3AA1">
        <w:rPr>
          <w:rFonts w:ascii="Consolas" w:eastAsia="Times New Roman" w:hAnsi="Consolas" w:cs="Times New Roman"/>
          <w:color w:val="569CD6"/>
          <w:sz w:val="21"/>
          <w:szCs w:val="21"/>
        </w:rPr>
        <w:t>=&gt;</w:t>
      </w:r>
      <w:r w:rsidRPr="004C3AA1">
        <w:rPr>
          <w:rFonts w:ascii="Consolas" w:eastAsia="Times New Roman" w:hAnsi="Consolas" w:cs="Times New Roman"/>
          <w:color w:val="D4D4D4"/>
          <w:sz w:val="21"/>
          <w:szCs w:val="21"/>
        </w:rPr>
        <w:t> {</w:t>
      </w:r>
    </w:p>
    <w:p w14:paraId="7CEBD772" w14:textId="77777777" w:rsidR="004C3AA1" w:rsidRPr="004C3AA1" w:rsidRDefault="004C3AA1" w:rsidP="004C3AA1">
      <w:pPr>
        <w:shd w:val="clear" w:color="auto" w:fill="1E1E1E"/>
        <w:spacing w:after="0" w:line="285" w:lineRule="atLeast"/>
        <w:rPr>
          <w:rFonts w:ascii="Consolas" w:eastAsia="Times New Roman" w:hAnsi="Consolas" w:cs="Times New Roman"/>
          <w:color w:val="D4D4D4"/>
          <w:sz w:val="21"/>
          <w:szCs w:val="21"/>
        </w:rPr>
      </w:pPr>
      <w:r w:rsidRPr="004C3AA1">
        <w:rPr>
          <w:rFonts w:ascii="Consolas" w:eastAsia="Times New Roman" w:hAnsi="Consolas" w:cs="Times New Roman"/>
          <w:color w:val="D4D4D4"/>
          <w:sz w:val="21"/>
          <w:szCs w:val="21"/>
        </w:rPr>
        <w:t>    </w:t>
      </w:r>
      <w:proofErr w:type="spellStart"/>
      <w:r w:rsidRPr="004C3AA1">
        <w:rPr>
          <w:rFonts w:ascii="Consolas" w:eastAsia="Times New Roman" w:hAnsi="Consolas" w:cs="Times New Roman"/>
          <w:color w:val="9CDCFE"/>
          <w:sz w:val="21"/>
          <w:szCs w:val="21"/>
        </w:rPr>
        <w:t>res</w:t>
      </w:r>
      <w:r w:rsidRPr="004C3AA1">
        <w:rPr>
          <w:rFonts w:ascii="Consolas" w:eastAsia="Times New Roman" w:hAnsi="Consolas" w:cs="Times New Roman"/>
          <w:color w:val="D4D4D4"/>
          <w:sz w:val="21"/>
          <w:szCs w:val="21"/>
        </w:rPr>
        <w:t>.</w:t>
      </w:r>
      <w:r w:rsidRPr="004C3AA1">
        <w:rPr>
          <w:rFonts w:ascii="Consolas" w:eastAsia="Times New Roman" w:hAnsi="Consolas" w:cs="Times New Roman"/>
          <w:color w:val="DCDCAA"/>
          <w:sz w:val="21"/>
          <w:szCs w:val="21"/>
        </w:rPr>
        <w:t>status</w:t>
      </w:r>
      <w:proofErr w:type="spellEnd"/>
      <w:r w:rsidRPr="004C3AA1">
        <w:rPr>
          <w:rFonts w:ascii="Consolas" w:eastAsia="Times New Roman" w:hAnsi="Consolas" w:cs="Times New Roman"/>
          <w:color w:val="D4D4D4"/>
          <w:sz w:val="21"/>
          <w:szCs w:val="21"/>
        </w:rPr>
        <w:t>(</w:t>
      </w:r>
      <w:r w:rsidRPr="004C3AA1">
        <w:rPr>
          <w:rFonts w:ascii="Consolas" w:eastAsia="Times New Roman" w:hAnsi="Consolas" w:cs="Times New Roman"/>
          <w:color w:val="B5CEA8"/>
          <w:sz w:val="21"/>
          <w:szCs w:val="21"/>
        </w:rPr>
        <w:t>404</w:t>
      </w:r>
      <w:r w:rsidRPr="004C3AA1">
        <w:rPr>
          <w:rFonts w:ascii="Consolas" w:eastAsia="Times New Roman" w:hAnsi="Consolas" w:cs="Times New Roman"/>
          <w:color w:val="D4D4D4"/>
          <w:sz w:val="21"/>
          <w:szCs w:val="21"/>
        </w:rPr>
        <w:t>).</w:t>
      </w:r>
      <w:r w:rsidRPr="004C3AA1">
        <w:rPr>
          <w:rFonts w:ascii="Consolas" w:eastAsia="Times New Roman" w:hAnsi="Consolas" w:cs="Times New Roman"/>
          <w:color w:val="DCDCAA"/>
          <w:sz w:val="21"/>
          <w:szCs w:val="21"/>
        </w:rPr>
        <w:t>send</w:t>
      </w:r>
      <w:r w:rsidRPr="004C3AA1">
        <w:rPr>
          <w:rFonts w:ascii="Consolas" w:eastAsia="Times New Roman" w:hAnsi="Consolas" w:cs="Times New Roman"/>
          <w:color w:val="D4D4D4"/>
          <w:sz w:val="21"/>
          <w:szCs w:val="21"/>
        </w:rPr>
        <w:t>(</w:t>
      </w:r>
      <w:r w:rsidRPr="004C3AA1">
        <w:rPr>
          <w:rFonts w:ascii="Consolas" w:eastAsia="Times New Roman" w:hAnsi="Consolas" w:cs="Times New Roman"/>
          <w:color w:val="CE9178"/>
          <w:sz w:val="21"/>
          <w:szCs w:val="21"/>
        </w:rPr>
        <w:t>'NOT FOUND!'</w:t>
      </w:r>
      <w:r w:rsidRPr="004C3AA1">
        <w:rPr>
          <w:rFonts w:ascii="Consolas" w:eastAsia="Times New Roman" w:hAnsi="Consolas" w:cs="Times New Roman"/>
          <w:color w:val="D4D4D4"/>
          <w:sz w:val="21"/>
          <w:szCs w:val="21"/>
        </w:rPr>
        <w:t>);</w:t>
      </w:r>
    </w:p>
    <w:p w14:paraId="7EB531B3" w14:textId="77777777" w:rsidR="004C3AA1" w:rsidRPr="004C3AA1" w:rsidRDefault="004C3AA1" w:rsidP="004C3AA1">
      <w:pPr>
        <w:shd w:val="clear" w:color="auto" w:fill="1E1E1E"/>
        <w:spacing w:after="0" w:line="285" w:lineRule="atLeast"/>
        <w:rPr>
          <w:rFonts w:ascii="Consolas" w:eastAsia="Times New Roman" w:hAnsi="Consolas" w:cs="Times New Roman"/>
          <w:color w:val="D4D4D4"/>
          <w:sz w:val="21"/>
          <w:szCs w:val="21"/>
        </w:rPr>
      </w:pPr>
      <w:r w:rsidRPr="004C3AA1">
        <w:rPr>
          <w:rFonts w:ascii="Consolas" w:eastAsia="Times New Roman" w:hAnsi="Consolas" w:cs="Times New Roman"/>
          <w:color w:val="D4D4D4"/>
          <w:sz w:val="21"/>
          <w:szCs w:val="21"/>
        </w:rPr>
        <w:t>})</w:t>
      </w:r>
    </w:p>
    <w:p w14:paraId="535A8BFC" w14:textId="00CA24D0" w:rsidR="007F4095" w:rsidRDefault="007F4095" w:rsidP="00EE260C"/>
    <w:p w14:paraId="65F2F1FD" w14:textId="2BBEA75D" w:rsidR="003F2068" w:rsidRDefault="003F2068" w:rsidP="00EE260C">
      <w:pPr>
        <w:rPr>
          <w:b/>
          <w:bCs/>
        </w:rPr>
      </w:pPr>
      <w:r w:rsidRPr="003F2068">
        <w:rPr>
          <w:b/>
          <w:bCs/>
        </w:rPr>
        <w:t>Protecting Specific routes:</w:t>
      </w:r>
    </w:p>
    <w:p w14:paraId="4C275E4C" w14:textId="476A30B2" w:rsidR="003F2068" w:rsidRDefault="003F2068" w:rsidP="00EE260C">
      <w:r>
        <w:t>Sometimes we don’t want to go to a specific path without fulfilling some conditions first like the user should do the authentication first and then only he will have access to this path. For handling such situations, refer below</w:t>
      </w:r>
    </w:p>
    <w:p w14:paraId="6A3C23D4"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proofErr w:type="spellStart"/>
      <w:r w:rsidRPr="003E230C">
        <w:rPr>
          <w:rFonts w:ascii="Consolas" w:eastAsia="Times New Roman" w:hAnsi="Consolas" w:cs="Times New Roman"/>
          <w:color w:val="569CD6"/>
          <w:sz w:val="21"/>
          <w:szCs w:val="21"/>
        </w:rPr>
        <w:t>const</w:t>
      </w:r>
      <w:proofErr w:type="spellEnd"/>
      <w:r w:rsidRPr="003E230C">
        <w:rPr>
          <w:rFonts w:ascii="Consolas" w:eastAsia="Times New Roman" w:hAnsi="Consolas" w:cs="Times New Roman"/>
          <w:color w:val="D4D4D4"/>
          <w:sz w:val="21"/>
          <w:szCs w:val="21"/>
        </w:rPr>
        <w:t> </w:t>
      </w:r>
      <w:proofErr w:type="spellStart"/>
      <w:r w:rsidRPr="003E230C">
        <w:rPr>
          <w:rFonts w:ascii="Consolas" w:eastAsia="Times New Roman" w:hAnsi="Consolas" w:cs="Times New Roman"/>
          <w:color w:val="DCDCAA"/>
          <w:sz w:val="21"/>
          <w:szCs w:val="21"/>
        </w:rPr>
        <w:t>verifyPassword</w:t>
      </w:r>
      <w:proofErr w:type="spellEnd"/>
      <w:r w:rsidRPr="003E230C">
        <w:rPr>
          <w:rFonts w:ascii="Consolas" w:eastAsia="Times New Roman" w:hAnsi="Consolas" w:cs="Times New Roman"/>
          <w:color w:val="D4D4D4"/>
          <w:sz w:val="21"/>
          <w:szCs w:val="21"/>
        </w:rPr>
        <w:t> = (</w:t>
      </w:r>
      <w:proofErr w:type="spellStart"/>
      <w:r w:rsidRPr="003E230C">
        <w:rPr>
          <w:rFonts w:ascii="Consolas" w:eastAsia="Times New Roman" w:hAnsi="Consolas" w:cs="Times New Roman"/>
          <w:color w:val="9CDCFE"/>
          <w:sz w:val="21"/>
          <w:szCs w:val="21"/>
        </w:rPr>
        <w:t>req</w:t>
      </w:r>
      <w:proofErr w:type="spellEnd"/>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9CDCFE"/>
          <w:sz w:val="21"/>
          <w:szCs w:val="21"/>
        </w:rPr>
        <w:t>res</w:t>
      </w:r>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9CDCFE"/>
          <w:sz w:val="21"/>
          <w:szCs w:val="21"/>
        </w:rPr>
        <w:t>next</w:t>
      </w:r>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569CD6"/>
          <w:sz w:val="21"/>
          <w:szCs w:val="21"/>
        </w:rPr>
        <w:t>=&gt;</w:t>
      </w:r>
      <w:r w:rsidRPr="003E230C">
        <w:rPr>
          <w:rFonts w:ascii="Consolas" w:eastAsia="Times New Roman" w:hAnsi="Consolas" w:cs="Times New Roman"/>
          <w:color w:val="D4D4D4"/>
          <w:sz w:val="21"/>
          <w:szCs w:val="21"/>
        </w:rPr>
        <w:t> {</w:t>
      </w:r>
    </w:p>
    <w:p w14:paraId="20375D93"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proofErr w:type="spellStart"/>
      <w:r w:rsidRPr="003E230C">
        <w:rPr>
          <w:rFonts w:ascii="Consolas" w:eastAsia="Times New Roman" w:hAnsi="Consolas" w:cs="Times New Roman"/>
          <w:color w:val="569CD6"/>
          <w:sz w:val="21"/>
          <w:szCs w:val="21"/>
        </w:rPr>
        <w:t>const</w:t>
      </w:r>
      <w:proofErr w:type="spellEnd"/>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4FC1FF"/>
          <w:sz w:val="21"/>
          <w:szCs w:val="21"/>
        </w:rPr>
        <w:t>password</w:t>
      </w:r>
      <w:r w:rsidRPr="003E230C">
        <w:rPr>
          <w:rFonts w:ascii="Consolas" w:eastAsia="Times New Roman" w:hAnsi="Consolas" w:cs="Times New Roman"/>
          <w:color w:val="D4D4D4"/>
          <w:sz w:val="21"/>
          <w:szCs w:val="21"/>
        </w:rPr>
        <w:t>} = </w:t>
      </w:r>
      <w:proofErr w:type="spellStart"/>
      <w:r w:rsidRPr="003E230C">
        <w:rPr>
          <w:rFonts w:ascii="Consolas" w:eastAsia="Times New Roman" w:hAnsi="Consolas" w:cs="Times New Roman"/>
          <w:color w:val="9CDCFE"/>
          <w:sz w:val="21"/>
          <w:szCs w:val="21"/>
        </w:rPr>
        <w:t>req</w:t>
      </w:r>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9CDCFE"/>
          <w:sz w:val="21"/>
          <w:szCs w:val="21"/>
        </w:rPr>
        <w:t>query</w:t>
      </w:r>
      <w:proofErr w:type="spellEnd"/>
      <w:r w:rsidRPr="003E230C">
        <w:rPr>
          <w:rFonts w:ascii="Consolas" w:eastAsia="Times New Roman" w:hAnsi="Consolas" w:cs="Times New Roman"/>
          <w:color w:val="D4D4D4"/>
          <w:sz w:val="21"/>
          <w:szCs w:val="21"/>
        </w:rPr>
        <w:t>;</w:t>
      </w:r>
    </w:p>
    <w:p w14:paraId="070D96EA"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C586C0"/>
          <w:sz w:val="21"/>
          <w:szCs w:val="21"/>
        </w:rPr>
        <w:t>if</w:t>
      </w:r>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4FC1FF"/>
          <w:sz w:val="21"/>
          <w:szCs w:val="21"/>
        </w:rPr>
        <w:t>password</w:t>
      </w:r>
      <w:r w:rsidRPr="003E230C">
        <w:rPr>
          <w:rFonts w:ascii="Consolas" w:eastAsia="Times New Roman" w:hAnsi="Consolas" w:cs="Times New Roman"/>
          <w:color w:val="D4D4D4"/>
          <w:sz w:val="21"/>
          <w:szCs w:val="21"/>
        </w:rPr>
        <w:t> === </w:t>
      </w:r>
      <w:r w:rsidRPr="003E230C">
        <w:rPr>
          <w:rFonts w:ascii="Consolas" w:eastAsia="Times New Roman" w:hAnsi="Consolas" w:cs="Times New Roman"/>
          <w:color w:val="CE9178"/>
          <w:sz w:val="21"/>
          <w:szCs w:val="21"/>
        </w:rPr>
        <w:t>'</w:t>
      </w:r>
      <w:proofErr w:type="spellStart"/>
      <w:r w:rsidRPr="003E230C">
        <w:rPr>
          <w:rFonts w:ascii="Consolas" w:eastAsia="Times New Roman" w:hAnsi="Consolas" w:cs="Times New Roman"/>
          <w:color w:val="CE9178"/>
          <w:sz w:val="21"/>
          <w:szCs w:val="21"/>
        </w:rPr>
        <w:t>chickennuggets</w:t>
      </w:r>
      <w:proofErr w:type="spellEnd"/>
      <w:r w:rsidRPr="003E230C">
        <w:rPr>
          <w:rFonts w:ascii="Consolas" w:eastAsia="Times New Roman" w:hAnsi="Consolas" w:cs="Times New Roman"/>
          <w:color w:val="CE9178"/>
          <w:sz w:val="21"/>
          <w:szCs w:val="21"/>
        </w:rPr>
        <w:t>'</w:t>
      </w:r>
      <w:r w:rsidRPr="003E230C">
        <w:rPr>
          <w:rFonts w:ascii="Consolas" w:eastAsia="Times New Roman" w:hAnsi="Consolas" w:cs="Times New Roman"/>
          <w:color w:val="D4D4D4"/>
          <w:sz w:val="21"/>
          <w:szCs w:val="21"/>
        </w:rPr>
        <w:t>){</w:t>
      </w:r>
    </w:p>
    <w:p w14:paraId="2F633F90"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DCDCAA"/>
          <w:sz w:val="21"/>
          <w:szCs w:val="21"/>
        </w:rPr>
        <w:t>next</w:t>
      </w:r>
      <w:r w:rsidRPr="003E230C">
        <w:rPr>
          <w:rFonts w:ascii="Consolas" w:eastAsia="Times New Roman" w:hAnsi="Consolas" w:cs="Times New Roman"/>
          <w:color w:val="D4D4D4"/>
          <w:sz w:val="21"/>
          <w:szCs w:val="21"/>
        </w:rPr>
        <w:t>();</w:t>
      </w:r>
    </w:p>
    <w:p w14:paraId="0D8A45C4"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p>
    <w:p w14:paraId="0CA32A80" w14:textId="77777777" w:rsidR="003E230C" w:rsidRPr="00B43CFF"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r w:rsidRPr="00B43CFF">
        <w:rPr>
          <w:rFonts w:ascii="Consolas" w:eastAsia="Times New Roman" w:hAnsi="Consolas" w:cs="Times New Roman"/>
          <w:color w:val="C586C0"/>
          <w:sz w:val="21"/>
          <w:szCs w:val="21"/>
        </w:rPr>
        <w:t>else</w:t>
      </w:r>
      <w:r w:rsidRPr="00B43CFF">
        <w:rPr>
          <w:rFonts w:ascii="Consolas" w:eastAsia="Times New Roman" w:hAnsi="Consolas" w:cs="Times New Roman"/>
          <w:color w:val="D4D4D4"/>
          <w:sz w:val="21"/>
          <w:szCs w:val="21"/>
        </w:rPr>
        <w:t> </w:t>
      </w:r>
      <w:proofErr w:type="spellStart"/>
      <w:r w:rsidRPr="00B43CFF">
        <w:rPr>
          <w:rFonts w:ascii="Consolas" w:eastAsia="Times New Roman" w:hAnsi="Consolas" w:cs="Times New Roman"/>
          <w:color w:val="9CDCFE"/>
          <w:sz w:val="21"/>
          <w:szCs w:val="21"/>
        </w:rPr>
        <w:t>res</w:t>
      </w:r>
      <w:r w:rsidRPr="00B43CFF">
        <w:rPr>
          <w:rFonts w:ascii="Consolas" w:eastAsia="Times New Roman" w:hAnsi="Consolas" w:cs="Times New Roman"/>
          <w:color w:val="D4D4D4"/>
          <w:sz w:val="21"/>
          <w:szCs w:val="21"/>
        </w:rPr>
        <w:t>.</w:t>
      </w:r>
      <w:r w:rsidRPr="00B43CFF">
        <w:rPr>
          <w:rFonts w:ascii="Consolas" w:eastAsia="Times New Roman" w:hAnsi="Consolas" w:cs="Times New Roman"/>
          <w:color w:val="DCDCAA"/>
          <w:sz w:val="21"/>
          <w:szCs w:val="21"/>
        </w:rPr>
        <w:t>send</w:t>
      </w:r>
      <w:proofErr w:type="spellEnd"/>
      <w:r w:rsidRPr="00B43CFF">
        <w:rPr>
          <w:rFonts w:ascii="Consolas" w:eastAsia="Times New Roman" w:hAnsi="Consolas" w:cs="Times New Roman"/>
          <w:color w:val="D4D4D4"/>
          <w:sz w:val="21"/>
          <w:szCs w:val="21"/>
        </w:rPr>
        <w:t>(</w:t>
      </w:r>
      <w:r w:rsidRPr="00B43CFF">
        <w:rPr>
          <w:rFonts w:ascii="Consolas" w:eastAsia="Times New Roman" w:hAnsi="Consolas" w:cs="Times New Roman"/>
          <w:color w:val="CE9178"/>
          <w:sz w:val="21"/>
          <w:szCs w:val="21"/>
        </w:rPr>
        <w:t>'SORRY!'</w:t>
      </w:r>
      <w:r w:rsidRPr="00B43CFF">
        <w:rPr>
          <w:rFonts w:ascii="Consolas" w:eastAsia="Times New Roman" w:hAnsi="Consolas" w:cs="Times New Roman"/>
          <w:color w:val="D4D4D4"/>
          <w:sz w:val="21"/>
          <w:szCs w:val="21"/>
        </w:rPr>
        <w:t>);</w:t>
      </w:r>
    </w:p>
    <w:p w14:paraId="6AA2301D"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w:t>
      </w:r>
    </w:p>
    <w:p w14:paraId="6B1CAA8A"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p>
    <w:p w14:paraId="45C76073"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6A9955"/>
          <w:sz w:val="21"/>
          <w:szCs w:val="21"/>
        </w:rPr>
        <w:t>//whenever we get to /secret route, verifyPassword middleware is going to be executed first</w:t>
      </w:r>
    </w:p>
    <w:p w14:paraId="0CCC0069"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6A9955"/>
          <w:sz w:val="21"/>
          <w:szCs w:val="21"/>
        </w:rPr>
        <w:t>//and then the next callback if next() is called in verifyPassword middleware</w:t>
      </w:r>
    </w:p>
    <w:p w14:paraId="09386D73"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proofErr w:type="spellStart"/>
      <w:r w:rsidRPr="003E230C">
        <w:rPr>
          <w:rFonts w:ascii="Consolas" w:eastAsia="Times New Roman" w:hAnsi="Consolas" w:cs="Times New Roman"/>
          <w:color w:val="4FC1FF"/>
          <w:sz w:val="21"/>
          <w:szCs w:val="21"/>
        </w:rPr>
        <w:t>app</w:t>
      </w:r>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DCDCAA"/>
          <w:sz w:val="21"/>
          <w:szCs w:val="21"/>
        </w:rPr>
        <w:t>get</w:t>
      </w:r>
      <w:proofErr w:type="spellEnd"/>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CE9178"/>
          <w:sz w:val="21"/>
          <w:szCs w:val="21"/>
        </w:rPr>
        <w:t>'/secret'</w:t>
      </w:r>
      <w:r w:rsidRPr="003E230C">
        <w:rPr>
          <w:rFonts w:ascii="Consolas" w:eastAsia="Times New Roman" w:hAnsi="Consolas" w:cs="Times New Roman"/>
          <w:color w:val="D4D4D4"/>
          <w:sz w:val="21"/>
          <w:szCs w:val="21"/>
        </w:rPr>
        <w:t>, </w:t>
      </w:r>
      <w:proofErr w:type="spellStart"/>
      <w:r w:rsidRPr="003E230C">
        <w:rPr>
          <w:rFonts w:ascii="Consolas" w:eastAsia="Times New Roman" w:hAnsi="Consolas" w:cs="Times New Roman"/>
          <w:color w:val="DCDCAA"/>
          <w:sz w:val="21"/>
          <w:szCs w:val="21"/>
        </w:rPr>
        <w:t>verifyPassword</w:t>
      </w:r>
      <w:proofErr w:type="spellEnd"/>
      <w:r w:rsidRPr="003E230C">
        <w:rPr>
          <w:rFonts w:ascii="Consolas" w:eastAsia="Times New Roman" w:hAnsi="Consolas" w:cs="Times New Roman"/>
          <w:color w:val="D4D4D4"/>
          <w:sz w:val="21"/>
          <w:szCs w:val="21"/>
        </w:rPr>
        <w:t>, (</w:t>
      </w:r>
      <w:proofErr w:type="spellStart"/>
      <w:r w:rsidRPr="003E230C">
        <w:rPr>
          <w:rFonts w:ascii="Consolas" w:eastAsia="Times New Roman" w:hAnsi="Consolas" w:cs="Times New Roman"/>
          <w:color w:val="9CDCFE"/>
          <w:sz w:val="21"/>
          <w:szCs w:val="21"/>
        </w:rPr>
        <w:t>req</w:t>
      </w:r>
      <w:proofErr w:type="spellEnd"/>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9CDCFE"/>
          <w:sz w:val="21"/>
          <w:szCs w:val="21"/>
        </w:rPr>
        <w:t>res</w:t>
      </w:r>
      <w:r w:rsidRPr="003E230C">
        <w:rPr>
          <w:rFonts w:ascii="Consolas" w:eastAsia="Times New Roman" w:hAnsi="Consolas" w:cs="Times New Roman"/>
          <w:color w:val="D4D4D4"/>
          <w:sz w:val="21"/>
          <w:szCs w:val="21"/>
        </w:rPr>
        <w:t>) </w:t>
      </w:r>
      <w:r w:rsidRPr="003E230C">
        <w:rPr>
          <w:rFonts w:ascii="Consolas" w:eastAsia="Times New Roman" w:hAnsi="Consolas" w:cs="Times New Roman"/>
          <w:color w:val="569CD6"/>
          <w:sz w:val="21"/>
          <w:szCs w:val="21"/>
        </w:rPr>
        <w:t>=&gt;</w:t>
      </w:r>
      <w:r w:rsidRPr="003E230C">
        <w:rPr>
          <w:rFonts w:ascii="Consolas" w:eastAsia="Times New Roman" w:hAnsi="Consolas" w:cs="Times New Roman"/>
          <w:color w:val="D4D4D4"/>
          <w:sz w:val="21"/>
          <w:szCs w:val="21"/>
        </w:rPr>
        <w:t> {</w:t>
      </w:r>
    </w:p>
    <w:p w14:paraId="54CB9C2F"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    </w:t>
      </w:r>
      <w:proofErr w:type="spellStart"/>
      <w:r w:rsidRPr="003E230C">
        <w:rPr>
          <w:rFonts w:ascii="Consolas" w:eastAsia="Times New Roman" w:hAnsi="Consolas" w:cs="Times New Roman"/>
          <w:color w:val="9CDCFE"/>
          <w:sz w:val="21"/>
          <w:szCs w:val="21"/>
        </w:rPr>
        <w:t>res</w:t>
      </w:r>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DCDCAA"/>
          <w:sz w:val="21"/>
          <w:szCs w:val="21"/>
        </w:rPr>
        <w:t>send</w:t>
      </w:r>
      <w:proofErr w:type="spellEnd"/>
      <w:r w:rsidRPr="003E230C">
        <w:rPr>
          <w:rFonts w:ascii="Consolas" w:eastAsia="Times New Roman" w:hAnsi="Consolas" w:cs="Times New Roman"/>
          <w:color w:val="D4D4D4"/>
          <w:sz w:val="21"/>
          <w:szCs w:val="21"/>
        </w:rPr>
        <w:t>(</w:t>
      </w:r>
      <w:r w:rsidRPr="003E230C">
        <w:rPr>
          <w:rFonts w:ascii="Consolas" w:eastAsia="Times New Roman" w:hAnsi="Consolas" w:cs="Times New Roman"/>
          <w:color w:val="CE9178"/>
          <w:sz w:val="21"/>
          <w:szCs w:val="21"/>
        </w:rPr>
        <w:t>"I </w:t>
      </w:r>
      <w:proofErr w:type="spellStart"/>
      <w:r w:rsidRPr="003E230C">
        <w:rPr>
          <w:rFonts w:ascii="Consolas" w:eastAsia="Times New Roman" w:hAnsi="Consolas" w:cs="Times New Roman"/>
          <w:color w:val="CE9178"/>
          <w:sz w:val="21"/>
          <w:szCs w:val="21"/>
        </w:rPr>
        <w:t>wont</w:t>
      </w:r>
      <w:proofErr w:type="spellEnd"/>
      <w:r w:rsidRPr="003E230C">
        <w:rPr>
          <w:rFonts w:ascii="Consolas" w:eastAsia="Times New Roman" w:hAnsi="Consolas" w:cs="Times New Roman"/>
          <w:color w:val="CE9178"/>
          <w:sz w:val="21"/>
          <w:szCs w:val="21"/>
        </w:rPr>
        <w:t> tell my secret :)"</w:t>
      </w:r>
      <w:r w:rsidRPr="003E230C">
        <w:rPr>
          <w:rFonts w:ascii="Consolas" w:eastAsia="Times New Roman" w:hAnsi="Consolas" w:cs="Times New Roman"/>
          <w:color w:val="D4D4D4"/>
          <w:sz w:val="21"/>
          <w:szCs w:val="21"/>
        </w:rPr>
        <w:t>)</w:t>
      </w:r>
    </w:p>
    <w:p w14:paraId="223394E3"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r w:rsidRPr="003E230C">
        <w:rPr>
          <w:rFonts w:ascii="Consolas" w:eastAsia="Times New Roman" w:hAnsi="Consolas" w:cs="Times New Roman"/>
          <w:color w:val="D4D4D4"/>
          <w:sz w:val="21"/>
          <w:szCs w:val="21"/>
        </w:rPr>
        <w:t>});</w:t>
      </w:r>
    </w:p>
    <w:p w14:paraId="2FE38BD4" w14:textId="77777777" w:rsidR="003E230C" w:rsidRPr="003E230C" w:rsidRDefault="003E230C" w:rsidP="003E230C">
      <w:pPr>
        <w:shd w:val="clear" w:color="auto" w:fill="1E1E1E"/>
        <w:spacing w:after="0" w:line="285" w:lineRule="atLeast"/>
        <w:rPr>
          <w:rFonts w:ascii="Consolas" w:eastAsia="Times New Roman" w:hAnsi="Consolas" w:cs="Times New Roman"/>
          <w:color w:val="D4D4D4"/>
          <w:sz w:val="21"/>
          <w:szCs w:val="21"/>
        </w:rPr>
      </w:pPr>
    </w:p>
    <w:p w14:paraId="4FDAFA06" w14:textId="77777777" w:rsidR="003E230C" w:rsidRDefault="003E230C" w:rsidP="00EE260C"/>
    <w:p w14:paraId="6A845A8A" w14:textId="77777777" w:rsidR="003F2068" w:rsidRPr="003F2068" w:rsidRDefault="003F2068" w:rsidP="00EE260C"/>
    <w:p w14:paraId="743B8DDF" w14:textId="359DA75A" w:rsidR="003F2068" w:rsidRDefault="004B29D0" w:rsidP="00EE260C">
      <w:pPr>
        <w:rPr>
          <w:b/>
          <w:bCs/>
          <w:sz w:val="28"/>
          <w:szCs w:val="28"/>
        </w:rPr>
      </w:pPr>
      <w:r w:rsidRPr="004B29D0">
        <w:rPr>
          <w:b/>
          <w:bCs/>
          <w:sz w:val="28"/>
          <w:szCs w:val="28"/>
        </w:rPr>
        <w:t>SECTION 42: HANDLING ERRORS IN EXPRESS</w:t>
      </w:r>
    </w:p>
    <w:p w14:paraId="7C2A08B9" w14:textId="47B4C21F" w:rsidR="00752FB7" w:rsidRPr="00752FB7" w:rsidRDefault="00752FB7" w:rsidP="00EE260C">
      <w:pPr>
        <w:rPr>
          <w:b/>
          <w:bCs/>
        </w:rPr>
      </w:pPr>
      <w:r w:rsidRPr="00752FB7">
        <w:rPr>
          <w:b/>
          <w:bCs/>
        </w:rPr>
        <w:lastRenderedPageBreak/>
        <w:t>Express built in error h</w:t>
      </w:r>
      <w:r>
        <w:rPr>
          <w:b/>
          <w:bCs/>
        </w:rPr>
        <w:t>andler</w:t>
      </w:r>
    </w:p>
    <w:p w14:paraId="27D73F87" w14:textId="63199AFA" w:rsidR="004B29D0" w:rsidRPr="00D76E21" w:rsidRDefault="00BE4F3A" w:rsidP="00EE260C">
      <w:pPr>
        <w:rPr>
          <w:rPrChange w:id="2" w:author="Arhan Kundu" w:date="2022-04-08T14:25:00Z">
            <w:rPr>
              <w:lang w:val="pt-BR"/>
            </w:rPr>
          </w:rPrChange>
        </w:rPr>
      </w:pPr>
      <w:r w:rsidRPr="00D76E21">
        <w:rPr>
          <w:rPrChange w:id="3" w:author="Arhan Kundu" w:date="2022-04-08T14:25:00Z">
            <w:rPr>
              <w:lang w:val="pt-BR"/>
            </w:rPr>
          </w:rPrChange>
        </w:rPr>
        <w:t xml:space="preserve">Refer: </w:t>
      </w:r>
      <w:r>
        <w:fldChar w:fldCharType="begin"/>
      </w:r>
      <w:r w:rsidRPr="00D76E21">
        <w:rPr>
          <w:rPrChange w:id="4" w:author="Arhan Kundu" w:date="2022-04-08T14:25:00Z">
            <w:rPr>
              <w:lang w:val="pt-BR"/>
            </w:rPr>
          </w:rPrChange>
        </w:rPr>
        <w:instrText xml:space="preserve"> HYPERLINK "https://expressjs.com/en/guide/error-handling.html" </w:instrText>
      </w:r>
      <w:r>
        <w:fldChar w:fldCharType="separate"/>
      </w:r>
      <w:r w:rsidRPr="00D76E21">
        <w:rPr>
          <w:rStyle w:val="Hyperlink"/>
          <w:rPrChange w:id="5" w:author="Arhan Kundu" w:date="2022-04-08T14:25:00Z">
            <w:rPr>
              <w:rStyle w:val="Hyperlink"/>
              <w:lang w:val="pt-BR"/>
            </w:rPr>
          </w:rPrChange>
        </w:rPr>
        <w:t>https://expressjs.com/en/guide/error-handling.html</w:t>
      </w:r>
      <w:r>
        <w:fldChar w:fldCharType="end"/>
      </w:r>
    </w:p>
    <w:p w14:paraId="685B47AD" w14:textId="4F65DE9E" w:rsidR="00473C88" w:rsidRDefault="00473C88" w:rsidP="00EE260C">
      <w:r>
        <w:t>In express, when we throw an error, express is going to catch that with its own error handler, Its builds a html page based on that error and shows it to us in the browser.</w:t>
      </w:r>
    </w:p>
    <w:p w14:paraId="771353C2" w14:textId="77777777" w:rsidR="00BE4F3A" w:rsidRPr="00BE4F3A" w:rsidRDefault="00BE4F3A" w:rsidP="00BE4F3A">
      <w:pPr>
        <w:shd w:val="clear" w:color="auto" w:fill="1E1E1E"/>
        <w:spacing w:after="0" w:line="285" w:lineRule="atLeast"/>
        <w:rPr>
          <w:rFonts w:ascii="Consolas" w:eastAsia="Times New Roman" w:hAnsi="Consolas" w:cs="Times New Roman"/>
          <w:color w:val="D4D4D4"/>
          <w:sz w:val="21"/>
          <w:szCs w:val="21"/>
        </w:rPr>
      </w:pPr>
      <w:proofErr w:type="spellStart"/>
      <w:r w:rsidRPr="00BE4F3A">
        <w:rPr>
          <w:rFonts w:ascii="Consolas" w:eastAsia="Times New Roman" w:hAnsi="Consolas" w:cs="Times New Roman"/>
          <w:color w:val="4FC1FF"/>
          <w:sz w:val="21"/>
          <w:szCs w:val="21"/>
        </w:rPr>
        <w:t>app</w:t>
      </w:r>
      <w:r w:rsidRPr="00BE4F3A">
        <w:rPr>
          <w:rFonts w:ascii="Consolas" w:eastAsia="Times New Roman" w:hAnsi="Consolas" w:cs="Times New Roman"/>
          <w:color w:val="D4D4D4"/>
          <w:sz w:val="21"/>
          <w:szCs w:val="21"/>
        </w:rPr>
        <w:t>.</w:t>
      </w:r>
      <w:r w:rsidRPr="00BE4F3A">
        <w:rPr>
          <w:rFonts w:ascii="Consolas" w:eastAsia="Times New Roman" w:hAnsi="Consolas" w:cs="Times New Roman"/>
          <w:color w:val="DCDCAA"/>
          <w:sz w:val="21"/>
          <w:szCs w:val="21"/>
        </w:rPr>
        <w:t>get</w:t>
      </w:r>
      <w:proofErr w:type="spellEnd"/>
      <w:r w:rsidRPr="00BE4F3A">
        <w:rPr>
          <w:rFonts w:ascii="Consolas" w:eastAsia="Times New Roman" w:hAnsi="Consolas" w:cs="Times New Roman"/>
          <w:color w:val="D4D4D4"/>
          <w:sz w:val="21"/>
          <w:szCs w:val="21"/>
        </w:rPr>
        <w:t>(</w:t>
      </w:r>
      <w:r w:rsidRPr="00BE4F3A">
        <w:rPr>
          <w:rFonts w:ascii="Consolas" w:eastAsia="Times New Roman" w:hAnsi="Consolas" w:cs="Times New Roman"/>
          <w:color w:val="CE9178"/>
          <w:sz w:val="21"/>
          <w:szCs w:val="21"/>
        </w:rPr>
        <w:t>'/'</w:t>
      </w:r>
      <w:r w:rsidRPr="00BE4F3A">
        <w:rPr>
          <w:rFonts w:ascii="Consolas" w:eastAsia="Times New Roman" w:hAnsi="Consolas" w:cs="Times New Roman"/>
          <w:color w:val="D4D4D4"/>
          <w:sz w:val="21"/>
          <w:szCs w:val="21"/>
        </w:rPr>
        <w:t>, (</w:t>
      </w:r>
      <w:proofErr w:type="spellStart"/>
      <w:r w:rsidRPr="00BE4F3A">
        <w:rPr>
          <w:rFonts w:ascii="Consolas" w:eastAsia="Times New Roman" w:hAnsi="Consolas" w:cs="Times New Roman"/>
          <w:color w:val="9CDCFE"/>
          <w:sz w:val="21"/>
          <w:szCs w:val="21"/>
        </w:rPr>
        <w:t>req</w:t>
      </w:r>
      <w:proofErr w:type="spellEnd"/>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9CDCFE"/>
          <w:sz w:val="21"/>
          <w:szCs w:val="21"/>
        </w:rPr>
        <w:t>res</w:t>
      </w:r>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569CD6"/>
          <w:sz w:val="21"/>
          <w:szCs w:val="21"/>
        </w:rPr>
        <w:t>=&gt;</w:t>
      </w:r>
      <w:r w:rsidRPr="00BE4F3A">
        <w:rPr>
          <w:rFonts w:ascii="Consolas" w:eastAsia="Times New Roman" w:hAnsi="Consolas" w:cs="Times New Roman"/>
          <w:color w:val="D4D4D4"/>
          <w:sz w:val="21"/>
          <w:szCs w:val="21"/>
        </w:rPr>
        <w:t> {</w:t>
      </w:r>
    </w:p>
    <w:p w14:paraId="3B8122AD" w14:textId="77777777" w:rsidR="00BE4F3A" w:rsidRPr="00BE4F3A" w:rsidRDefault="00BE4F3A" w:rsidP="00BE4F3A">
      <w:pPr>
        <w:shd w:val="clear" w:color="auto" w:fill="1E1E1E"/>
        <w:spacing w:after="0" w:line="285" w:lineRule="atLeast"/>
        <w:rPr>
          <w:rFonts w:ascii="Consolas" w:eastAsia="Times New Roman" w:hAnsi="Consolas" w:cs="Times New Roman"/>
          <w:color w:val="D4D4D4"/>
          <w:sz w:val="21"/>
          <w:szCs w:val="21"/>
        </w:rPr>
      </w:pPr>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C586C0"/>
          <w:sz w:val="21"/>
          <w:szCs w:val="21"/>
        </w:rPr>
        <w:t>throw</w:t>
      </w:r>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569CD6"/>
          <w:sz w:val="21"/>
          <w:szCs w:val="21"/>
        </w:rPr>
        <w:t>new</w:t>
      </w:r>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4EC9B0"/>
          <w:sz w:val="21"/>
          <w:szCs w:val="21"/>
        </w:rPr>
        <w:t>Error</w:t>
      </w:r>
      <w:r w:rsidRPr="00BE4F3A">
        <w:rPr>
          <w:rFonts w:ascii="Consolas" w:eastAsia="Times New Roman" w:hAnsi="Consolas" w:cs="Times New Roman"/>
          <w:color w:val="D4D4D4"/>
          <w:sz w:val="21"/>
          <w:szCs w:val="21"/>
        </w:rPr>
        <w:t>(</w:t>
      </w:r>
      <w:r w:rsidRPr="00BE4F3A">
        <w:rPr>
          <w:rFonts w:ascii="Consolas" w:eastAsia="Times New Roman" w:hAnsi="Consolas" w:cs="Times New Roman"/>
          <w:color w:val="CE9178"/>
          <w:sz w:val="21"/>
          <w:szCs w:val="21"/>
        </w:rPr>
        <w:t>'BROKEN'</w:t>
      </w:r>
      <w:r w:rsidRPr="00BE4F3A">
        <w:rPr>
          <w:rFonts w:ascii="Consolas" w:eastAsia="Times New Roman" w:hAnsi="Consolas" w:cs="Times New Roman"/>
          <w:color w:val="D4D4D4"/>
          <w:sz w:val="21"/>
          <w:szCs w:val="21"/>
        </w:rPr>
        <w:t>) </w:t>
      </w:r>
      <w:r w:rsidRPr="00BE4F3A">
        <w:rPr>
          <w:rFonts w:ascii="Consolas" w:eastAsia="Times New Roman" w:hAnsi="Consolas" w:cs="Times New Roman"/>
          <w:color w:val="6A9955"/>
          <w:sz w:val="21"/>
          <w:szCs w:val="21"/>
        </w:rPr>
        <w:t>// Express will catch this on its own.</w:t>
      </w:r>
    </w:p>
    <w:p w14:paraId="641C2195" w14:textId="77777777" w:rsidR="00BE4F3A" w:rsidRPr="00BE4F3A" w:rsidRDefault="00BE4F3A" w:rsidP="00BE4F3A">
      <w:pPr>
        <w:shd w:val="clear" w:color="auto" w:fill="1E1E1E"/>
        <w:spacing w:after="0" w:line="285" w:lineRule="atLeast"/>
        <w:rPr>
          <w:rFonts w:ascii="Consolas" w:eastAsia="Times New Roman" w:hAnsi="Consolas" w:cs="Times New Roman"/>
          <w:color w:val="D4D4D4"/>
          <w:sz w:val="21"/>
          <w:szCs w:val="21"/>
        </w:rPr>
      </w:pPr>
      <w:r w:rsidRPr="00BE4F3A">
        <w:rPr>
          <w:rFonts w:ascii="Consolas" w:eastAsia="Times New Roman" w:hAnsi="Consolas" w:cs="Times New Roman"/>
          <w:color w:val="D4D4D4"/>
          <w:sz w:val="21"/>
          <w:szCs w:val="21"/>
        </w:rPr>
        <w:t>  })</w:t>
      </w:r>
    </w:p>
    <w:p w14:paraId="5DA3F8FA" w14:textId="592D46DC" w:rsidR="00BE4F3A" w:rsidRDefault="00BE4F3A" w:rsidP="00EE260C"/>
    <w:p w14:paraId="39045365" w14:textId="76000BA0" w:rsidR="00FE6224" w:rsidRPr="001B6D60" w:rsidRDefault="00FE6224" w:rsidP="00EE260C">
      <w:pPr>
        <w:rPr>
          <w:sz w:val="28"/>
          <w:szCs w:val="28"/>
        </w:rPr>
      </w:pPr>
      <w:r w:rsidRPr="001B6D60">
        <w:rPr>
          <w:rFonts w:cstheme="minorHAnsi"/>
          <w:b/>
          <w:bCs/>
          <w:color w:val="555555"/>
          <w:sz w:val="28"/>
          <w:szCs w:val="28"/>
        </w:rPr>
        <w:t>NOTE: When we pass anything to next() except ‘route’, IT IS GOING TO INVOKE ERROR HANDLER</w:t>
      </w:r>
    </w:p>
    <w:p w14:paraId="4A963582" w14:textId="77777777" w:rsidR="00E669FB" w:rsidRDefault="00E669FB" w:rsidP="00E669FB">
      <w:pPr>
        <w:shd w:val="clear" w:color="auto" w:fill="1E1E1E"/>
        <w:spacing w:after="0" w:line="285" w:lineRule="atLeast"/>
        <w:rPr>
          <w:rFonts w:ascii="Consolas" w:eastAsia="Times New Roman" w:hAnsi="Consolas" w:cs="Times New Roman"/>
          <w:color w:val="6A9955"/>
          <w:sz w:val="21"/>
          <w:szCs w:val="21"/>
        </w:rPr>
      </w:pPr>
    </w:p>
    <w:p w14:paraId="0E2EC391" w14:textId="42BEF8E0"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6A9955"/>
          <w:sz w:val="21"/>
          <w:szCs w:val="21"/>
        </w:rPr>
        <w:t>//for errors occuring in asynchronous functions, we HAVE to MANUALLY pass the error in next() function</w:t>
      </w:r>
    </w:p>
    <w:p w14:paraId="331147C6"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proofErr w:type="spellStart"/>
      <w:r w:rsidRPr="00E669FB">
        <w:rPr>
          <w:rFonts w:ascii="Consolas" w:eastAsia="Times New Roman" w:hAnsi="Consolas" w:cs="Times New Roman"/>
          <w:color w:val="4FC1FF"/>
          <w:sz w:val="21"/>
          <w:szCs w:val="21"/>
        </w:rPr>
        <w:t>app</w:t>
      </w:r>
      <w:r w:rsidRPr="00E669FB">
        <w:rPr>
          <w:rFonts w:ascii="Consolas" w:eastAsia="Times New Roman" w:hAnsi="Consolas" w:cs="Times New Roman"/>
          <w:color w:val="D4D4D4"/>
          <w:sz w:val="21"/>
          <w:szCs w:val="21"/>
        </w:rPr>
        <w:t>.</w:t>
      </w:r>
      <w:r w:rsidRPr="00E669FB">
        <w:rPr>
          <w:rFonts w:ascii="Consolas" w:eastAsia="Times New Roman" w:hAnsi="Consolas" w:cs="Times New Roman"/>
          <w:color w:val="DCDCAA"/>
          <w:sz w:val="21"/>
          <w:szCs w:val="21"/>
        </w:rPr>
        <w:t>get</w:t>
      </w:r>
      <w:proofErr w:type="spellEnd"/>
      <w:r w:rsidRPr="00E669FB">
        <w:rPr>
          <w:rFonts w:ascii="Consolas" w:eastAsia="Times New Roman" w:hAnsi="Consolas" w:cs="Times New Roman"/>
          <w:color w:val="D4D4D4"/>
          <w:sz w:val="21"/>
          <w:szCs w:val="21"/>
        </w:rPr>
        <w:t>(</w:t>
      </w:r>
      <w:r w:rsidRPr="00E669FB">
        <w:rPr>
          <w:rFonts w:ascii="Consolas" w:eastAsia="Times New Roman" w:hAnsi="Consolas" w:cs="Times New Roman"/>
          <w:color w:val="CE9178"/>
          <w:sz w:val="21"/>
          <w:szCs w:val="21"/>
        </w:rPr>
        <w:t>'/'</w:t>
      </w: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569CD6"/>
          <w:sz w:val="21"/>
          <w:szCs w:val="21"/>
        </w:rPr>
        <w:t>async</w:t>
      </w:r>
      <w:r w:rsidRPr="00E669FB">
        <w:rPr>
          <w:rFonts w:ascii="Consolas" w:eastAsia="Times New Roman" w:hAnsi="Consolas" w:cs="Times New Roman"/>
          <w:color w:val="D4D4D4"/>
          <w:sz w:val="21"/>
          <w:szCs w:val="21"/>
        </w:rPr>
        <w:t>(</w:t>
      </w:r>
      <w:proofErr w:type="spellStart"/>
      <w:r w:rsidRPr="00E669FB">
        <w:rPr>
          <w:rFonts w:ascii="Consolas" w:eastAsia="Times New Roman" w:hAnsi="Consolas" w:cs="Times New Roman"/>
          <w:color w:val="9CDCFE"/>
          <w:sz w:val="21"/>
          <w:szCs w:val="21"/>
        </w:rPr>
        <w:t>req</w:t>
      </w:r>
      <w:proofErr w:type="spellEnd"/>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9CDCFE"/>
          <w:sz w:val="21"/>
          <w:szCs w:val="21"/>
        </w:rPr>
        <w:t>res</w:t>
      </w: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DCDCAA"/>
          <w:sz w:val="21"/>
          <w:szCs w:val="21"/>
        </w:rPr>
        <w:t>next</w:t>
      </w: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569CD6"/>
          <w:sz w:val="21"/>
          <w:szCs w:val="21"/>
        </w:rPr>
        <w:t>=&gt;</w:t>
      </w:r>
      <w:r w:rsidRPr="00E669FB">
        <w:rPr>
          <w:rFonts w:ascii="Consolas" w:eastAsia="Times New Roman" w:hAnsi="Consolas" w:cs="Times New Roman"/>
          <w:color w:val="D4D4D4"/>
          <w:sz w:val="21"/>
          <w:szCs w:val="21"/>
        </w:rPr>
        <w:t> {</w:t>
      </w:r>
    </w:p>
    <w:p w14:paraId="38FB5650"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C586C0"/>
          <w:sz w:val="21"/>
          <w:szCs w:val="21"/>
        </w:rPr>
        <w:t>try</w:t>
      </w:r>
      <w:r w:rsidRPr="00E669FB">
        <w:rPr>
          <w:rFonts w:ascii="Consolas" w:eastAsia="Times New Roman" w:hAnsi="Consolas" w:cs="Times New Roman"/>
          <w:color w:val="D4D4D4"/>
          <w:sz w:val="21"/>
          <w:szCs w:val="21"/>
        </w:rPr>
        <w:t>{</w:t>
      </w:r>
    </w:p>
    <w:p w14:paraId="1D2B1DAC"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C586C0"/>
          <w:sz w:val="21"/>
          <w:szCs w:val="21"/>
        </w:rPr>
        <w:t>throw</w:t>
      </w: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569CD6"/>
          <w:sz w:val="21"/>
          <w:szCs w:val="21"/>
        </w:rPr>
        <w:t>new</w:t>
      </w: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4EC9B0"/>
          <w:sz w:val="21"/>
          <w:szCs w:val="21"/>
        </w:rPr>
        <w:t>Error</w:t>
      </w:r>
      <w:r w:rsidRPr="00E669FB">
        <w:rPr>
          <w:rFonts w:ascii="Consolas" w:eastAsia="Times New Roman" w:hAnsi="Consolas" w:cs="Times New Roman"/>
          <w:color w:val="D4D4D4"/>
          <w:sz w:val="21"/>
          <w:szCs w:val="21"/>
        </w:rPr>
        <w:t>(</w:t>
      </w:r>
      <w:r w:rsidRPr="00E669FB">
        <w:rPr>
          <w:rFonts w:ascii="Consolas" w:eastAsia="Times New Roman" w:hAnsi="Consolas" w:cs="Times New Roman"/>
          <w:color w:val="CE9178"/>
          <w:sz w:val="21"/>
          <w:szCs w:val="21"/>
        </w:rPr>
        <w:t>'BROKEN'</w:t>
      </w:r>
      <w:r w:rsidRPr="00E669FB">
        <w:rPr>
          <w:rFonts w:ascii="Consolas" w:eastAsia="Times New Roman" w:hAnsi="Consolas" w:cs="Times New Roman"/>
          <w:color w:val="D4D4D4"/>
          <w:sz w:val="21"/>
          <w:szCs w:val="21"/>
        </w:rPr>
        <w:t>) </w:t>
      </w:r>
    </w:p>
    <w:p w14:paraId="1A1E0476"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p>
    <w:p w14:paraId="0C9DE675"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C586C0"/>
          <w:sz w:val="21"/>
          <w:szCs w:val="21"/>
        </w:rPr>
        <w:t>catch</w:t>
      </w:r>
      <w:r w:rsidRPr="00E669FB">
        <w:rPr>
          <w:rFonts w:ascii="Consolas" w:eastAsia="Times New Roman" w:hAnsi="Consolas" w:cs="Times New Roman"/>
          <w:color w:val="D4D4D4"/>
          <w:sz w:val="21"/>
          <w:szCs w:val="21"/>
        </w:rPr>
        <w:t>(</w:t>
      </w:r>
      <w:r w:rsidRPr="00E669FB">
        <w:rPr>
          <w:rFonts w:ascii="Consolas" w:eastAsia="Times New Roman" w:hAnsi="Consolas" w:cs="Times New Roman"/>
          <w:color w:val="9CDCFE"/>
          <w:sz w:val="21"/>
          <w:szCs w:val="21"/>
        </w:rPr>
        <w:t>err</w:t>
      </w:r>
      <w:r w:rsidRPr="00E669FB">
        <w:rPr>
          <w:rFonts w:ascii="Consolas" w:eastAsia="Times New Roman" w:hAnsi="Consolas" w:cs="Times New Roman"/>
          <w:color w:val="D4D4D4"/>
          <w:sz w:val="21"/>
          <w:szCs w:val="21"/>
        </w:rPr>
        <w:t>){</w:t>
      </w:r>
    </w:p>
    <w:p w14:paraId="209EC3D6"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r w:rsidRPr="00E669FB">
        <w:rPr>
          <w:rFonts w:ascii="Consolas" w:eastAsia="Times New Roman" w:hAnsi="Consolas" w:cs="Times New Roman"/>
          <w:color w:val="DCDCAA"/>
          <w:sz w:val="21"/>
          <w:szCs w:val="21"/>
        </w:rPr>
        <w:t>next</w:t>
      </w:r>
      <w:r w:rsidRPr="00E669FB">
        <w:rPr>
          <w:rFonts w:ascii="Consolas" w:eastAsia="Times New Roman" w:hAnsi="Consolas" w:cs="Times New Roman"/>
          <w:color w:val="D4D4D4"/>
          <w:sz w:val="21"/>
          <w:szCs w:val="21"/>
        </w:rPr>
        <w:t>(</w:t>
      </w:r>
      <w:r w:rsidRPr="00E669FB">
        <w:rPr>
          <w:rFonts w:ascii="Consolas" w:eastAsia="Times New Roman" w:hAnsi="Consolas" w:cs="Times New Roman"/>
          <w:color w:val="9CDCFE"/>
          <w:sz w:val="21"/>
          <w:szCs w:val="21"/>
        </w:rPr>
        <w:t>err</w:t>
      </w:r>
      <w:r w:rsidRPr="00E669FB">
        <w:rPr>
          <w:rFonts w:ascii="Consolas" w:eastAsia="Times New Roman" w:hAnsi="Consolas" w:cs="Times New Roman"/>
          <w:color w:val="D4D4D4"/>
          <w:sz w:val="21"/>
          <w:szCs w:val="21"/>
        </w:rPr>
        <w:t>);</w:t>
      </w:r>
    </w:p>
    <w:p w14:paraId="05CBBE77"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p>
    <w:p w14:paraId="745686E9" w14:textId="77777777" w:rsidR="00E669FB" w:rsidRPr="00E669FB" w:rsidRDefault="00E669FB" w:rsidP="00E669FB">
      <w:pPr>
        <w:shd w:val="clear" w:color="auto" w:fill="1E1E1E"/>
        <w:spacing w:after="0" w:line="285" w:lineRule="atLeast"/>
        <w:rPr>
          <w:rFonts w:ascii="Consolas" w:eastAsia="Times New Roman" w:hAnsi="Consolas" w:cs="Times New Roman"/>
          <w:color w:val="D4D4D4"/>
          <w:sz w:val="21"/>
          <w:szCs w:val="21"/>
        </w:rPr>
      </w:pPr>
      <w:r w:rsidRPr="00E669FB">
        <w:rPr>
          <w:rFonts w:ascii="Consolas" w:eastAsia="Times New Roman" w:hAnsi="Consolas" w:cs="Times New Roman"/>
          <w:color w:val="D4D4D4"/>
          <w:sz w:val="21"/>
          <w:szCs w:val="21"/>
        </w:rPr>
        <w:t>  });</w:t>
      </w:r>
    </w:p>
    <w:p w14:paraId="03678F0F" w14:textId="77777777" w:rsidR="000E628F" w:rsidRDefault="000E628F" w:rsidP="000E628F">
      <w:pPr>
        <w:rPr>
          <w:ins w:id="6" w:author="Arhan Kundu" w:date="2022-04-07T16:48:00Z"/>
          <w:rFonts w:cstheme="minorHAnsi"/>
        </w:rPr>
      </w:pPr>
    </w:p>
    <w:p w14:paraId="7894E6CF" w14:textId="48B39036" w:rsidR="000E628F" w:rsidRDefault="000E628F" w:rsidP="000E628F">
      <w:pPr>
        <w:rPr>
          <w:rFonts w:cstheme="minorHAnsi"/>
        </w:rPr>
      </w:pPr>
      <w:ins w:id="7" w:author="Arhan Kundu" w:date="2022-04-07T16:48:00Z">
        <w:r>
          <w:rPr>
            <w:rFonts w:cstheme="minorHAnsi"/>
          </w:rPr>
          <w:t>For every async function, use try catch block and inside catch, pass the error to next. And the errors generated by non async functions can be handled by the default express error handler.</w:t>
        </w:r>
      </w:ins>
    </w:p>
    <w:p w14:paraId="2BB03EFC" w14:textId="236D1B72" w:rsidR="00BA4CB4" w:rsidRDefault="00BA4CB4" w:rsidP="000E628F">
      <w:pPr>
        <w:rPr>
          <w:rFonts w:cstheme="minorHAnsi"/>
        </w:rPr>
      </w:pPr>
    </w:p>
    <w:p w14:paraId="2BC2AC59" w14:textId="3A6B6559" w:rsidR="00BA4CB4" w:rsidRDefault="00BA4CB4" w:rsidP="000E628F">
      <w:r w:rsidRPr="00BA4CB4">
        <w:rPr>
          <w:rFonts w:cstheme="minorHAnsi"/>
          <w:color w:val="833C0B" w:themeColor="accent2" w:themeShade="80"/>
        </w:rPr>
        <w:t xml:space="preserve">When we get an “Unhandled promise rejection” error, it means the error is thrown by </w:t>
      </w:r>
      <w:proofErr w:type="spellStart"/>
      <w:r w:rsidRPr="00BA4CB4">
        <w:rPr>
          <w:rFonts w:cstheme="minorHAnsi"/>
          <w:color w:val="833C0B" w:themeColor="accent2" w:themeShade="80"/>
        </w:rPr>
        <w:t>a</w:t>
      </w:r>
      <w:proofErr w:type="spellEnd"/>
      <w:r w:rsidRPr="00BA4CB4">
        <w:rPr>
          <w:rFonts w:cstheme="minorHAnsi"/>
          <w:color w:val="833C0B" w:themeColor="accent2" w:themeShade="80"/>
        </w:rPr>
        <w:t xml:space="preserve"> asynchronous function and the error should be passed to next() function  </w:t>
      </w:r>
    </w:p>
    <w:p w14:paraId="05CB5EE0" w14:textId="5AECFD09" w:rsidR="00752FB7" w:rsidRPr="00752FB7" w:rsidRDefault="00752FB7" w:rsidP="00EE260C">
      <w:pPr>
        <w:rPr>
          <w:b/>
          <w:bCs/>
        </w:rPr>
      </w:pPr>
      <w:r w:rsidRPr="00752FB7">
        <w:rPr>
          <w:b/>
          <w:bCs/>
        </w:rPr>
        <w:t>Defining Custom Error Handlers</w:t>
      </w:r>
    </w:p>
    <w:p w14:paraId="50B42819" w14:textId="223F39D8" w:rsidR="00752FB7" w:rsidRDefault="00752FB7" w:rsidP="00EE260C">
      <w:r>
        <w:t xml:space="preserve">Refer: </w:t>
      </w:r>
      <w:hyperlink r:id="rId28" w:history="1">
        <w:r w:rsidRPr="00752FB7">
          <w:rPr>
            <w:rStyle w:val="Hyperlink"/>
          </w:rPr>
          <w:t>https:/expressjs.com/</w:t>
        </w:r>
        <w:proofErr w:type="spellStart"/>
        <w:r w:rsidRPr="00752FB7">
          <w:rPr>
            <w:rStyle w:val="Hyperlink"/>
          </w:rPr>
          <w:t>en</w:t>
        </w:r>
        <w:proofErr w:type="spellEnd"/>
        <w:r w:rsidRPr="00752FB7">
          <w:rPr>
            <w:rStyle w:val="Hyperlink"/>
          </w:rPr>
          <w:t>/guide/error-handling.html</w:t>
        </w:r>
      </w:hyperlink>
    </w:p>
    <w:p w14:paraId="09F5DD50" w14:textId="77777777" w:rsidR="002969F4" w:rsidRPr="002969F4" w:rsidRDefault="002969F4" w:rsidP="002969F4">
      <w:pPr>
        <w:pStyle w:val="NormalWeb"/>
        <w:spacing w:before="150" w:beforeAutospacing="0" w:after="150" w:afterAutospacing="0" w:line="324" w:lineRule="atLeast"/>
        <w:rPr>
          <w:rFonts w:ascii="Open Sans" w:hAnsi="Open Sans" w:cs="Open Sans"/>
          <w:b/>
          <w:bCs/>
          <w:color w:val="555555"/>
          <w:sz w:val="21"/>
          <w:szCs w:val="21"/>
          <w:highlight w:val="cyan"/>
        </w:rPr>
      </w:pPr>
      <w:r w:rsidRPr="002969F4">
        <w:rPr>
          <w:rFonts w:ascii="Open Sans" w:hAnsi="Open Sans" w:cs="Open Sans"/>
          <w:b/>
          <w:bCs/>
          <w:color w:val="555555"/>
          <w:sz w:val="21"/>
          <w:szCs w:val="21"/>
          <w:highlight w:val="cyan"/>
        </w:rPr>
        <w:t xml:space="preserve">Express comes with a built-in error handler that takes care of any errors that might be encountered in the app. This </w:t>
      </w:r>
      <w:r w:rsidRPr="001B6D60">
        <w:rPr>
          <w:rFonts w:ascii="Open Sans" w:hAnsi="Open Sans" w:cs="Open Sans"/>
          <w:b/>
          <w:bCs/>
          <w:color w:val="555555"/>
          <w:highlight w:val="cyan"/>
        </w:rPr>
        <w:t>default</w:t>
      </w:r>
      <w:r w:rsidRPr="002969F4">
        <w:rPr>
          <w:rFonts w:ascii="Open Sans" w:hAnsi="Open Sans" w:cs="Open Sans"/>
          <w:b/>
          <w:bCs/>
          <w:color w:val="555555"/>
          <w:sz w:val="21"/>
          <w:szCs w:val="21"/>
          <w:highlight w:val="cyan"/>
        </w:rPr>
        <w:t xml:space="preserve"> error-handling middleware function is added at the end of the middleware function stack.</w:t>
      </w:r>
    </w:p>
    <w:p w14:paraId="3838078D" w14:textId="7C3AEFEC" w:rsidR="002969F4" w:rsidRDefault="002969F4" w:rsidP="002969F4">
      <w:pPr>
        <w:pStyle w:val="NormalWeb"/>
        <w:spacing w:before="150" w:beforeAutospacing="0" w:after="150" w:afterAutospacing="0" w:line="324" w:lineRule="atLeast"/>
        <w:rPr>
          <w:rFonts w:ascii="Open Sans" w:hAnsi="Open Sans" w:cs="Open Sans"/>
          <w:b/>
          <w:bCs/>
          <w:color w:val="555555"/>
          <w:sz w:val="21"/>
          <w:szCs w:val="21"/>
        </w:rPr>
      </w:pPr>
      <w:r w:rsidRPr="002969F4">
        <w:rPr>
          <w:rFonts w:ascii="Open Sans" w:hAnsi="Open Sans" w:cs="Open Sans"/>
          <w:b/>
          <w:bCs/>
          <w:color w:val="555555"/>
          <w:sz w:val="21"/>
          <w:szCs w:val="21"/>
          <w:highlight w:val="cyan"/>
        </w:rPr>
        <w:t xml:space="preserve">If </w:t>
      </w:r>
      <w:r w:rsidR="004E52C2">
        <w:rPr>
          <w:rFonts w:ascii="Open Sans" w:hAnsi="Open Sans" w:cs="Open Sans"/>
          <w:b/>
          <w:bCs/>
          <w:color w:val="555555"/>
          <w:sz w:val="21"/>
          <w:szCs w:val="21"/>
          <w:highlight w:val="cyan"/>
        </w:rPr>
        <w:t>we</w:t>
      </w:r>
      <w:r w:rsidRPr="002969F4">
        <w:rPr>
          <w:rFonts w:ascii="Open Sans" w:hAnsi="Open Sans" w:cs="Open Sans"/>
          <w:b/>
          <w:bCs/>
          <w:color w:val="555555"/>
          <w:sz w:val="21"/>
          <w:szCs w:val="21"/>
          <w:highlight w:val="cyan"/>
        </w:rPr>
        <w:t xml:space="preserve"> pass an error to </w:t>
      </w:r>
      <w:r w:rsidRPr="002969F4">
        <w:rPr>
          <w:rStyle w:val="HTMLCode"/>
          <w:b/>
          <w:bCs/>
          <w:color w:val="333333"/>
          <w:highlight w:val="cyan"/>
        </w:rPr>
        <w:t>next()</w:t>
      </w:r>
      <w:r w:rsidRPr="002969F4">
        <w:rPr>
          <w:rFonts w:ascii="Open Sans" w:hAnsi="Open Sans" w:cs="Open Sans"/>
          <w:b/>
          <w:bCs/>
          <w:color w:val="555555"/>
          <w:sz w:val="21"/>
          <w:szCs w:val="21"/>
          <w:highlight w:val="cyan"/>
        </w:rPr>
        <w:t xml:space="preserve"> and </w:t>
      </w:r>
      <w:r w:rsidR="004E52C2">
        <w:rPr>
          <w:rFonts w:ascii="Open Sans" w:hAnsi="Open Sans" w:cs="Open Sans"/>
          <w:b/>
          <w:bCs/>
          <w:color w:val="555555"/>
          <w:sz w:val="21"/>
          <w:szCs w:val="21"/>
          <w:highlight w:val="cyan"/>
        </w:rPr>
        <w:t>we</w:t>
      </w:r>
      <w:r w:rsidRPr="002969F4">
        <w:rPr>
          <w:rFonts w:ascii="Open Sans" w:hAnsi="Open Sans" w:cs="Open Sans"/>
          <w:b/>
          <w:bCs/>
          <w:color w:val="555555"/>
          <w:sz w:val="21"/>
          <w:szCs w:val="21"/>
          <w:highlight w:val="cyan"/>
        </w:rPr>
        <w:t xml:space="preserve"> do not handle it in a custom error handler, it will be handled by the built-in error handler; the error will be written to the client with the stack trace. The stack trace is not included in the production environment.</w:t>
      </w:r>
    </w:p>
    <w:p w14:paraId="51A8EFDE" w14:textId="1E2A14DA" w:rsidR="002969F4" w:rsidRDefault="002969F4" w:rsidP="002969F4">
      <w:pPr>
        <w:pStyle w:val="NormalWeb"/>
        <w:spacing w:before="150" w:beforeAutospacing="0" w:after="150" w:afterAutospacing="0" w:line="324" w:lineRule="atLeast"/>
        <w:rPr>
          <w:rFonts w:asciiTheme="minorHAnsi" w:hAnsiTheme="minorHAnsi" w:cstheme="minorHAnsi"/>
          <w:b/>
          <w:bCs/>
          <w:color w:val="555555"/>
          <w:sz w:val="22"/>
          <w:szCs w:val="22"/>
        </w:rPr>
      </w:pPr>
    </w:p>
    <w:p w14:paraId="3EF862AD" w14:textId="12A0C60F" w:rsidR="002969F4" w:rsidRDefault="004E52C2" w:rsidP="002969F4">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4472C4" w:themeColor="accent1"/>
          <w:sz w:val="21"/>
          <w:szCs w:val="21"/>
        </w:rPr>
        <w:t>We d</w:t>
      </w:r>
      <w:r w:rsidR="002969F4" w:rsidRPr="00FA2D56">
        <w:rPr>
          <w:rFonts w:ascii="Open Sans" w:hAnsi="Open Sans" w:cs="Open Sans"/>
          <w:color w:val="4472C4" w:themeColor="accent1"/>
          <w:sz w:val="21"/>
          <w:szCs w:val="21"/>
        </w:rPr>
        <w:t>efine error-handling middleware functions in the same way as other middleware functions, except error-handling functions have four arguments instead of three: </w:t>
      </w:r>
      <w:r w:rsidR="002969F4" w:rsidRPr="00FA2D56">
        <w:rPr>
          <w:rStyle w:val="HTMLCode"/>
          <w:color w:val="4472C4" w:themeColor="accent1"/>
          <w:sz w:val="21"/>
          <w:szCs w:val="21"/>
        </w:rPr>
        <w:t xml:space="preserve">(err, </w:t>
      </w:r>
      <w:proofErr w:type="spellStart"/>
      <w:r w:rsidR="002969F4" w:rsidRPr="00FA2D56">
        <w:rPr>
          <w:rStyle w:val="HTMLCode"/>
          <w:color w:val="4472C4" w:themeColor="accent1"/>
          <w:sz w:val="21"/>
          <w:szCs w:val="21"/>
        </w:rPr>
        <w:t>req</w:t>
      </w:r>
      <w:proofErr w:type="spellEnd"/>
      <w:r w:rsidR="002969F4" w:rsidRPr="00FA2D56">
        <w:rPr>
          <w:rStyle w:val="HTMLCode"/>
          <w:color w:val="4472C4" w:themeColor="accent1"/>
          <w:sz w:val="21"/>
          <w:szCs w:val="21"/>
        </w:rPr>
        <w:t>, res, next)</w:t>
      </w:r>
      <w:r w:rsidR="002969F4" w:rsidRPr="00FA2D56">
        <w:rPr>
          <w:rFonts w:ascii="Open Sans" w:hAnsi="Open Sans" w:cs="Open Sans"/>
          <w:color w:val="4472C4" w:themeColor="accent1"/>
          <w:sz w:val="21"/>
          <w:szCs w:val="21"/>
        </w:rPr>
        <w:t>. For example:</w:t>
      </w:r>
    </w:p>
    <w:p w14:paraId="10849282" w14:textId="77777777" w:rsidR="002969F4" w:rsidRPr="002969F4" w:rsidRDefault="002969F4" w:rsidP="002969F4">
      <w:pPr>
        <w:shd w:val="clear" w:color="auto" w:fill="1E1E1E"/>
        <w:spacing w:after="0" w:line="285" w:lineRule="atLeast"/>
        <w:rPr>
          <w:rFonts w:ascii="Consolas" w:eastAsia="Times New Roman" w:hAnsi="Consolas" w:cs="Times New Roman"/>
          <w:color w:val="D4D4D4"/>
          <w:sz w:val="21"/>
          <w:szCs w:val="21"/>
        </w:rPr>
      </w:pPr>
      <w:proofErr w:type="spellStart"/>
      <w:r w:rsidRPr="002969F4">
        <w:rPr>
          <w:rFonts w:ascii="Consolas" w:eastAsia="Times New Roman" w:hAnsi="Consolas" w:cs="Times New Roman"/>
          <w:color w:val="4FC1FF"/>
          <w:sz w:val="21"/>
          <w:szCs w:val="21"/>
        </w:rPr>
        <w:lastRenderedPageBreak/>
        <w:t>app</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DCDCAA"/>
          <w:sz w:val="21"/>
          <w:szCs w:val="21"/>
        </w:rPr>
        <w:t>use</w:t>
      </w:r>
      <w:proofErr w:type="spellEnd"/>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9CDCFE"/>
          <w:sz w:val="21"/>
          <w:szCs w:val="21"/>
        </w:rPr>
        <w:t>err</w:t>
      </w:r>
      <w:r w:rsidRPr="002969F4">
        <w:rPr>
          <w:rFonts w:ascii="Consolas" w:eastAsia="Times New Roman" w:hAnsi="Consolas" w:cs="Times New Roman"/>
          <w:color w:val="D4D4D4"/>
          <w:sz w:val="21"/>
          <w:szCs w:val="21"/>
        </w:rPr>
        <w:t>, </w:t>
      </w:r>
      <w:proofErr w:type="spellStart"/>
      <w:r w:rsidRPr="002969F4">
        <w:rPr>
          <w:rFonts w:ascii="Consolas" w:eastAsia="Times New Roman" w:hAnsi="Consolas" w:cs="Times New Roman"/>
          <w:color w:val="9CDCFE"/>
          <w:sz w:val="21"/>
          <w:szCs w:val="21"/>
        </w:rPr>
        <w:t>req</w:t>
      </w:r>
      <w:proofErr w:type="spellEnd"/>
      <w:r w:rsidRPr="002969F4">
        <w:rPr>
          <w:rFonts w:ascii="Consolas" w:eastAsia="Times New Roman" w:hAnsi="Consolas" w:cs="Times New Roman"/>
          <w:color w:val="D4D4D4"/>
          <w:sz w:val="21"/>
          <w:szCs w:val="21"/>
        </w:rPr>
        <w:t>, </w:t>
      </w:r>
      <w:r w:rsidRPr="002969F4">
        <w:rPr>
          <w:rFonts w:ascii="Consolas" w:eastAsia="Times New Roman" w:hAnsi="Consolas" w:cs="Times New Roman"/>
          <w:color w:val="9CDCFE"/>
          <w:sz w:val="21"/>
          <w:szCs w:val="21"/>
        </w:rPr>
        <w:t>res</w:t>
      </w:r>
      <w:r w:rsidRPr="002969F4">
        <w:rPr>
          <w:rFonts w:ascii="Consolas" w:eastAsia="Times New Roman" w:hAnsi="Consolas" w:cs="Times New Roman"/>
          <w:color w:val="D4D4D4"/>
          <w:sz w:val="21"/>
          <w:szCs w:val="21"/>
        </w:rPr>
        <w:t>, </w:t>
      </w:r>
      <w:r w:rsidRPr="002969F4">
        <w:rPr>
          <w:rFonts w:ascii="Consolas" w:eastAsia="Times New Roman" w:hAnsi="Consolas" w:cs="Times New Roman"/>
          <w:color w:val="9CDCFE"/>
          <w:sz w:val="21"/>
          <w:szCs w:val="21"/>
        </w:rPr>
        <w:t>next</w:t>
      </w:r>
      <w:r w:rsidRPr="002969F4">
        <w:rPr>
          <w:rFonts w:ascii="Consolas" w:eastAsia="Times New Roman" w:hAnsi="Consolas" w:cs="Times New Roman"/>
          <w:color w:val="D4D4D4"/>
          <w:sz w:val="21"/>
          <w:szCs w:val="21"/>
        </w:rPr>
        <w:t>) </w:t>
      </w:r>
      <w:r w:rsidRPr="002969F4">
        <w:rPr>
          <w:rFonts w:ascii="Consolas" w:eastAsia="Times New Roman" w:hAnsi="Consolas" w:cs="Times New Roman"/>
          <w:color w:val="569CD6"/>
          <w:sz w:val="21"/>
          <w:szCs w:val="21"/>
        </w:rPr>
        <w:t>=&gt;</w:t>
      </w:r>
      <w:r w:rsidRPr="002969F4">
        <w:rPr>
          <w:rFonts w:ascii="Consolas" w:eastAsia="Times New Roman" w:hAnsi="Consolas" w:cs="Times New Roman"/>
          <w:color w:val="D4D4D4"/>
          <w:sz w:val="21"/>
          <w:szCs w:val="21"/>
        </w:rPr>
        <w:t> {</w:t>
      </w:r>
    </w:p>
    <w:p w14:paraId="48F54A3C" w14:textId="77777777" w:rsidR="002969F4" w:rsidRPr="002969F4" w:rsidRDefault="002969F4" w:rsidP="002969F4">
      <w:pPr>
        <w:shd w:val="clear" w:color="auto" w:fill="1E1E1E"/>
        <w:spacing w:after="0" w:line="285" w:lineRule="atLeast"/>
        <w:rPr>
          <w:rFonts w:ascii="Consolas" w:eastAsia="Times New Roman" w:hAnsi="Consolas" w:cs="Times New Roman"/>
          <w:color w:val="D4D4D4"/>
          <w:sz w:val="21"/>
          <w:szCs w:val="21"/>
        </w:rPr>
      </w:pPr>
      <w:r w:rsidRPr="002969F4">
        <w:rPr>
          <w:rFonts w:ascii="Consolas" w:eastAsia="Times New Roman" w:hAnsi="Consolas" w:cs="Times New Roman"/>
          <w:color w:val="D4D4D4"/>
          <w:sz w:val="21"/>
          <w:szCs w:val="21"/>
        </w:rPr>
        <w:t>    </w:t>
      </w:r>
      <w:proofErr w:type="spellStart"/>
      <w:r w:rsidRPr="002969F4">
        <w:rPr>
          <w:rFonts w:ascii="Consolas" w:eastAsia="Times New Roman" w:hAnsi="Consolas" w:cs="Times New Roman"/>
          <w:color w:val="9CDCFE"/>
          <w:sz w:val="21"/>
          <w:szCs w:val="21"/>
        </w:rPr>
        <w:t>console</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DCDCAA"/>
          <w:sz w:val="21"/>
          <w:szCs w:val="21"/>
        </w:rPr>
        <w:t>error</w:t>
      </w:r>
      <w:proofErr w:type="spellEnd"/>
      <w:r w:rsidRPr="002969F4">
        <w:rPr>
          <w:rFonts w:ascii="Consolas" w:eastAsia="Times New Roman" w:hAnsi="Consolas" w:cs="Times New Roman"/>
          <w:color w:val="D4D4D4"/>
          <w:sz w:val="21"/>
          <w:szCs w:val="21"/>
        </w:rPr>
        <w:t>(</w:t>
      </w:r>
      <w:proofErr w:type="spellStart"/>
      <w:r w:rsidRPr="002969F4">
        <w:rPr>
          <w:rFonts w:ascii="Consolas" w:eastAsia="Times New Roman" w:hAnsi="Consolas" w:cs="Times New Roman"/>
          <w:color w:val="9CDCFE"/>
          <w:sz w:val="21"/>
          <w:szCs w:val="21"/>
        </w:rPr>
        <w:t>err</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9CDCFE"/>
          <w:sz w:val="21"/>
          <w:szCs w:val="21"/>
        </w:rPr>
        <w:t>stack</w:t>
      </w:r>
      <w:proofErr w:type="spellEnd"/>
      <w:r w:rsidRPr="002969F4">
        <w:rPr>
          <w:rFonts w:ascii="Consolas" w:eastAsia="Times New Roman" w:hAnsi="Consolas" w:cs="Times New Roman"/>
          <w:color w:val="D4D4D4"/>
          <w:sz w:val="21"/>
          <w:szCs w:val="21"/>
        </w:rPr>
        <w:t>)</w:t>
      </w:r>
    </w:p>
    <w:p w14:paraId="052DC4CE" w14:textId="77777777" w:rsidR="002969F4" w:rsidRPr="002969F4" w:rsidRDefault="002969F4" w:rsidP="002969F4">
      <w:pPr>
        <w:shd w:val="clear" w:color="auto" w:fill="1E1E1E"/>
        <w:spacing w:after="0" w:line="285" w:lineRule="atLeast"/>
        <w:rPr>
          <w:rFonts w:ascii="Consolas" w:eastAsia="Times New Roman" w:hAnsi="Consolas" w:cs="Times New Roman"/>
          <w:color w:val="D4D4D4"/>
          <w:sz w:val="21"/>
          <w:szCs w:val="21"/>
        </w:rPr>
      </w:pPr>
      <w:r w:rsidRPr="002969F4">
        <w:rPr>
          <w:rFonts w:ascii="Consolas" w:eastAsia="Times New Roman" w:hAnsi="Consolas" w:cs="Times New Roman"/>
          <w:color w:val="D4D4D4"/>
          <w:sz w:val="21"/>
          <w:szCs w:val="21"/>
        </w:rPr>
        <w:t>    </w:t>
      </w:r>
      <w:proofErr w:type="spellStart"/>
      <w:r w:rsidRPr="002969F4">
        <w:rPr>
          <w:rFonts w:ascii="Consolas" w:eastAsia="Times New Roman" w:hAnsi="Consolas" w:cs="Times New Roman"/>
          <w:color w:val="9CDCFE"/>
          <w:sz w:val="21"/>
          <w:szCs w:val="21"/>
        </w:rPr>
        <w:t>res</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DCDCAA"/>
          <w:sz w:val="21"/>
          <w:szCs w:val="21"/>
        </w:rPr>
        <w:t>status</w:t>
      </w:r>
      <w:proofErr w:type="spellEnd"/>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B5CEA8"/>
          <w:sz w:val="21"/>
          <w:szCs w:val="21"/>
        </w:rPr>
        <w:t>500</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DCDCAA"/>
          <w:sz w:val="21"/>
          <w:szCs w:val="21"/>
        </w:rPr>
        <w:t>send</w:t>
      </w:r>
      <w:r w:rsidRPr="002969F4">
        <w:rPr>
          <w:rFonts w:ascii="Consolas" w:eastAsia="Times New Roman" w:hAnsi="Consolas" w:cs="Times New Roman"/>
          <w:color w:val="D4D4D4"/>
          <w:sz w:val="21"/>
          <w:szCs w:val="21"/>
        </w:rPr>
        <w:t>(</w:t>
      </w:r>
      <w:r w:rsidRPr="002969F4">
        <w:rPr>
          <w:rFonts w:ascii="Consolas" w:eastAsia="Times New Roman" w:hAnsi="Consolas" w:cs="Times New Roman"/>
          <w:color w:val="CE9178"/>
          <w:sz w:val="21"/>
          <w:szCs w:val="21"/>
        </w:rPr>
        <w:t>'Something broke!'</w:t>
      </w:r>
      <w:r w:rsidRPr="002969F4">
        <w:rPr>
          <w:rFonts w:ascii="Consolas" w:eastAsia="Times New Roman" w:hAnsi="Consolas" w:cs="Times New Roman"/>
          <w:color w:val="D4D4D4"/>
          <w:sz w:val="21"/>
          <w:szCs w:val="21"/>
        </w:rPr>
        <w:t>)</w:t>
      </w:r>
    </w:p>
    <w:p w14:paraId="47E3C09E" w14:textId="77777777" w:rsidR="002969F4" w:rsidRPr="002969F4" w:rsidRDefault="002969F4" w:rsidP="002969F4">
      <w:pPr>
        <w:shd w:val="clear" w:color="auto" w:fill="1E1E1E"/>
        <w:spacing w:after="0" w:line="285" w:lineRule="atLeast"/>
        <w:rPr>
          <w:rFonts w:ascii="Consolas" w:eastAsia="Times New Roman" w:hAnsi="Consolas" w:cs="Times New Roman"/>
          <w:color w:val="D4D4D4"/>
          <w:sz w:val="21"/>
          <w:szCs w:val="21"/>
        </w:rPr>
      </w:pPr>
      <w:r w:rsidRPr="002969F4">
        <w:rPr>
          <w:rFonts w:ascii="Consolas" w:eastAsia="Times New Roman" w:hAnsi="Consolas" w:cs="Times New Roman"/>
          <w:color w:val="D4D4D4"/>
          <w:sz w:val="21"/>
          <w:szCs w:val="21"/>
        </w:rPr>
        <w:t>  })</w:t>
      </w:r>
    </w:p>
    <w:p w14:paraId="29523988" w14:textId="77777777" w:rsidR="002969F4" w:rsidRPr="002969F4" w:rsidRDefault="002969F4" w:rsidP="002969F4">
      <w:pPr>
        <w:pStyle w:val="NormalWeb"/>
        <w:spacing w:before="150" w:beforeAutospacing="0" w:after="150" w:afterAutospacing="0" w:line="324" w:lineRule="atLeast"/>
        <w:rPr>
          <w:rFonts w:asciiTheme="minorHAnsi" w:hAnsiTheme="minorHAnsi" w:cstheme="minorHAnsi"/>
          <w:color w:val="555555"/>
          <w:sz w:val="22"/>
          <w:szCs w:val="22"/>
        </w:rPr>
      </w:pPr>
    </w:p>
    <w:p w14:paraId="6E9AC66B" w14:textId="4CE1702D" w:rsidR="00752FB7" w:rsidRDefault="00752FB7" w:rsidP="00EE260C"/>
    <w:p w14:paraId="7F995A77" w14:textId="75F3EB8A" w:rsidR="00D57052" w:rsidRDefault="004E52C2" w:rsidP="00EE260C">
      <w:pPr>
        <w:rPr>
          <w:rFonts w:ascii="Open Sans" w:hAnsi="Open Sans" w:cs="Open Sans"/>
          <w:color w:val="555555"/>
          <w:sz w:val="21"/>
          <w:szCs w:val="21"/>
        </w:rPr>
      </w:pPr>
      <w:r>
        <w:rPr>
          <w:rFonts w:ascii="Open Sans" w:hAnsi="Open Sans" w:cs="Open Sans"/>
          <w:color w:val="4472C4" w:themeColor="accent1"/>
          <w:sz w:val="21"/>
          <w:szCs w:val="21"/>
        </w:rPr>
        <w:t>We</w:t>
      </w:r>
      <w:r w:rsidR="00D57052" w:rsidRPr="00FA2D56">
        <w:rPr>
          <w:rFonts w:ascii="Open Sans" w:hAnsi="Open Sans" w:cs="Open Sans"/>
          <w:color w:val="4472C4" w:themeColor="accent1"/>
          <w:sz w:val="21"/>
          <w:szCs w:val="21"/>
        </w:rPr>
        <w:t xml:space="preserve"> define error-handling middleware </w:t>
      </w:r>
      <w:r w:rsidR="00D57052" w:rsidRPr="00FA2D56">
        <w:rPr>
          <w:rFonts w:ascii="Open Sans" w:hAnsi="Open Sans" w:cs="Open Sans"/>
          <w:b/>
          <w:bCs/>
          <w:color w:val="4472C4" w:themeColor="accent1"/>
          <w:sz w:val="21"/>
          <w:szCs w:val="21"/>
        </w:rPr>
        <w:t>last</w:t>
      </w:r>
      <w:r w:rsidR="00D57052" w:rsidRPr="00FA2D56">
        <w:rPr>
          <w:rFonts w:ascii="Open Sans" w:hAnsi="Open Sans" w:cs="Open Sans"/>
          <w:color w:val="4472C4" w:themeColor="accent1"/>
          <w:sz w:val="21"/>
          <w:szCs w:val="21"/>
        </w:rPr>
        <w:t>, after other </w:t>
      </w:r>
      <w:proofErr w:type="spellStart"/>
      <w:r w:rsidR="00D57052" w:rsidRPr="00FA2D56">
        <w:rPr>
          <w:rStyle w:val="HTMLCode"/>
          <w:rFonts w:eastAsiaTheme="minorEastAsia"/>
          <w:color w:val="4472C4" w:themeColor="accent1"/>
          <w:sz w:val="21"/>
          <w:szCs w:val="21"/>
        </w:rPr>
        <w:t>app.use</w:t>
      </w:r>
      <w:proofErr w:type="spellEnd"/>
      <w:r w:rsidR="00D57052" w:rsidRPr="00FA2D56">
        <w:rPr>
          <w:rStyle w:val="HTMLCode"/>
          <w:rFonts w:eastAsiaTheme="minorEastAsia"/>
          <w:color w:val="4472C4" w:themeColor="accent1"/>
          <w:sz w:val="21"/>
          <w:szCs w:val="21"/>
        </w:rPr>
        <w:t>()</w:t>
      </w:r>
      <w:r w:rsidR="00D57052" w:rsidRPr="00FA2D56">
        <w:rPr>
          <w:rFonts w:ascii="Open Sans" w:hAnsi="Open Sans" w:cs="Open Sans"/>
          <w:color w:val="4472C4" w:themeColor="accent1"/>
          <w:sz w:val="21"/>
          <w:szCs w:val="21"/>
        </w:rPr>
        <w:t> and routes calls; for example:</w:t>
      </w:r>
    </w:p>
    <w:p w14:paraId="79B73894"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569CD6"/>
          <w:sz w:val="21"/>
          <w:szCs w:val="21"/>
        </w:rPr>
        <w:t>const</w:t>
      </w:r>
      <w:proofErr w:type="spellEnd"/>
      <w:r w:rsidRPr="00D57052">
        <w:rPr>
          <w:rFonts w:ascii="Consolas" w:eastAsia="Times New Roman" w:hAnsi="Consolas" w:cs="Times New Roman"/>
          <w:color w:val="D4D4D4"/>
          <w:sz w:val="21"/>
          <w:szCs w:val="21"/>
        </w:rPr>
        <w:t> </w:t>
      </w:r>
      <w:proofErr w:type="spellStart"/>
      <w:r w:rsidRPr="00D57052">
        <w:rPr>
          <w:rFonts w:ascii="Consolas" w:eastAsia="Times New Roman" w:hAnsi="Consolas" w:cs="Times New Roman"/>
          <w:color w:val="4FC1FF"/>
          <w:sz w:val="21"/>
          <w:szCs w:val="21"/>
        </w:rPr>
        <w:t>bodyParser</w:t>
      </w:r>
      <w:proofErr w:type="spellEnd"/>
      <w:r w:rsidRPr="00D57052">
        <w:rPr>
          <w:rFonts w:ascii="Consolas" w:eastAsia="Times New Roman" w:hAnsi="Consolas" w:cs="Times New Roman"/>
          <w:color w:val="D4D4D4"/>
          <w:sz w:val="21"/>
          <w:szCs w:val="21"/>
        </w:rPr>
        <w:t> = </w:t>
      </w:r>
      <w:r w:rsidRPr="00D57052">
        <w:rPr>
          <w:rFonts w:ascii="Consolas" w:eastAsia="Times New Roman" w:hAnsi="Consolas" w:cs="Times New Roman"/>
          <w:color w:val="DCDCAA"/>
          <w:sz w:val="21"/>
          <w:szCs w:val="21"/>
        </w:rPr>
        <w:t>require</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CE9178"/>
          <w:sz w:val="21"/>
          <w:szCs w:val="21"/>
        </w:rPr>
        <w:t>'body-parser'</w:t>
      </w:r>
      <w:r w:rsidRPr="00D57052">
        <w:rPr>
          <w:rFonts w:ascii="Consolas" w:eastAsia="Times New Roman" w:hAnsi="Consolas" w:cs="Times New Roman"/>
          <w:color w:val="D4D4D4"/>
          <w:sz w:val="21"/>
          <w:szCs w:val="21"/>
        </w:rPr>
        <w:t>)</w:t>
      </w:r>
    </w:p>
    <w:p w14:paraId="05028DB1"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569CD6"/>
          <w:sz w:val="21"/>
          <w:szCs w:val="21"/>
        </w:rPr>
        <w:t>const</w:t>
      </w:r>
      <w:proofErr w:type="spellEnd"/>
      <w:r w:rsidRPr="00D57052">
        <w:rPr>
          <w:rFonts w:ascii="Consolas" w:eastAsia="Times New Roman" w:hAnsi="Consolas" w:cs="Times New Roman"/>
          <w:color w:val="D4D4D4"/>
          <w:sz w:val="21"/>
          <w:szCs w:val="21"/>
        </w:rPr>
        <w:t> </w:t>
      </w:r>
      <w:proofErr w:type="spellStart"/>
      <w:r w:rsidRPr="00D57052">
        <w:rPr>
          <w:rFonts w:ascii="Consolas" w:eastAsia="Times New Roman" w:hAnsi="Consolas" w:cs="Times New Roman"/>
          <w:color w:val="DCDCAA"/>
          <w:sz w:val="21"/>
          <w:szCs w:val="21"/>
        </w:rPr>
        <w:t>methodOverride</w:t>
      </w:r>
      <w:proofErr w:type="spellEnd"/>
      <w:r w:rsidRPr="00D57052">
        <w:rPr>
          <w:rFonts w:ascii="Consolas" w:eastAsia="Times New Roman" w:hAnsi="Consolas" w:cs="Times New Roman"/>
          <w:color w:val="D4D4D4"/>
          <w:sz w:val="21"/>
          <w:szCs w:val="21"/>
        </w:rPr>
        <w:t> = </w:t>
      </w:r>
      <w:r w:rsidRPr="00D57052">
        <w:rPr>
          <w:rFonts w:ascii="Consolas" w:eastAsia="Times New Roman" w:hAnsi="Consolas" w:cs="Times New Roman"/>
          <w:color w:val="DCDCAA"/>
          <w:sz w:val="21"/>
          <w:szCs w:val="21"/>
        </w:rPr>
        <w:t>require</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CE9178"/>
          <w:sz w:val="21"/>
          <w:szCs w:val="21"/>
        </w:rPr>
        <w:t>'method-override'</w:t>
      </w:r>
      <w:r w:rsidRPr="00D57052">
        <w:rPr>
          <w:rFonts w:ascii="Consolas" w:eastAsia="Times New Roman" w:hAnsi="Consolas" w:cs="Times New Roman"/>
          <w:color w:val="D4D4D4"/>
          <w:sz w:val="21"/>
          <w:szCs w:val="21"/>
        </w:rPr>
        <w:t>)</w:t>
      </w:r>
    </w:p>
    <w:p w14:paraId="4E025F98"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
    <w:p w14:paraId="4C1A2F12"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4FC1FF"/>
          <w:sz w:val="21"/>
          <w:szCs w:val="21"/>
        </w:rPr>
        <w:t>app</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use</w:t>
      </w:r>
      <w:proofErr w:type="spellEnd"/>
      <w:r w:rsidRPr="00D57052">
        <w:rPr>
          <w:rFonts w:ascii="Consolas" w:eastAsia="Times New Roman" w:hAnsi="Consolas" w:cs="Times New Roman"/>
          <w:color w:val="D4D4D4"/>
          <w:sz w:val="21"/>
          <w:szCs w:val="21"/>
        </w:rPr>
        <w:t>(</w:t>
      </w:r>
      <w:proofErr w:type="spellStart"/>
      <w:r w:rsidRPr="00D57052">
        <w:rPr>
          <w:rFonts w:ascii="Consolas" w:eastAsia="Times New Roman" w:hAnsi="Consolas" w:cs="Times New Roman"/>
          <w:color w:val="4FC1FF"/>
          <w:sz w:val="21"/>
          <w:szCs w:val="21"/>
        </w:rPr>
        <w:t>bodyParser</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urlencoded</w:t>
      </w:r>
      <w:proofErr w:type="spellEnd"/>
      <w:r w:rsidRPr="00D57052">
        <w:rPr>
          <w:rFonts w:ascii="Consolas" w:eastAsia="Times New Roman" w:hAnsi="Consolas" w:cs="Times New Roman"/>
          <w:color w:val="D4D4D4"/>
          <w:sz w:val="21"/>
          <w:szCs w:val="21"/>
        </w:rPr>
        <w:t>({</w:t>
      </w:r>
    </w:p>
    <w:p w14:paraId="238CB21D"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9CDCFE"/>
          <w:sz w:val="21"/>
          <w:szCs w:val="21"/>
        </w:rPr>
        <w:t>extended:</w:t>
      </w:r>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569CD6"/>
          <w:sz w:val="21"/>
          <w:szCs w:val="21"/>
        </w:rPr>
        <w:t>true</w:t>
      </w:r>
    </w:p>
    <w:p w14:paraId="6799BD94"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r w:rsidRPr="00D57052">
        <w:rPr>
          <w:rFonts w:ascii="Consolas" w:eastAsia="Times New Roman" w:hAnsi="Consolas" w:cs="Times New Roman"/>
          <w:color w:val="D4D4D4"/>
          <w:sz w:val="21"/>
          <w:szCs w:val="21"/>
        </w:rPr>
        <w:t>}))</w:t>
      </w:r>
    </w:p>
    <w:p w14:paraId="100AB5B4"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4FC1FF"/>
          <w:sz w:val="21"/>
          <w:szCs w:val="21"/>
        </w:rPr>
        <w:t>app</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use</w:t>
      </w:r>
      <w:proofErr w:type="spellEnd"/>
      <w:r w:rsidRPr="00D57052">
        <w:rPr>
          <w:rFonts w:ascii="Consolas" w:eastAsia="Times New Roman" w:hAnsi="Consolas" w:cs="Times New Roman"/>
          <w:color w:val="D4D4D4"/>
          <w:sz w:val="21"/>
          <w:szCs w:val="21"/>
        </w:rPr>
        <w:t>(</w:t>
      </w:r>
      <w:proofErr w:type="spellStart"/>
      <w:r w:rsidRPr="00D57052">
        <w:rPr>
          <w:rFonts w:ascii="Consolas" w:eastAsia="Times New Roman" w:hAnsi="Consolas" w:cs="Times New Roman"/>
          <w:color w:val="4FC1FF"/>
          <w:sz w:val="21"/>
          <w:szCs w:val="21"/>
        </w:rPr>
        <w:t>bodyParser</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json</w:t>
      </w:r>
      <w:proofErr w:type="spellEnd"/>
      <w:r w:rsidRPr="00D57052">
        <w:rPr>
          <w:rFonts w:ascii="Consolas" w:eastAsia="Times New Roman" w:hAnsi="Consolas" w:cs="Times New Roman"/>
          <w:color w:val="D4D4D4"/>
          <w:sz w:val="21"/>
          <w:szCs w:val="21"/>
        </w:rPr>
        <w:t>())</w:t>
      </w:r>
    </w:p>
    <w:p w14:paraId="05E97331"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4FC1FF"/>
          <w:sz w:val="21"/>
          <w:szCs w:val="21"/>
        </w:rPr>
        <w:t>app</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use</w:t>
      </w:r>
      <w:proofErr w:type="spellEnd"/>
      <w:r w:rsidRPr="00D57052">
        <w:rPr>
          <w:rFonts w:ascii="Consolas" w:eastAsia="Times New Roman" w:hAnsi="Consolas" w:cs="Times New Roman"/>
          <w:color w:val="D4D4D4"/>
          <w:sz w:val="21"/>
          <w:szCs w:val="21"/>
        </w:rPr>
        <w:t>(</w:t>
      </w:r>
      <w:proofErr w:type="spellStart"/>
      <w:r w:rsidRPr="00D57052">
        <w:rPr>
          <w:rFonts w:ascii="Consolas" w:eastAsia="Times New Roman" w:hAnsi="Consolas" w:cs="Times New Roman"/>
          <w:color w:val="DCDCAA"/>
          <w:sz w:val="21"/>
          <w:szCs w:val="21"/>
        </w:rPr>
        <w:t>methodOverride</w:t>
      </w:r>
      <w:proofErr w:type="spellEnd"/>
      <w:r w:rsidRPr="00D57052">
        <w:rPr>
          <w:rFonts w:ascii="Consolas" w:eastAsia="Times New Roman" w:hAnsi="Consolas" w:cs="Times New Roman"/>
          <w:color w:val="D4D4D4"/>
          <w:sz w:val="21"/>
          <w:szCs w:val="21"/>
        </w:rPr>
        <w:t>())</w:t>
      </w:r>
    </w:p>
    <w:p w14:paraId="67F4C623"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proofErr w:type="spellStart"/>
      <w:r w:rsidRPr="00D57052">
        <w:rPr>
          <w:rFonts w:ascii="Consolas" w:eastAsia="Times New Roman" w:hAnsi="Consolas" w:cs="Times New Roman"/>
          <w:color w:val="4FC1FF"/>
          <w:sz w:val="21"/>
          <w:szCs w:val="21"/>
        </w:rPr>
        <w:t>app</w:t>
      </w:r>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DCDCAA"/>
          <w:sz w:val="21"/>
          <w:szCs w:val="21"/>
        </w:rPr>
        <w:t>use</w:t>
      </w:r>
      <w:proofErr w:type="spellEnd"/>
      <w:r w:rsidRPr="00D57052">
        <w:rPr>
          <w:rFonts w:ascii="Consolas" w:eastAsia="Times New Roman" w:hAnsi="Consolas" w:cs="Times New Roman"/>
          <w:color w:val="D4D4D4"/>
          <w:sz w:val="21"/>
          <w:szCs w:val="21"/>
        </w:rPr>
        <w:t>((</w:t>
      </w:r>
      <w:r w:rsidRPr="00D57052">
        <w:rPr>
          <w:rFonts w:ascii="Consolas" w:eastAsia="Times New Roman" w:hAnsi="Consolas" w:cs="Times New Roman"/>
          <w:color w:val="9CDCFE"/>
          <w:sz w:val="21"/>
          <w:szCs w:val="21"/>
        </w:rPr>
        <w:t>err</w:t>
      </w:r>
      <w:r w:rsidRPr="00D57052">
        <w:rPr>
          <w:rFonts w:ascii="Consolas" w:eastAsia="Times New Roman" w:hAnsi="Consolas" w:cs="Times New Roman"/>
          <w:color w:val="D4D4D4"/>
          <w:sz w:val="21"/>
          <w:szCs w:val="21"/>
        </w:rPr>
        <w:t>, </w:t>
      </w:r>
      <w:proofErr w:type="spellStart"/>
      <w:r w:rsidRPr="00D57052">
        <w:rPr>
          <w:rFonts w:ascii="Consolas" w:eastAsia="Times New Roman" w:hAnsi="Consolas" w:cs="Times New Roman"/>
          <w:color w:val="9CDCFE"/>
          <w:sz w:val="21"/>
          <w:szCs w:val="21"/>
        </w:rPr>
        <w:t>req</w:t>
      </w:r>
      <w:proofErr w:type="spellEnd"/>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9CDCFE"/>
          <w:sz w:val="21"/>
          <w:szCs w:val="21"/>
        </w:rPr>
        <w:t>res</w:t>
      </w:r>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9CDCFE"/>
          <w:sz w:val="21"/>
          <w:szCs w:val="21"/>
        </w:rPr>
        <w:t>next</w:t>
      </w:r>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569CD6"/>
          <w:sz w:val="21"/>
          <w:szCs w:val="21"/>
        </w:rPr>
        <w:t>=&gt;</w:t>
      </w:r>
      <w:r w:rsidRPr="00D57052">
        <w:rPr>
          <w:rFonts w:ascii="Consolas" w:eastAsia="Times New Roman" w:hAnsi="Consolas" w:cs="Times New Roman"/>
          <w:color w:val="D4D4D4"/>
          <w:sz w:val="21"/>
          <w:szCs w:val="21"/>
        </w:rPr>
        <w:t> {</w:t>
      </w:r>
    </w:p>
    <w:p w14:paraId="3462146B"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r w:rsidRPr="00D57052">
        <w:rPr>
          <w:rFonts w:ascii="Consolas" w:eastAsia="Times New Roman" w:hAnsi="Consolas" w:cs="Times New Roman"/>
          <w:color w:val="D4D4D4"/>
          <w:sz w:val="21"/>
          <w:szCs w:val="21"/>
        </w:rPr>
        <w:t>  </w:t>
      </w:r>
      <w:r w:rsidRPr="00D57052">
        <w:rPr>
          <w:rFonts w:ascii="Consolas" w:eastAsia="Times New Roman" w:hAnsi="Consolas" w:cs="Times New Roman"/>
          <w:color w:val="6A9955"/>
          <w:sz w:val="21"/>
          <w:szCs w:val="21"/>
        </w:rPr>
        <w:t>// logic</w:t>
      </w:r>
    </w:p>
    <w:p w14:paraId="31B60F55" w14:textId="77777777" w:rsidR="00D57052" w:rsidRPr="00D57052" w:rsidRDefault="00D57052" w:rsidP="00D57052">
      <w:pPr>
        <w:shd w:val="clear" w:color="auto" w:fill="1E1E1E"/>
        <w:spacing w:after="0" w:line="285" w:lineRule="atLeast"/>
        <w:rPr>
          <w:rFonts w:ascii="Consolas" w:eastAsia="Times New Roman" w:hAnsi="Consolas" w:cs="Times New Roman"/>
          <w:color w:val="D4D4D4"/>
          <w:sz w:val="21"/>
          <w:szCs w:val="21"/>
        </w:rPr>
      </w:pPr>
      <w:r w:rsidRPr="00D57052">
        <w:rPr>
          <w:rFonts w:ascii="Consolas" w:eastAsia="Times New Roman" w:hAnsi="Consolas" w:cs="Times New Roman"/>
          <w:color w:val="D4D4D4"/>
          <w:sz w:val="21"/>
          <w:szCs w:val="21"/>
        </w:rPr>
        <w:t>})</w:t>
      </w:r>
    </w:p>
    <w:p w14:paraId="077B94A0" w14:textId="0AB511F6" w:rsidR="00FA2D56" w:rsidRPr="00FA2D56" w:rsidRDefault="00FA2D56" w:rsidP="00FA2D56">
      <w:pPr>
        <w:shd w:val="clear" w:color="auto" w:fill="1E1E1E"/>
        <w:spacing w:after="0" w:line="285" w:lineRule="atLeast"/>
        <w:rPr>
          <w:rFonts w:ascii="Consolas" w:eastAsia="Times New Roman" w:hAnsi="Consolas" w:cs="Times New Roman"/>
          <w:color w:val="D4D4D4"/>
          <w:sz w:val="21"/>
          <w:szCs w:val="21"/>
        </w:rPr>
      </w:pPr>
    </w:p>
    <w:p w14:paraId="7A39A76F" w14:textId="5F7EC7E2" w:rsidR="00FA2D56" w:rsidRDefault="00FA2D56" w:rsidP="00EE260C"/>
    <w:p w14:paraId="1DC71351" w14:textId="57413658" w:rsidR="0052019D" w:rsidRDefault="0052019D" w:rsidP="00EE260C">
      <w:proofErr w:type="spellStart"/>
      <w:r>
        <w:t>Eg</w:t>
      </w:r>
      <w:proofErr w:type="spellEnd"/>
      <w:r>
        <w:t>:</w:t>
      </w:r>
    </w:p>
    <w:p w14:paraId="6DC8BA08"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//home page</w:t>
      </w:r>
    </w:p>
    <w:p w14:paraId="4895BDFD"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get</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DCDCAA"/>
          <w:sz w:val="21"/>
          <w:szCs w:val="21"/>
        </w:rPr>
        <w:t>next</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33A68121"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"first"</w:t>
      </w:r>
      <w:r w:rsidRPr="0052019D">
        <w:rPr>
          <w:rFonts w:ascii="Consolas" w:eastAsia="Times New Roman" w:hAnsi="Consolas" w:cs="Times New Roman"/>
          <w:color w:val="D4D4D4"/>
          <w:sz w:val="21"/>
          <w:szCs w:val="21"/>
        </w:rPr>
        <w:t>);</w:t>
      </w:r>
    </w:p>
    <w:p w14:paraId="4FDA31E2" w14:textId="23E5218A" w:rsidR="0052019D" w:rsidRPr="0052019D" w:rsidRDefault="0052019D" w:rsidP="00E9494A">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try</w:t>
      </w:r>
      <w:r w:rsidRPr="0052019D">
        <w:rPr>
          <w:rFonts w:ascii="Consolas" w:eastAsia="Times New Roman" w:hAnsi="Consolas" w:cs="Times New Roman"/>
          <w:color w:val="D4D4D4"/>
          <w:sz w:val="21"/>
          <w:szCs w:val="21"/>
        </w:rPr>
        <w:t>{</w:t>
      </w:r>
    </w:p>
    <w:p w14:paraId="43D92BD1" w14:textId="50CEAD8F" w:rsidR="0052019D" w:rsidRPr="0052019D" w:rsidRDefault="0052019D" w:rsidP="00E9494A">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throw</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new</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4EC9B0"/>
          <w:sz w:val="21"/>
          <w:szCs w:val="21"/>
        </w:rPr>
        <w:t>Error</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"Hi"</w:t>
      </w:r>
      <w:r w:rsidRPr="0052019D">
        <w:rPr>
          <w:rFonts w:ascii="Consolas" w:eastAsia="Times New Roman" w:hAnsi="Consolas" w:cs="Times New Roman"/>
          <w:color w:val="D4D4D4"/>
          <w:sz w:val="21"/>
          <w:szCs w:val="21"/>
        </w:rPr>
        <w:t>);</w:t>
      </w:r>
    </w:p>
    <w:p w14:paraId="7D72B94E"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353BDC79"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catch</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p>
    <w:p w14:paraId="5485E09A" w14:textId="44015B1A"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DCDCAA"/>
          <w:sz w:val="21"/>
          <w:szCs w:val="21"/>
        </w:rPr>
        <w:t>next</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r w:rsidR="00E9494A">
        <w:rPr>
          <w:rFonts w:ascii="Consolas" w:eastAsia="Times New Roman" w:hAnsi="Consolas" w:cs="Times New Roman"/>
          <w:color w:val="D4D4D4"/>
          <w:sz w:val="21"/>
          <w:szCs w:val="21"/>
        </w:rPr>
        <w:t xml:space="preserve"> </w:t>
      </w:r>
      <w:r w:rsidR="00E9494A" w:rsidRPr="0052019D">
        <w:rPr>
          <w:rFonts w:ascii="Consolas" w:eastAsia="Times New Roman" w:hAnsi="Consolas" w:cs="Times New Roman"/>
          <w:color w:val="6A9955"/>
          <w:sz w:val="21"/>
          <w:szCs w:val="21"/>
        </w:rPr>
        <w:t>// </w:t>
      </w:r>
      <w:r w:rsidR="00E9494A">
        <w:rPr>
          <w:rFonts w:ascii="Consolas" w:eastAsia="Times New Roman" w:hAnsi="Consolas" w:cs="Times New Roman"/>
          <w:color w:val="6A9955"/>
          <w:sz w:val="21"/>
          <w:szCs w:val="21"/>
        </w:rPr>
        <w:t xml:space="preserve">Here, when we pass err to next, the next </w:t>
      </w:r>
      <w:proofErr w:type="spellStart"/>
      <w:r w:rsidR="00E9494A">
        <w:rPr>
          <w:rFonts w:ascii="Consolas" w:eastAsia="Times New Roman" w:hAnsi="Consolas" w:cs="Times New Roman"/>
          <w:color w:val="6A9955"/>
          <w:sz w:val="21"/>
          <w:szCs w:val="21"/>
        </w:rPr>
        <w:t>app.get</w:t>
      </w:r>
      <w:proofErr w:type="spellEnd"/>
      <w:r w:rsidR="00E9494A">
        <w:rPr>
          <w:rFonts w:ascii="Consolas" w:eastAsia="Times New Roman" w:hAnsi="Consolas" w:cs="Times New Roman"/>
          <w:color w:val="6A9955"/>
          <w:sz w:val="21"/>
          <w:szCs w:val="21"/>
        </w:rPr>
        <w:t xml:space="preserve">() WONT GET TRIGGERED, INSTEAD, we DIRECTLY PASS the error to </w:t>
      </w:r>
      <w:proofErr w:type="spellStart"/>
      <w:r w:rsidR="00E9494A">
        <w:rPr>
          <w:rFonts w:ascii="Consolas" w:eastAsia="Times New Roman" w:hAnsi="Consolas" w:cs="Times New Roman"/>
          <w:color w:val="6A9955"/>
          <w:sz w:val="21"/>
          <w:szCs w:val="21"/>
        </w:rPr>
        <w:t>app.use</w:t>
      </w:r>
      <w:proofErr w:type="spellEnd"/>
      <w:r w:rsidR="00E9494A">
        <w:rPr>
          <w:rFonts w:ascii="Consolas" w:eastAsia="Times New Roman" w:hAnsi="Consolas" w:cs="Times New Roman"/>
          <w:color w:val="6A9955"/>
          <w:sz w:val="21"/>
          <w:szCs w:val="21"/>
        </w:rPr>
        <w:t xml:space="preserve">((err, </w:t>
      </w:r>
      <w:proofErr w:type="spellStart"/>
      <w:r w:rsidR="00E9494A">
        <w:rPr>
          <w:rFonts w:ascii="Consolas" w:eastAsia="Times New Roman" w:hAnsi="Consolas" w:cs="Times New Roman"/>
          <w:color w:val="6A9955"/>
          <w:sz w:val="21"/>
          <w:szCs w:val="21"/>
        </w:rPr>
        <w:t>req</w:t>
      </w:r>
      <w:proofErr w:type="spellEnd"/>
      <w:r w:rsidR="00E9494A">
        <w:rPr>
          <w:rFonts w:ascii="Consolas" w:eastAsia="Times New Roman" w:hAnsi="Consolas" w:cs="Times New Roman"/>
          <w:color w:val="6A9955"/>
          <w:sz w:val="21"/>
          <w:szCs w:val="21"/>
        </w:rPr>
        <w:t>, res, next) =&gt; {}) method</w:t>
      </w:r>
    </w:p>
    <w:p w14:paraId="2F065B33"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21E5728B"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w:t>
      </w:r>
    </w:p>
    <w:p w14:paraId="7A680F1E"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p>
    <w:p w14:paraId="0518DCD3"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//home page</w:t>
      </w:r>
    </w:p>
    <w:p w14:paraId="25DC45EC"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get</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0E733C37" w14:textId="2E76F535"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75D9B669"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"second"</w:t>
      </w:r>
      <w:r w:rsidRPr="0052019D">
        <w:rPr>
          <w:rFonts w:ascii="Consolas" w:eastAsia="Times New Roman" w:hAnsi="Consolas" w:cs="Times New Roman"/>
          <w:color w:val="D4D4D4"/>
          <w:sz w:val="21"/>
          <w:szCs w:val="21"/>
        </w:rPr>
        <w:t>)</w:t>
      </w:r>
    </w:p>
    <w:p w14:paraId="3C37CF55"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send</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"YELP CAMP!"</w:t>
      </w:r>
      <w:r w:rsidRPr="0052019D">
        <w:rPr>
          <w:rFonts w:ascii="Consolas" w:eastAsia="Times New Roman" w:hAnsi="Consolas" w:cs="Times New Roman"/>
          <w:color w:val="D4D4D4"/>
          <w:sz w:val="21"/>
          <w:szCs w:val="21"/>
        </w:rPr>
        <w:t>);</w:t>
      </w:r>
    </w:p>
    <w:p w14:paraId="4419CD04" w14:textId="2CDAE3D4" w:rsid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w:t>
      </w:r>
    </w:p>
    <w:p w14:paraId="6462F988" w14:textId="334E9BB6" w:rsidR="0052019D" w:rsidRDefault="0052019D" w:rsidP="0052019D">
      <w:pPr>
        <w:shd w:val="clear" w:color="auto" w:fill="1E1E1E"/>
        <w:spacing w:after="0" w:line="285" w:lineRule="atLeast"/>
        <w:rPr>
          <w:rFonts w:ascii="Consolas" w:eastAsia="Times New Roman" w:hAnsi="Consolas" w:cs="Times New Roman"/>
          <w:color w:val="D4D4D4"/>
          <w:sz w:val="21"/>
          <w:szCs w:val="21"/>
        </w:rPr>
      </w:pPr>
    </w:p>
    <w:p w14:paraId="69B86118" w14:textId="4586DC09" w:rsidR="001A3CD7" w:rsidRDefault="001A3CD7"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The function inside </w:t>
      </w:r>
      <w:proofErr w:type="spellStart"/>
      <w:r>
        <w:rPr>
          <w:rFonts w:ascii="Consolas" w:eastAsia="Times New Roman" w:hAnsi="Consolas" w:cs="Times New Roman"/>
          <w:color w:val="6A9955"/>
          <w:sz w:val="21"/>
          <w:szCs w:val="21"/>
        </w:rPr>
        <w:t>app.use</w:t>
      </w:r>
      <w:proofErr w:type="spellEnd"/>
      <w:r>
        <w:rPr>
          <w:rFonts w:ascii="Consolas" w:eastAsia="Times New Roman" w:hAnsi="Consolas" w:cs="Times New Roman"/>
          <w:color w:val="6A9955"/>
          <w:sz w:val="21"/>
          <w:szCs w:val="21"/>
        </w:rPr>
        <w:t xml:space="preserve"> is called as error handling middleware</w:t>
      </w:r>
    </w:p>
    <w:p w14:paraId="5579FC0C"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use</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next</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43C74BD3"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p>
    <w:p w14:paraId="4FB4B3F8"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lastRenderedPageBreak/>
        <w:t>    </w:t>
      </w:r>
      <w:proofErr w:type="spellStart"/>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send</w:t>
      </w:r>
      <w:proofErr w:type="spellEnd"/>
      <w:r w:rsidRPr="0052019D">
        <w:rPr>
          <w:rFonts w:ascii="Consolas" w:eastAsia="Times New Roman" w:hAnsi="Consolas" w:cs="Times New Roman"/>
          <w:color w:val="D4D4D4"/>
          <w:sz w:val="21"/>
          <w:szCs w:val="21"/>
        </w:rPr>
        <w:t>(</w:t>
      </w:r>
      <w:proofErr w:type="spellStart"/>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stack</w:t>
      </w:r>
      <w:proofErr w:type="spellEnd"/>
      <w:r w:rsidRPr="0052019D">
        <w:rPr>
          <w:rFonts w:ascii="Consolas" w:eastAsia="Times New Roman" w:hAnsi="Consolas" w:cs="Times New Roman"/>
          <w:color w:val="D4D4D4"/>
          <w:sz w:val="21"/>
          <w:szCs w:val="21"/>
        </w:rPr>
        <w:t>);</w:t>
      </w:r>
    </w:p>
    <w:p w14:paraId="62691486"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w:t>
      </w:r>
    </w:p>
    <w:p w14:paraId="10300A28" w14:textId="77777777" w:rsidR="0052019D" w:rsidRPr="0052019D" w:rsidRDefault="0052019D" w:rsidP="0052019D">
      <w:pPr>
        <w:shd w:val="clear" w:color="auto" w:fill="1E1E1E"/>
        <w:spacing w:after="0" w:line="285" w:lineRule="atLeast"/>
        <w:rPr>
          <w:rFonts w:ascii="Consolas" w:eastAsia="Times New Roman" w:hAnsi="Consolas" w:cs="Times New Roman"/>
          <w:color w:val="D4D4D4"/>
          <w:sz w:val="21"/>
          <w:szCs w:val="21"/>
        </w:rPr>
      </w:pPr>
    </w:p>
    <w:p w14:paraId="7BCEC361" w14:textId="6E65F88E" w:rsidR="0052019D" w:rsidRDefault="0052019D" w:rsidP="00EE260C"/>
    <w:p w14:paraId="58FD5200" w14:textId="00426865" w:rsidR="001C6B12" w:rsidRDefault="001C6B12" w:rsidP="00EE260C">
      <w:pPr>
        <w:rPr>
          <w:color w:val="4472C4" w:themeColor="accent1"/>
        </w:rPr>
      </w:pPr>
      <w:r w:rsidRPr="001C6B12">
        <w:rPr>
          <w:color w:val="4472C4" w:themeColor="accent1"/>
        </w:rPr>
        <w:t>So if any piece of code throws an error, the error will be handled in the custom error handler middleware we defined below</w:t>
      </w:r>
    </w:p>
    <w:p w14:paraId="0EAB88F7" w14:textId="1AD2D81E" w:rsidR="001C6B12" w:rsidRDefault="001C6B12" w:rsidP="00EE260C">
      <w:r>
        <w:t>If we want to trigger the built in error handler from the custom error handler, refer below</w:t>
      </w:r>
    </w:p>
    <w:p w14:paraId="6022E707"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//home page</w:t>
      </w:r>
    </w:p>
    <w:p w14:paraId="3605D521"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get</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DCDCAA"/>
          <w:sz w:val="21"/>
          <w:szCs w:val="21"/>
        </w:rPr>
        <w:t>next</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18CE27CF"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"first"</w:t>
      </w:r>
      <w:r w:rsidRPr="0052019D">
        <w:rPr>
          <w:rFonts w:ascii="Consolas" w:eastAsia="Times New Roman" w:hAnsi="Consolas" w:cs="Times New Roman"/>
          <w:color w:val="D4D4D4"/>
          <w:sz w:val="21"/>
          <w:szCs w:val="21"/>
        </w:rPr>
        <w:t>);</w:t>
      </w:r>
    </w:p>
    <w:p w14:paraId="37D9FB5A"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try</w:t>
      </w:r>
      <w:r w:rsidRPr="0052019D">
        <w:rPr>
          <w:rFonts w:ascii="Consolas" w:eastAsia="Times New Roman" w:hAnsi="Consolas" w:cs="Times New Roman"/>
          <w:color w:val="D4D4D4"/>
          <w:sz w:val="21"/>
          <w:szCs w:val="21"/>
        </w:rPr>
        <w:t>{</w:t>
      </w:r>
    </w:p>
    <w:p w14:paraId="408C8CA7"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throw</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new</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4EC9B0"/>
          <w:sz w:val="21"/>
          <w:szCs w:val="21"/>
        </w:rPr>
        <w:t>Error</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"Hi"</w:t>
      </w:r>
      <w:r w:rsidRPr="0052019D">
        <w:rPr>
          <w:rFonts w:ascii="Consolas" w:eastAsia="Times New Roman" w:hAnsi="Consolas" w:cs="Times New Roman"/>
          <w:color w:val="D4D4D4"/>
          <w:sz w:val="21"/>
          <w:szCs w:val="21"/>
        </w:rPr>
        <w:t>);</w:t>
      </w:r>
    </w:p>
    <w:p w14:paraId="6AFCBE27"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7D17D60D"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C586C0"/>
          <w:sz w:val="21"/>
          <w:szCs w:val="21"/>
        </w:rPr>
        <w:t>catch</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p>
    <w:p w14:paraId="167BA28B"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DCDCAA"/>
          <w:sz w:val="21"/>
          <w:szCs w:val="21"/>
        </w:rPr>
        <w:t>next</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2019D">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Here, when we pass err to next, the next </w:t>
      </w:r>
      <w:proofErr w:type="spellStart"/>
      <w:r>
        <w:rPr>
          <w:rFonts w:ascii="Consolas" w:eastAsia="Times New Roman" w:hAnsi="Consolas" w:cs="Times New Roman"/>
          <w:color w:val="6A9955"/>
          <w:sz w:val="21"/>
          <w:szCs w:val="21"/>
        </w:rPr>
        <w:t>app.get</w:t>
      </w:r>
      <w:proofErr w:type="spellEnd"/>
      <w:r>
        <w:rPr>
          <w:rFonts w:ascii="Consolas" w:eastAsia="Times New Roman" w:hAnsi="Consolas" w:cs="Times New Roman"/>
          <w:color w:val="6A9955"/>
          <w:sz w:val="21"/>
          <w:szCs w:val="21"/>
        </w:rPr>
        <w:t xml:space="preserve">() WONT GET TRIGGERED, INSTEAD, we DIRECTLY PASS the error to </w:t>
      </w:r>
      <w:proofErr w:type="spellStart"/>
      <w:r>
        <w:rPr>
          <w:rFonts w:ascii="Consolas" w:eastAsia="Times New Roman" w:hAnsi="Consolas" w:cs="Times New Roman"/>
          <w:color w:val="6A9955"/>
          <w:sz w:val="21"/>
          <w:szCs w:val="21"/>
        </w:rPr>
        <w:t>app.use</w:t>
      </w:r>
      <w:proofErr w:type="spellEnd"/>
      <w:r>
        <w:rPr>
          <w:rFonts w:ascii="Consolas" w:eastAsia="Times New Roman" w:hAnsi="Consolas" w:cs="Times New Roman"/>
          <w:color w:val="6A9955"/>
          <w:sz w:val="21"/>
          <w:szCs w:val="21"/>
        </w:rPr>
        <w:t xml:space="preserve">((err, </w:t>
      </w:r>
      <w:proofErr w:type="spellStart"/>
      <w:r>
        <w:rPr>
          <w:rFonts w:ascii="Consolas" w:eastAsia="Times New Roman" w:hAnsi="Consolas" w:cs="Times New Roman"/>
          <w:color w:val="6A9955"/>
          <w:sz w:val="21"/>
          <w:szCs w:val="21"/>
        </w:rPr>
        <w:t>req</w:t>
      </w:r>
      <w:proofErr w:type="spellEnd"/>
      <w:r>
        <w:rPr>
          <w:rFonts w:ascii="Consolas" w:eastAsia="Times New Roman" w:hAnsi="Consolas" w:cs="Times New Roman"/>
          <w:color w:val="6A9955"/>
          <w:sz w:val="21"/>
          <w:szCs w:val="21"/>
        </w:rPr>
        <w:t>, res, next) =&gt; {}) method</w:t>
      </w:r>
    </w:p>
    <w:p w14:paraId="20175EAD"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3B97E4D2"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w:t>
      </w:r>
    </w:p>
    <w:p w14:paraId="4D321B30"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p>
    <w:p w14:paraId="1649E48B"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//home page</w:t>
      </w:r>
    </w:p>
    <w:p w14:paraId="2BD175C0"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get</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1D9F04A5"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
    <w:p w14:paraId="7881E2C3"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"second"</w:t>
      </w:r>
      <w:r w:rsidRPr="0052019D">
        <w:rPr>
          <w:rFonts w:ascii="Consolas" w:eastAsia="Times New Roman" w:hAnsi="Consolas" w:cs="Times New Roman"/>
          <w:color w:val="D4D4D4"/>
          <w:sz w:val="21"/>
          <w:szCs w:val="21"/>
        </w:rPr>
        <w:t>)</w:t>
      </w:r>
    </w:p>
    <w:p w14:paraId="29E55537"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send</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CE9178"/>
          <w:sz w:val="21"/>
          <w:szCs w:val="21"/>
        </w:rPr>
        <w:t>"YELP CAMP!"</w:t>
      </w:r>
      <w:r w:rsidRPr="0052019D">
        <w:rPr>
          <w:rFonts w:ascii="Consolas" w:eastAsia="Times New Roman" w:hAnsi="Consolas" w:cs="Times New Roman"/>
          <w:color w:val="D4D4D4"/>
          <w:sz w:val="21"/>
          <w:szCs w:val="21"/>
        </w:rPr>
        <w:t>);</w:t>
      </w:r>
    </w:p>
    <w:p w14:paraId="5E02FAEA" w14:textId="77777777" w:rsidR="001C6B12"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w:t>
      </w:r>
    </w:p>
    <w:p w14:paraId="3360DE57" w14:textId="77777777" w:rsidR="001C6B12" w:rsidRDefault="001C6B12" w:rsidP="001C6B12">
      <w:pPr>
        <w:shd w:val="clear" w:color="auto" w:fill="1E1E1E"/>
        <w:spacing w:after="0" w:line="285" w:lineRule="atLeast"/>
        <w:rPr>
          <w:rFonts w:ascii="Consolas" w:eastAsia="Times New Roman" w:hAnsi="Consolas" w:cs="Times New Roman"/>
          <w:color w:val="D4D4D4"/>
          <w:sz w:val="21"/>
          <w:szCs w:val="21"/>
        </w:rPr>
      </w:pPr>
    </w:p>
    <w:p w14:paraId="263E88B2" w14:textId="77777777" w:rsidR="001C6B12"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The function inside </w:t>
      </w:r>
      <w:proofErr w:type="spellStart"/>
      <w:r>
        <w:rPr>
          <w:rFonts w:ascii="Consolas" w:eastAsia="Times New Roman" w:hAnsi="Consolas" w:cs="Times New Roman"/>
          <w:color w:val="6A9955"/>
          <w:sz w:val="21"/>
          <w:szCs w:val="21"/>
        </w:rPr>
        <w:t>app.use</w:t>
      </w:r>
      <w:proofErr w:type="spellEnd"/>
      <w:r>
        <w:rPr>
          <w:rFonts w:ascii="Consolas" w:eastAsia="Times New Roman" w:hAnsi="Consolas" w:cs="Times New Roman"/>
          <w:color w:val="6A9955"/>
          <w:sz w:val="21"/>
          <w:szCs w:val="21"/>
        </w:rPr>
        <w:t xml:space="preserve"> is called as error handling middleware</w:t>
      </w:r>
    </w:p>
    <w:p w14:paraId="480EED61"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proofErr w:type="spellStart"/>
      <w:r w:rsidRPr="0052019D">
        <w:rPr>
          <w:rFonts w:ascii="Consolas" w:eastAsia="Times New Roman" w:hAnsi="Consolas" w:cs="Times New Roman"/>
          <w:color w:val="4FC1FF"/>
          <w:sz w:val="21"/>
          <w:szCs w:val="21"/>
        </w:rPr>
        <w:t>app</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use</w:t>
      </w:r>
      <w:proofErr w:type="spellEnd"/>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 </w:t>
      </w:r>
      <w:proofErr w:type="spellStart"/>
      <w:r w:rsidRPr="0052019D">
        <w:rPr>
          <w:rFonts w:ascii="Consolas" w:eastAsia="Times New Roman" w:hAnsi="Consolas" w:cs="Times New Roman"/>
          <w:color w:val="9CDCFE"/>
          <w:sz w:val="21"/>
          <w:szCs w:val="21"/>
        </w:rPr>
        <w:t>req</w:t>
      </w:r>
      <w:proofErr w:type="spellEnd"/>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res</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next</w:t>
      </w: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569CD6"/>
          <w:sz w:val="21"/>
          <w:szCs w:val="21"/>
        </w:rPr>
        <w:t>=&gt;</w:t>
      </w:r>
      <w:r w:rsidRPr="0052019D">
        <w:rPr>
          <w:rFonts w:ascii="Consolas" w:eastAsia="Times New Roman" w:hAnsi="Consolas" w:cs="Times New Roman"/>
          <w:color w:val="D4D4D4"/>
          <w:sz w:val="21"/>
          <w:szCs w:val="21"/>
        </w:rPr>
        <w:t> {</w:t>
      </w:r>
    </w:p>
    <w:p w14:paraId="7FB57E79" w14:textId="77777777"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sidRPr="0052019D">
        <w:rPr>
          <w:rFonts w:ascii="Consolas" w:eastAsia="Times New Roman" w:hAnsi="Consolas" w:cs="Times New Roman"/>
          <w:color w:val="9CDCFE"/>
          <w:sz w:val="21"/>
          <w:szCs w:val="21"/>
        </w:rPr>
        <w:t>console</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DCDCAA"/>
          <w:sz w:val="21"/>
          <w:szCs w:val="21"/>
        </w:rPr>
        <w:t>log</w:t>
      </w:r>
      <w:r w:rsidRPr="0052019D">
        <w:rPr>
          <w:rFonts w:ascii="Consolas" w:eastAsia="Times New Roman" w:hAnsi="Consolas" w:cs="Times New Roman"/>
          <w:color w:val="D4D4D4"/>
          <w:sz w:val="21"/>
          <w:szCs w:val="21"/>
        </w:rPr>
        <w:t>(</w:t>
      </w:r>
      <w:r w:rsidRPr="0052019D">
        <w:rPr>
          <w:rFonts w:ascii="Consolas" w:eastAsia="Times New Roman" w:hAnsi="Consolas" w:cs="Times New Roman"/>
          <w:color w:val="9CDCFE"/>
          <w:sz w:val="21"/>
          <w:szCs w:val="21"/>
        </w:rPr>
        <w:t>err</w:t>
      </w:r>
      <w:r w:rsidRPr="0052019D">
        <w:rPr>
          <w:rFonts w:ascii="Consolas" w:eastAsia="Times New Roman" w:hAnsi="Consolas" w:cs="Times New Roman"/>
          <w:color w:val="D4D4D4"/>
          <w:sz w:val="21"/>
          <w:szCs w:val="21"/>
        </w:rPr>
        <w:t>);</w:t>
      </w:r>
    </w:p>
    <w:p w14:paraId="70C1D8CC" w14:textId="6063EFC0" w:rsidR="001C6B12" w:rsidRDefault="001C6B12" w:rsidP="001C6B12">
      <w:pPr>
        <w:shd w:val="clear" w:color="auto" w:fill="1E1E1E"/>
        <w:spacing w:after="0" w:line="285" w:lineRule="atLeast"/>
        <w:rPr>
          <w:rFonts w:ascii="Consolas" w:eastAsia="Times New Roman" w:hAnsi="Consolas" w:cs="Times New Roman"/>
          <w:color w:val="D4D4D4"/>
          <w:sz w:val="21"/>
          <w:szCs w:val="21"/>
        </w:rPr>
      </w:pPr>
      <w:r w:rsidRPr="0052019D">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 xml:space="preserve">next(err); </w:t>
      </w:r>
      <w:r w:rsidRPr="0052019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this next will look for the error handling </w:t>
      </w:r>
      <w:proofErr w:type="spellStart"/>
      <w:r>
        <w:rPr>
          <w:rFonts w:ascii="Consolas" w:eastAsia="Times New Roman" w:hAnsi="Consolas" w:cs="Times New Roman"/>
          <w:color w:val="6A9955"/>
          <w:sz w:val="21"/>
          <w:szCs w:val="21"/>
        </w:rPr>
        <w:t>middlewares</w:t>
      </w:r>
      <w:proofErr w:type="spellEnd"/>
      <w:r>
        <w:rPr>
          <w:rFonts w:ascii="Consolas" w:eastAsia="Times New Roman" w:hAnsi="Consolas" w:cs="Times New Roman"/>
          <w:color w:val="6A9955"/>
          <w:sz w:val="21"/>
          <w:szCs w:val="21"/>
        </w:rPr>
        <w:t xml:space="preserve"> defined below, if express does not find any error handling middleware, it will just trigger the default error handler of express</w:t>
      </w:r>
    </w:p>
    <w:p w14:paraId="6F31D417" w14:textId="23C24840" w:rsidR="001C6B12" w:rsidRPr="0052019D" w:rsidRDefault="001C6B12" w:rsidP="001C6B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5B9B35E" w14:textId="6CFEBFDC" w:rsidR="001C6B12" w:rsidRDefault="001C6B12" w:rsidP="001C6B12">
      <w:pPr>
        <w:rPr>
          <w:rFonts w:ascii="Consolas" w:eastAsia="Times New Roman" w:hAnsi="Consolas" w:cs="Times New Roman"/>
          <w:color w:val="D4D4D4"/>
          <w:sz w:val="21"/>
          <w:szCs w:val="21"/>
        </w:rPr>
      </w:pPr>
    </w:p>
    <w:p w14:paraId="04133B96" w14:textId="676C72EA" w:rsidR="00493A50" w:rsidRPr="00493A50" w:rsidRDefault="00493A50" w:rsidP="001C6B12">
      <w:pPr>
        <w:rPr>
          <w:rFonts w:eastAsia="Times New Roman" w:cstheme="minorHAnsi"/>
          <w:b/>
          <w:bCs/>
        </w:rPr>
      </w:pPr>
      <w:r w:rsidRPr="00493A50">
        <w:rPr>
          <w:rFonts w:eastAsia="Times New Roman" w:cstheme="minorHAnsi"/>
          <w:b/>
          <w:bCs/>
        </w:rPr>
        <w:t>Our Custom Error Class</w:t>
      </w:r>
    </w:p>
    <w:p w14:paraId="46816A20" w14:textId="293511D8" w:rsidR="00493A50" w:rsidRDefault="00720542" w:rsidP="001C6B12">
      <w:r>
        <w:t xml:space="preserve">Refer: </w:t>
      </w:r>
      <w:hyperlink r:id="rId29" w:history="1">
        <w:r w:rsidRPr="00752FB7">
          <w:rPr>
            <w:rStyle w:val="Hyperlink"/>
          </w:rPr>
          <w:t>https:/expressjs.com/</w:t>
        </w:r>
        <w:proofErr w:type="spellStart"/>
        <w:r w:rsidRPr="00752FB7">
          <w:rPr>
            <w:rStyle w:val="Hyperlink"/>
          </w:rPr>
          <w:t>en</w:t>
        </w:r>
        <w:proofErr w:type="spellEnd"/>
        <w:r w:rsidRPr="00752FB7">
          <w:rPr>
            <w:rStyle w:val="Hyperlink"/>
          </w:rPr>
          <w:t>/guide/error-handling.html</w:t>
        </w:r>
      </w:hyperlink>
    </w:p>
    <w:p w14:paraId="73FA4563" w14:textId="4E2429F6" w:rsidR="00720542" w:rsidRDefault="00720542" w:rsidP="001C6B12">
      <w:r>
        <w:t>In the docs it is written that</w:t>
      </w:r>
    </w:p>
    <w:p w14:paraId="10A74882" w14:textId="77777777" w:rsidR="00720542" w:rsidRPr="00720542" w:rsidRDefault="00720542" w:rsidP="00720542">
      <w:pPr>
        <w:spacing w:before="150" w:after="150" w:line="324" w:lineRule="atLeast"/>
        <w:rPr>
          <w:rFonts w:ascii="Open Sans" w:eastAsia="Times New Roman" w:hAnsi="Open Sans" w:cs="Open Sans"/>
          <w:color w:val="555555"/>
          <w:sz w:val="21"/>
          <w:szCs w:val="21"/>
        </w:rPr>
      </w:pPr>
      <w:r w:rsidRPr="00720542">
        <w:rPr>
          <w:rFonts w:ascii="Open Sans" w:eastAsia="Times New Roman" w:hAnsi="Open Sans" w:cs="Open Sans"/>
          <w:color w:val="555555"/>
          <w:sz w:val="21"/>
          <w:szCs w:val="21"/>
        </w:rPr>
        <w:t>When an error is written, the following information is added to the response:</w:t>
      </w:r>
    </w:p>
    <w:p w14:paraId="7C956862" w14:textId="77777777" w:rsidR="00720542" w:rsidRPr="00720542" w:rsidRDefault="00720542" w:rsidP="00720542">
      <w:pPr>
        <w:numPr>
          <w:ilvl w:val="0"/>
          <w:numId w:val="31"/>
        </w:numPr>
        <w:spacing w:before="100" w:beforeAutospacing="1" w:after="100" w:afterAutospacing="1" w:line="240" w:lineRule="auto"/>
        <w:rPr>
          <w:rFonts w:ascii="Open Sans" w:eastAsia="Times New Roman" w:hAnsi="Open Sans" w:cs="Open Sans"/>
          <w:color w:val="555555"/>
          <w:sz w:val="21"/>
          <w:szCs w:val="21"/>
        </w:rPr>
      </w:pPr>
      <w:r w:rsidRPr="00720542">
        <w:rPr>
          <w:rFonts w:ascii="Open Sans" w:eastAsia="Times New Roman" w:hAnsi="Open Sans" w:cs="Open Sans"/>
          <w:color w:val="555555"/>
          <w:sz w:val="21"/>
          <w:szCs w:val="21"/>
        </w:rPr>
        <w:t>The </w:t>
      </w:r>
      <w:proofErr w:type="spellStart"/>
      <w:r w:rsidRPr="00720542">
        <w:rPr>
          <w:rFonts w:ascii="Courier New" w:eastAsia="Times New Roman" w:hAnsi="Courier New" w:cs="Courier New"/>
          <w:color w:val="333333"/>
          <w:sz w:val="20"/>
          <w:szCs w:val="20"/>
        </w:rPr>
        <w:t>res.statusCode</w:t>
      </w:r>
      <w:proofErr w:type="spellEnd"/>
      <w:r w:rsidRPr="00720542">
        <w:rPr>
          <w:rFonts w:ascii="Open Sans" w:eastAsia="Times New Roman" w:hAnsi="Open Sans" w:cs="Open Sans"/>
          <w:color w:val="555555"/>
          <w:sz w:val="21"/>
          <w:szCs w:val="21"/>
        </w:rPr>
        <w:t> is set from </w:t>
      </w:r>
      <w:proofErr w:type="spellStart"/>
      <w:r w:rsidRPr="00720542">
        <w:rPr>
          <w:rFonts w:ascii="Courier New" w:eastAsia="Times New Roman" w:hAnsi="Courier New" w:cs="Courier New"/>
          <w:color w:val="333333"/>
          <w:sz w:val="20"/>
          <w:szCs w:val="20"/>
        </w:rPr>
        <w:t>err.status</w:t>
      </w:r>
      <w:proofErr w:type="spellEnd"/>
      <w:r w:rsidRPr="00720542">
        <w:rPr>
          <w:rFonts w:ascii="Open Sans" w:eastAsia="Times New Roman" w:hAnsi="Open Sans" w:cs="Open Sans"/>
          <w:color w:val="555555"/>
          <w:sz w:val="21"/>
          <w:szCs w:val="21"/>
        </w:rPr>
        <w:t> (or </w:t>
      </w:r>
      <w:proofErr w:type="spellStart"/>
      <w:r w:rsidRPr="00720542">
        <w:rPr>
          <w:rFonts w:ascii="Courier New" w:eastAsia="Times New Roman" w:hAnsi="Courier New" w:cs="Courier New"/>
          <w:color w:val="333333"/>
          <w:sz w:val="20"/>
          <w:szCs w:val="20"/>
        </w:rPr>
        <w:t>err.statusCode</w:t>
      </w:r>
      <w:proofErr w:type="spellEnd"/>
      <w:r w:rsidRPr="00720542">
        <w:rPr>
          <w:rFonts w:ascii="Open Sans" w:eastAsia="Times New Roman" w:hAnsi="Open Sans" w:cs="Open Sans"/>
          <w:color w:val="555555"/>
          <w:sz w:val="21"/>
          <w:szCs w:val="21"/>
        </w:rPr>
        <w:t>). If this value is outside the 4xx or 5xx range, it will be set to 500.</w:t>
      </w:r>
    </w:p>
    <w:p w14:paraId="0AD26A8C" w14:textId="77777777" w:rsidR="00720542" w:rsidRPr="00720542" w:rsidRDefault="00720542" w:rsidP="00720542">
      <w:pPr>
        <w:numPr>
          <w:ilvl w:val="0"/>
          <w:numId w:val="31"/>
        </w:numPr>
        <w:spacing w:before="100" w:beforeAutospacing="1" w:after="100" w:afterAutospacing="1" w:line="240" w:lineRule="auto"/>
        <w:rPr>
          <w:rFonts w:ascii="Open Sans" w:eastAsia="Times New Roman" w:hAnsi="Open Sans" w:cs="Open Sans"/>
          <w:color w:val="555555"/>
          <w:sz w:val="21"/>
          <w:szCs w:val="21"/>
        </w:rPr>
      </w:pPr>
      <w:r w:rsidRPr="00720542">
        <w:rPr>
          <w:rFonts w:ascii="Open Sans" w:eastAsia="Times New Roman" w:hAnsi="Open Sans" w:cs="Open Sans"/>
          <w:color w:val="555555"/>
          <w:sz w:val="21"/>
          <w:szCs w:val="21"/>
        </w:rPr>
        <w:t>The </w:t>
      </w:r>
      <w:proofErr w:type="spellStart"/>
      <w:r w:rsidRPr="00720542">
        <w:rPr>
          <w:rFonts w:ascii="Courier New" w:eastAsia="Times New Roman" w:hAnsi="Courier New" w:cs="Courier New"/>
          <w:color w:val="333333"/>
          <w:sz w:val="20"/>
          <w:szCs w:val="20"/>
        </w:rPr>
        <w:t>res.statusMessage</w:t>
      </w:r>
      <w:proofErr w:type="spellEnd"/>
      <w:r w:rsidRPr="00720542">
        <w:rPr>
          <w:rFonts w:ascii="Open Sans" w:eastAsia="Times New Roman" w:hAnsi="Open Sans" w:cs="Open Sans"/>
          <w:color w:val="555555"/>
          <w:sz w:val="21"/>
          <w:szCs w:val="21"/>
        </w:rPr>
        <w:t> is set according to the status code.</w:t>
      </w:r>
    </w:p>
    <w:p w14:paraId="454E228C" w14:textId="77777777" w:rsidR="00720542" w:rsidRPr="00720542" w:rsidRDefault="00720542" w:rsidP="00720542">
      <w:pPr>
        <w:numPr>
          <w:ilvl w:val="0"/>
          <w:numId w:val="31"/>
        </w:numPr>
        <w:spacing w:before="100" w:beforeAutospacing="1" w:after="100" w:afterAutospacing="1" w:line="240" w:lineRule="auto"/>
        <w:rPr>
          <w:rFonts w:ascii="Open Sans" w:eastAsia="Times New Roman" w:hAnsi="Open Sans" w:cs="Open Sans"/>
          <w:color w:val="555555"/>
          <w:sz w:val="21"/>
          <w:szCs w:val="21"/>
        </w:rPr>
      </w:pPr>
      <w:r w:rsidRPr="00720542">
        <w:rPr>
          <w:rFonts w:ascii="Open Sans" w:eastAsia="Times New Roman" w:hAnsi="Open Sans" w:cs="Open Sans"/>
          <w:color w:val="555555"/>
          <w:sz w:val="21"/>
          <w:szCs w:val="21"/>
        </w:rPr>
        <w:lastRenderedPageBreak/>
        <w:t>The body will be the HTML of the status code message when in production environment, otherwise will be </w:t>
      </w:r>
      <w:proofErr w:type="spellStart"/>
      <w:r w:rsidRPr="00720542">
        <w:rPr>
          <w:rFonts w:ascii="Courier New" w:eastAsia="Times New Roman" w:hAnsi="Courier New" w:cs="Courier New"/>
          <w:color w:val="333333"/>
          <w:sz w:val="20"/>
          <w:szCs w:val="20"/>
        </w:rPr>
        <w:t>err.stack</w:t>
      </w:r>
      <w:proofErr w:type="spellEnd"/>
      <w:r w:rsidRPr="00720542">
        <w:rPr>
          <w:rFonts w:ascii="Open Sans" w:eastAsia="Times New Roman" w:hAnsi="Open Sans" w:cs="Open Sans"/>
          <w:color w:val="555555"/>
          <w:sz w:val="21"/>
          <w:szCs w:val="21"/>
        </w:rPr>
        <w:t>.</w:t>
      </w:r>
    </w:p>
    <w:p w14:paraId="61903CB5" w14:textId="77777777" w:rsidR="00720542" w:rsidRPr="00720542" w:rsidRDefault="00720542" w:rsidP="00720542">
      <w:pPr>
        <w:numPr>
          <w:ilvl w:val="0"/>
          <w:numId w:val="31"/>
        </w:numPr>
        <w:spacing w:before="100" w:beforeAutospacing="1" w:after="100" w:afterAutospacing="1" w:line="240" w:lineRule="auto"/>
        <w:rPr>
          <w:rFonts w:ascii="Open Sans" w:eastAsia="Times New Roman" w:hAnsi="Open Sans" w:cs="Open Sans"/>
          <w:color w:val="555555"/>
          <w:sz w:val="21"/>
          <w:szCs w:val="21"/>
        </w:rPr>
      </w:pPr>
      <w:r w:rsidRPr="00720542">
        <w:rPr>
          <w:rFonts w:ascii="Open Sans" w:eastAsia="Times New Roman" w:hAnsi="Open Sans" w:cs="Open Sans"/>
          <w:color w:val="555555"/>
          <w:sz w:val="21"/>
          <w:szCs w:val="21"/>
        </w:rPr>
        <w:t>Any headers specified in an </w:t>
      </w:r>
      <w:proofErr w:type="spellStart"/>
      <w:r w:rsidRPr="00720542">
        <w:rPr>
          <w:rFonts w:ascii="Courier New" w:eastAsia="Times New Roman" w:hAnsi="Courier New" w:cs="Courier New"/>
          <w:color w:val="333333"/>
          <w:sz w:val="20"/>
          <w:szCs w:val="20"/>
        </w:rPr>
        <w:t>err.headers</w:t>
      </w:r>
      <w:proofErr w:type="spellEnd"/>
      <w:r w:rsidRPr="00720542">
        <w:rPr>
          <w:rFonts w:ascii="Open Sans" w:eastAsia="Times New Roman" w:hAnsi="Open Sans" w:cs="Open Sans"/>
          <w:color w:val="555555"/>
          <w:sz w:val="21"/>
          <w:szCs w:val="21"/>
        </w:rPr>
        <w:t> object.</w:t>
      </w:r>
    </w:p>
    <w:p w14:paraId="5C6A9456" w14:textId="631BFFEC" w:rsidR="00720542" w:rsidRDefault="00720542" w:rsidP="001C6B12">
      <w:pPr>
        <w:rPr>
          <w:rFonts w:cstheme="minorHAnsi"/>
        </w:rPr>
      </w:pPr>
      <w:r>
        <w:rPr>
          <w:rFonts w:cstheme="minorHAnsi"/>
        </w:rPr>
        <w:t xml:space="preserve">According to the first point, whenever an error occurs, the </w:t>
      </w:r>
      <w:proofErr w:type="spellStart"/>
      <w:r>
        <w:rPr>
          <w:rFonts w:cstheme="minorHAnsi"/>
        </w:rPr>
        <w:t>res.statusCode</w:t>
      </w:r>
      <w:proofErr w:type="spellEnd"/>
      <w:r>
        <w:rPr>
          <w:rFonts w:cstheme="minorHAnsi"/>
        </w:rPr>
        <w:t xml:space="preserve"> is set to </w:t>
      </w:r>
      <w:proofErr w:type="spellStart"/>
      <w:r>
        <w:rPr>
          <w:rFonts w:cstheme="minorHAnsi"/>
        </w:rPr>
        <w:t>err.status</w:t>
      </w:r>
      <w:proofErr w:type="spellEnd"/>
      <w:r>
        <w:rPr>
          <w:rFonts w:cstheme="minorHAnsi"/>
        </w:rPr>
        <w:t xml:space="preserve">. That means, if we write our own error handling middleware, express will try to access </w:t>
      </w:r>
      <w:proofErr w:type="spellStart"/>
      <w:r>
        <w:rPr>
          <w:rFonts w:cstheme="minorHAnsi"/>
        </w:rPr>
        <w:t>err.status</w:t>
      </w:r>
      <w:proofErr w:type="spellEnd"/>
      <w:r>
        <w:rPr>
          <w:rFonts w:cstheme="minorHAnsi"/>
        </w:rPr>
        <w:t xml:space="preserve"> (The Error class DOES NOT have a status property)</w:t>
      </w:r>
    </w:p>
    <w:p w14:paraId="4435F985" w14:textId="77777777" w:rsidR="00F248A0" w:rsidRDefault="00F248A0" w:rsidP="001C6B12">
      <w:pPr>
        <w:rPr>
          <w:rFonts w:cstheme="minorHAnsi"/>
        </w:rPr>
      </w:pPr>
    </w:p>
    <w:p w14:paraId="37B126D4" w14:textId="44EE4F02" w:rsidR="00720542" w:rsidRDefault="00720542" w:rsidP="001C6B12">
      <w:pPr>
        <w:rPr>
          <w:rFonts w:cstheme="minorHAnsi"/>
        </w:rPr>
      </w:pPr>
      <w:r>
        <w:rPr>
          <w:rFonts w:cstheme="minorHAnsi"/>
        </w:rPr>
        <w:t xml:space="preserve">So we can create our own </w:t>
      </w:r>
      <w:r w:rsidR="00F248A0">
        <w:rPr>
          <w:rFonts w:cstheme="minorHAnsi"/>
        </w:rPr>
        <w:t>custom error class as defined below</w:t>
      </w:r>
    </w:p>
    <w:p w14:paraId="64A1B400"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569CD6"/>
          <w:sz w:val="21"/>
          <w:szCs w:val="21"/>
        </w:rPr>
        <w:t>class</w:t>
      </w: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4EC9B0"/>
          <w:sz w:val="21"/>
          <w:szCs w:val="21"/>
        </w:rPr>
        <w:t>AppError</w:t>
      </w:r>
      <w:proofErr w:type="spellEnd"/>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extends</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4EC9B0"/>
          <w:sz w:val="21"/>
          <w:szCs w:val="21"/>
        </w:rPr>
        <w:t>Error</w:t>
      </w:r>
      <w:r w:rsidRPr="00F248A0">
        <w:rPr>
          <w:rFonts w:ascii="Consolas" w:eastAsia="Times New Roman" w:hAnsi="Consolas" w:cs="Times New Roman"/>
          <w:color w:val="D4D4D4"/>
          <w:sz w:val="21"/>
          <w:szCs w:val="21"/>
        </w:rPr>
        <w:t>{</w:t>
      </w:r>
    </w:p>
    <w:p w14:paraId="2A834E41"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constructor</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9CDCFE"/>
          <w:sz w:val="21"/>
          <w:szCs w:val="21"/>
        </w:rPr>
        <w:t>message</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9CDCFE"/>
          <w:sz w:val="21"/>
          <w:szCs w:val="21"/>
        </w:rPr>
        <w:t>status</w:t>
      </w:r>
      <w:r w:rsidRPr="00F248A0">
        <w:rPr>
          <w:rFonts w:ascii="Consolas" w:eastAsia="Times New Roman" w:hAnsi="Consolas" w:cs="Times New Roman"/>
          <w:color w:val="D4D4D4"/>
          <w:sz w:val="21"/>
          <w:szCs w:val="21"/>
        </w:rPr>
        <w:t>){</w:t>
      </w:r>
    </w:p>
    <w:p w14:paraId="0A5DCD76"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super</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6A9955"/>
          <w:sz w:val="21"/>
          <w:szCs w:val="21"/>
        </w:rPr>
        <w:t>//calling the constructor of parent class</w:t>
      </w:r>
    </w:p>
    <w:p w14:paraId="4B9FE409"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569CD6"/>
          <w:sz w:val="21"/>
          <w:szCs w:val="21"/>
        </w:rPr>
        <w:t>this</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9CDCFE"/>
          <w:sz w:val="21"/>
          <w:szCs w:val="21"/>
        </w:rPr>
        <w:t>message</w:t>
      </w:r>
      <w:proofErr w:type="spellEnd"/>
      <w:r w:rsidRPr="00F248A0">
        <w:rPr>
          <w:rFonts w:ascii="Consolas" w:eastAsia="Times New Roman" w:hAnsi="Consolas" w:cs="Times New Roman"/>
          <w:color w:val="D4D4D4"/>
          <w:sz w:val="21"/>
          <w:szCs w:val="21"/>
        </w:rPr>
        <w:t> = </w:t>
      </w:r>
      <w:r w:rsidRPr="00F248A0">
        <w:rPr>
          <w:rFonts w:ascii="Consolas" w:eastAsia="Times New Roman" w:hAnsi="Consolas" w:cs="Times New Roman"/>
          <w:color w:val="9CDCFE"/>
          <w:sz w:val="21"/>
          <w:szCs w:val="21"/>
        </w:rPr>
        <w:t>message</w:t>
      </w:r>
      <w:r w:rsidRPr="00F248A0">
        <w:rPr>
          <w:rFonts w:ascii="Consolas" w:eastAsia="Times New Roman" w:hAnsi="Consolas" w:cs="Times New Roman"/>
          <w:color w:val="D4D4D4"/>
          <w:sz w:val="21"/>
          <w:szCs w:val="21"/>
        </w:rPr>
        <w:t>;</w:t>
      </w:r>
    </w:p>
    <w:p w14:paraId="4FFC01A3"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569CD6"/>
          <w:sz w:val="21"/>
          <w:szCs w:val="21"/>
        </w:rPr>
        <w:t>this</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9CDCFE"/>
          <w:sz w:val="21"/>
          <w:szCs w:val="21"/>
        </w:rPr>
        <w:t>status</w:t>
      </w:r>
      <w:proofErr w:type="spellEnd"/>
      <w:r w:rsidRPr="00F248A0">
        <w:rPr>
          <w:rFonts w:ascii="Consolas" w:eastAsia="Times New Roman" w:hAnsi="Consolas" w:cs="Times New Roman"/>
          <w:color w:val="D4D4D4"/>
          <w:sz w:val="21"/>
          <w:szCs w:val="21"/>
        </w:rPr>
        <w:t> = </w:t>
      </w:r>
      <w:r w:rsidRPr="00F248A0">
        <w:rPr>
          <w:rFonts w:ascii="Consolas" w:eastAsia="Times New Roman" w:hAnsi="Consolas" w:cs="Times New Roman"/>
          <w:color w:val="9CDCFE"/>
          <w:sz w:val="21"/>
          <w:szCs w:val="21"/>
        </w:rPr>
        <w:t>status</w:t>
      </w:r>
      <w:r w:rsidRPr="00F248A0">
        <w:rPr>
          <w:rFonts w:ascii="Consolas" w:eastAsia="Times New Roman" w:hAnsi="Consolas" w:cs="Times New Roman"/>
          <w:color w:val="D4D4D4"/>
          <w:sz w:val="21"/>
          <w:szCs w:val="21"/>
        </w:rPr>
        <w:t>;</w:t>
      </w:r>
    </w:p>
    <w:p w14:paraId="11D7B84A"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p>
    <w:p w14:paraId="1BC59BD8"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w:t>
      </w:r>
    </w:p>
    <w:p w14:paraId="0559DA65" w14:textId="06F86059" w:rsidR="00F248A0" w:rsidRDefault="00F248A0" w:rsidP="001C6B12">
      <w:pPr>
        <w:rPr>
          <w:rFonts w:cstheme="minorHAnsi"/>
        </w:rPr>
      </w:pPr>
    </w:p>
    <w:p w14:paraId="7F3356DF" w14:textId="77777777" w:rsidR="00F248A0" w:rsidRDefault="00F248A0" w:rsidP="00F248A0">
      <w:pPr>
        <w:shd w:val="clear" w:color="auto" w:fill="1E1E1E"/>
        <w:spacing w:after="0" w:line="285" w:lineRule="atLeast"/>
        <w:rPr>
          <w:rFonts w:ascii="Consolas" w:eastAsia="Times New Roman" w:hAnsi="Consolas" w:cs="Times New Roman"/>
          <w:color w:val="C586C0"/>
          <w:sz w:val="21"/>
          <w:szCs w:val="21"/>
        </w:rPr>
      </w:pPr>
    </w:p>
    <w:p w14:paraId="25CC351F" w14:textId="4FD71C5E" w:rsid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C586C0"/>
          <w:sz w:val="21"/>
          <w:szCs w:val="21"/>
        </w:rPr>
        <w:t>throw</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new</w:t>
      </w: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4EC9B0"/>
          <w:sz w:val="21"/>
          <w:szCs w:val="21"/>
        </w:rPr>
        <w:t>AppError</w:t>
      </w:r>
      <w:proofErr w:type="spellEnd"/>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CE9178"/>
          <w:sz w:val="21"/>
          <w:szCs w:val="21"/>
        </w:rPr>
        <w:t>"Error"</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B5CEA8"/>
          <w:sz w:val="21"/>
          <w:szCs w:val="21"/>
        </w:rPr>
        <w:t>401</w:t>
      </w:r>
      <w:r w:rsidRPr="00F248A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248A0">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in any of the get requests, we can throw an error like this</w:t>
      </w:r>
    </w:p>
    <w:p w14:paraId="4E52D825"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p>
    <w:p w14:paraId="0194F6A0" w14:textId="591D3287" w:rsidR="00F248A0" w:rsidRDefault="00F248A0" w:rsidP="001C6B12">
      <w:pPr>
        <w:rPr>
          <w:rFonts w:cstheme="minorHAnsi"/>
        </w:rPr>
      </w:pPr>
    </w:p>
    <w:p w14:paraId="50283F2E" w14:textId="7BB5B86E" w:rsidR="00F248A0" w:rsidRDefault="00F248A0" w:rsidP="001C6B12">
      <w:pPr>
        <w:rPr>
          <w:rFonts w:cstheme="minorHAnsi"/>
        </w:rPr>
      </w:pPr>
      <w:r>
        <w:rPr>
          <w:rFonts w:cstheme="minorHAnsi"/>
        </w:rPr>
        <w:t>To handle the error, we can write our middleware like this:</w:t>
      </w:r>
    </w:p>
    <w:p w14:paraId="740BD955"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proofErr w:type="spellStart"/>
      <w:r w:rsidRPr="00F248A0">
        <w:rPr>
          <w:rFonts w:ascii="Consolas" w:eastAsia="Times New Roman" w:hAnsi="Consolas" w:cs="Times New Roman"/>
          <w:color w:val="4FC1FF"/>
          <w:sz w:val="21"/>
          <w:szCs w:val="21"/>
        </w:rPr>
        <w:t>app</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DCDCAA"/>
          <w:sz w:val="21"/>
          <w:szCs w:val="21"/>
        </w:rPr>
        <w:t>use</w:t>
      </w:r>
      <w:proofErr w:type="spellEnd"/>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9CDCFE"/>
          <w:sz w:val="21"/>
          <w:szCs w:val="21"/>
        </w:rPr>
        <w:t>err</w:t>
      </w: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9CDCFE"/>
          <w:sz w:val="21"/>
          <w:szCs w:val="21"/>
        </w:rPr>
        <w:t>req</w:t>
      </w:r>
      <w:proofErr w:type="spellEnd"/>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9CDCFE"/>
          <w:sz w:val="21"/>
          <w:szCs w:val="21"/>
        </w:rPr>
        <w:t>res</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9CDCFE"/>
          <w:sz w:val="21"/>
          <w:szCs w:val="21"/>
        </w:rPr>
        <w:t>next</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=&gt;</w:t>
      </w:r>
      <w:r w:rsidRPr="00F248A0">
        <w:rPr>
          <w:rFonts w:ascii="Consolas" w:eastAsia="Times New Roman" w:hAnsi="Consolas" w:cs="Times New Roman"/>
          <w:color w:val="D4D4D4"/>
          <w:sz w:val="21"/>
          <w:szCs w:val="21"/>
        </w:rPr>
        <w:t> {</w:t>
      </w:r>
    </w:p>
    <w:p w14:paraId="059D9455"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569CD6"/>
          <w:sz w:val="21"/>
          <w:szCs w:val="21"/>
        </w:rPr>
        <w:t>const</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4FC1FF"/>
          <w:sz w:val="21"/>
          <w:szCs w:val="21"/>
        </w:rPr>
        <w:t>message</w:t>
      </w:r>
      <w:r w:rsidRPr="00F248A0">
        <w:rPr>
          <w:rFonts w:ascii="Consolas" w:eastAsia="Times New Roman" w:hAnsi="Consolas" w:cs="Times New Roman"/>
          <w:color w:val="D4D4D4"/>
          <w:sz w:val="21"/>
          <w:szCs w:val="21"/>
        </w:rPr>
        <w:t> = </w:t>
      </w:r>
      <w:r w:rsidRPr="00F248A0">
        <w:rPr>
          <w:rFonts w:ascii="Consolas" w:eastAsia="Times New Roman" w:hAnsi="Consolas" w:cs="Times New Roman"/>
          <w:color w:val="CE9178"/>
          <w:sz w:val="21"/>
          <w:szCs w:val="21"/>
        </w:rPr>
        <w:t>'AN Error has occured'</w:t>
      </w:r>
      <w:r w:rsidRPr="00F248A0">
        <w:rPr>
          <w:rFonts w:ascii="Consolas" w:eastAsia="Times New Roman" w:hAnsi="Consolas" w:cs="Times New Roman"/>
          <w:color w:val="D4D4D4"/>
          <w:sz w:val="21"/>
          <w:szCs w:val="21"/>
        </w:rPr>
        <w:t>, </w:t>
      </w:r>
      <w:r w:rsidRPr="00F248A0">
        <w:rPr>
          <w:rFonts w:ascii="Consolas" w:eastAsia="Times New Roman" w:hAnsi="Consolas" w:cs="Times New Roman"/>
          <w:color w:val="4FC1FF"/>
          <w:sz w:val="21"/>
          <w:szCs w:val="21"/>
        </w:rPr>
        <w:t>status</w:t>
      </w:r>
      <w:r w:rsidRPr="00F248A0">
        <w:rPr>
          <w:rFonts w:ascii="Consolas" w:eastAsia="Times New Roman" w:hAnsi="Consolas" w:cs="Times New Roman"/>
          <w:color w:val="D4D4D4"/>
          <w:sz w:val="21"/>
          <w:szCs w:val="21"/>
        </w:rPr>
        <w:t> = </w:t>
      </w:r>
      <w:r w:rsidRPr="00F248A0">
        <w:rPr>
          <w:rFonts w:ascii="Consolas" w:eastAsia="Times New Roman" w:hAnsi="Consolas" w:cs="Times New Roman"/>
          <w:color w:val="CE9178"/>
          <w:sz w:val="21"/>
          <w:szCs w:val="21"/>
        </w:rPr>
        <w:t>'404'</w:t>
      </w:r>
      <w:r w:rsidRPr="00F248A0">
        <w:rPr>
          <w:rFonts w:ascii="Consolas" w:eastAsia="Times New Roman" w:hAnsi="Consolas" w:cs="Times New Roman"/>
          <w:color w:val="D4D4D4"/>
          <w:sz w:val="21"/>
          <w:szCs w:val="21"/>
        </w:rPr>
        <w:t>} = </w:t>
      </w:r>
      <w:r w:rsidRPr="00F248A0">
        <w:rPr>
          <w:rFonts w:ascii="Consolas" w:eastAsia="Times New Roman" w:hAnsi="Consolas" w:cs="Times New Roman"/>
          <w:color w:val="9CDCFE"/>
          <w:sz w:val="21"/>
          <w:szCs w:val="21"/>
        </w:rPr>
        <w:t>err</w:t>
      </w:r>
      <w:r w:rsidRPr="00F248A0">
        <w:rPr>
          <w:rFonts w:ascii="Consolas" w:eastAsia="Times New Roman" w:hAnsi="Consolas" w:cs="Times New Roman"/>
          <w:color w:val="D4D4D4"/>
          <w:sz w:val="21"/>
          <w:szCs w:val="21"/>
        </w:rPr>
        <w:t>;</w:t>
      </w:r>
    </w:p>
    <w:p w14:paraId="09503D80"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9CDCFE"/>
          <w:sz w:val="21"/>
          <w:szCs w:val="21"/>
        </w:rPr>
        <w:t>res</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DCDCAA"/>
          <w:sz w:val="21"/>
          <w:szCs w:val="21"/>
        </w:rPr>
        <w:t>status</w:t>
      </w:r>
      <w:proofErr w:type="spellEnd"/>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4FC1FF"/>
          <w:sz w:val="21"/>
          <w:szCs w:val="21"/>
        </w:rPr>
        <w:t>status</w:t>
      </w:r>
      <w:r w:rsidRPr="00F248A0">
        <w:rPr>
          <w:rFonts w:ascii="Consolas" w:eastAsia="Times New Roman" w:hAnsi="Consolas" w:cs="Times New Roman"/>
          <w:color w:val="D4D4D4"/>
          <w:sz w:val="21"/>
          <w:szCs w:val="21"/>
        </w:rPr>
        <w:t>);</w:t>
      </w:r>
    </w:p>
    <w:p w14:paraId="665408F3"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    </w:t>
      </w:r>
      <w:proofErr w:type="spellStart"/>
      <w:r w:rsidRPr="00F248A0">
        <w:rPr>
          <w:rFonts w:ascii="Consolas" w:eastAsia="Times New Roman" w:hAnsi="Consolas" w:cs="Times New Roman"/>
          <w:color w:val="9CDCFE"/>
          <w:sz w:val="21"/>
          <w:szCs w:val="21"/>
        </w:rPr>
        <w:t>res</w:t>
      </w:r>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DCDCAA"/>
          <w:sz w:val="21"/>
          <w:szCs w:val="21"/>
        </w:rPr>
        <w:t>send</w:t>
      </w:r>
      <w:proofErr w:type="spellEnd"/>
      <w:r w:rsidRPr="00F248A0">
        <w:rPr>
          <w:rFonts w:ascii="Consolas" w:eastAsia="Times New Roman" w:hAnsi="Consolas" w:cs="Times New Roman"/>
          <w:color w:val="D4D4D4"/>
          <w:sz w:val="21"/>
          <w:szCs w:val="21"/>
        </w:rPr>
        <w:t>(</w:t>
      </w:r>
      <w:r w:rsidRPr="00F248A0">
        <w:rPr>
          <w:rFonts w:ascii="Consolas" w:eastAsia="Times New Roman" w:hAnsi="Consolas" w:cs="Times New Roman"/>
          <w:color w:val="4FC1FF"/>
          <w:sz w:val="21"/>
          <w:szCs w:val="21"/>
        </w:rPr>
        <w:t>message</w:t>
      </w:r>
      <w:r w:rsidRPr="00F248A0">
        <w:rPr>
          <w:rFonts w:ascii="Consolas" w:eastAsia="Times New Roman" w:hAnsi="Consolas" w:cs="Times New Roman"/>
          <w:color w:val="D4D4D4"/>
          <w:sz w:val="21"/>
          <w:szCs w:val="21"/>
        </w:rPr>
        <w:t>);</w:t>
      </w:r>
    </w:p>
    <w:p w14:paraId="40E84DFC" w14:textId="77777777" w:rsidR="00F248A0" w:rsidRPr="00F248A0" w:rsidRDefault="00F248A0" w:rsidP="00F248A0">
      <w:pPr>
        <w:shd w:val="clear" w:color="auto" w:fill="1E1E1E"/>
        <w:spacing w:after="0" w:line="285" w:lineRule="atLeast"/>
        <w:rPr>
          <w:rFonts w:ascii="Consolas" w:eastAsia="Times New Roman" w:hAnsi="Consolas" w:cs="Times New Roman"/>
          <w:color w:val="D4D4D4"/>
          <w:sz w:val="21"/>
          <w:szCs w:val="21"/>
        </w:rPr>
      </w:pPr>
      <w:r w:rsidRPr="00F248A0">
        <w:rPr>
          <w:rFonts w:ascii="Consolas" w:eastAsia="Times New Roman" w:hAnsi="Consolas" w:cs="Times New Roman"/>
          <w:color w:val="D4D4D4"/>
          <w:sz w:val="21"/>
          <w:szCs w:val="21"/>
        </w:rPr>
        <w:t>});</w:t>
      </w:r>
    </w:p>
    <w:p w14:paraId="05715B36" w14:textId="3CE7BD20" w:rsidR="00F248A0" w:rsidRPr="00D76E21" w:rsidRDefault="00F248A0" w:rsidP="001C6B12">
      <w:pPr>
        <w:rPr>
          <w:rFonts w:cstheme="minorHAnsi"/>
          <w:b/>
          <w:bCs/>
          <w:sz w:val="28"/>
          <w:szCs w:val="28"/>
        </w:rPr>
      </w:pPr>
    </w:p>
    <w:p w14:paraId="0E0E6CE5" w14:textId="3508F739" w:rsidR="00E010E8" w:rsidRDefault="00D76E21" w:rsidP="001C6B12">
      <w:pPr>
        <w:rPr>
          <w:rFonts w:cstheme="minorHAnsi"/>
          <w:b/>
          <w:bCs/>
          <w:sz w:val="28"/>
          <w:szCs w:val="28"/>
        </w:rPr>
      </w:pPr>
      <w:r w:rsidRPr="00D76E21">
        <w:rPr>
          <w:rFonts w:cstheme="minorHAnsi"/>
          <w:b/>
          <w:bCs/>
          <w:sz w:val="28"/>
          <w:szCs w:val="28"/>
        </w:rPr>
        <w:t>SECTION 43: YELP-CAMP: ERRORS AND VALIDATING DATA</w:t>
      </w:r>
    </w:p>
    <w:p w14:paraId="340120BF" w14:textId="285BFF14" w:rsidR="00D76E21" w:rsidRPr="00BA4CB4" w:rsidRDefault="00D76E21" w:rsidP="001C6B12">
      <w:pPr>
        <w:rPr>
          <w:rFonts w:cstheme="minorHAnsi"/>
          <w:b/>
          <w:bCs/>
        </w:rPr>
      </w:pPr>
      <w:r w:rsidRPr="00BA4CB4">
        <w:rPr>
          <w:rFonts w:cstheme="minorHAnsi"/>
          <w:b/>
          <w:bCs/>
        </w:rPr>
        <w:t>Client-Side form validations</w:t>
      </w:r>
      <w:r w:rsidR="00BA4CB4">
        <w:rPr>
          <w:rFonts w:cstheme="minorHAnsi"/>
          <w:b/>
          <w:bCs/>
        </w:rPr>
        <w:t>:</w:t>
      </w:r>
    </w:p>
    <w:p w14:paraId="12E483CF" w14:textId="54FF42D6" w:rsidR="00D76E21" w:rsidRDefault="00BA4CB4" w:rsidP="001C6B12">
      <w:pPr>
        <w:rPr>
          <w:rFonts w:cstheme="minorHAnsi"/>
        </w:rPr>
      </w:pPr>
      <w:r>
        <w:rPr>
          <w:rFonts w:cstheme="minorHAnsi"/>
        </w:rPr>
        <w:t xml:space="preserve">Refer: </w:t>
      </w:r>
      <w:hyperlink r:id="rId30" w:history="1">
        <w:r w:rsidRPr="00BA4CB4">
          <w:rPr>
            <w:rStyle w:val="Hyperlink"/>
            <w:rFonts w:cstheme="minorHAnsi"/>
          </w:rPr>
          <w:t>https://getbootstrap.com/docs/5.0/forms/validation/</w:t>
        </w:r>
      </w:hyperlink>
    </w:p>
    <w:p w14:paraId="5FB40007" w14:textId="119F35B6" w:rsidR="00BA4CB4" w:rsidRPr="00BA4CB4" w:rsidRDefault="00BA4CB4" w:rsidP="001C6B12">
      <w:pPr>
        <w:rPr>
          <w:rFonts w:cstheme="minorHAnsi"/>
          <w:b/>
          <w:bCs/>
        </w:rPr>
      </w:pPr>
      <w:r w:rsidRPr="00BA4CB4">
        <w:rPr>
          <w:rFonts w:cstheme="minorHAnsi"/>
          <w:b/>
          <w:bCs/>
        </w:rPr>
        <w:t>Basic Error Handler:</w:t>
      </w:r>
    </w:p>
    <w:p w14:paraId="23DC30DB" w14:textId="514AFBB4" w:rsidR="00BA4CB4" w:rsidRDefault="00BA4CB4" w:rsidP="001C6B12">
      <w:pPr>
        <w:rPr>
          <w:rFonts w:cstheme="minorHAnsi"/>
        </w:rPr>
      </w:pPr>
      <w:r w:rsidRPr="00BA4CB4">
        <w:rPr>
          <w:rFonts w:cstheme="minorHAnsi"/>
          <w:color w:val="833C0B" w:themeColor="accent2" w:themeShade="80"/>
        </w:rPr>
        <w:t xml:space="preserve">When we get an “Unhandled promise rejection” error, it means the error is thrown by </w:t>
      </w:r>
      <w:proofErr w:type="spellStart"/>
      <w:r w:rsidRPr="00BA4CB4">
        <w:rPr>
          <w:rFonts w:cstheme="minorHAnsi"/>
          <w:color w:val="833C0B" w:themeColor="accent2" w:themeShade="80"/>
        </w:rPr>
        <w:t>a</w:t>
      </w:r>
      <w:proofErr w:type="spellEnd"/>
      <w:r w:rsidRPr="00BA4CB4">
        <w:rPr>
          <w:rFonts w:cstheme="minorHAnsi"/>
          <w:color w:val="833C0B" w:themeColor="accent2" w:themeShade="80"/>
        </w:rPr>
        <w:t xml:space="preserve"> asynchronous function and the error should be passed to next() function  </w:t>
      </w:r>
    </w:p>
    <w:p w14:paraId="22EF12DE" w14:textId="11DF9CC2" w:rsidR="00BA4CB4" w:rsidRPr="00A62C5E" w:rsidRDefault="00A62C5E" w:rsidP="001C6B12">
      <w:pPr>
        <w:rPr>
          <w:rFonts w:cstheme="minorHAnsi"/>
          <w:b/>
          <w:bCs/>
        </w:rPr>
      </w:pPr>
      <w:r w:rsidRPr="00A62C5E">
        <w:rPr>
          <w:rFonts w:cstheme="minorHAnsi"/>
          <w:b/>
          <w:bCs/>
        </w:rPr>
        <w:t>Server-side validations library:</w:t>
      </w:r>
    </w:p>
    <w:p w14:paraId="61E235ED" w14:textId="16AC5711" w:rsidR="00A62C5E" w:rsidRDefault="00A62C5E" w:rsidP="001C6B12">
      <w:pPr>
        <w:rPr>
          <w:rFonts w:cstheme="minorHAnsi"/>
        </w:rPr>
      </w:pPr>
      <w:r>
        <w:rPr>
          <w:rFonts w:cstheme="minorHAnsi"/>
        </w:rPr>
        <w:t xml:space="preserve">Refer: </w:t>
      </w:r>
      <w:hyperlink r:id="rId31" w:history="1">
        <w:r w:rsidRPr="00A62C5E">
          <w:rPr>
            <w:rStyle w:val="Hyperlink"/>
            <w:rFonts w:cstheme="minorHAnsi"/>
          </w:rPr>
          <w:t>https://www.npmjs.com/package/joi</w:t>
        </w:r>
      </w:hyperlink>
    </w:p>
    <w:p w14:paraId="6C94D661" w14:textId="282EF8F8" w:rsidR="00A62C5E" w:rsidRDefault="00A62C5E" w:rsidP="001C6B12">
      <w:pPr>
        <w:rPr>
          <w:rFonts w:cstheme="minorHAnsi"/>
        </w:rPr>
      </w:pPr>
      <w:r w:rsidRPr="00A62C5E">
        <w:rPr>
          <w:rFonts w:cstheme="minorHAnsi"/>
          <w:highlight w:val="green"/>
        </w:rPr>
        <w:t>WE HAVE TO DO BOTH CLIENT SIDE VALIDATIONS AND SERVER SIDE VALIDATIONS</w:t>
      </w:r>
      <w:r>
        <w:rPr>
          <w:rFonts w:cstheme="minorHAnsi"/>
        </w:rPr>
        <w:t>.</w:t>
      </w:r>
    </w:p>
    <w:p w14:paraId="2D11FE1D" w14:textId="73596E7F" w:rsidR="00A62C5E" w:rsidRDefault="00C65F32" w:rsidP="001C6B12">
      <w:pPr>
        <w:rPr>
          <w:rFonts w:cstheme="minorHAnsi"/>
        </w:rPr>
      </w:pPr>
      <w:r>
        <w:rPr>
          <w:rFonts w:cstheme="minorHAnsi"/>
        </w:rPr>
        <w:t>CLIENT-SIDE</w:t>
      </w:r>
      <w:r w:rsidR="00A62C5E">
        <w:rPr>
          <w:rFonts w:cstheme="minorHAnsi"/>
        </w:rPr>
        <w:t xml:space="preserve"> VALIDATIONS: </w:t>
      </w:r>
    </w:p>
    <w:p w14:paraId="3CE34DB9" w14:textId="26C2DE16" w:rsidR="00A62C5E" w:rsidRDefault="00C65F32" w:rsidP="001C6B12">
      <w:pPr>
        <w:rPr>
          <w:rFonts w:cstheme="minorHAnsi"/>
        </w:rPr>
      </w:pPr>
      <w:r>
        <w:rPr>
          <w:rFonts w:cstheme="minorHAnsi"/>
        </w:rPr>
        <w:lastRenderedPageBreak/>
        <w:t>E.g.</w:t>
      </w:r>
      <w:r w:rsidR="00A62C5E">
        <w:rPr>
          <w:rFonts w:cstheme="minorHAnsi"/>
        </w:rPr>
        <w:t>: In forms, required, min, max parameters are used to validations</w:t>
      </w:r>
    </w:p>
    <w:p w14:paraId="2D50E128" w14:textId="707CA5B0" w:rsidR="00A62C5E" w:rsidRDefault="00C65F32" w:rsidP="001C6B12">
      <w:pPr>
        <w:rPr>
          <w:rFonts w:cstheme="minorHAnsi"/>
        </w:rPr>
      </w:pPr>
      <w:r>
        <w:rPr>
          <w:rFonts w:cstheme="minorHAnsi"/>
        </w:rPr>
        <w:t>SERVER-SIDE</w:t>
      </w:r>
      <w:r w:rsidR="00A62C5E">
        <w:rPr>
          <w:rFonts w:cstheme="minorHAnsi"/>
        </w:rPr>
        <w:t xml:space="preserve"> VALIDATIONS:</w:t>
      </w:r>
      <w:r w:rsidR="00A62C5E">
        <w:rPr>
          <w:rFonts w:cstheme="minorHAnsi"/>
        </w:rPr>
        <w:br/>
      </w:r>
      <w:r>
        <w:rPr>
          <w:rFonts w:cstheme="minorHAnsi"/>
        </w:rPr>
        <w:t>E.g.</w:t>
      </w:r>
      <w:r w:rsidR="00A62C5E">
        <w:rPr>
          <w:rFonts w:cstheme="minorHAnsi"/>
        </w:rPr>
        <w:t xml:space="preserve">: We can do </w:t>
      </w:r>
      <w:r>
        <w:rPr>
          <w:rFonts w:cstheme="minorHAnsi"/>
        </w:rPr>
        <w:t>server-side</w:t>
      </w:r>
      <w:r w:rsidR="00A62C5E">
        <w:rPr>
          <w:rFonts w:cstheme="minorHAnsi"/>
        </w:rPr>
        <w:t xml:space="preserve"> validations using mongoose validations or using external libraries like </w:t>
      </w:r>
      <w:proofErr w:type="spellStart"/>
      <w:r w:rsidR="00A62C5E">
        <w:rPr>
          <w:rFonts w:cstheme="minorHAnsi"/>
        </w:rPr>
        <w:t>joi</w:t>
      </w:r>
      <w:proofErr w:type="spellEnd"/>
    </w:p>
    <w:p w14:paraId="4BA95539" w14:textId="3A3758CE" w:rsidR="00A62C5E" w:rsidRDefault="00A62C5E" w:rsidP="001C6B12">
      <w:pPr>
        <w:rPr>
          <w:rFonts w:cstheme="minorHAnsi"/>
        </w:rPr>
      </w:pPr>
    </w:p>
    <w:p w14:paraId="78569C4B" w14:textId="0A09B073" w:rsidR="00A62C5E" w:rsidRDefault="00A62C5E" w:rsidP="001C6B12">
      <w:pPr>
        <w:rPr>
          <w:rFonts w:cstheme="minorHAnsi"/>
        </w:rPr>
      </w:pPr>
      <w:r>
        <w:rPr>
          <w:rFonts w:cstheme="minorHAnsi"/>
        </w:rPr>
        <w:t>Why do we need to do both validations?</w:t>
      </w:r>
    </w:p>
    <w:p w14:paraId="30C2DC8F" w14:textId="14231116" w:rsidR="00A62C5E" w:rsidRDefault="00A62C5E" w:rsidP="001C6B12">
      <w:pPr>
        <w:rPr>
          <w:rFonts w:cstheme="minorHAnsi"/>
        </w:rPr>
      </w:pPr>
      <w:r>
        <w:rPr>
          <w:rFonts w:cstheme="minorHAnsi"/>
        </w:rPr>
        <w:t xml:space="preserve">Because </w:t>
      </w:r>
      <w:r w:rsidR="00C65F32">
        <w:rPr>
          <w:rFonts w:cstheme="minorHAnsi"/>
        </w:rPr>
        <w:t>client-side</w:t>
      </w:r>
      <w:r w:rsidR="00B503C5">
        <w:rPr>
          <w:rFonts w:cstheme="minorHAnsi"/>
        </w:rPr>
        <w:t xml:space="preserve"> validations are a joke</w:t>
      </w:r>
      <w:r>
        <w:rPr>
          <w:rFonts w:cstheme="minorHAnsi"/>
        </w:rPr>
        <w:t>,</w:t>
      </w:r>
      <w:r w:rsidR="00B503C5">
        <w:rPr>
          <w:rFonts w:cstheme="minorHAnsi"/>
        </w:rPr>
        <w:t xml:space="preserve"> anybody can open the dev tools and modify, </w:t>
      </w:r>
      <w:r>
        <w:rPr>
          <w:rFonts w:cstheme="minorHAnsi"/>
        </w:rPr>
        <w:t xml:space="preserve">what if somebody sends a post, patch request to our site (For </w:t>
      </w:r>
      <w:r w:rsidR="00C65F32">
        <w:rPr>
          <w:rFonts w:cstheme="minorHAnsi"/>
        </w:rPr>
        <w:t>e.g.</w:t>
      </w:r>
      <w:r>
        <w:rPr>
          <w:rFonts w:cstheme="minorHAnsi"/>
        </w:rPr>
        <w:t xml:space="preserve"> from postman). This is the reason we have to do CLIENT and </w:t>
      </w:r>
      <w:r w:rsidR="00C65F32">
        <w:rPr>
          <w:rFonts w:cstheme="minorHAnsi"/>
        </w:rPr>
        <w:t>SERVER-SIDE</w:t>
      </w:r>
      <w:r w:rsidR="000A31AD">
        <w:rPr>
          <w:rFonts w:cstheme="minorHAnsi"/>
        </w:rPr>
        <w:t xml:space="preserve"> </w:t>
      </w:r>
      <w:r>
        <w:rPr>
          <w:rFonts w:cstheme="minorHAnsi"/>
        </w:rPr>
        <w:t>validations</w:t>
      </w:r>
      <w:r w:rsidR="00C65F32">
        <w:rPr>
          <w:rFonts w:cstheme="minorHAnsi"/>
        </w:rPr>
        <w:t>.</w:t>
      </w:r>
    </w:p>
    <w:p w14:paraId="2053243A" w14:textId="30A1977E" w:rsidR="00C65F32" w:rsidRDefault="00C65F32" w:rsidP="001C6B12">
      <w:pPr>
        <w:rPr>
          <w:rFonts w:cstheme="minorHAnsi"/>
        </w:rPr>
      </w:pPr>
    </w:p>
    <w:p w14:paraId="423D8F1F" w14:textId="501FD8DD" w:rsidR="00C65F32" w:rsidRDefault="00C65F32" w:rsidP="001C6B12">
      <w:pPr>
        <w:rPr>
          <w:rFonts w:cstheme="minorHAnsi"/>
          <w:b/>
          <w:bCs/>
          <w:sz w:val="28"/>
          <w:szCs w:val="28"/>
        </w:rPr>
      </w:pPr>
      <w:r w:rsidRPr="00C65F32">
        <w:rPr>
          <w:rFonts w:cstheme="minorHAnsi"/>
          <w:b/>
          <w:bCs/>
          <w:sz w:val="28"/>
          <w:szCs w:val="28"/>
        </w:rPr>
        <w:t>SECTION 44: DATA RELATIONSHIPS WITH MONGO</w:t>
      </w:r>
    </w:p>
    <w:p w14:paraId="70CF731E" w14:textId="41649F30" w:rsidR="00C65F32" w:rsidRPr="00D24CE5" w:rsidRDefault="00D24CE5" w:rsidP="001C6B12">
      <w:pPr>
        <w:rPr>
          <w:rFonts w:cstheme="minorHAnsi"/>
          <w:b/>
          <w:bCs/>
        </w:rPr>
      </w:pPr>
      <w:r w:rsidRPr="00D24CE5">
        <w:rPr>
          <w:rFonts w:cstheme="minorHAnsi"/>
          <w:b/>
          <w:bCs/>
        </w:rPr>
        <w:t xml:space="preserve">One </w:t>
      </w:r>
      <w:proofErr w:type="spellStart"/>
      <w:r w:rsidRPr="00D24CE5">
        <w:rPr>
          <w:rFonts w:cstheme="minorHAnsi"/>
          <w:b/>
          <w:bCs/>
        </w:rPr>
        <w:t>to</w:t>
      </w:r>
      <w:proofErr w:type="spellEnd"/>
      <w:r w:rsidRPr="00D24CE5">
        <w:rPr>
          <w:rFonts w:cstheme="minorHAnsi"/>
          <w:b/>
          <w:bCs/>
        </w:rPr>
        <w:t xml:space="preserve"> Few Relationship using mongo</w:t>
      </w:r>
      <w:r>
        <w:rPr>
          <w:rFonts w:cstheme="minorHAnsi"/>
          <w:b/>
          <w:bCs/>
        </w:rPr>
        <w:t>:</w:t>
      </w:r>
    </w:p>
    <w:p w14:paraId="47BAD5CD"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6A9955"/>
          <w:sz w:val="21"/>
          <w:szCs w:val="21"/>
        </w:rPr>
        <w:t>//one to few</w:t>
      </w:r>
    </w:p>
    <w:p w14:paraId="65A8FC87"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6A9955"/>
          <w:sz w:val="21"/>
          <w:szCs w:val="21"/>
        </w:rPr>
        <w:t>//Here, user has few </w:t>
      </w:r>
      <w:proofErr w:type="spellStart"/>
      <w:r w:rsidRPr="00D24CE5">
        <w:rPr>
          <w:rFonts w:ascii="Consolas" w:eastAsia="Times New Roman" w:hAnsi="Consolas" w:cs="Times New Roman"/>
          <w:color w:val="6A9955"/>
          <w:sz w:val="21"/>
          <w:szCs w:val="21"/>
        </w:rPr>
        <w:t>Addesses</w:t>
      </w:r>
      <w:proofErr w:type="spellEnd"/>
    </w:p>
    <w:p w14:paraId="1EECA5D4"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roofErr w:type="spellStart"/>
      <w:r w:rsidRPr="00D24CE5">
        <w:rPr>
          <w:rFonts w:ascii="Consolas" w:eastAsia="Times New Roman" w:hAnsi="Consolas" w:cs="Times New Roman"/>
          <w:color w:val="569CD6"/>
          <w:sz w:val="21"/>
          <w:szCs w:val="21"/>
        </w:rPr>
        <w:t>const</w:t>
      </w:r>
      <w:proofErr w:type="spellEnd"/>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4FC1FF"/>
          <w:sz w:val="21"/>
          <w:szCs w:val="21"/>
        </w:rPr>
        <w:t>userSchema</w:t>
      </w:r>
      <w:proofErr w:type="spellEnd"/>
      <w:r w:rsidRPr="00D24CE5">
        <w:rPr>
          <w:rFonts w:ascii="Consolas" w:eastAsia="Times New Roman" w:hAnsi="Consolas" w:cs="Times New Roman"/>
          <w:color w:val="D4D4D4"/>
          <w:sz w:val="21"/>
          <w:szCs w:val="21"/>
        </w:rPr>
        <w:t> = </w:t>
      </w:r>
      <w:r w:rsidRPr="00D24CE5">
        <w:rPr>
          <w:rFonts w:ascii="Consolas" w:eastAsia="Times New Roman" w:hAnsi="Consolas" w:cs="Times New Roman"/>
          <w:color w:val="569CD6"/>
          <w:sz w:val="21"/>
          <w:szCs w:val="21"/>
        </w:rPr>
        <w:t>new</w:t>
      </w:r>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4FC1FF"/>
          <w:sz w:val="21"/>
          <w:szCs w:val="21"/>
        </w:rPr>
        <w:t>mongoose</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4EC9B0"/>
          <w:sz w:val="21"/>
          <w:szCs w:val="21"/>
        </w:rPr>
        <w:t>Schema</w:t>
      </w:r>
      <w:proofErr w:type="spellEnd"/>
      <w:r w:rsidRPr="00D24CE5">
        <w:rPr>
          <w:rFonts w:ascii="Consolas" w:eastAsia="Times New Roman" w:hAnsi="Consolas" w:cs="Times New Roman"/>
          <w:color w:val="D4D4D4"/>
          <w:sz w:val="21"/>
          <w:szCs w:val="21"/>
        </w:rPr>
        <w:t>({</w:t>
      </w:r>
    </w:p>
    <w:p w14:paraId="77A2873C"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first</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r w:rsidRPr="00D24CE5">
        <w:rPr>
          <w:rFonts w:ascii="Consolas" w:eastAsia="Times New Roman" w:hAnsi="Consolas" w:cs="Times New Roman"/>
          <w:color w:val="D4D4D4"/>
          <w:sz w:val="21"/>
          <w:szCs w:val="21"/>
        </w:rPr>
        <w:t>, </w:t>
      </w:r>
    </w:p>
    <w:p w14:paraId="312B051B"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last</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r w:rsidRPr="00D24CE5">
        <w:rPr>
          <w:rFonts w:ascii="Consolas" w:eastAsia="Times New Roman" w:hAnsi="Consolas" w:cs="Times New Roman"/>
          <w:color w:val="D4D4D4"/>
          <w:sz w:val="21"/>
          <w:szCs w:val="21"/>
        </w:rPr>
        <w:t>,</w:t>
      </w:r>
    </w:p>
    <w:p w14:paraId="5A6F9D78" w14:textId="674EF67C" w:rsidR="00D24CE5" w:rsidRDefault="00D24CE5" w:rsidP="00D24CE5">
      <w:pPr>
        <w:shd w:val="clear" w:color="auto" w:fill="1E1E1E"/>
        <w:spacing w:after="0" w:line="285" w:lineRule="atLeast"/>
        <w:rPr>
          <w:rFonts w:ascii="Consolas" w:eastAsia="Times New Roman" w:hAnsi="Consolas" w:cs="Times New Roman"/>
          <w:color w:val="6A9955"/>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addresses:</w:t>
      </w:r>
      <w:r w:rsidRPr="00D24CE5">
        <w:rPr>
          <w:rFonts w:ascii="Consolas" w:eastAsia="Times New Roman" w:hAnsi="Consolas" w:cs="Times New Roman"/>
          <w:color w:val="D4D4D4"/>
          <w:sz w:val="21"/>
          <w:szCs w:val="21"/>
        </w:rPr>
        <w:t> [   </w:t>
      </w:r>
      <w:r w:rsidRPr="00D24CE5">
        <w:rPr>
          <w:rFonts w:ascii="Consolas" w:eastAsia="Times New Roman" w:hAnsi="Consolas" w:cs="Times New Roman"/>
          <w:color w:val="6A9955"/>
          <w:sz w:val="21"/>
          <w:szCs w:val="21"/>
        </w:rPr>
        <w:t>//addresses is an array of these objects</w:t>
      </w:r>
    </w:p>
    <w:p w14:paraId="47C1B1C1" w14:textId="7FDD019F" w:rsidR="00433E86" w:rsidRPr="00D24CE5" w:rsidRDefault="00433E86" w:rsidP="00D24C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//Here we are embedding a DOCUMENT inside a DOCUMENT</w:t>
      </w:r>
    </w:p>
    <w:p w14:paraId="092E2F8B" w14:textId="77777777" w:rsidR="00433E86"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 </w:t>
      </w:r>
    </w:p>
    <w:p w14:paraId="06F8FB6F" w14:textId="68A3A924" w:rsidR="00D24CE5" w:rsidRPr="00D24CE5" w:rsidRDefault="00433E86" w:rsidP="00D24C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24CE5" w:rsidRPr="00D24CE5">
        <w:rPr>
          <w:rFonts w:ascii="Consolas" w:eastAsia="Times New Roman" w:hAnsi="Consolas" w:cs="Times New Roman"/>
          <w:color w:val="6A9955"/>
          <w:sz w:val="21"/>
          <w:szCs w:val="21"/>
        </w:rPr>
        <w:t>//Now, when we create a document with this schema, </w:t>
      </w:r>
    </w:p>
    <w:p w14:paraId="3B71B568" w14:textId="77777777" w:rsidR="00D24CE5" w:rsidRDefault="00D24CE5" w:rsidP="00D24CE5">
      <w:pPr>
        <w:shd w:val="clear" w:color="auto" w:fill="1E1E1E"/>
        <w:spacing w:after="0" w:line="285" w:lineRule="atLeast"/>
        <w:rPr>
          <w:rFonts w:ascii="Consolas" w:eastAsia="Times New Roman" w:hAnsi="Consolas" w:cs="Times New Roman"/>
          <w:color w:val="6A9955"/>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6A9955"/>
          <w:sz w:val="21"/>
          <w:szCs w:val="21"/>
        </w:rPr>
        <w:t>//Every element of the addresses array WILL ALSO HAVE AN ID</w:t>
      </w:r>
      <w:r>
        <w:rPr>
          <w:rFonts w:ascii="Consolas" w:eastAsia="Times New Roman" w:hAnsi="Consolas" w:cs="Times New Roman"/>
          <w:color w:val="6A9955"/>
          <w:sz w:val="21"/>
          <w:szCs w:val="21"/>
        </w:rPr>
        <w:t xml:space="preserve">. </w:t>
      </w:r>
    </w:p>
    <w:p w14:paraId="5FB638B6" w14:textId="24A99428" w:rsidR="00D24CE5" w:rsidRPr="00D24CE5" w:rsidRDefault="00D24CE5" w:rsidP="00433E86">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p>
    <w:p w14:paraId="6CAA8A3C"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6A9955"/>
          <w:sz w:val="21"/>
          <w:szCs w:val="21"/>
        </w:rPr>
        <w:t>//So, if we want to remove id, refer below </w:t>
      </w:r>
    </w:p>
    <w:p w14:paraId="6586241E"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_id:</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id:</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569CD6"/>
          <w:sz w:val="21"/>
          <w:szCs w:val="21"/>
        </w:rPr>
        <w:t>false</w:t>
      </w:r>
      <w:r w:rsidRPr="00D24CE5">
        <w:rPr>
          <w:rFonts w:ascii="Consolas" w:eastAsia="Times New Roman" w:hAnsi="Consolas" w:cs="Times New Roman"/>
          <w:color w:val="D4D4D4"/>
          <w:sz w:val="21"/>
          <w:szCs w:val="21"/>
        </w:rPr>
        <w:t>},</w:t>
      </w:r>
    </w:p>
    <w:p w14:paraId="66248AB5"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
    <w:p w14:paraId="22EA2C9B"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street</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r w:rsidRPr="00D24CE5">
        <w:rPr>
          <w:rFonts w:ascii="Consolas" w:eastAsia="Times New Roman" w:hAnsi="Consolas" w:cs="Times New Roman"/>
          <w:color w:val="D4D4D4"/>
          <w:sz w:val="21"/>
          <w:szCs w:val="21"/>
        </w:rPr>
        <w:t>,</w:t>
      </w:r>
    </w:p>
    <w:p w14:paraId="0CBDEA89"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city</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r w:rsidRPr="00D24CE5">
        <w:rPr>
          <w:rFonts w:ascii="Consolas" w:eastAsia="Times New Roman" w:hAnsi="Consolas" w:cs="Times New Roman"/>
          <w:color w:val="D4D4D4"/>
          <w:sz w:val="21"/>
          <w:szCs w:val="21"/>
        </w:rPr>
        <w:t>,</w:t>
      </w:r>
    </w:p>
    <w:p w14:paraId="6CDB5465"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state</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r w:rsidRPr="00D24CE5">
        <w:rPr>
          <w:rFonts w:ascii="Consolas" w:eastAsia="Times New Roman" w:hAnsi="Consolas" w:cs="Times New Roman"/>
          <w:color w:val="D4D4D4"/>
          <w:sz w:val="21"/>
          <w:szCs w:val="21"/>
        </w:rPr>
        <w:t>,</w:t>
      </w:r>
    </w:p>
    <w:p w14:paraId="3541A399"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country</w:t>
      </w:r>
      <w:r w:rsidRPr="00D24CE5">
        <w:rPr>
          <w:rFonts w:ascii="Consolas" w:eastAsia="Times New Roman" w:hAnsi="Consolas" w:cs="Times New Roman"/>
          <w:color w:val="9CDCFE"/>
          <w:sz w:val="21"/>
          <w:szCs w:val="21"/>
        </w:rPr>
        <w: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String</w:t>
      </w:r>
    </w:p>
    <w:p w14:paraId="322DF6A1"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
    <w:p w14:paraId="285B545C"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
    <w:p w14:paraId="52C0070A"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w:t>
      </w:r>
    </w:p>
    <w:p w14:paraId="2BDAFEA0"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
    <w:p w14:paraId="0B66FA7F"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roofErr w:type="spellStart"/>
      <w:r w:rsidRPr="00D24CE5">
        <w:rPr>
          <w:rFonts w:ascii="Consolas" w:eastAsia="Times New Roman" w:hAnsi="Consolas" w:cs="Times New Roman"/>
          <w:color w:val="569CD6"/>
          <w:sz w:val="21"/>
          <w:szCs w:val="21"/>
        </w:rPr>
        <w:t>const</w:t>
      </w:r>
      <w:proofErr w:type="spellEnd"/>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User</w:t>
      </w:r>
      <w:r w:rsidRPr="00D24CE5">
        <w:rPr>
          <w:rFonts w:ascii="Consolas" w:eastAsia="Times New Roman" w:hAnsi="Consolas" w:cs="Times New Roman"/>
          <w:color w:val="D4D4D4"/>
          <w:sz w:val="21"/>
          <w:szCs w:val="21"/>
        </w:rPr>
        <w:t> = </w:t>
      </w:r>
      <w:proofErr w:type="spellStart"/>
      <w:r w:rsidRPr="00D24CE5">
        <w:rPr>
          <w:rFonts w:ascii="Consolas" w:eastAsia="Times New Roman" w:hAnsi="Consolas" w:cs="Times New Roman"/>
          <w:color w:val="4FC1FF"/>
          <w:sz w:val="21"/>
          <w:szCs w:val="21"/>
        </w:rPr>
        <w:t>mongoose</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DCDCAA"/>
          <w:sz w:val="21"/>
          <w:szCs w:val="21"/>
        </w:rPr>
        <w:t>model</w:t>
      </w:r>
      <w:proofErr w:type="spellEnd"/>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CE9178"/>
          <w:sz w:val="21"/>
          <w:szCs w:val="21"/>
        </w:rPr>
        <w:t>'User'</w:t>
      </w:r>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4FC1FF"/>
          <w:sz w:val="21"/>
          <w:szCs w:val="21"/>
        </w:rPr>
        <w:t>userSchema</w:t>
      </w:r>
      <w:proofErr w:type="spellEnd"/>
      <w:r w:rsidRPr="00D24CE5">
        <w:rPr>
          <w:rFonts w:ascii="Consolas" w:eastAsia="Times New Roman" w:hAnsi="Consolas" w:cs="Times New Roman"/>
          <w:color w:val="D4D4D4"/>
          <w:sz w:val="21"/>
          <w:szCs w:val="21"/>
        </w:rPr>
        <w:t>);</w:t>
      </w:r>
    </w:p>
    <w:p w14:paraId="08A4A0B9"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
    <w:p w14:paraId="2EB690BB"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roofErr w:type="spellStart"/>
      <w:r w:rsidRPr="00D24CE5">
        <w:rPr>
          <w:rFonts w:ascii="Consolas" w:eastAsia="Times New Roman" w:hAnsi="Consolas" w:cs="Times New Roman"/>
          <w:color w:val="569CD6"/>
          <w:sz w:val="21"/>
          <w:szCs w:val="21"/>
        </w:rPr>
        <w:t>const</w:t>
      </w:r>
      <w:proofErr w:type="spellEnd"/>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DCDCAA"/>
          <w:sz w:val="21"/>
          <w:szCs w:val="21"/>
        </w:rPr>
        <w:t>makeUser</w:t>
      </w:r>
      <w:proofErr w:type="spellEnd"/>
      <w:r w:rsidRPr="00D24CE5">
        <w:rPr>
          <w:rFonts w:ascii="Consolas" w:eastAsia="Times New Roman" w:hAnsi="Consolas" w:cs="Times New Roman"/>
          <w:color w:val="D4D4D4"/>
          <w:sz w:val="21"/>
          <w:szCs w:val="21"/>
        </w:rPr>
        <w:t> = </w:t>
      </w:r>
      <w:r w:rsidRPr="00D24CE5">
        <w:rPr>
          <w:rFonts w:ascii="Consolas" w:eastAsia="Times New Roman" w:hAnsi="Consolas" w:cs="Times New Roman"/>
          <w:color w:val="569CD6"/>
          <w:sz w:val="21"/>
          <w:szCs w:val="21"/>
        </w:rPr>
        <w:t>async</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569CD6"/>
          <w:sz w:val="21"/>
          <w:szCs w:val="21"/>
        </w:rPr>
        <w:t>=&gt;</w:t>
      </w:r>
      <w:r w:rsidRPr="00D24CE5">
        <w:rPr>
          <w:rFonts w:ascii="Consolas" w:eastAsia="Times New Roman" w:hAnsi="Consolas" w:cs="Times New Roman"/>
          <w:color w:val="D4D4D4"/>
          <w:sz w:val="21"/>
          <w:szCs w:val="21"/>
        </w:rPr>
        <w:t> {</w:t>
      </w:r>
    </w:p>
    <w:p w14:paraId="2CDB2044"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569CD6"/>
          <w:sz w:val="21"/>
          <w:szCs w:val="21"/>
        </w:rPr>
        <w:t>const</w:t>
      </w:r>
      <w:proofErr w:type="spellEnd"/>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FC1FF"/>
          <w:sz w:val="21"/>
          <w:szCs w:val="21"/>
        </w:rPr>
        <w:t>u</w:t>
      </w:r>
      <w:r w:rsidRPr="00D24CE5">
        <w:rPr>
          <w:rFonts w:ascii="Consolas" w:eastAsia="Times New Roman" w:hAnsi="Consolas" w:cs="Times New Roman"/>
          <w:color w:val="D4D4D4"/>
          <w:sz w:val="21"/>
          <w:szCs w:val="21"/>
        </w:rPr>
        <w:t> = </w:t>
      </w:r>
      <w:r w:rsidRPr="00D24CE5">
        <w:rPr>
          <w:rFonts w:ascii="Consolas" w:eastAsia="Times New Roman" w:hAnsi="Consolas" w:cs="Times New Roman"/>
          <w:color w:val="569CD6"/>
          <w:sz w:val="21"/>
          <w:szCs w:val="21"/>
        </w:rPr>
        <w:t>new</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4EC9B0"/>
          <w:sz w:val="21"/>
          <w:szCs w:val="21"/>
        </w:rPr>
        <w:t>User</w:t>
      </w:r>
      <w:r w:rsidRPr="00D24CE5">
        <w:rPr>
          <w:rFonts w:ascii="Consolas" w:eastAsia="Times New Roman" w:hAnsi="Consolas" w:cs="Times New Roman"/>
          <w:color w:val="D4D4D4"/>
          <w:sz w:val="21"/>
          <w:szCs w:val="21"/>
        </w:rPr>
        <w:t>({</w:t>
      </w:r>
    </w:p>
    <w:p w14:paraId="6D718B5F"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first: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'Harry'</w:t>
      </w:r>
      <w:r w:rsidRPr="00D24CE5">
        <w:rPr>
          <w:rFonts w:ascii="Consolas" w:eastAsia="Times New Roman" w:hAnsi="Consolas" w:cs="Times New Roman"/>
          <w:color w:val="D4D4D4"/>
          <w:sz w:val="21"/>
          <w:szCs w:val="21"/>
        </w:rPr>
        <w:t>,</w:t>
      </w:r>
    </w:p>
    <w:p w14:paraId="37FC9DF8"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last: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'Potter'</w:t>
      </w:r>
    </w:p>
    <w:p w14:paraId="714500A4"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
    <w:p w14:paraId="7F3693B4"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
    <w:p w14:paraId="6BCD519B"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4FC1FF"/>
          <w:sz w:val="21"/>
          <w:szCs w:val="21"/>
        </w:rPr>
        <w:t>u</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9CDCFE"/>
          <w:sz w:val="21"/>
          <w:szCs w:val="21"/>
        </w:rPr>
        <w:t>addresses</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DCDCAA"/>
          <w:sz w:val="21"/>
          <w:szCs w:val="21"/>
        </w:rPr>
        <w:t>push</w:t>
      </w:r>
      <w:proofErr w:type="spellEnd"/>
      <w:r w:rsidRPr="00D24CE5">
        <w:rPr>
          <w:rFonts w:ascii="Consolas" w:eastAsia="Times New Roman" w:hAnsi="Consolas" w:cs="Times New Roman"/>
          <w:color w:val="D4D4D4"/>
          <w:sz w:val="21"/>
          <w:szCs w:val="21"/>
        </w:rPr>
        <w:t>({</w:t>
      </w:r>
    </w:p>
    <w:p w14:paraId="3EC092D5"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street: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'123 Sesame St.'</w:t>
      </w:r>
      <w:r w:rsidRPr="00D24CE5">
        <w:rPr>
          <w:rFonts w:ascii="Consolas" w:eastAsia="Times New Roman" w:hAnsi="Consolas" w:cs="Times New Roman"/>
          <w:color w:val="D4D4D4"/>
          <w:sz w:val="21"/>
          <w:szCs w:val="21"/>
        </w:rPr>
        <w:t>,</w:t>
      </w:r>
    </w:p>
    <w:p w14:paraId="7CCDC207"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city:</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'New York'</w:t>
      </w:r>
      <w:r w:rsidRPr="00D24CE5">
        <w:rPr>
          <w:rFonts w:ascii="Consolas" w:eastAsia="Times New Roman" w:hAnsi="Consolas" w:cs="Times New Roman"/>
          <w:color w:val="D4D4D4"/>
          <w:sz w:val="21"/>
          <w:szCs w:val="21"/>
        </w:rPr>
        <w:t>,</w:t>
      </w:r>
    </w:p>
    <w:p w14:paraId="7C997FC6"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lastRenderedPageBreak/>
        <w:t>        </w:t>
      </w:r>
      <w:r w:rsidRPr="00D24CE5">
        <w:rPr>
          <w:rFonts w:ascii="Consolas" w:eastAsia="Times New Roman" w:hAnsi="Consolas" w:cs="Times New Roman"/>
          <w:color w:val="9CDCFE"/>
          <w:sz w:val="21"/>
          <w:szCs w:val="21"/>
        </w:rPr>
        <w:t>state:</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'NY'</w:t>
      </w:r>
      <w:r w:rsidRPr="00D24CE5">
        <w:rPr>
          <w:rFonts w:ascii="Consolas" w:eastAsia="Times New Roman" w:hAnsi="Consolas" w:cs="Times New Roman"/>
          <w:color w:val="D4D4D4"/>
          <w:sz w:val="21"/>
          <w:szCs w:val="21"/>
        </w:rPr>
        <w:t>,</w:t>
      </w:r>
    </w:p>
    <w:p w14:paraId="27C7CB3D"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country:</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CE9178"/>
          <w:sz w:val="21"/>
          <w:szCs w:val="21"/>
        </w:rPr>
        <w:t>'USA'</w:t>
      </w:r>
    </w:p>
    <w:p w14:paraId="36CCA3D3"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
    <w:p w14:paraId="63B5A620"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p>
    <w:p w14:paraId="4AB2F69C"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    </w:t>
      </w:r>
      <w:proofErr w:type="spellStart"/>
      <w:r w:rsidRPr="00D24CE5">
        <w:rPr>
          <w:rFonts w:ascii="Consolas" w:eastAsia="Times New Roman" w:hAnsi="Consolas" w:cs="Times New Roman"/>
          <w:color w:val="4FC1FF"/>
          <w:sz w:val="21"/>
          <w:szCs w:val="21"/>
        </w:rPr>
        <w:t>u</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DCDCAA"/>
          <w:sz w:val="21"/>
          <w:szCs w:val="21"/>
        </w:rPr>
        <w:t>save</w:t>
      </w:r>
      <w:proofErr w:type="spellEnd"/>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DCDCAA"/>
          <w:sz w:val="21"/>
          <w:szCs w:val="21"/>
        </w:rPr>
        <w:t>then</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9CDCFE"/>
          <w:sz w:val="21"/>
          <w:szCs w:val="21"/>
        </w:rPr>
        <w:t>data</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569CD6"/>
          <w:sz w:val="21"/>
          <w:szCs w:val="21"/>
        </w:rPr>
        <w:t>=&gt;</w:t>
      </w:r>
      <w:r w:rsidRPr="00D24CE5">
        <w:rPr>
          <w:rFonts w:ascii="Consolas" w:eastAsia="Times New Roman" w:hAnsi="Consolas" w:cs="Times New Roman"/>
          <w:color w:val="D4D4D4"/>
          <w:sz w:val="21"/>
          <w:szCs w:val="21"/>
        </w:rPr>
        <w:t> </w:t>
      </w:r>
      <w:r w:rsidRPr="00D24CE5">
        <w:rPr>
          <w:rFonts w:ascii="Consolas" w:eastAsia="Times New Roman" w:hAnsi="Consolas" w:cs="Times New Roman"/>
          <w:color w:val="9CDCFE"/>
          <w:sz w:val="21"/>
          <w:szCs w:val="21"/>
        </w:rPr>
        <w:t>console</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DCDCAA"/>
          <w:sz w:val="21"/>
          <w:szCs w:val="21"/>
        </w:rPr>
        <w:t>log</w:t>
      </w:r>
      <w:r w:rsidRPr="00D24CE5">
        <w:rPr>
          <w:rFonts w:ascii="Consolas" w:eastAsia="Times New Roman" w:hAnsi="Consolas" w:cs="Times New Roman"/>
          <w:color w:val="D4D4D4"/>
          <w:sz w:val="21"/>
          <w:szCs w:val="21"/>
        </w:rPr>
        <w:t>(</w:t>
      </w:r>
      <w:r w:rsidRPr="00D24CE5">
        <w:rPr>
          <w:rFonts w:ascii="Consolas" w:eastAsia="Times New Roman" w:hAnsi="Consolas" w:cs="Times New Roman"/>
          <w:color w:val="9CDCFE"/>
          <w:sz w:val="21"/>
          <w:szCs w:val="21"/>
        </w:rPr>
        <w:t>data</w:t>
      </w:r>
      <w:r w:rsidRPr="00D24CE5">
        <w:rPr>
          <w:rFonts w:ascii="Consolas" w:eastAsia="Times New Roman" w:hAnsi="Consolas" w:cs="Times New Roman"/>
          <w:color w:val="D4D4D4"/>
          <w:sz w:val="21"/>
          <w:szCs w:val="21"/>
        </w:rPr>
        <w:t>));</w:t>
      </w:r>
    </w:p>
    <w:p w14:paraId="4EABA878" w14:textId="77777777" w:rsidR="00D24CE5" w:rsidRPr="00D24CE5" w:rsidRDefault="00D24CE5" w:rsidP="00D24CE5">
      <w:pPr>
        <w:shd w:val="clear" w:color="auto" w:fill="1E1E1E"/>
        <w:spacing w:after="0" w:line="285" w:lineRule="atLeast"/>
        <w:rPr>
          <w:rFonts w:ascii="Consolas" w:eastAsia="Times New Roman" w:hAnsi="Consolas" w:cs="Times New Roman"/>
          <w:color w:val="D4D4D4"/>
          <w:sz w:val="21"/>
          <w:szCs w:val="21"/>
        </w:rPr>
      </w:pPr>
      <w:r w:rsidRPr="00D24CE5">
        <w:rPr>
          <w:rFonts w:ascii="Consolas" w:eastAsia="Times New Roman" w:hAnsi="Consolas" w:cs="Times New Roman"/>
          <w:color w:val="D4D4D4"/>
          <w:sz w:val="21"/>
          <w:szCs w:val="21"/>
        </w:rPr>
        <w:t>}</w:t>
      </w:r>
    </w:p>
    <w:p w14:paraId="3C959919" w14:textId="521F3AE2" w:rsidR="00C65F32" w:rsidRDefault="00C65F32" w:rsidP="001C6B12">
      <w:pPr>
        <w:rPr>
          <w:rFonts w:cstheme="minorHAnsi"/>
        </w:rPr>
      </w:pPr>
    </w:p>
    <w:p w14:paraId="1322D209" w14:textId="49C4391E" w:rsidR="00C65F32" w:rsidRDefault="00D24CE5" w:rsidP="001C6B12">
      <w:pPr>
        <w:rPr>
          <w:rFonts w:cstheme="minorHAnsi"/>
          <w:b/>
          <w:bCs/>
        </w:rPr>
      </w:pPr>
      <w:r w:rsidRPr="00D24CE5">
        <w:rPr>
          <w:rFonts w:cstheme="minorHAnsi"/>
          <w:b/>
          <w:bCs/>
        </w:rPr>
        <w:t>One to many relationship with mongo</w:t>
      </w:r>
      <w:r>
        <w:rPr>
          <w:rFonts w:cstheme="minorHAnsi"/>
          <w:b/>
          <w:bCs/>
        </w:rPr>
        <w:t>:</w:t>
      </w:r>
    </w:p>
    <w:p w14:paraId="07D01948" w14:textId="79E1E67D" w:rsidR="0039757F" w:rsidRDefault="0039757F" w:rsidP="001C6B12">
      <w:pPr>
        <w:rPr>
          <w:rFonts w:cstheme="minorHAnsi"/>
          <w:b/>
          <w:bCs/>
        </w:rPr>
      </w:pPr>
      <w:r>
        <w:rPr>
          <w:rFonts w:cstheme="minorHAnsi"/>
          <w:b/>
          <w:bCs/>
        </w:rPr>
        <w:t xml:space="preserve">REFER: </w:t>
      </w:r>
      <w:hyperlink r:id="rId32" w:history="1">
        <w:r w:rsidRPr="0039757F">
          <w:rPr>
            <w:rStyle w:val="Hyperlink"/>
            <w:rFonts w:cstheme="minorHAnsi"/>
            <w:b/>
            <w:bCs/>
          </w:rPr>
          <w:t>https://mongoosejs.com/docs/populate.html</w:t>
        </w:r>
      </w:hyperlink>
    </w:p>
    <w:p w14:paraId="30582A89" w14:textId="09A6F998" w:rsidR="00D24CE5" w:rsidRDefault="00FB4ED1" w:rsidP="001C6B12">
      <w:pPr>
        <w:rPr>
          <w:rFonts w:cstheme="minorHAnsi"/>
        </w:rPr>
      </w:pPr>
      <w:r>
        <w:rPr>
          <w:rFonts w:cstheme="minorHAnsi"/>
        </w:rPr>
        <w:t>The one-to-few example above where we embed a document within a document works best when we have a small set of information.</w:t>
      </w:r>
    </w:p>
    <w:p w14:paraId="65C1FD68" w14:textId="045DE50A" w:rsidR="00FB4ED1" w:rsidRDefault="00FB4ED1" w:rsidP="001C6B12">
      <w:pPr>
        <w:rPr>
          <w:rFonts w:cstheme="minorHAnsi"/>
        </w:rPr>
      </w:pPr>
      <w:r>
        <w:rPr>
          <w:rFonts w:cstheme="minorHAnsi"/>
        </w:rPr>
        <w:t>One option is to store the data separately, but then store references to documents ID’s somewhere inside the parent as shown below</w:t>
      </w:r>
    </w:p>
    <w:p w14:paraId="21285D71" w14:textId="180F02BE" w:rsidR="006D6515" w:rsidRDefault="006D6515" w:rsidP="001C6B12">
      <w:pPr>
        <w:rPr>
          <w:rFonts w:cstheme="minorHAnsi"/>
        </w:rPr>
      </w:pPr>
      <w:r w:rsidRPr="006D6515">
        <w:rPr>
          <w:rFonts w:cstheme="minorHAnsi"/>
          <w:highlight w:val="yellow"/>
        </w:rPr>
        <w:t xml:space="preserve">Basically referencing </w:t>
      </w:r>
      <w:r w:rsidR="00301AC9">
        <w:rPr>
          <w:rFonts w:cstheme="minorHAnsi"/>
          <w:highlight w:val="yellow"/>
        </w:rPr>
        <w:t>child</w:t>
      </w:r>
      <w:r w:rsidRPr="006D6515">
        <w:rPr>
          <w:rFonts w:cstheme="minorHAnsi"/>
          <w:highlight w:val="yellow"/>
        </w:rPr>
        <w:t xml:space="preserve"> document(s) in </w:t>
      </w:r>
      <w:r w:rsidR="00301AC9">
        <w:rPr>
          <w:rFonts w:cstheme="minorHAnsi"/>
          <w:highlight w:val="yellow"/>
        </w:rPr>
        <w:t>parent</w:t>
      </w:r>
      <w:r w:rsidRPr="006D6515">
        <w:rPr>
          <w:rFonts w:cstheme="minorHAnsi"/>
          <w:highlight w:val="yellow"/>
        </w:rPr>
        <w:t xml:space="preserve"> document</w:t>
      </w:r>
    </w:p>
    <w:p w14:paraId="2B94894E"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w:t>
      </w:r>
    </w:p>
    <w:p w14:paraId="7C64420F"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proofErr w:type="spellStart"/>
      <w:r w:rsidRPr="00FB4ED1">
        <w:rPr>
          <w:rFonts w:ascii="Consolas" w:eastAsia="Times New Roman" w:hAnsi="Consolas" w:cs="Times New Roman"/>
          <w:color w:val="C8C8C8"/>
          <w:sz w:val="21"/>
          <w:szCs w:val="21"/>
        </w:rPr>
        <w:t>farmName</w:t>
      </w:r>
      <w:proofErr w:type="spellEnd"/>
      <w:r w:rsidRPr="00FB4ED1">
        <w:rPr>
          <w:rFonts w:ascii="Consolas" w:eastAsia="Times New Roman" w:hAnsi="Consolas" w:cs="Times New Roman"/>
          <w:color w:val="D4D4D4"/>
          <w:sz w:val="21"/>
          <w:szCs w:val="21"/>
        </w:rPr>
        <w:t>: </w:t>
      </w:r>
      <w:r w:rsidRPr="00FB4ED1">
        <w:rPr>
          <w:rFonts w:ascii="Consolas" w:eastAsia="Times New Roman" w:hAnsi="Consolas" w:cs="Times New Roman"/>
          <w:color w:val="CE9178"/>
          <w:sz w:val="21"/>
          <w:szCs w:val="21"/>
        </w:rPr>
        <w:t>'Full Belly Farms'</w:t>
      </w:r>
      <w:r w:rsidRPr="00FB4ED1">
        <w:rPr>
          <w:rFonts w:ascii="Consolas" w:eastAsia="Times New Roman" w:hAnsi="Consolas" w:cs="Times New Roman"/>
          <w:color w:val="D4D4D4"/>
          <w:sz w:val="21"/>
          <w:szCs w:val="21"/>
        </w:rPr>
        <w:t>,</w:t>
      </w:r>
    </w:p>
    <w:p w14:paraId="2D4739A7"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r w:rsidRPr="00FB4ED1">
        <w:rPr>
          <w:rFonts w:ascii="Consolas" w:eastAsia="Times New Roman" w:hAnsi="Consolas" w:cs="Times New Roman"/>
          <w:color w:val="9CDCFE"/>
          <w:sz w:val="21"/>
          <w:szCs w:val="21"/>
        </w:rPr>
        <w:t>location</w:t>
      </w:r>
      <w:r w:rsidRPr="00FB4ED1">
        <w:rPr>
          <w:rFonts w:ascii="Consolas" w:eastAsia="Times New Roman" w:hAnsi="Consolas" w:cs="Times New Roman"/>
          <w:color w:val="D4D4D4"/>
          <w:sz w:val="21"/>
          <w:szCs w:val="21"/>
        </w:rPr>
        <w:t>: </w:t>
      </w:r>
      <w:r w:rsidRPr="00FB4ED1">
        <w:rPr>
          <w:rFonts w:ascii="Consolas" w:eastAsia="Times New Roman" w:hAnsi="Consolas" w:cs="Times New Roman"/>
          <w:color w:val="CE9178"/>
          <w:sz w:val="21"/>
          <w:szCs w:val="21"/>
        </w:rPr>
        <w:t>'</w:t>
      </w:r>
      <w:proofErr w:type="spellStart"/>
      <w:r w:rsidRPr="00FB4ED1">
        <w:rPr>
          <w:rFonts w:ascii="Consolas" w:eastAsia="Times New Roman" w:hAnsi="Consolas" w:cs="Times New Roman"/>
          <w:color w:val="CE9178"/>
          <w:sz w:val="21"/>
          <w:szCs w:val="21"/>
        </w:rPr>
        <w:t>Guinda</w:t>
      </w:r>
      <w:proofErr w:type="spellEnd"/>
      <w:r w:rsidRPr="00FB4ED1">
        <w:rPr>
          <w:rFonts w:ascii="Consolas" w:eastAsia="Times New Roman" w:hAnsi="Consolas" w:cs="Times New Roman"/>
          <w:color w:val="CE9178"/>
          <w:sz w:val="21"/>
          <w:szCs w:val="21"/>
        </w:rPr>
        <w:t>, USA'</w:t>
      </w:r>
      <w:r w:rsidRPr="00FB4ED1">
        <w:rPr>
          <w:rFonts w:ascii="Consolas" w:eastAsia="Times New Roman" w:hAnsi="Consolas" w:cs="Times New Roman"/>
          <w:color w:val="D4D4D4"/>
          <w:sz w:val="21"/>
          <w:szCs w:val="21"/>
        </w:rPr>
        <w:t>,</w:t>
      </w:r>
    </w:p>
    <w:p w14:paraId="207B8D6B"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r w:rsidRPr="00FB4ED1">
        <w:rPr>
          <w:rFonts w:ascii="Consolas" w:eastAsia="Times New Roman" w:hAnsi="Consolas" w:cs="Times New Roman"/>
          <w:color w:val="C8C8C8"/>
          <w:sz w:val="21"/>
          <w:szCs w:val="21"/>
        </w:rPr>
        <w:t>produce</w:t>
      </w:r>
      <w:r w:rsidRPr="00FB4ED1">
        <w:rPr>
          <w:rFonts w:ascii="Consolas" w:eastAsia="Times New Roman" w:hAnsi="Consolas" w:cs="Times New Roman"/>
          <w:color w:val="D4D4D4"/>
          <w:sz w:val="21"/>
          <w:szCs w:val="21"/>
        </w:rPr>
        <w:t>: [</w:t>
      </w:r>
    </w:p>
    <w:p w14:paraId="3EECFBDE"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proofErr w:type="spellStart"/>
      <w:r w:rsidRPr="00FB4ED1">
        <w:rPr>
          <w:rFonts w:ascii="Consolas" w:eastAsia="Times New Roman" w:hAnsi="Consolas" w:cs="Times New Roman"/>
          <w:color w:val="DCDCAA"/>
          <w:sz w:val="21"/>
          <w:szCs w:val="21"/>
        </w:rPr>
        <w:t>ObjectID</w:t>
      </w:r>
      <w:proofErr w:type="spellEnd"/>
      <w:r w:rsidRPr="00FB4ED1">
        <w:rPr>
          <w:rFonts w:ascii="Consolas" w:eastAsia="Times New Roman" w:hAnsi="Consolas" w:cs="Times New Roman"/>
          <w:color w:val="D4D4D4"/>
          <w:sz w:val="21"/>
          <w:szCs w:val="21"/>
        </w:rPr>
        <w:t>(</w:t>
      </w:r>
      <w:r w:rsidRPr="00FB4ED1">
        <w:rPr>
          <w:rFonts w:ascii="Consolas" w:eastAsia="Times New Roman" w:hAnsi="Consolas" w:cs="Times New Roman"/>
          <w:color w:val="CE9178"/>
          <w:sz w:val="21"/>
          <w:szCs w:val="21"/>
        </w:rPr>
        <w:t>'2863245354363'</w:t>
      </w:r>
      <w:r w:rsidRPr="00FB4ED1">
        <w:rPr>
          <w:rFonts w:ascii="Consolas" w:eastAsia="Times New Roman" w:hAnsi="Consolas" w:cs="Times New Roman"/>
          <w:color w:val="D4D4D4"/>
          <w:sz w:val="21"/>
          <w:szCs w:val="21"/>
        </w:rPr>
        <w:t>),</w:t>
      </w:r>
    </w:p>
    <w:p w14:paraId="24873DC1"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proofErr w:type="spellStart"/>
      <w:r w:rsidRPr="00FB4ED1">
        <w:rPr>
          <w:rFonts w:ascii="Consolas" w:eastAsia="Times New Roman" w:hAnsi="Consolas" w:cs="Times New Roman"/>
          <w:color w:val="DCDCAA"/>
          <w:sz w:val="21"/>
          <w:szCs w:val="21"/>
        </w:rPr>
        <w:t>ObjectID</w:t>
      </w:r>
      <w:proofErr w:type="spellEnd"/>
      <w:r w:rsidRPr="00FB4ED1">
        <w:rPr>
          <w:rFonts w:ascii="Consolas" w:eastAsia="Times New Roman" w:hAnsi="Consolas" w:cs="Times New Roman"/>
          <w:color w:val="D4D4D4"/>
          <w:sz w:val="21"/>
          <w:szCs w:val="21"/>
        </w:rPr>
        <w:t>(</w:t>
      </w:r>
      <w:r w:rsidRPr="00FB4ED1">
        <w:rPr>
          <w:rFonts w:ascii="Consolas" w:eastAsia="Times New Roman" w:hAnsi="Consolas" w:cs="Times New Roman"/>
          <w:color w:val="CE9178"/>
          <w:sz w:val="21"/>
          <w:szCs w:val="21"/>
        </w:rPr>
        <w:t>'2454354654674'</w:t>
      </w:r>
      <w:r w:rsidRPr="00FB4ED1">
        <w:rPr>
          <w:rFonts w:ascii="Consolas" w:eastAsia="Times New Roman" w:hAnsi="Consolas" w:cs="Times New Roman"/>
          <w:color w:val="D4D4D4"/>
          <w:sz w:val="21"/>
          <w:szCs w:val="21"/>
        </w:rPr>
        <w:t>),</w:t>
      </w:r>
    </w:p>
    <w:p w14:paraId="767A0E75" w14:textId="77777777" w:rsidR="00365137" w:rsidRDefault="00FB4ED1" w:rsidP="00365137">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proofErr w:type="spellStart"/>
      <w:r w:rsidRPr="00FB4ED1">
        <w:rPr>
          <w:rFonts w:ascii="Consolas" w:eastAsia="Times New Roman" w:hAnsi="Consolas" w:cs="Times New Roman"/>
          <w:color w:val="DCDCAA"/>
          <w:sz w:val="21"/>
          <w:szCs w:val="21"/>
        </w:rPr>
        <w:t>ObjectID</w:t>
      </w:r>
      <w:proofErr w:type="spellEnd"/>
      <w:r w:rsidRPr="00FB4ED1">
        <w:rPr>
          <w:rFonts w:ascii="Consolas" w:eastAsia="Times New Roman" w:hAnsi="Consolas" w:cs="Times New Roman"/>
          <w:color w:val="D4D4D4"/>
          <w:sz w:val="21"/>
          <w:szCs w:val="21"/>
        </w:rPr>
        <w:t>(</w:t>
      </w:r>
      <w:r w:rsidRPr="00FB4ED1">
        <w:rPr>
          <w:rFonts w:ascii="Consolas" w:eastAsia="Times New Roman" w:hAnsi="Consolas" w:cs="Times New Roman"/>
          <w:color w:val="CE9178"/>
          <w:sz w:val="21"/>
          <w:szCs w:val="21"/>
        </w:rPr>
        <w:t>'7855342354647'</w:t>
      </w:r>
      <w:r w:rsidRPr="00FB4ED1">
        <w:rPr>
          <w:rFonts w:ascii="Consolas" w:eastAsia="Times New Roman" w:hAnsi="Consolas" w:cs="Times New Roman"/>
          <w:color w:val="D4D4D4"/>
          <w:sz w:val="21"/>
          <w:szCs w:val="21"/>
        </w:rPr>
        <w:t>)</w:t>
      </w:r>
    </w:p>
    <w:p w14:paraId="33C5CFFB" w14:textId="46D863D0" w:rsidR="00FB4ED1" w:rsidRPr="00FB4ED1" w:rsidRDefault="00FB4ED1" w:rsidP="00365137">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    ]</w:t>
      </w:r>
    </w:p>
    <w:p w14:paraId="46C89C89" w14:textId="77777777" w:rsidR="00FB4ED1" w:rsidRPr="00FB4ED1" w:rsidRDefault="00FB4ED1" w:rsidP="00FB4ED1">
      <w:pPr>
        <w:shd w:val="clear" w:color="auto" w:fill="1E1E1E"/>
        <w:spacing w:after="0" w:line="285" w:lineRule="atLeast"/>
        <w:rPr>
          <w:rFonts w:ascii="Consolas" w:eastAsia="Times New Roman" w:hAnsi="Consolas" w:cs="Times New Roman"/>
          <w:color w:val="D4D4D4"/>
          <w:sz w:val="21"/>
          <w:szCs w:val="21"/>
        </w:rPr>
      </w:pPr>
      <w:r w:rsidRPr="00FB4ED1">
        <w:rPr>
          <w:rFonts w:ascii="Consolas" w:eastAsia="Times New Roman" w:hAnsi="Consolas" w:cs="Times New Roman"/>
          <w:color w:val="D4D4D4"/>
          <w:sz w:val="21"/>
          <w:szCs w:val="21"/>
        </w:rPr>
        <w:t>}</w:t>
      </w:r>
    </w:p>
    <w:p w14:paraId="039C938A" w14:textId="44DA9615" w:rsidR="004147B1" w:rsidRDefault="004147B1" w:rsidP="001C6B12">
      <w:pPr>
        <w:rPr>
          <w:rFonts w:cstheme="minorHAnsi"/>
          <w:b/>
          <w:bCs/>
        </w:rPr>
      </w:pPr>
    </w:p>
    <w:p w14:paraId="2B87C65C"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569CD6"/>
          <w:sz w:val="21"/>
          <w:szCs w:val="21"/>
        </w:rPr>
        <w:t>const</w:t>
      </w:r>
      <w:proofErr w:type="spellEnd"/>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productSchema</w:t>
      </w:r>
      <w:proofErr w:type="spellEnd"/>
      <w:r w:rsidRPr="009A597B">
        <w:rPr>
          <w:rFonts w:ascii="Consolas" w:eastAsia="Times New Roman" w:hAnsi="Consolas" w:cs="Times New Roman"/>
          <w:color w:val="D4D4D4"/>
          <w:sz w:val="21"/>
          <w:szCs w:val="21"/>
        </w:rPr>
        <w:t> = </w:t>
      </w:r>
      <w:r w:rsidRPr="009A597B">
        <w:rPr>
          <w:rFonts w:ascii="Consolas" w:eastAsia="Times New Roman" w:hAnsi="Consolas" w:cs="Times New Roman"/>
          <w:color w:val="569CD6"/>
          <w:sz w:val="21"/>
          <w:szCs w:val="21"/>
        </w:rPr>
        <w:t>new</w:t>
      </w: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mongoose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EC9B0"/>
          <w:sz w:val="21"/>
          <w:szCs w:val="21"/>
        </w:rPr>
        <w:t>Schema</w:t>
      </w:r>
      <w:proofErr w:type="spellEnd"/>
      <w:r w:rsidRPr="009A597B">
        <w:rPr>
          <w:rFonts w:ascii="Consolas" w:eastAsia="Times New Roman" w:hAnsi="Consolas" w:cs="Times New Roman"/>
          <w:color w:val="D4D4D4"/>
          <w:sz w:val="21"/>
          <w:szCs w:val="21"/>
        </w:rPr>
        <w:t>({</w:t>
      </w:r>
    </w:p>
    <w:p w14:paraId="12D188A6"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name</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String</w:t>
      </w:r>
      <w:r w:rsidRPr="009A597B">
        <w:rPr>
          <w:rFonts w:ascii="Consolas" w:eastAsia="Times New Roman" w:hAnsi="Consolas" w:cs="Times New Roman"/>
          <w:color w:val="D4D4D4"/>
          <w:sz w:val="21"/>
          <w:szCs w:val="21"/>
        </w:rPr>
        <w:t>,</w:t>
      </w:r>
    </w:p>
    <w:p w14:paraId="0B73F7E3"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price</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Number</w:t>
      </w:r>
      <w:r w:rsidRPr="009A597B">
        <w:rPr>
          <w:rFonts w:ascii="Consolas" w:eastAsia="Times New Roman" w:hAnsi="Consolas" w:cs="Times New Roman"/>
          <w:color w:val="D4D4D4"/>
          <w:sz w:val="21"/>
          <w:szCs w:val="21"/>
        </w:rPr>
        <w:t>,</w:t>
      </w:r>
    </w:p>
    <w:p w14:paraId="7AF9800D"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season:</w:t>
      </w:r>
      <w:r w:rsidRPr="009A597B">
        <w:rPr>
          <w:rFonts w:ascii="Consolas" w:eastAsia="Times New Roman" w:hAnsi="Consolas" w:cs="Times New Roman"/>
          <w:color w:val="D4D4D4"/>
          <w:sz w:val="21"/>
          <w:szCs w:val="21"/>
        </w:rPr>
        <w:t> {</w:t>
      </w:r>
    </w:p>
    <w:p w14:paraId="50B26297"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type</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String</w:t>
      </w:r>
      <w:r w:rsidRPr="009A597B">
        <w:rPr>
          <w:rFonts w:ascii="Consolas" w:eastAsia="Times New Roman" w:hAnsi="Consolas" w:cs="Times New Roman"/>
          <w:color w:val="D4D4D4"/>
          <w:sz w:val="21"/>
          <w:szCs w:val="21"/>
        </w:rPr>
        <w:t>,</w:t>
      </w:r>
    </w:p>
    <w:p w14:paraId="667D1C09"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9CDCFE"/>
          <w:sz w:val="21"/>
          <w:szCs w:val="21"/>
        </w:rPr>
        <w:t>enum</w:t>
      </w:r>
      <w:proofErr w:type="spellEnd"/>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'Spring'</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'Summer'</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'Fall'</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'Winter'</w:t>
      </w:r>
      <w:r w:rsidRPr="009A597B">
        <w:rPr>
          <w:rFonts w:ascii="Consolas" w:eastAsia="Times New Roman" w:hAnsi="Consolas" w:cs="Times New Roman"/>
          <w:color w:val="D4D4D4"/>
          <w:sz w:val="21"/>
          <w:szCs w:val="21"/>
        </w:rPr>
        <w:t>]</w:t>
      </w:r>
    </w:p>
    <w:p w14:paraId="68A975A9"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p>
    <w:p w14:paraId="4813BFEB"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w:t>
      </w:r>
    </w:p>
    <w:p w14:paraId="38B666F3"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
    <w:p w14:paraId="4898442E"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569CD6"/>
          <w:sz w:val="21"/>
          <w:szCs w:val="21"/>
        </w:rPr>
        <w:t>const</w:t>
      </w:r>
      <w:proofErr w:type="spellEnd"/>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farmSchema</w:t>
      </w:r>
      <w:proofErr w:type="spellEnd"/>
      <w:r w:rsidRPr="009A597B">
        <w:rPr>
          <w:rFonts w:ascii="Consolas" w:eastAsia="Times New Roman" w:hAnsi="Consolas" w:cs="Times New Roman"/>
          <w:color w:val="D4D4D4"/>
          <w:sz w:val="21"/>
          <w:szCs w:val="21"/>
        </w:rPr>
        <w:t> = </w:t>
      </w:r>
      <w:r w:rsidRPr="009A597B">
        <w:rPr>
          <w:rFonts w:ascii="Consolas" w:eastAsia="Times New Roman" w:hAnsi="Consolas" w:cs="Times New Roman"/>
          <w:color w:val="569CD6"/>
          <w:sz w:val="21"/>
          <w:szCs w:val="21"/>
        </w:rPr>
        <w:t>new</w:t>
      </w: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mongoose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EC9B0"/>
          <w:sz w:val="21"/>
          <w:szCs w:val="21"/>
        </w:rPr>
        <w:t>Schema</w:t>
      </w:r>
      <w:proofErr w:type="spellEnd"/>
      <w:r w:rsidRPr="009A597B">
        <w:rPr>
          <w:rFonts w:ascii="Consolas" w:eastAsia="Times New Roman" w:hAnsi="Consolas" w:cs="Times New Roman"/>
          <w:color w:val="D4D4D4"/>
          <w:sz w:val="21"/>
          <w:szCs w:val="21"/>
        </w:rPr>
        <w:t>({</w:t>
      </w:r>
    </w:p>
    <w:p w14:paraId="147C72A1"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name</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String</w:t>
      </w:r>
      <w:r w:rsidRPr="009A597B">
        <w:rPr>
          <w:rFonts w:ascii="Consolas" w:eastAsia="Times New Roman" w:hAnsi="Consolas" w:cs="Times New Roman"/>
          <w:color w:val="D4D4D4"/>
          <w:sz w:val="21"/>
          <w:szCs w:val="21"/>
        </w:rPr>
        <w:t>,</w:t>
      </w:r>
    </w:p>
    <w:p w14:paraId="05463CC5"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city</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String</w:t>
      </w:r>
      <w:r w:rsidRPr="009A597B">
        <w:rPr>
          <w:rFonts w:ascii="Consolas" w:eastAsia="Times New Roman" w:hAnsi="Consolas" w:cs="Times New Roman"/>
          <w:color w:val="D4D4D4"/>
          <w:sz w:val="21"/>
          <w:szCs w:val="21"/>
        </w:rPr>
        <w:t>,</w:t>
      </w:r>
    </w:p>
    <w:p w14:paraId="72960078"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products:</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type</w:t>
      </w:r>
      <w:r w:rsidRPr="009A597B">
        <w:rPr>
          <w:rFonts w:ascii="Consolas" w:eastAsia="Times New Roman" w:hAnsi="Consolas" w:cs="Times New Roman"/>
          <w:color w:val="9CDCFE"/>
          <w:sz w:val="21"/>
          <w:szCs w:val="21"/>
        </w:rPr>
        <w: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FC1FF"/>
          <w:sz w:val="21"/>
          <w:szCs w:val="21"/>
        </w:rPr>
        <w:t>mongoose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EC9B0"/>
          <w:sz w:val="21"/>
          <w:szCs w:val="21"/>
        </w:rPr>
        <w:t>Schema</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EC9B0"/>
          <w:sz w:val="21"/>
          <w:szCs w:val="21"/>
        </w:rPr>
        <w:t>Types</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EC9B0"/>
          <w:sz w:val="21"/>
          <w:szCs w:val="21"/>
        </w:rPr>
        <w:t>ObjectId</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ref:</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'Product'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6A9955"/>
          <w:sz w:val="21"/>
          <w:szCs w:val="21"/>
        </w:rPr>
        <w:t>/*Product is the model name*/</w:t>
      </w:r>
    </w:p>
    <w:p w14:paraId="7F9CF08E"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w:t>
      </w:r>
    </w:p>
    <w:p w14:paraId="42C56641"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6A9955"/>
          <w:sz w:val="21"/>
          <w:szCs w:val="21"/>
        </w:rPr>
        <w:t>//The ref option is what tells Mongoose which model to use during population, </w:t>
      </w:r>
    </w:p>
    <w:p w14:paraId="29F0B065"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6A9955"/>
          <w:sz w:val="21"/>
          <w:szCs w:val="21"/>
        </w:rPr>
        <w:t>//in our case the Product model. All _ids we store here must be document _ids from the Product model.</w:t>
      </w:r>
    </w:p>
    <w:p w14:paraId="11ABD1EF" w14:textId="77777777" w:rsidR="004147B1" w:rsidRPr="009A597B" w:rsidRDefault="004147B1" w:rsidP="004147B1">
      <w:pPr>
        <w:shd w:val="clear" w:color="auto" w:fill="1E1E1E"/>
        <w:spacing w:after="240" w:line="285" w:lineRule="atLeast"/>
        <w:rPr>
          <w:rFonts w:ascii="Consolas" w:eastAsia="Times New Roman" w:hAnsi="Consolas" w:cs="Times New Roman"/>
          <w:color w:val="D4D4D4"/>
          <w:sz w:val="21"/>
          <w:szCs w:val="21"/>
        </w:rPr>
      </w:pPr>
    </w:p>
    <w:p w14:paraId="07A17CFE"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6A9955"/>
          <w:sz w:val="21"/>
          <w:szCs w:val="21"/>
        </w:rPr>
        <w:lastRenderedPageBreak/>
        <w:t>//One thing to note here is we have farmSchema in which the products have a reference to 'Product' Model </w:t>
      </w:r>
    </w:p>
    <w:p w14:paraId="5944D478"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6A9955"/>
          <w:sz w:val="21"/>
          <w:szCs w:val="21"/>
        </w:rPr>
        <w:t>//And the 'Product' model is defined after farmSchema is defined.</w:t>
      </w:r>
      <w:r>
        <w:rPr>
          <w:rFonts w:ascii="Consolas" w:eastAsia="Times New Roman" w:hAnsi="Consolas" w:cs="Times New Roman"/>
          <w:color w:val="6A9955"/>
          <w:sz w:val="21"/>
          <w:szCs w:val="21"/>
        </w:rPr>
        <w:t xml:space="preserve"> But we will not run into any error</w:t>
      </w:r>
    </w:p>
    <w:p w14:paraId="4097E246"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
    <w:p w14:paraId="1DD079BD"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569CD6"/>
          <w:sz w:val="21"/>
          <w:szCs w:val="21"/>
        </w:rPr>
        <w:t>const</w:t>
      </w:r>
      <w:proofErr w:type="spellEnd"/>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Product</w:t>
      </w:r>
      <w:r w:rsidRPr="009A597B">
        <w:rPr>
          <w:rFonts w:ascii="Consolas" w:eastAsia="Times New Roman" w:hAnsi="Consolas" w:cs="Times New Roman"/>
          <w:color w:val="D4D4D4"/>
          <w:sz w:val="21"/>
          <w:szCs w:val="21"/>
        </w:rPr>
        <w:t> = </w:t>
      </w:r>
      <w:proofErr w:type="spellStart"/>
      <w:r w:rsidRPr="009A597B">
        <w:rPr>
          <w:rFonts w:ascii="Consolas" w:eastAsia="Times New Roman" w:hAnsi="Consolas" w:cs="Times New Roman"/>
          <w:color w:val="4FC1FF"/>
          <w:sz w:val="21"/>
          <w:szCs w:val="21"/>
        </w:rPr>
        <w:t>mongoose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model</w:t>
      </w:r>
      <w:proofErr w:type="spellEnd"/>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CE9178"/>
          <w:sz w:val="21"/>
          <w:szCs w:val="21"/>
        </w:rPr>
        <w:t>'Product'</w:t>
      </w: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productSchema</w:t>
      </w:r>
      <w:proofErr w:type="spellEnd"/>
      <w:r w:rsidRPr="009A597B">
        <w:rPr>
          <w:rFonts w:ascii="Consolas" w:eastAsia="Times New Roman" w:hAnsi="Consolas" w:cs="Times New Roman"/>
          <w:color w:val="D4D4D4"/>
          <w:sz w:val="21"/>
          <w:szCs w:val="21"/>
        </w:rPr>
        <w:t>);</w:t>
      </w:r>
    </w:p>
    <w:p w14:paraId="61DB071F"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569CD6"/>
          <w:sz w:val="21"/>
          <w:szCs w:val="21"/>
        </w:rPr>
        <w:t>const</w:t>
      </w:r>
      <w:proofErr w:type="spellEnd"/>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Farm</w:t>
      </w:r>
      <w:r w:rsidRPr="009A597B">
        <w:rPr>
          <w:rFonts w:ascii="Consolas" w:eastAsia="Times New Roman" w:hAnsi="Consolas" w:cs="Times New Roman"/>
          <w:color w:val="D4D4D4"/>
          <w:sz w:val="21"/>
          <w:szCs w:val="21"/>
        </w:rPr>
        <w:t> = </w:t>
      </w:r>
      <w:proofErr w:type="spellStart"/>
      <w:r w:rsidRPr="009A597B">
        <w:rPr>
          <w:rFonts w:ascii="Consolas" w:eastAsia="Times New Roman" w:hAnsi="Consolas" w:cs="Times New Roman"/>
          <w:color w:val="4FC1FF"/>
          <w:sz w:val="21"/>
          <w:szCs w:val="21"/>
        </w:rPr>
        <w:t>mongoose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model</w:t>
      </w:r>
      <w:proofErr w:type="spellEnd"/>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CE9178"/>
          <w:sz w:val="21"/>
          <w:szCs w:val="21"/>
        </w:rPr>
        <w:t>'Farm'</w:t>
      </w: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farmSchema</w:t>
      </w:r>
      <w:proofErr w:type="spellEnd"/>
      <w:r w:rsidRPr="009A597B">
        <w:rPr>
          <w:rFonts w:ascii="Consolas" w:eastAsia="Times New Roman" w:hAnsi="Consolas" w:cs="Times New Roman"/>
          <w:color w:val="D4D4D4"/>
          <w:sz w:val="21"/>
          <w:szCs w:val="21"/>
        </w:rPr>
        <w:t>);</w:t>
      </w:r>
    </w:p>
    <w:p w14:paraId="2AAD2AB2" w14:textId="77777777" w:rsidR="004147B1" w:rsidRPr="009A597B" w:rsidRDefault="004147B1" w:rsidP="004147B1">
      <w:pPr>
        <w:shd w:val="clear" w:color="auto" w:fill="1E1E1E"/>
        <w:spacing w:after="240" w:line="285" w:lineRule="atLeast"/>
        <w:rPr>
          <w:rFonts w:ascii="Consolas" w:eastAsia="Times New Roman" w:hAnsi="Consolas" w:cs="Times New Roman"/>
          <w:color w:val="D4D4D4"/>
          <w:sz w:val="21"/>
          <w:szCs w:val="21"/>
        </w:rPr>
      </w:pPr>
    </w:p>
    <w:p w14:paraId="504BC0DC"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6A9955"/>
          <w:sz w:val="21"/>
          <w:szCs w:val="21"/>
        </w:rPr>
        <w:t>//here each product will have an _id defined</w:t>
      </w:r>
    </w:p>
    <w:p w14:paraId="05329BBB"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4EC9B0"/>
          <w:sz w:val="21"/>
          <w:szCs w:val="21"/>
        </w:rPr>
        <w:t>Product</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insertMany</w:t>
      </w:r>
      <w:proofErr w:type="spellEnd"/>
      <w:r w:rsidRPr="009A597B">
        <w:rPr>
          <w:rFonts w:ascii="Consolas" w:eastAsia="Times New Roman" w:hAnsi="Consolas" w:cs="Times New Roman"/>
          <w:color w:val="D4D4D4"/>
          <w:sz w:val="21"/>
          <w:szCs w:val="21"/>
        </w:rPr>
        <w:t>([</w:t>
      </w:r>
    </w:p>
    <w:p w14:paraId="018D0651"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name: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'Goddess Melon'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price: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B5CEA8"/>
          <w:sz w:val="21"/>
          <w:szCs w:val="21"/>
        </w:rPr>
        <w:t>4.99</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season: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'Summer'</w:t>
      </w:r>
      <w:r w:rsidRPr="009A597B">
        <w:rPr>
          <w:rFonts w:ascii="Consolas" w:eastAsia="Times New Roman" w:hAnsi="Consolas" w:cs="Times New Roman"/>
          <w:color w:val="D4D4D4"/>
          <w:sz w:val="21"/>
          <w:szCs w:val="21"/>
        </w:rPr>
        <w:t>},</w:t>
      </w:r>
    </w:p>
    <w:p w14:paraId="1A37F971"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name: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'Sugar baby watermelon'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price: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B5CEA8"/>
          <w:sz w:val="21"/>
          <w:szCs w:val="21"/>
        </w:rPr>
        <w:t>4.99</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season: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'Summer'</w:t>
      </w:r>
      <w:r w:rsidRPr="009A597B">
        <w:rPr>
          <w:rFonts w:ascii="Consolas" w:eastAsia="Times New Roman" w:hAnsi="Consolas" w:cs="Times New Roman"/>
          <w:color w:val="D4D4D4"/>
          <w:sz w:val="21"/>
          <w:szCs w:val="21"/>
        </w:rPr>
        <w:t>},</w:t>
      </w:r>
    </w:p>
    <w:p w14:paraId="70691760"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name: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'Asparagus'</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price: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B5CEA8"/>
          <w:sz w:val="21"/>
          <w:szCs w:val="21"/>
        </w:rPr>
        <w:t>3.99</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season: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'Spring'</w:t>
      </w:r>
      <w:r w:rsidRPr="009A597B">
        <w:rPr>
          <w:rFonts w:ascii="Consolas" w:eastAsia="Times New Roman" w:hAnsi="Consolas" w:cs="Times New Roman"/>
          <w:color w:val="D4D4D4"/>
          <w:sz w:val="21"/>
          <w:szCs w:val="21"/>
        </w:rPr>
        <w:t>}</w:t>
      </w:r>
    </w:p>
    <w:p w14:paraId="0AB2B37B"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w:t>
      </w:r>
    </w:p>
    <w:p w14:paraId="049C1947"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
    <w:p w14:paraId="738276FB"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569CD6"/>
          <w:sz w:val="21"/>
          <w:szCs w:val="21"/>
        </w:rPr>
        <w:t>const</w:t>
      </w:r>
      <w:proofErr w:type="spellEnd"/>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DCDCAA"/>
          <w:sz w:val="21"/>
          <w:szCs w:val="21"/>
        </w:rPr>
        <w:t>makeFarm</w:t>
      </w:r>
      <w:proofErr w:type="spellEnd"/>
      <w:r w:rsidRPr="009A597B">
        <w:rPr>
          <w:rFonts w:ascii="Consolas" w:eastAsia="Times New Roman" w:hAnsi="Consolas" w:cs="Times New Roman"/>
          <w:color w:val="D4D4D4"/>
          <w:sz w:val="21"/>
          <w:szCs w:val="21"/>
        </w:rPr>
        <w:t> = </w:t>
      </w:r>
      <w:r w:rsidRPr="009A597B">
        <w:rPr>
          <w:rFonts w:ascii="Consolas" w:eastAsia="Times New Roman" w:hAnsi="Consolas" w:cs="Times New Roman"/>
          <w:color w:val="569CD6"/>
          <w:sz w:val="21"/>
          <w:szCs w:val="21"/>
        </w:rPr>
        <w:t>async</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569CD6"/>
          <w:sz w:val="21"/>
          <w:szCs w:val="21"/>
        </w:rPr>
        <w:t>=&gt;</w:t>
      </w:r>
      <w:r w:rsidRPr="009A597B">
        <w:rPr>
          <w:rFonts w:ascii="Consolas" w:eastAsia="Times New Roman" w:hAnsi="Consolas" w:cs="Times New Roman"/>
          <w:color w:val="D4D4D4"/>
          <w:sz w:val="21"/>
          <w:szCs w:val="21"/>
        </w:rPr>
        <w:t> {</w:t>
      </w:r>
    </w:p>
    <w:p w14:paraId="6F1B723E"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569CD6"/>
          <w:sz w:val="21"/>
          <w:szCs w:val="21"/>
        </w:rPr>
        <w:t>const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FC1FF"/>
          <w:sz w:val="21"/>
          <w:szCs w:val="21"/>
        </w:rPr>
        <w:t>farm</w:t>
      </w:r>
      <w:r w:rsidRPr="009A597B">
        <w:rPr>
          <w:rFonts w:ascii="Consolas" w:eastAsia="Times New Roman" w:hAnsi="Consolas" w:cs="Times New Roman"/>
          <w:color w:val="D4D4D4"/>
          <w:sz w:val="21"/>
          <w:szCs w:val="21"/>
        </w:rPr>
        <w:t> = </w:t>
      </w:r>
      <w:r w:rsidRPr="009A597B">
        <w:rPr>
          <w:rFonts w:ascii="Consolas" w:eastAsia="Times New Roman" w:hAnsi="Consolas" w:cs="Times New Roman"/>
          <w:color w:val="569CD6"/>
          <w:sz w:val="21"/>
          <w:szCs w:val="21"/>
        </w:rPr>
        <w:t>new</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Farm</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9CDCFE"/>
          <w:sz w:val="21"/>
          <w:szCs w:val="21"/>
        </w:rPr>
        <w:t>name: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'Full Belly Farms'</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city:</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'Guinda, CA'</w:t>
      </w:r>
      <w:r w:rsidRPr="009A597B">
        <w:rPr>
          <w:rFonts w:ascii="Consolas" w:eastAsia="Times New Roman" w:hAnsi="Consolas" w:cs="Times New Roman"/>
          <w:color w:val="D4D4D4"/>
          <w:sz w:val="21"/>
          <w:szCs w:val="21"/>
        </w:rPr>
        <w:t>});</w:t>
      </w:r>
    </w:p>
    <w:p w14:paraId="0AFAA67E"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569CD6"/>
          <w:sz w:val="21"/>
          <w:szCs w:val="21"/>
        </w:rPr>
        <w:t>const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FC1FF"/>
          <w:sz w:val="21"/>
          <w:szCs w:val="21"/>
        </w:rPr>
        <w:t>melon</w:t>
      </w:r>
      <w:r w:rsidRPr="009A597B">
        <w:rPr>
          <w:rFonts w:ascii="Consolas" w:eastAsia="Times New Roman" w:hAnsi="Consolas" w:cs="Times New Roman"/>
          <w:color w:val="D4D4D4"/>
          <w:sz w:val="21"/>
          <w:szCs w:val="21"/>
        </w:rPr>
        <w:t> = </w:t>
      </w:r>
      <w:r w:rsidRPr="009A597B">
        <w:rPr>
          <w:rFonts w:ascii="Consolas" w:eastAsia="Times New Roman" w:hAnsi="Consolas" w:cs="Times New Roman"/>
          <w:color w:val="C586C0"/>
          <w:sz w:val="21"/>
          <w:szCs w:val="21"/>
        </w:rPr>
        <w:t>await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4EC9B0"/>
          <w:sz w:val="21"/>
          <w:szCs w:val="21"/>
        </w:rPr>
        <w:t>Product</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findOne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9CDCFE"/>
          <w:sz w:val="21"/>
          <w:szCs w:val="21"/>
        </w:rPr>
        <w:t>name:</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CE9178"/>
          <w:sz w:val="21"/>
          <w:szCs w:val="21"/>
        </w:rPr>
        <w:t>'Goddess Melon'</w:t>
      </w:r>
      <w:r w:rsidRPr="009A597B">
        <w:rPr>
          <w:rFonts w:ascii="Consolas" w:eastAsia="Times New Roman" w:hAnsi="Consolas" w:cs="Times New Roman"/>
          <w:color w:val="D4D4D4"/>
          <w:sz w:val="21"/>
          <w:szCs w:val="21"/>
        </w:rPr>
        <w:t>});</w:t>
      </w:r>
    </w:p>
    <w:p w14:paraId="4CD1EDE3"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
    <w:p w14:paraId="2CA00D8F" w14:textId="43C8AFB6"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farm</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9CDCFE"/>
          <w:sz w:val="21"/>
          <w:szCs w:val="21"/>
        </w:rPr>
        <w:t>products</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push</w:t>
      </w:r>
      <w:proofErr w:type="spellEnd"/>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FC1FF"/>
          <w:sz w:val="21"/>
          <w:szCs w:val="21"/>
        </w:rPr>
        <w:t>melon</w:t>
      </w:r>
      <w:r w:rsidRPr="009A597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A597B">
        <w:rPr>
          <w:rFonts w:ascii="Consolas" w:eastAsia="Times New Roman" w:hAnsi="Consolas" w:cs="Times New Roman"/>
          <w:color w:val="6A9955"/>
          <w:sz w:val="21"/>
          <w:szCs w:val="21"/>
        </w:rPr>
        <w:t>//here </w:t>
      </w:r>
      <w:r>
        <w:rPr>
          <w:rFonts w:ascii="Consolas" w:eastAsia="Times New Roman" w:hAnsi="Consolas" w:cs="Times New Roman"/>
          <w:color w:val="6A9955"/>
          <w:sz w:val="21"/>
          <w:szCs w:val="21"/>
        </w:rPr>
        <w:t>we</w:t>
      </w:r>
      <w:r w:rsidR="00913A1C">
        <w:rPr>
          <w:rFonts w:ascii="Consolas" w:eastAsia="Times New Roman" w:hAnsi="Consolas" w:cs="Times New Roman"/>
          <w:color w:val="6A9955"/>
          <w:sz w:val="21"/>
          <w:szCs w:val="21"/>
        </w:rPr>
        <w:t xml:space="preserve"> are</w:t>
      </w:r>
      <w:r>
        <w:rPr>
          <w:rFonts w:ascii="Consolas" w:eastAsia="Times New Roman" w:hAnsi="Consolas" w:cs="Times New Roman"/>
          <w:color w:val="6A9955"/>
          <w:sz w:val="21"/>
          <w:szCs w:val="21"/>
        </w:rPr>
        <w:t xml:space="preserve"> push</w:t>
      </w:r>
      <w:r w:rsidR="00913A1C">
        <w:rPr>
          <w:rFonts w:ascii="Consolas" w:eastAsia="Times New Roman" w:hAnsi="Consolas" w:cs="Times New Roman"/>
          <w:color w:val="6A9955"/>
          <w:sz w:val="21"/>
          <w:szCs w:val="21"/>
        </w:rPr>
        <w:t>ing the melon, but in reality, the melon id is being saved.</w:t>
      </w:r>
      <w:r>
        <w:rPr>
          <w:rFonts w:ascii="Consolas" w:eastAsia="Times New Roman" w:hAnsi="Consolas" w:cs="Times New Roman"/>
          <w:color w:val="6A9955"/>
          <w:sz w:val="21"/>
          <w:szCs w:val="21"/>
        </w:rPr>
        <w:t xml:space="preserve"> </w:t>
      </w:r>
    </w:p>
    <w:p w14:paraId="1334F69A"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p>
    <w:p w14:paraId="71E528A4"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proofErr w:type="spellStart"/>
      <w:r w:rsidRPr="009A597B">
        <w:rPr>
          <w:rFonts w:ascii="Consolas" w:eastAsia="Times New Roman" w:hAnsi="Consolas" w:cs="Times New Roman"/>
          <w:color w:val="4FC1FF"/>
          <w:sz w:val="21"/>
          <w:szCs w:val="21"/>
        </w:rPr>
        <w:t>farm</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save</w:t>
      </w:r>
      <w:proofErr w:type="spellEnd"/>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then</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569CD6"/>
          <w:sz w:val="21"/>
          <w:szCs w:val="21"/>
        </w:rPr>
        <w:t>=&gt;</w:t>
      </w: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9CDCFE"/>
          <w:sz w:val="21"/>
          <w:szCs w:val="21"/>
        </w:rPr>
        <w:t>console</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DCDCAA"/>
          <w:sz w:val="21"/>
          <w:szCs w:val="21"/>
        </w:rPr>
        <w:t>log</w:t>
      </w:r>
      <w:r w:rsidRPr="009A597B">
        <w:rPr>
          <w:rFonts w:ascii="Consolas" w:eastAsia="Times New Roman" w:hAnsi="Consolas" w:cs="Times New Roman"/>
          <w:color w:val="D4D4D4"/>
          <w:sz w:val="21"/>
          <w:szCs w:val="21"/>
        </w:rPr>
        <w:t>(</w:t>
      </w:r>
      <w:r w:rsidRPr="009A597B">
        <w:rPr>
          <w:rFonts w:ascii="Consolas" w:eastAsia="Times New Roman" w:hAnsi="Consolas" w:cs="Times New Roman"/>
          <w:color w:val="4FC1FF"/>
          <w:sz w:val="21"/>
          <w:szCs w:val="21"/>
        </w:rPr>
        <w:t>farm</w:t>
      </w:r>
      <w:r w:rsidRPr="009A597B">
        <w:rPr>
          <w:rFonts w:ascii="Consolas" w:eastAsia="Times New Roman" w:hAnsi="Consolas" w:cs="Times New Roman"/>
          <w:color w:val="D4D4D4"/>
          <w:sz w:val="21"/>
          <w:szCs w:val="21"/>
        </w:rPr>
        <w:t>));</w:t>
      </w:r>
    </w:p>
    <w:p w14:paraId="7F550C57"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6A9955"/>
          <w:sz w:val="21"/>
          <w:szCs w:val="21"/>
        </w:rPr>
        <w:t>//if we see in node js terminal, we will see the full melon object being logged. </w:t>
      </w:r>
    </w:p>
    <w:p w14:paraId="7CC7740A"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    </w:t>
      </w:r>
      <w:r w:rsidRPr="009A597B">
        <w:rPr>
          <w:rFonts w:ascii="Consolas" w:eastAsia="Times New Roman" w:hAnsi="Consolas" w:cs="Times New Roman"/>
          <w:color w:val="6A9955"/>
          <w:sz w:val="21"/>
          <w:szCs w:val="21"/>
        </w:rPr>
        <w:t>//Actually only objectID of the melon object is stored (We can verify from the mongo shell)</w:t>
      </w:r>
    </w:p>
    <w:p w14:paraId="0ABBAF61"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r w:rsidRPr="009A597B">
        <w:rPr>
          <w:rFonts w:ascii="Consolas" w:eastAsia="Times New Roman" w:hAnsi="Consolas" w:cs="Times New Roman"/>
          <w:color w:val="D4D4D4"/>
          <w:sz w:val="21"/>
          <w:szCs w:val="21"/>
        </w:rPr>
        <w:t>}</w:t>
      </w:r>
    </w:p>
    <w:p w14:paraId="5D43C692"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
    <w:p w14:paraId="0C25C0EF" w14:textId="77777777" w:rsidR="004147B1" w:rsidRPr="009A597B"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9A597B">
        <w:rPr>
          <w:rFonts w:ascii="Consolas" w:eastAsia="Times New Roman" w:hAnsi="Consolas" w:cs="Times New Roman"/>
          <w:color w:val="DCDCAA"/>
          <w:sz w:val="21"/>
          <w:szCs w:val="21"/>
        </w:rPr>
        <w:t>makeFarm</w:t>
      </w:r>
      <w:proofErr w:type="spellEnd"/>
      <w:r w:rsidRPr="009A597B">
        <w:rPr>
          <w:rFonts w:ascii="Consolas" w:eastAsia="Times New Roman" w:hAnsi="Consolas" w:cs="Times New Roman"/>
          <w:color w:val="D4D4D4"/>
          <w:sz w:val="21"/>
          <w:szCs w:val="21"/>
        </w:rPr>
        <w:t>();</w:t>
      </w:r>
    </w:p>
    <w:p w14:paraId="07E705EA" w14:textId="77777777" w:rsidR="004147B1" w:rsidRDefault="004147B1" w:rsidP="001C6B12">
      <w:pPr>
        <w:rPr>
          <w:rFonts w:cstheme="minorHAnsi"/>
          <w:b/>
          <w:bCs/>
        </w:rPr>
      </w:pPr>
    </w:p>
    <w:p w14:paraId="12673FF7" w14:textId="28D4D473" w:rsidR="004147B1" w:rsidRPr="004147B1" w:rsidRDefault="004147B1" w:rsidP="001C6B12">
      <w:pPr>
        <w:rPr>
          <w:rFonts w:cstheme="minorHAnsi"/>
          <w:b/>
          <w:bCs/>
        </w:rPr>
      </w:pPr>
      <w:r w:rsidRPr="004147B1">
        <w:rPr>
          <w:rFonts w:cstheme="minorHAnsi"/>
          <w:b/>
          <w:bCs/>
        </w:rPr>
        <w:t>Mongoose Populate:</w:t>
      </w:r>
    </w:p>
    <w:p w14:paraId="1DBF800F" w14:textId="77777777" w:rsidR="004147B1" w:rsidRDefault="004147B1" w:rsidP="004147B1">
      <w:pPr>
        <w:shd w:val="clear" w:color="auto" w:fill="1E1E1E"/>
        <w:spacing w:after="0" w:line="285" w:lineRule="atLeast"/>
        <w:rPr>
          <w:rFonts w:ascii="Consolas" w:eastAsia="Times New Roman" w:hAnsi="Consolas" w:cs="Times New Roman"/>
          <w:color w:val="6A9955"/>
          <w:sz w:val="21"/>
          <w:szCs w:val="21"/>
        </w:rPr>
      </w:pPr>
    </w:p>
    <w:p w14:paraId="20ABA1F7" w14:textId="65197C39"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6A9955"/>
          <w:sz w:val="21"/>
          <w:szCs w:val="21"/>
        </w:rPr>
        <w:t>//now in Farm, the products array has object Ids, how to access the data of each product in farm document</w:t>
      </w:r>
    </w:p>
    <w:p w14:paraId="737153F9"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6A9955"/>
          <w:sz w:val="21"/>
          <w:szCs w:val="21"/>
        </w:rPr>
        <w:t>//refer the below code</w:t>
      </w:r>
    </w:p>
    <w:p w14:paraId="5DAF7017"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p>
    <w:p w14:paraId="2E6C0D48"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proofErr w:type="spellStart"/>
      <w:r w:rsidRPr="004147B1">
        <w:rPr>
          <w:rFonts w:ascii="Consolas" w:eastAsia="Times New Roman" w:hAnsi="Consolas" w:cs="Times New Roman"/>
          <w:color w:val="4EC9B0"/>
          <w:sz w:val="21"/>
          <w:szCs w:val="21"/>
        </w:rPr>
        <w:t>Farm</w:t>
      </w:r>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DCDCAA"/>
          <w:sz w:val="21"/>
          <w:szCs w:val="21"/>
        </w:rPr>
        <w:t>findOne</w:t>
      </w:r>
      <w:proofErr w:type="spellEnd"/>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9CDCFE"/>
          <w:sz w:val="21"/>
          <w:szCs w:val="21"/>
        </w:rPr>
        <w:t>name:</w:t>
      </w:r>
      <w:r w:rsidRPr="004147B1">
        <w:rPr>
          <w:rFonts w:ascii="Consolas" w:eastAsia="Times New Roman" w:hAnsi="Consolas" w:cs="Times New Roman"/>
          <w:color w:val="D4D4D4"/>
          <w:sz w:val="21"/>
          <w:szCs w:val="21"/>
        </w:rPr>
        <w:t> </w:t>
      </w:r>
      <w:r w:rsidRPr="004147B1">
        <w:rPr>
          <w:rFonts w:ascii="Consolas" w:eastAsia="Times New Roman" w:hAnsi="Consolas" w:cs="Times New Roman"/>
          <w:color w:val="CE9178"/>
          <w:sz w:val="21"/>
          <w:szCs w:val="21"/>
        </w:rPr>
        <w:t>'Full Belly Farms'</w:t>
      </w:r>
      <w:r w:rsidRPr="004147B1">
        <w:rPr>
          <w:rFonts w:ascii="Consolas" w:eastAsia="Times New Roman" w:hAnsi="Consolas" w:cs="Times New Roman"/>
          <w:color w:val="D4D4D4"/>
          <w:sz w:val="21"/>
          <w:szCs w:val="21"/>
        </w:rPr>
        <w:t>})</w:t>
      </w:r>
    </w:p>
    <w:p w14:paraId="02463E5B"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D4D4D4"/>
          <w:sz w:val="21"/>
          <w:szCs w:val="21"/>
        </w:rPr>
        <w:t>    .</w:t>
      </w:r>
      <w:r w:rsidRPr="004147B1">
        <w:rPr>
          <w:rFonts w:ascii="Consolas" w:eastAsia="Times New Roman" w:hAnsi="Consolas" w:cs="Times New Roman"/>
          <w:color w:val="DCDCAA"/>
          <w:sz w:val="21"/>
          <w:szCs w:val="21"/>
        </w:rPr>
        <w:t>populate</w:t>
      </w:r>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CE9178"/>
          <w:sz w:val="21"/>
          <w:szCs w:val="21"/>
        </w:rPr>
        <w:t>'products'</w:t>
      </w:r>
      <w:r w:rsidRPr="004147B1">
        <w:rPr>
          <w:rFonts w:ascii="Consolas" w:eastAsia="Times New Roman" w:hAnsi="Consolas" w:cs="Times New Roman"/>
          <w:color w:val="D4D4D4"/>
          <w:sz w:val="21"/>
          <w:szCs w:val="21"/>
        </w:rPr>
        <w:t>) </w:t>
      </w:r>
    </w:p>
    <w:p w14:paraId="5BD2C934"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D4D4D4"/>
          <w:sz w:val="21"/>
          <w:szCs w:val="21"/>
        </w:rPr>
        <w:t>    .</w:t>
      </w:r>
      <w:r w:rsidRPr="004147B1">
        <w:rPr>
          <w:rFonts w:ascii="Consolas" w:eastAsia="Times New Roman" w:hAnsi="Consolas" w:cs="Times New Roman"/>
          <w:color w:val="DCDCAA"/>
          <w:sz w:val="21"/>
          <w:szCs w:val="21"/>
        </w:rPr>
        <w:t>then</w:t>
      </w:r>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9CDCFE"/>
          <w:sz w:val="21"/>
          <w:szCs w:val="21"/>
        </w:rPr>
        <w:t>farm</w:t>
      </w:r>
      <w:r w:rsidRPr="004147B1">
        <w:rPr>
          <w:rFonts w:ascii="Consolas" w:eastAsia="Times New Roman" w:hAnsi="Consolas" w:cs="Times New Roman"/>
          <w:color w:val="D4D4D4"/>
          <w:sz w:val="21"/>
          <w:szCs w:val="21"/>
        </w:rPr>
        <w:t> </w:t>
      </w:r>
      <w:r w:rsidRPr="004147B1">
        <w:rPr>
          <w:rFonts w:ascii="Consolas" w:eastAsia="Times New Roman" w:hAnsi="Consolas" w:cs="Times New Roman"/>
          <w:color w:val="569CD6"/>
          <w:sz w:val="21"/>
          <w:szCs w:val="21"/>
        </w:rPr>
        <w:t>=&gt;</w:t>
      </w:r>
      <w:r w:rsidRPr="004147B1">
        <w:rPr>
          <w:rFonts w:ascii="Consolas" w:eastAsia="Times New Roman" w:hAnsi="Consolas" w:cs="Times New Roman"/>
          <w:color w:val="D4D4D4"/>
          <w:sz w:val="21"/>
          <w:szCs w:val="21"/>
        </w:rPr>
        <w:t> </w:t>
      </w:r>
      <w:r w:rsidRPr="004147B1">
        <w:rPr>
          <w:rFonts w:ascii="Consolas" w:eastAsia="Times New Roman" w:hAnsi="Consolas" w:cs="Times New Roman"/>
          <w:color w:val="9CDCFE"/>
          <w:sz w:val="21"/>
          <w:szCs w:val="21"/>
        </w:rPr>
        <w:t>console</w:t>
      </w:r>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DCDCAA"/>
          <w:sz w:val="21"/>
          <w:szCs w:val="21"/>
        </w:rPr>
        <w:t>log</w:t>
      </w:r>
      <w:r w:rsidRPr="004147B1">
        <w:rPr>
          <w:rFonts w:ascii="Consolas" w:eastAsia="Times New Roman" w:hAnsi="Consolas" w:cs="Times New Roman"/>
          <w:color w:val="D4D4D4"/>
          <w:sz w:val="21"/>
          <w:szCs w:val="21"/>
        </w:rPr>
        <w:t>(</w:t>
      </w:r>
      <w:r w:rsidRPr="004147B1">
        <w:rPr>
          <w:rFonts w:ascii="Consolas" w:eastAsia="Times New Roman" w:hAnsi="Consolas" w:cs="Times New Roman"/>
          <w:color w:val="9CDCFE"/>
          <w:sz w:val="21"/>
          <w:szCs w:val="21"/>
        </w:rPr>
        <w:t>farm</w:t>
      </w:r>
      <w:r w:rsidRPr="004147B1">
        <w:rPr>
          <w:rFonts w:ascii="Consolas" w:eastAsia="Times New Roman" w:hAnsi="Consolas" w:cs="Times New Roman"/>
          <w:color w:val="D4D4D4"/>
          <w:sz w:val="21"/>
          <w:szCs w:val="21"/>
        </w:rPr>
        <w:t>));</w:t>
      </w:r>
    </w:p>
    <w:p w14:paraId="407DA6CF"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p>
    <w:p w14:paraId="2F7538A7"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6A9955"/>
          <w:sz w:val="21"/>
          <w:szCs w:val="21"/>
        </w:rPr>
        <w:t>//here in populate, we pass the products field which is an array of ids</w:t>
      </w:r>
    </w:p>
    <w:p w14:paraId="3F0B3642" w14:textId="77777777" w:rsidR="004147B1" w:rsidRPr="004147B1" w:rsidRDefault="004147B1" w:rsidP="004147B1">
      <w:pPr>
        <w:shd w:val="clear" w:color="auto" w:fill="1E1E1E"/>
        <w:spacing w:after="0" w:line="285" w:lineRule="atLeast"/>
        <w:rPr>
          <w:rFonts w:ascii="Consolas" w:eastAsia="Times New Roman" w:hAnsi="Consolas" w:cs="Times New Roman"/>
          <w:color w:val="D4D4D4"/>
          <w:sz w:val="21"/>
          <w:szCs w:val="21"/>
        </w:rPr>
      </w:pPr>
      <w:r w:rsidRPr="004147B1">
        <w:rPr>
          <w:rFonts w:ascii="Consolas" w:eastAsia="Times New Roman" w:hAnsi="Consolas" w:cs="Times New Roman"/>
          <w:color w:val="6A9955"/>
          <w:sz w:val="21"/>
          <w:szCs w:val="21"/>
        </w:rPr>
        <w:t>//Now when we log farm, we see the every product data in Farm and we can access the product data also</w:t>
      </w:r>
    </w:p>
    <w:p w14:paraId="2C2D68C8" w14:textId="77777777" w:rsidR="004147B1" w:rsidRPr="004147B1" w:rsidRDefault="004147B1" w:rsidP="004147B1">
      <w:pPr>
        <w:shd w:val="clear" w:color="auto" w:fill="1E1E1E"/>
        <w:spacing w:after="240" w:line="285" w:lineRule="atLeast"/>
        <w:rPr>
          <w:rFonts w:ascii="Consolas" w:eastAsia="Times New Roman" w:hAnsi="Consolas" w:cs="Times New Roman"/>
          <w:color w:val="D4D4D4"/>
          <w:sz w:val="21"/>
          <w:szCs w:val="21"/>
        </w:rPr>
      </w:pPr>
    </w:p>
    <w:p w14:paraId="40CEA23C" w14:textId="18098F2E" w:rsidR="004147B1" w:rsidRDefault="006D6515" w:rsidP="001C6B12">
      <w:pPr>
        <w:rPr>
          <w:rFonts w:cstheme="minorHAnsi"/>
          <w:b/>
          <w:bCs/>
        </w:rPr>
      </w:pPr>
      <w:r w:rsidRPr="006D6515">
        <w:rPr>
          <w:rFonts w:cstheme="minorHAnsi"/>
          <w:b/>
          <w:bCs/>
        </w:rPr>
        <w:t xml:space="preserve">One to </w:t>
      </w:r>
      <w:r>
        <w:rPr>
          <w:rFonts w:cstheme="minorHAnsi"/>
          <w:b/>
          <w:bCs/>
        </w:rPr>
        <w:t>ba</w:t>
      </w:r>
      <w:r w:rsidRPr="006D6515">
        <w:rPr>
          <w:rFonts w:cstheme="minorHAnsi"/>
          <w:b/>
          <w:bCs/>
        </w:rPr>
        <w:t>zillion mongo relationship:</w:t>
      </w:r>
    </w:p>
    <w:p w14:paraId="41C69A9F" w14:textId="4C4595F0" w:rsidR="00614D95" w:rsidRPr="00614D95" w:rsidRDefault="00614D95" w:rsidP="001C6B12">
      <w:pPr>
        <w:rPr>
          <w:rFonts w:cstheme="minorHAnsi"/>
        </w:rPr>
      </w:pPr>
      <w:r w:rsidRPr="00301AC9">
        <w:rPr>
          <w:rFonts w:cstheme="minorHAnsi"/>
          <w:highlight w:val="yellow"/>
        </w:rPr>
        <w:lastRenderedPageBreak/>
        <w:t>In this relationship, the child document will contain a reference to parent document unlink the one to many relationship where the parent document contains the reference to child documents.</w:t>
      </w:r>
    </w:p>
    <w:p w14:paraId="0D72B386" w14:textId="025A8898" w:rsidR="006D6515" w:rsidRDefault="00301AC9" w:rsidP="001C6B12">
      <w:pPr>
        <w:rPr>
          <w:rFonts w:cstheme="minorHAnsi"/>
        </w:rPr>
      </w:pPr>
      <w:r>
        <w:rPr>
          <w:rFonts w:cstheme="minorHAnsi"/>
        </w:rPr>
        <w:t xml:space="preserve">This is used when there are many </w:t>
      </w:r>
      <w:proofErr w:type="spellStart"/>
      <w:r>
        <w:rPr>
          <w:rFonts w:cstheme="minorHAnsi"/>
        </w:rPr>
        <w:t>many</w:t>
      </w:r>
      <w:proofErr w:type="spellEnd"/>
      <w:r>
        <w:rPr>
          <w:rFonts w:cstheme="minorHAnsi"/>
        </w:rPr>
        <w:t xml:space="preserve"> documents related to a parent document.</w:t>
      </w:r>
    </w:p>
    <w:p w14:paraId="1E9943C2" w14:textId="7D8C2A19" w:rsidR="004147B1" w:rsidRDefault="00D47ED3" w:rsidP="001C6B12">
      <w:pPr>
        <w:rPr>
          <w:rFonts w:cstheme="minorHAnsi"/>
        </w:rPr>
      </w:pPr>
      <w:r>
        <w:rPr>
          <w:rFonts w:cstheme="minorHAnsi"/>
        </w:rPr>
        <w:t>Have to read more about the relationships</w:t>
      </w:r>
      <w:r w:rsidR="00301AC9">
        <w:rPr>
          <w:rFonts w:cstheme="minorHAnsi"/>
        </w:rPr>
        <w:t>.</w:t>
      </w:r>
    </w:p>
    <w:p w14:paraId="7399074D" w14:textId="77777777" w:rsidR="00705CEE" w:rsidRDefault="00705CEE" w:rsidP="001C6B12">
      <w:pPr>
        <w:rPr>
          <w:rFonts w:cstheme="minorHAnsi"/>
        </w:rPr>
      </w:pPr>
    </w:p>
    <w:p w14:paraId="0C0AC546" w14:textId="77777777" w:rsidR="00705CEE" w:rsidRDefault="00705CEE" w:rsidP="001C6B12">
      <w:pPr>
        <w:rPr>
          <w:rFonts w:cstheme="minorHAnsi"/>
        </w:rPr>
      </w:pPr>
    </w:p>
    <w:p w14:paraId="05380170" w14:textId="1BDEACF1" w:rsidR="00301AC9" w:rsidRDefault="00301AC9" w:rsidP="001C6B12">
      <w:pPr>
        <w:rPr>
          <w:rFonts w:cstheme="minorHAnsi"/>
          <w:b/>
          <w:bCs/>
          <w:color w:val="0D0D0D" w:themeColor="text1" w:themeTint="F2"/>
        </w:rPr>
      </w:pPr>
      <w:r w:rsidRPr="00705CEE">
        <w:rPr>
          <w:rFonts w:cstheme="minorHAnsi"/>
          <w:b/>
          <w:bCs/>
          <w:color w:val="0D0D0D" w:themeColor="text1" w:themeTint="F2"/>
          <w:highlight w:val="cyan"/>
        </w:rPr>
        <w:t xml:space="preserve">We can also store the child document’s id on parent document and parent document’s id on the child document (Both ways). But is it worth doing? We have to decide </w:t>
      </w:r>
      <w:r w:rsidR="00705CEE" w:rsidRPr="00705CEE">
        <w:rPr>
          <w:rFonts w:cstheme="minorHAnsi"/>
          <w:b/>
          <w:bCs/>
          <w:color w:val="0D0D0D" w:themeColor="text1" w:themeTint="F2"/>
          <w:highlight w:val="cyan"/>
        </w:rPr>
        <w:t>based on our use case</w:t>
      </w:r>
      <w:r w:rsidR="00705CEE">
        <w:rPr>
          <w:rFonts w:cstheme="minorHAnsi"/>
          <w:b/>
          <w:bCs/>
          <w:color w:val="0D0D0D" w:themeColor="text1" w:themeTint="F2"/>
        </w:rPr>
        <w:t>.</w:t>
      </w:r>
    </w:p>
    <w:p w14:paraId="489D6501" w14:textId="5938ADD4" w:rsidR="00705CEE" w:rsidRDefault="00705CEE" w:rsidP="001C6B12">
      <w:pPr>
        <w:rPr>
          <w:rFonts w:cstheme="minorHAnsi"/>
          <w:b/>
          <w:bCs/>
          <w:color w:val="0D0D0D" w:themeColor="text1" w:themeTint="F2"/>
        </w:rPr>
      </w:pPr>
    </w:p>
    <w:p w14:paraId="6ECBCB03" w14:textId="723CB6EC" w:rsidR="00705CEE" w:rsidRDefault="00705CEE" w:rsidP="00705CEE">
      <w:pPr>
        <w:rPr>
          <w:rFonts w:cstheme="minorHAnsi"/>
          <w:b/>
          <w:bCs/>
          <w:color w:val="0D0D0D" w:themeColor="text1" w:themeTint="F2"/>
        </w:rPr>
      </w:pPr>
      <w:r>
        <w:rPr>
          <w:rFonts w:cstheme="minorHAnsi"/>
          <w:b/>
          <w:bCs/>
          <w:color w:val="0D0D0D" w:themeColor="text1" w:themeTint="F2"/>
        </w:rPr>
        <w:t>REFER THIS LINKS FOR MONGODB SCHEMA DESIGN:</w:t>
      </w:r>
    </w:p>
    <w:p w14:paraId="1E42629D" w14:textId="61FA4A1C" w:rsidR="00705CEE" w:rsidRDefault="00C27191" w:rsidP="00705CEE">
      <w:pPr>
        <w:rPr>
          <w:rFonts w:cstheme="minorHAnsi"/>
          <w:b/>
          <w:bCs/>
          <w:color w:val="0D0D0D" w:themeColor="text1" w:themeTint="F2"/>
        </w:rPr>
      </w:pPr>
      <w:hyperlink r:id="rId33" w:history="1">
        <w:r w:rsidR="00705CEE" w:rsidRPr="00A80FB4">
          <w:rPr>
            <w:rStyle w:val="Hyperlink"/>
            <w:rFonts w:cstheme="minorHAnsi"/>
            <w:b/>
            <w:bCs/>
            <w:color w:val="056AD0" w:themeColor="hyperlink" w:themeTint="F2"/>
          </w:rPr>
          <w:t>https://www.mongodb.com/blog/post/6-rules-of-thumb-for-mongodb-schema-design-part-1</w:t>
        </w:r>
      </w:hyperlink>
    </w:p>
    <w:p w14:paraId="4D69031E" w14:textId="494439C4" w:rsidR="00705CEE" w:rsidRDefault="00C27191" w:rsidP="00705CEE">
      <w:pPr>
        <w:rPr>
          <w:rFonts w:cstheme="minorHAnsi"/>
          <w:b/>
          <w:bCs/>
          <w:color w:val="0D0D0D" w:themeColor="text1" w:themeTint="F2"/>
        </w:rPr>
      </w:pPr>
      <w:hyperlink r:id="rId34" w:history="1">
        <w:r w:rsidR="00705CEE">
          <w:rPr>
            <w:rStyle w:val="Hyperlink"/>
            <w:rFonts w:cstheme="minorHAnsi"/>
            <w:b/>
            <w:bCs/>
            <w:color w:val="056AD0" w:themeColor="hyperlink" w:themeTint="F2"/>
          </w:rPr>
          <w:t>https://www.mongodb.com/blog/post/6-rules-of-thumb-for-mongodb-schema-design-part-2</w:t>
        </w:r>
      </w:hyperlink>
    </w:p>
    <w:p w14:paraId="42F98AC8" w14:textId="2DB1C8FD" w:rsidR="00705CEE" w:rsidRDefault="00C27191" w:rsidP="00705CEE">
      <w:pPr>
        <w:rPr>
          <w:rStyle w:val="Hyperlink"/>
          <w:rFonts w:cstheme="minorHAnsi"/>
          <w:b/>
          <w:bCs/>
          <w:color w:val="056AD0" w:themeColor="hyperlink" w:themeTint="F2"/>
        </w:rPr>
      </w:pPr>
      <w:hyperlink r:id="rId35" w:history="1">
        <w:r w:rsidR="00705CEE" w:rsidRPr="00705CEE">
          <w:rPr>
            <w:rStyle w:val="Hyperlink"/>
            <w:rFonts w:cstheme="minorHAnsi"/>
            <w:b/>
            <w:bCs/>
            <w:color w:val="056AD0" w:themeColor="hyperlink" w:themeTint="F2"/>
          </w:rPr>
          <w:t>https://www.mongodb.com/blog/post/6-rules-of-thumb-for-mongodb-schema-design-part-3</w:t>
        </w:r>
      </w:hyperlink>
    </w:p>
    <w:p w14:paraId="532AE80F" w14:textId="77777777" w:rsidR="00B56F9B" w:rsidRDefault="00B56F9B" w:rsidP="00705CEE">
      <w:pPr>
        <w:rPr>
          <w:rStyle w:val="Hyperlink"/>
          <w:rFonts w:cstheme="minorHAnsi"/>
          <w:b/>
          <w:bCs/>
          <w:color w:val="auto"/>
          <w:sz w:val="28"/>
          <w:szCs w:val="28"/>
          <w:u w:val="none"/>
        </w:rPr>
      </w:pPr>
    </w:p>
    <w:p w14:paraId="18786409" w14:textId="17BBA579" w:rsidR="00B56F9B" w:rsidRDefault="00B56F9B" w:rsidP="00705CEE">
      <w:pPr>
        <w:rPr>
          <w:rStyle w:val="Hyperlink"/>
          <w:rFonts w:cstheme="minorHAnsi"/>
          <w:b/>
          <w:bCs/>
          <w:color w:val="auto"/>
          <w:sz w:val="28"/>
          <w:szCs w:val="28"/>
          <w:u w:val="none"/>
        </w:rPr>
      </w:pPr>
      <w:r w:rsidRPr="00B56F9B">
        <w:rPr>
          <w:rStyle w:val="Hyperlink"/>
          <w:rFonts w:cstheme="minorHAnsi"/>
          <w:b/>
          <w:bCs/>
          <w:color w:val="auto"/>
          <w:sz w:val="28"/>
          <w:szCs w:val="28"/>
          <w:u w:val="none"/>
        </w:rPr>
        <w:t>SECTION 45: MONGO RELATIONSHIPS WITH EXPRESS</w:t>
      </w:r>
    </w:p>
    <w:p w14:paraId="14C7C47D" w14:textId="3172FD2D" w:rsidR="00804B2C" w:rsidRPr="00804B2C" w:rsidRDefault="00804B2C" w:rsidP="00705CEE">
      <w:pPr>
        <w:rPr>
          <w:rStyle w:val="Hyperlink"/>
          <w:rFonts w:cstheme="minorHAnsi"/>
          <w:b/>
          <w:bCs/>
          <w:color w:val="auto"/>
          <w:u w:val="none"/>
        </w:rPr>
      </w:pPr>
      <w:r w:rsidRPr="00804B2C">
        <w:rPr>
          <w:rStyle w:val="Hyperlink"/>
          <w:rFonts w:cstheme="minorHAnsi"/>
          <w:b/>
          <w:bCs/>
          <w:color w:val="auto"/>
          <w:u w:val="none"/>
        </w:rPr>
        <w:t>Deletion Mongoose middleware</w:t>
      </w:r>
      <w:r>
        <w:rPr>
          <w:rStyle w:val="Hyperlink"/>
          <w:rFonts w:cstheme="minorHAnsi"/>
          <w:b/>
          <w:bCs/>
          <w:color w:val="auto"/>
          <w:u w:val="none"/>
        </w:rPr>
        <w:t>:</w:t>
      </w:r>
    </w:p>
    <w:p w14:paraId="26133B82"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6A9955"/>
          <w:sz w:val="21"/>
          <w:szCs w:val="21"/>
        </w:rPr>
        <w:t>//mongoose middleware</w:t>
      </w:r>
    </w:p>
    <w:p w14:paraId="4ADEAD96"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5BB638A5"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6A9955"/>
          <w:sz w:val="21"/>
          <w:szCs w:val="21"/>
        </w:rPr>
        <w:t>//suppose we have a document that has a reference of many other documents</w:t>
      </w:r>
    </w:p>
    <w:p w14:paraId="78A7F405"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6A9955"/>
          <w:sz w:val="21"/>
          <w:szCs w:val="21"/>
        </w:rPr>
        <w:t>//for eg an user document has a reference to the user's posts documents</w:t>
      </w:r>
    </w:p>
    <w:p w14:paraId="5E495B1A"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3F38D4E1"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569CD6"/>
          <w:sz w:val="21"/>
          <w:szCs w:val="21"/>
        </w:rPr>
        <w:t>const</w:t>
      </w:r>
      <w:proofErr w:type="spellEnd"/>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postSchema</w:t>
      </w:r>
      <w:proofErr w:type="spellEnd"/>
      <w:r w:rsidRPr="00B56F9B">
        <w:rPr>
          <w:rFonts w:ascii="Consolas" w:eastAsia="Times New Roman" w:hAnsi="Consolas" w:cs="Times New Roman"/>
          <w:color w:val="D4D4D4"/>
          <w:sz w:val="21"/>
          <w:szCs w:val="21"/>
        </w:rPr>
        <w:t> = </w:t>
      </w:r>
      <w:r w:rsidRPr="00B56F9B">
        <w:rPr>
          <w:rFonts w:ascii="Consolas" w:eastAsia="Times New Roman" w:hAnsi="Consolas" w:cs="Times New Roman"/>
          <w:color w:val="569CD6"/>
          <w:sz w:val="21"/>
          <w:szCs w:val="21"/>
        </w:rPr>
        <w:t>new</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mongoose</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4EC9B0"/>
          <w:sz w:val="21"/>
          <w:szCs w:val="21"/>
        </w:rPr>
        <w:t>Schema</w:t>
      </w:r>
      <w:proofErr w:type="spellEnd"/>
      <w:r w:rsidRPr="00B56F9B">
        <w:rPr>
          <w:rFonts w:ascii="Consolas" w:eastAsia="Times New Roman" w:hAnsi="Consolas" w:cs="Times New Roman"/>
          <w:color w:val="D4D4D4"/>
          <w:sz w:val="21"/>
          <w:szCs w:val="21"/>
        </w:rPr>
        <w:t>({</w:t>
      </w:r>
    </w:p>
    <w:p w14:paraId="024B8CD1"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title</w:t>
      </w:r>
      <w:r w:rsidRPr="00B56F9B">
        <w:rPr>
          <w:rFonts w:ascii="Consolas" w:eastAsia="Times New Roman" w:hAnsi="Consolas" w:cs="Times New Roman"/>
          <w:color w:val="9CDCFE"/>
          <w:sz w:val="21"/>
          <w:szCs w:val="21"/>
        </w:rPr>
        <w:t>:</w:t>
      </w: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String</w:t>
      </w:r>
      <w:r w:rsidRPr="00B56F9B">
        <w:rPr>
          <w:rFonts w:ascii="Consolas" w:eastAsia="Times New Roman" w:hAnsi="Consolas" w:cs="Times New Roman"/>
          <w:color w:val="D4D4D4"/>
          <w:sz w:val="21"/>
          <w:szCs w:val="21"/>
        </w:rPr>
        <w:t>,</w:t>
      </w:r>
    </w:p>
    <w:p w14:paraId="2765CF92"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EC9B0"/>
          <w:sz w:val="21"/>
          <w:szCs w:val="21"/>
        </w:rPr>
        <w:t>desc</w:t>
      </w:r>
      <w:proofErr w:type="spellEnd"/>
      <w:r w:rsidRPr="00B56F9B">
        <w:rPr>
          <w:rFonts w:ascii="Consolas" w:eastAsia="Times New Roman" w:hAnsi="Consolas" w:cs="Times New Roman"/>
          <w:color w:val="9CDCFE"/>
          <w:sz w:val="21"/>
          <w:szCs w:val="21"/>
        </w:rPr>
        <w:t>:</w:t>
      </w: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String</w:t>
      </w:r>
    </w:p>
    <w:p w14:paraId="07D8DCE0"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w:t>
      </w:r>
    </w:p>
    <w:p w14:paraId="259E36C6"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41A802A7"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569CD6"/>
          <w:sz w:val="21"/>
          <w:szCs w:val="21"/>
        </w:rPr>
        <w:t>const</w:t>
      </w:r>
      <w:proofErr w:type="spellEnd"/>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userSchema</w:t>
      </w:r>
      <w:proofErr w:type="spellEnd"/>
      <w:r w:rsidRPr="00B56F9B">
        <w:rPr>
          <w:rFonts w:ascii="Consolas" w:eastAsia="Times New Roman" w:hAnsi="Consolas" w:cs="Times New Roman"/>
          <w:color w:val="D4D4D4"/>
          <w:sz w:val="21"/>
          <w:szCs w:val="21"/>
        </w:rPr>
        <w:t> = </w:t>
      </w:r>
      <w:r w:rsidRPr="00B56F9B">
        <w:rPr>
          <w:rFonts w:ascii="Consolas" w:eastAsia="Times New Roman" w:hAnsi="Consolas" w:cs="Times New Roman"/>
          <w:color w:val="569CD6"/>
          <w:sz w:val="21"/>
          <w:szCs w:val="21"/>
        </w:rPr>
        <w:t>new</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mongoose</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4EC9B0"/>
          <w:sz w:val="21"/>
          <w:szCs w:val="21"/>
        </w:rPr>
        <w:t>Schema</w:t>
      </w:r>
      <w:proofErr w:type="spellEnd"/>
      <w:r w:rsidRPr="00B56F9B">
        <w:rPr>
          <w:rFonts w:ascii="Consolas" w:eastAsia="Times New Roman" w:hAnsi="Consolas" w:cs="Times New Roman"/>
          <w:color w:val="D4D4D4"/>
          <w:sz w:val="21"/>
          <w:szCs w:val="21"/>
        </w:rPr>
        <w:t>({</w:t>
      </w:r>
    </w:p>
    <w:p w14:paraId="657A8766"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first</w:t>
      </w:r>
      <w:r w:rsidRPr="00B56F9B">
        <w:rPr>
          <w:rFonts w:ascii="Consolas" w:eastAsia="Times New Roman" w:hAnsi="Consolas" w:cs="Times New Roman"/>
          <w:color w:val="9CDCFE"/>
          <w:sz w:val="21"/>
          <w:szCs w:val="21"/>
        </w:rPr>
        <w:t>:</w:t>
      </w: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String</w:t>
      </w:r>
      <w:r w:rsidRPr="00B56F9B">
        <w:rPr>
          <w:rFonts w:ascii="Consolas" w:eastAsia="Times New Roman" w:hAnsi="Consolas" w:cs="Times New Roman"/>
          <w:color w:val="D4D4D4"/>
          <w:sz w:val="21"/>
          <w:szCs w:val="21"/>
        </w:rPr>
        <w:t>,</w:t>
      </w:r>
    </w:p>
    <w:p w14:paraId="28A93FE1"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last</w:t>
      </w:r>
      <w:r w:rsidRPr="00B56F9B">
        <w:rPr>
          <w:rFonts w:ascii="Consolas" w:eastAsia="Times New Roman" w:hAnsi="Consolas" w:cs="Times New Roman"/>
          <w:color w:val="9CDCFE"/>
          <w:sz w:val="21"/>
          <w:szCs w:val="21"/>
        </w:rPr>
        <w:t>:</w:t>
      </w: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String</w:t>
      </w:r>
      <w:r w:rsidRPr="00B56F9B">
        <w:rPr>
          <w:rFonts w:ascii="Consolas" w:eastAsia="Times New Roman" w:hAnsi="Consolas" w:cs="Times New Roman"/>
          <w:color w:val="D4D4D4"/>
          <w:sz w:val="21"/>
          <w:szCs w:val="21"/>
        </w:rPr>
        <w:t>,</w:t>
      </w:r>
    </w:p>
    <w:p w14:paraId="00045CD4"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9CDCFE"/>
          <w:sz w:val="21"/>
          <w:szCs w:val="21"/>
        </w:rPr>
        <w:t>posts:</w:t>
      </w:r>
      <w:r w:rsidRPr="00B56F9B">
        <w:rPr>
          <w:rFonts w:ascii="Consolas" w:eastAsia="Times New Roman" w:hAnsi="Consolas" w:cs="Times New Roman"/>
          <w:color w:val="D4D4D4"/>
          <w:sz w:val="21"/>
          <w:szCs w:val="21"/>
        </w:rPr>
        <w:t> [{</w:t>
      </w:r>
    </w:p>
    <w:p w14:paraId="4269EC6F"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type</w:t>
      </w:r>
      <w:r w:rsidRPr="00B56F9B">
        <w:rPr>
          <w:rFonts w:ascii="Consolas" w:eastAsia="Times New Roman" w:hAnsi="Consolas" w:cs="Times New Roman"/>
          <w:color w:val="9CDCFE"/>
          <w:sz w:val="21"/>
          <w:szCs w:val="21"/>
        </w:rPr>
        <w:t>:</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mongoose</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4EC9B0"/>
          <w:sz w:val="21"/>
          <w:szCs w:val="21"/>
        </w:rPr>
        <w:t>Schema</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4EC9B0"/>
          <w:sz w:val="21"/>
          <w:szCs w:val="21"/>
        </w:rPr>
        <w:t>Types</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4EC9B0"/>
          <w:sz w:val="21"/>
          <w:szCs w:val="21"/>
        </w:rPr>
        <w:t>ObjectId</w:t>
      </w:r>
      <w:proofErr w:type="spellEnd"/>
      <w:r w:rsidRPr="00B56F9B">
        <w:rPr>
          <w:rFonts w:ascii="Consolas" w:eastAsia="Times New Roman" w:hAnsi="Consolas" w:cs="Times New Roman"/>
          <w:color w:val="D4D4D4"/>
          <w:sz w:val="21"/>
          <w:szCs w:val="21"/>
        </w:rPr>
        <w:t>,</w:t>
      </w:r>
    </w:p>
    <w:p w14:paraId="74A039BC"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9CDCFE"/>
          <w:sz w:val="21"/>
          <w:szCs w:val="21"/>
        </w:rPr>
        <w:t>ref:</w:t>
      </w:r>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CE9178"/>
          <w:sz w:val="21"/>
          <w:szCs w:val="21"/>
        </w:rPr>
        <w:t>'Post'</w:t>
      </w:r>
    </w:p>
    <w:p w14:paraId="41D3E013"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p>
    <w:p w14:paraId="78481FA0"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w:t>
      </w:r>
    </w:p>
    <w:p w14:paraId="01F23E75"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4552AF66"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569CD6"/>
          <w:sz w:val="21"/>
          <w:szCs w:val="21"/>
        </w:rPr>
        <w:t>const</w:t>
      </w:r>
      <w:proofErr w:type="spellEnd"/>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Post</w:t>
      </w:r>
      <w:r w:rsidRPr="00B56F9B">
        <w:rPr>
          <w:rFonts w:ascii="Consolas" w:eastAsia="Times New Roman" w:hAnsi="Consolas" w:cs="Times New Roman"/>
          <w:color w:val="D4D4D4"/>
          <w:sz w:val="21"/>
          <w:szCs w:val="21"/>
        </w:rPr>
        <w:t> = </w:t>
      </w:r>
      <w:proofErr w:type="spellStart"/>
      <w:r w:rsidRPr="00B56F9B">
        <w:rPr>
          <w:rFonts w:ascii="Consolas" w:eastAsia="Times New Roman" w:hAnsi="Consolas" w:cs="Times New Roman"/>
          <w:color w:val="4FC1FF"/>
          <w:sz w:val="21"/>
          <w:szCs w:val="21"/>
        </w:rPr>
        <w:t>mongoose</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DCDCAA"/>
          <w:sz w:val="21"/>
          <w:szCs w:val="21"/>
        </w:rPr>
        <w:t>model</w:t>
      </w:r>
      <w:proofErr w:type="spellEnd"/>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CE9178"/>
          <w:sz w:val="21"/>
          <w:szCs w:val="21"/>
        </w:rPr>
        <w:t>'Post'</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postSchema</w:t>
      </w:r>
      <w:proofErr w:type="spellEnd"/>
      <w:r w:rsidRPr="00B56F9B">
        <w:rPr>
          <w:rFonts w:ascii="Consolas" w:eastAsia="Times New Roman" w:hAnsi="Consolas" w:cs="Times New Roman"/>
          <w:color w:val="D4D4D4"/>
          <w:sz w:val="21"/>
          <w:szCs w:val="21"/>
        </w:rPr>
        <w:t>);</w:t>
      </w:r>
    </w:p>
    <w:p w14:paraId="101FABEF"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569CD6"/>
          <w:sz w:val="21"/>
          <w:szCs w:val="21"/>
        </w:rPr>
        <w:t>const</w:t>
      </w:r>
      <w:proofErr w:type="spellEnd"/>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4EC9B0"/>
          <w:sz w:val="21"/>
          <w:szCs w:val="21"/>
        </w:rPr>
        <w:t>User</w:t>
      </w:r>
      <w:r w:rsidRPr="00B56F9B">
        <w:rPr>
          <w:rFonts w:ascii="Consolas" w:eastAsia="Times New Roman" w:hAnsi="Consolas" w:cs="Times New Roman"/>
          <w:color w:val="D4D4D4"/>
          <w:sz w:val="21"/>
          <w:szCs w:val="21"/>
        </w:rPr>
        <w:t> = </w:t>
      </w:r>
      <w:proofErr w:type="spellStart"/>
      <w:r w:rsidRPr="00B56F9B">
        <w:rPr>
          <w:rFonts w:ascii="Consolas" w:eastAsia="Times New Roman" w:hAnsi="Consolas" w:cs="Times New Roman"/>
          <w:color w:val="4FC1FF"/>
          <w:sz w:val="21"/>
          <w:szCs w:val="21"/>
        </w:rPr>
        <w:t>mongoose</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DCDCAA"/>
          <w:sz w:val="21"/>
          <w:szCs w:val="21"/>
        </w:rPr>
        <w:t>model</w:t>
      </w:r>
      <w:proofErr w:type="spellEnd"/>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CE9178"/>
          <w:sz w:val="21"/>
          <w:szCs w:val="21"/>
        </w:rPr>
        <w:t>'User'</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FC1FF"/>
          <w:sz w:val="21"/>
          <w:szCs w:val="21"/>
        </w:rPr>
        <w:t>userSchema</w:t>
      </w:r>
      <w:proofErr w:type="spellEnd"/>
      <w:r w:rsidRPr="00B56F9B">
        <w:rPr>
          <w:rFonts w:ascii="Consolas" w:eastAsia="Times New Roman" w:hAnsi="Consolas" w:cs="Times New Roman"/>
          <w:color w:val="D4D4D4"/>
          <w:sz w:val="21"/>
          <w:szCs w:val="21"/>
        </w:rPr>
        <w:t>);</w:t>
      </w:r>
    </w:p>
    <w:p w14:paraId="2A13AC11"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4FBCE383"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6A9955"/>
          <w:sz w:val="21"/>
          <w:szCs w:val="21"/>
        </w:rPr>
        <w:t>//Now if we want to delete an user, the posts for that user also should be deleted</w:t>
      </w:r>
    </w:p>
    <w:p w14:paraId="1C71028A"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6A9955"/>
          <w:sz w:val="21"/>
          <w:szCs w:val="21"/>
        </w:rPr>
        <w:lastRenderedPageBreak/>
        <w:t>//To do that, we can use mongoose middleware as shown below</w:t>
      </w:r>
    </w:p>
    <w:p w14:paraId="367B3BD4"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30B309BC"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4EC9B0"/>
          <w:sz w:val="21"/>
          <w:szCs w:val="21"/>
        </w:rPr>
        <w:t>User</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DCDCAA"/>
          <w:sz w:val="21"/>
          <w:szCs w:val="21"/>
        </w:rPr>
        <w:t>findByIdAndDelete</w:t>
      </w:r>
      <w:proofErr w:type="spellEnd"/>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9CDCFE"/>
          <w:sz w:val="21"/>
          <w:szCs w:val="21"/>
        </w:rPr>
        <w:t>id</w:t>
      </w:r>
      <w:r w:rsidRPr="00B56F9B">
        <w:rPr>
          <w:rFonts w:ascii="Consolas" w:eastAsia="Times New Roman" w:hAnsi="Consolas" w:cs="Times New Roman"/>
          <w:color w:val="D4D4D4"/>
          <w:sz w:val="21"/>
          <w:szCs w:val="21"/>
        </w:rPr>
        <w:t>);</w:t>
      </w:r>
    </w:p>
    <w:p w14:paraId="5F894357"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
    <w:p w14:paraId="2FE95CD6" w14:textId="5D77D9FB" w:rsidR="00B56F9B" w:rsidRDefault="00B56F9B" w:rsidP="00B56F9B">
      <w:pPr>
        <w:shd w:val="clear" w:color="auto" w:fill="1E1E1E"/>
        <w:spacing w:after="0" w:line="285" w:lineRule="atLeast"/>
        <w:rPr>
          <w:rFonts w:ascii="Consolas" w:eastAsia="Times New Roman" w:hAnsi="Consolas" w:cs="Times New Roman"/>
          <w:color w:val="6A9955"/>
          <w:sz w:val="21"/>
          <w:szCs w:val="21"/>
        </w:rPr>
      </w:pPr>
      <w:r w:rsidRPr="00B56F9B">
        <w:rPr>
          <w:rFonts w:ascii="Consolas" w:eastAsia="Times New Roman" w:hAnsi="Consolas" w:cs="Times New Roman"/>
          <w:color w:val="6A9955"/>
          <w:sz w:val="21"/>
          <w:szCs w:val="21"/>
        </w:rPr>
        <w:t>//the below middleware will be triggered after the User.findByIdAndDelete(id) is executed</w:t>
      </w:r>
      <w:r w:rsidR="0021497B">
        <w:rPr>
          <w:rFonts w:ascii="Consolas" w:eastAsia="Times New Roman" w:hAnsi="Consolas" w:cs="Times New Roman"/>
          <w:color w:val="6A9955"/>
          <w:sz w:val="21"/>
          <w:szCs w:val="21"/>
        </w:rPr>
        <w:t xml:space="preserve">. Why </w:t>
      </w:r>
      <w:proofErr w:type="spellStart"/>
      <w:r w:rsidR="0021497B">
        <w:rPr>
          <w:rFonts w:ascii="Consolas" w:eastAsia="Times New Roman" w:hAnsi="Consolas" w:cs="Times New Roman"/>
          <w:color w:val="6A9955"/>
          <w:sz w:val="21"/>
          <w:szCs w:val="21"/>
        </w:rPr>
        <w:t>findOneAndDelete</w:t>
      </w:r>
      <w:proofErr w:type="spellEnd"/>
      <w:r w:rsidR="0021497B">
        <w:rPr>
          <w:rFonts w:ascii="Consolas" w:eastAsia="Times New Roman" w:hAnsi="Consolas" w:cs="Times New Roman"/>
          <w:color w:val="6A9955"/>
          <w:sz w:val="21"/>
          <w:szCs w:val="21"/>
        </w:rPr>
        <w:t xml:space="preserve"> and not </w:t>
      </w:r>
      <w:proofErr w:type="spellStart"/>
      <w:r w:rsidR="0021497B">
        <w:rPr>
          <w:rFonts w:ascii="Consolas" w:eastAsia="Times New Roman" w:hAnsi="Consolas" w:cs="Times New Roman"/>
          <w:color w:val="6A9955"/>
          <w:sz w:val="21"/>
          <w:szCs w:val="21"/>
        </w:rPr>
        <w:t>findByIdAndDelete</w:t>
      </w:r>
      <w:proofErr w:type="spellEnd"/>
      <w:r w:rsidR="0021497B">
        <w:rPr>
          <w:rFonts w:ascii="Consolas" w:eastAsia="Times New Roman" w:hAnsi="Consolas" w:cs="Times New Roman"/>
          <w:color w:val="6A9955"/>
          <w:sz w:val="21"/>
          <w:szCs w:val="21"/>
        </w:rPr>
        <w:t xml:space="preserve">? Because </w:t>
      </w:r>
      <w:proofErr w:type="spellStart"/>
      <w:r w:rsidR="0021497B">
        <w:rPr>
          <w:rFonts w:ascii="Consolas" w:eastAsia="Times New Roman" w:hAnsi="Consolas" w:cs="Times New Roman"/>
          <w:color w:val="6A9955"/>
          <w:sz w:val="21"/>
          <w:szCs w:val="21"/>
        </w:rPr>
        <w:t>findByIdAndDelete</w:t>
      </w:r>
      <w:proofErr w:type="spellEnd"/>
      <w:r w:rsidR="0021497B">
        <w:rPr>
          <w:rFonts w:ascii="Consolas" w:eastAsia="Times New Roman" w:hAnsi="Consolas" w:cs="Times New Roman"/>
          <w:color w:val="6A9955"/>
          <w:sz w:val="21"/>
          <w:szCs w:val="21"/>
        </w:rPr>
        <w:t xml:space="preserve"> method triggers </w:t>
      </w:r>
      <w:proofErr w:type="spellStart"/>
      <w:r w:rsidR="0021497B">
        <w:rPr>
          <w:rFonts w:ascii="Consolas" w:eastAsia="Times New Roman" w:hAnsi="Consolas" w:cs="Times New Roman"/>
          <w:color w:val="6A9955"/>
          <w:sz w:val="21"/>
          <w:szCs w:val="21"/>
        </w:rPr>
        <w:t>findOneAndDelete</w:t>
      </w:r>
      <w:proofErr w:type="spellEnd"/>
      <w:r w:rsidR="0021497B">
        <w:rPr>
          <w:rFonts w:ascii="Consolas" w:eastAsia="Times New Roman" w:hAnsi="Consolas" w:cs="Times New Roman"/>
          <w:color w:val="6A9955"/>
          <w:sz w:val="21"/>
          <w:szCs w:val="21"/>
        </w:rPr>
        <w:t xml:space="preserve">. Read the documentation of </w:t>
      </w:r>
      <w:proofErr w:type="spellStart"/>
      <w:r w:rsidR="0021497B">
        <w:rPr>
          <w:rFonts w:ascii="Consolas" w:eastAsia="Times New Roman" w:hAnsi="Consolas" w:cs="Times New Roman"/>
          <w:color w:val="6A9955"/>
          <w:sz w:val="21"/>
          <w:szCs w:val="21"/>
        </w:rPr>
        <w:t>mongoosh</w:t>
      </w:r>
      <w:proofErr w:type="spellEnd"/>
      <w:r w:rsidR="0021497B">
        <w:rPr>
          <w:rFonts w:ascii="Consolas" w:eastAsia="Times New Roman" w:hAnsi="Consolas" w:cs="Times New Roman"/>
          <w:color w:val="6A9955"/>
          <w:sz w:val="21"/>
          <w:szCs w:val="21"/>
        </w:rPr>
        <w:t xml:space="preserve"> for more details</w:t>
      </w:r>
    </w:p>
    <w:p w14:paraId="59F26B0B" w14:textId="77777777" w:rsidR="0021497B" w:rsidRPr="00B56F9B" w:rsidRDefault="0021497B" w:rsidP="00B56F9B">
      <w:pPr>
        <w:shd w:val="clear" w:color="auto" w:fill="1E1E1E"/>
        <w:spacing w:after="0" w:line="285" w:lineRule="atLeast"/>
        <w:rPr>
          <w:rFonts w:ascii="Consolas" w:eastAsia="Times New Roman" w:hAnsi="Consolas" w:cs="Times New Roman"/>
          <w:color w:val="D4D4D4"/>
          <w:sz w:val="21"/>
          <w:szCs w:val="21"/>
        </w:rPr>
      </w:pPr>
    </w:p>
    <w:p w14:paraId="269B5DBA" w14:textId="6313AC40"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proofErr w:type="spellStart"/>
      <w:r w:rsidRPr="00B56F9B">
        <w:rPr>
          <w:rFonts w:ascii="Consolas" w:eastAsia="Times New Roman" w:hAnsi="Consolas" w:cs="Times New Roman"/>
          <w:color w:val="4FC1FF"/>
          <w:sz w:val="21"/>
          <w:szCs w:val="21"/>
        </w:rPr>
        <w:t>userSchema</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DCDCAA"/>
          <w:sz w:val="21"/>
          <w:szCs w:val="21"/>
        </w:rPr>
        <w:t>post</w:t>
      </w:r>
      <w:proofErr w:type="spellEnd"/>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CE9178"/>
          <w:sz w:val="21"/>
          <w:szCs w:val="21"/>
        </w:rPr>
        <w:t>'</w:t>
      </w:r>
      <w:proofErr w:type="spellStart"/>
      <w:r w:rsidRPr="00B56F9B">
        <w:rPr>
          <w:rFonts w:ascii="Consolas" w:eastAsia="Times New Roman" w:hAnsi="Consolas" w:cs="Times New Roman"/>
          <w:color w:val="CE9178"/>
          <w:sz w:val="21"/>
          <w:szCs w:val="21"/>
        </w:rPr>
        <w:t>find</w:t>
      </w:r>
      <w:r w:rsidR="0021497B">
        <w:rPr>
          <w:rFonts w:ascii="Consolas" w:eastAsia="Times New Roman" w:hAnsi="Consolas" w:cs="Times New Roman"/>
          <w:color w:val="CE9178"/>
          <w:sz w:val="21"/>
          <w:szCs w:val="21"/>
        </w:rPr>
        <w:t>OneAndDelete</w:t>
      </w:r>
      <w:proofErr w:type="spellEnd"/>
      <w:r w:rsidRPr="00B56F9B">
        <w:rPr>
          <w:rFonts w:ascii="Consolas" w:eastAsia="Times New Roman" w:hAnsi="Consolas" w:cs="Times New Roman"/>
          <w:color w:val="CE9178"/>
          <w:sz w:val="21"/>
          <w:szCs w:val="21"/>
        </w:rPr>
        <w:t>'</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9CDCFE"/>
          <w:sz w:val="21"/>
          <w:szCs w:val="21"/>
        </w:rPr>
        <w:t>deletedUser</w:t>
      </w:r>
      <w:proofErr w:type="spellEnd"/>
      <w:r w:rsidRPr="00B56F9B">
        <w:rPr>
          <w:rFonts w:ascii="Consolas" w:eastAsia="Times New Roman" w:hAnsi="Consolas" w:cs="Times New Roman"/>
          <w:color w:val="D4D4D4"/>
          <w:sz w:val="21"/>
          <w:szCs w:val="21"/>
        </w:rPr>
        <w:t>) </w:t>
      </w:r>
      <w:r w:rsidRPr="00B56F9B">
        <w:rPr>
          <w:rFonts w:ascii="Consolas" w:eastAsia="Times New Roman" w:hAnsi="Consolas" w:cs="Times New Roman"/>
          <w:color w:val="569CD6"/>
          <w:sz w:val="21"/>
          <w:szCs w:val="21"/>
        </w:rPr>
        <w:t>=&gt;</w:t>
      </w:r>
      <w:r w:rsidRPr="00B56F9B">
        <w:rPr>
          <w:rFonts w:ascii="Consolas" w:eastAsia="Times New Roman" w:hAnsi="Consolas" w:cs="Times New Roman"/>
          <w:color w:val="D4D4D4"/>
          <w:sz w:val="21"/>
          <w:szCs w:val="21"/>
        </w:rPr>
        <w:t> {</w:t>
      </w:r>
    </w:p>
    <w:p w14:paraId="31677632" w14:textId="6B9C61BE" w:rsid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4EC9B0"/>
          <w:sz w:val="21"/>
          <w:szCs w:val="21"/>
        </w:rPr>
        <w:t>Post</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DCDCAA"/>
          <w:sz w:val="21"/>
          <w:szCs w:val="21"/>
        </w:rPr>
        <w:t>deleteMany</w:t>
      </w:r>
      <w:proofErr w:type="spellEnd"/>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9CDCFE"/>
          <w:sz w:val="21"/>
          <w:szCs w:val="21"/>
        </w:rPr>
        <w:t>_id:</w:t>
      </w:r>
      <w:r w:rsidRPr="00B56F9B">
        <w:rPr>
          <w:rFonts w:ascii="Consolas" w:eastAsia="Times New Roman" w:hAnsi="Consolas" w:cs="Times New Roman"/>
          <w:color w:val="D4D4D4"/>
          <w:sz w:val="21"/>
          <w:szCs w:val="21"/>
        </w:rPr>
        <w:t> { </w:t>
      </w:r>
      <w:r w:rsidRPr="00B56F9B">
        <w:rPr>
          <w:rFonts w:ascii="Consolas" w:eastAsia="Times New Roman" w:hAnsi="Consolas" w:cs="Times New Roman"/>
          <w:color w:val="9CDCFE"/>
          <w:sz w:val="21"/>
          <w:szCs w:val="21"/>
        </w:rPr>
        <w:t>$in:</w:t>
      </w:r>
      <w:r w:rsidRPr="00B56F9B">
        <w:rPr>
          <w:rFonts w:ascii="Consolas" w:eastAsia="Times New Roman" w:hAnsi="Consolas" w:cs="Times New Roman"/>
          <w:color w:val="D4D4D4"/>
          <w:sz w:val="21"/>
          <w:szCs w:val="21"/>
        </w:rPr>
        <w:t> </w:t>
      </w:r>
      <w:proofErr w:type="spellStart"/>
      <w:r w:rsidRPr="00B56F9B">
        <w:rPr>
          <w:rFonts w:ascii="Consolas" w:eastAsia="Times New Roman" w:hAnsi="Consolas" w:cs="Times New Roman"/>
          <w:color w:val="9CDCFE"/>
          <w:sz w:val="21"/>
          <w:szCs w:val="21"/>
        </w:rPr>
        <w:t>deletedUser</w:t>
      </w:r>
      <w:r w:rsidRPr="00B56F9B">
        <w:rPr>
          <w:rFonts w:ascii="Consolas" w:eastAsia="Times New Roman" w:hAnsi="Consolas" w:cs="Times New Roman"/>
          <w:color w:val="D4D4D4"/>
          <w:sz w:val="21"/>
          <w:szCs w:val="21"/>
        </w:rPr>
        <w:t>.</w:t>
      </w:r>
      <w:r w:rsidRPr="00B56F9B">
        <w:rPr>
          <w:rFonts w:ascii="Consolas" w:eastAsia="Times New Roman" w:hAnsi="Consolas" w:cs="Times New Roman"/>
          <w:color w:val="9CDCFE"/>
          <w:sz w:val="21"/>
          <w:szCs w:val="21"/>
        </w:rPr>
        <w:t>posts</w:t>
      </w:r>
      <w:proofErr w:type="spellEnd"/>
      <w:r w:rsidRPr="00B56F9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695EB792" w14:textId="1A57EE3E"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56F9B">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delete all posts whose id is in </w:t>
      </w:r>
      <w:proofErr w:type="spellStart"/>
      <w:r>
        <w:rPr>
          <w:rFonts w:ascii="Consolas" w:eastAsia="Times New Roman" w:hAnsi="Consolas" w:cs="Times New Roman"/>
          <w:color w:val="6A9955"/>
          <w:sz w:val="21"/>
          <w:szCs w:val="21"/>
        </w:rPr>
        <w:t>deleteUser.posts</w:t>
      </w:r>
      <w:proofErr w:type="spellEnd"/>
    </w:p>
    <w:p w14:paraId="692E3CE5" w14:textId="77777777" w:rsidR="00B56F9B" w:rsidRPr="00B56F9B" w:rsidRDefault="00B56F9B" w:rsidP="00B56F9B">
      <w:pPr>
        <w:shd w:val="clear" w:color="auto" w:fill="1E1E1E"/>
        <w:spacing w:after="0" w:line="285" w:lineRule="atLeast"/>
        <w:rPr>
          <w:rFonts w:ascii="Consolas" w:eastAsia="Times New Roman" w:hAnsi="Consolas" w:cs="Times New Roman"/>
          <w:color w:val="D4D4D4"/>
          <w:sz w:val="21"/>
          <w:szCs w:val="21"/>
        </w:rPr>
      </w:pPr>
      <w:r w:rsidRPr="00B56F9B">
        <w:rPr>
          <w:rFonts w:ascii="Consolas" w:eastAsia="Times New Roman" w:hAnsi="Consolas" w:cs="Times New Roman"/>
          <w:color w:val="D4D4D4"/>
          <w:sz w:val="21"/>
          <w:szCs w:val="21"/>
        </w:rPr>
        <w:t>})</w:t>
      </w:r>
    </w:p>
    <w:p w14:paraId="3EF4890C" w14:textId="4111DFA9" w:rsidR="00B56F9B" w:rsidRDefault="00B56F9B" w:rsidP="00705CEE">
      <w:pPr>
        <w:rPr>
          <w:rFonts w:cstheme="minorHAnsi"/>
          <w:color w:val="0D0D0D" w:themeColor="text1" w:themeTint="F2"/>
        </w:rPr>
      </w:pPr>
    </w:p>
    <w:p w14:paraId="65BE2CDC" w14:textId="562DEBE1" w:rsidR="007D36E2" w:rsidRPr="00245D80" w:rsidRDefault="007D36E2" w:rsidP="00705CEE">
      <w:pPr>
        <w:rPr>
          <w:rFonts w:cstheme="minorHAnsi"/>
          <w:b/>
          <w:bCs/>
          <w:color w:val="0D0D0D" w:themeColor="text1" w:themeTint="F2"/>
          <w:sz w:val="24"/>
          <w:szCs w:val="24"/>
        </w:rPr>
      </w:pPr>
      <w:r w:rsidRPr="007D36E2">
        <w:rPr>
          <w:rFonts w:cstheme="minorHAnsi"/>
          <w:b/>
          <w:bCs/>
          <w:color w:val="0D0D0D" w:themeColor="text1" w:themeTint="F2"/>
          <w:sz w:val="28"/>
          <w:szCs w:val="28"/>
        </w:rPr>
        <w:t xml:space="preserve">SECTION 47: </w:t>
      </w:r>
      <w:r>
        <w:rPr>
          <w:rFonts w:cstheme="minorHAnsi"/>
          <w:b/>
          <w:bCs/>
          <w:color w:val="0D0D0D" w:themeColor="text1" w:themeTint="F2"/>
          <w:sz w:val="28"/>
          <w:szCs w:val="28"/>
        </w:rPr>
        <w:t xml:space="preserve">EXPRESS </w:t>
      </w:r>
      <w:r w:rsidRPr="007D36E2">
        <w:rPr>
          <w:rFonts w:cstheme="minorHAnsi"/>
          <w:b/>
          <w:bCs/>
          <w:color w:val="0D0D0D" w:themeColor="text1" w:themeTint="F2"/>
          <w:sz w:val="28"/>
          <w:szCs w:val="28"/>
        </w:rPr>
        <w:t>ROUTER AND COOKIES</w:t>
      </w:r>
      <w:r w:rsidR="00245D80">
        <w:rPr>
          <w:rFonts w:cstheme="minorHAnsi"/>
          <w:b/>
          <w:bCs/>
          <w:color w:val="0D0D0D" w:themeColor="text1" w:themeTint="F2"/>
          <w:sz w:val="28"/>
          <w:szCs w:val="28"/>
        </w:rPr>
        <w:t xml:space="preserve"> (</w:t>
      </w:r>
      <w:r w:rsidR="00245D80">
        <w:rPr>
          <w:rFonts w:cstheme="minorHAnsi"/>
          <w:b/>
          <w:bCs/>
          <w:color w:val="0D0D0D" w:themeColor="text1" w:themeTint="F2"/>
          <w:sz w:val="24"/>
          <w:szCs w:val="24"/>
        </w:rPr>
        <w:t xml:space="preserve">The examples are done in </w:t>
      </w:r>
      <w:proofErr w:type="spellStart"/>
      <w:r w:rsidR="00245D80">
        <w:rPr>
          <w:rFonts w:cstheme="minorHAnsi"/>
          <w:b/>
          <w:bCs/>
          <w:color w:val="0D0D0D" w:themeColor="text1" w:themeTint="F2"/>
          <w:sz w:val="24"/>
          <w:szCs w:val="24"/>
        </w:rPr>
        <w:t>routerDemo</w:t>
      </w:r>
      <w:proofErr w:type="spellEnd"/>
      <w:r w:rsidR="00245D80">
        <w:rPr>
          <w:rFonts w:cstheme="minorHAnsi"/>
          <w:b/>
          <w:bCs/>
          <w:color w:val="0D0D0D" w:themeColor="text1" w:themeTint="F2"/>
          <w:sz w:val="24"/>
          <w:szCs w:val="24"/>
        </w:rPr>
        <w:t xml:space="preserve"> folder)</w:t>
      </w:r>
    </w:p>
    <w:p w14:paraId="3211DCDC" w14:textId="6F581EC8" w:rsidR="007D36E2" w:rsidRPr="00F804D5" w:rsidRDefault="007D36E2" w:rsidP="00705CEE">
      <w:pPr>
        <w:rPr>
          <w:rFonts w:cstheme="minorHAnsi"/>
          <w:b/>
          <w:bCs/>
          <w:color w:val="0D0D0D" w:themeColor="text1" w:themeTint="F2"/>
        </w:rPr>
      </w:pPr>
      <w:r w:rsidRPr="00F804D5">
        <w:rPr>
          <w:rFonts w:cstheme="minorHAnsi"/>
          <w:b/>
          <w:bCs/>
          <w:color w:val="0D0D0D" w:themeColor="text1" w:themeTint="F2"/>
        </w:rPr>
        <w:t>Express router intro:</w:t>
      </w:r>
    </w:p>
    <w:p w14:paraId="2B4B816E" w14:textId="7B1A0FDE" w:rsidR="007703BB" w:rsidRPr="00E01ADB" w:rsidRDefault="00F804D5" w:rsidP="00E01ADB">
      <w:pPr>
        <w:rPr>
          <w:rFonts w:cstheme="minorHAnsi"/>
          <w:color w:val="0D0D0D" w:themeColor="text1" w:themeTint="F2"/>
        </w:rPr>
      </w:pPr>
      <w:r w:rsidRPr="00E01ADB">
        <w:rPr>
          <w:rFonts w:cstheme="minorHAnsi"/>
          <w:color w:val="0D0D0D" w:themeColor="text1" w:themeTint="F2"/>
        </w:rPr>
        <w:t>Till now, we have written all our routes (Get, post, patch, delete etc) in a single file. When we have a larger app, it would be sensible to</w:t>
      </w:r>
      <w:r w:rsidR="00FC7235" w:rsidRPr="00E01ADB">
        <w:rPr>
          <w:rFonts w:cstheme="minorHAnsi"/>
          <w:color w:val="0D0D0D" w:themeColor="text1" w:themeTint="F2"/>
        </w:rPr>
        <w:t xml:space="preserve"> group</w:t>
      </w:r>
      <w:r w:rsidRPr="00E01ADB">
        <w:rPr>
          <w:rFonts w:cstheme="minorHAnsi"/>
          <w:color w:val="0D0D0D" w:themeColor="text1" w:themeTint="F2"/>
        </w:rPr>
        <w:t xml:space="preserve"> our routes into separate files</w:t>
      </w:r>
      <w:r w:rsidR="00FC7235" w:rsidRPr="00E01ADB">
        <w:rPr>
          <w:rFonts w:cstheme="minorHAnsi"/>
          <w:color w:val="0D0D0D" w:themeColor="text1" w:themeTint="F2"/>
        </w:rPr>
        <w:t>.</w:t>
      </w:r>
      <w:r w:rsidR="00E01ADB">
        <w:rPr>
          <w:rFonts w:cstheme="minorHAnsi"/>
          <w:color w:val="0D0D0D" w:themeColor="text1" w:themeTint="F2"/>
        </w:rPr>
        <w:t xml:space="preserve"> The </w:t>
      </w:r>
      <w:r w:rsidR="00E01ADB">
        <w:rPr>
          <w:rFonts w:cstheme="minorHAnsi"/>
          <w:b/>
          <w:bCs/>
          <w:color w:val="0D0D0D" w:themeColor="text1" w:themeTint="F2"/>
        </w:rPr>
        <w:t xml:space="preserve">Express Router </w:t>
      </w:r>
      <w:r w:rsidR="00E01ADB">
        <w:rPr>
          <w:rFonts w:cstheme="minorHAnsi"/>
          <w:color w:val="0D0D0D" w:themeColor="text1" w:themeTint="F2"/>
        </w:rPr>
        <w:t>helps us with that.</w:t>
      </w:r>
    </w:p>
    <w:p w14:paraId="1D0C2028" w14:textId="7D696BFD" w:rsidR="00E01ADB" w:rsidRDefault="00E01ADB" w:rsidP="00E01ADB">
      <w:pPr>
        <w:rPr>
          <w:rFonts w:cstheme="minorHAnsi"/>
          <w:color w:val="0D0D0D" w:themeColor="text1" w:themeTint="F2"/>
        </w:rPr>
      </w:pPr>
      <w:r>
        <w:rPr>
          <w:rFonts w:cstheme="minorHAnsi"/>
          <w:color w:val="0D0D0D" w:themeColor="text1" w:themeTint="F2"/>
        </w:rPr>
        <w:t>Example of using routers:</w:t>
      </w:r>
    </w:p>
    <w:p w14:paraId="5060D5A0" w14:textId="77C42B98" w:rsidR="00E01ADB" w:rsidRDefault="00E01ADB" w:rsidP="00E01ADB">
      <w:pPr>
        <w:rPr>
          <w:rFonts w:cstheme="minorHAnsi"/>
          <w:color w:val="C45911" w:themeColor="accent2" w:themeShade="BF"/>
        </w:rPr>
      </w:pPr>
      <w:r>
        <w:rPr>
          <w:rFonts w:cstheme="minorHAnsi"/>
          <w:color w:val="0D0D0D" w:themeColor="text1" w:themeTint="F2"/>
        </w:rPr>
        <w:t xml:space="preserve">Creating a file </w:t>
      </w:r>
      <w:r w:rsidRPr="00E01ADB">
        <w:rPr>
          <w:rFonts w:cstheme="minorHAnsi"/>
          <w:color w:val="C45911" w:themeColor="accent2" w:themeShade="BF"/>
        </w:rPr>
        <w:t>shelter.js</w:t>
      </w:r>
    </w:p>
    <w:p w14:paraId="3AE8F7D8"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569CD6"/>
          <w:sz w:val="21"/>
          <w:szCs w:val="21"/>
        </w:rPr>
        <w:t>const</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4FC1FF"/>
          <w:sz w:val="21"/>
          <w:szCs w:val="21"/>
        </w:rPr>
        <w:t>express</w:t>
      </w:r>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DCDCAA"/>
          <w:sz w:val="21"/>
          <w:szCs w:val="21"/>
        </w:rPr>
        <w:t>require</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'express'</w:t>
      </w:r>
      <w:r w:rsidRPr="00E01ADB">
        <w:rPr>
          <w:rFonts w:ascii="Consolas" w:eastAsia="Times New Roman" w:hAnsi="Consolas" w:cs="Times New Roman"/>
          <w:color w:val="D4D4D4"/>
          <w:sz w:val="21"/>
          <w:szCs w:val="21"/>
        </w:rPr>
        <w:t>);</w:t>
      </w:r>
    </w:p>
    <w:p w14:paraId="1678E8F8" w14:textId="77777777" w:rsidR="00E01ADB" w:rsidRPr="004219F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569CD6"/>
          <w:sz w:val="21"/>
          <w:szCs w:val="21"/>
        </w:rPr>
        <w:t>const</w:t>
      </w:r>
      <w:proofErr w:type="spellEnd"/>
      <w:r w:rsidRPr="004219FB">
        <w:rPr>
          <w:rFonts w:ascii="Consolas" w:eastAsia="Times New Roman" w:hAnsi="Consolas" w:cs="Times New Roman"/>
          <w:color w:val="D4D4D4"/>
          <w:sz w:val="21"/>
          <w:szCs w:val="21"/>
        </w:rPr>
        <w:t> </w:t>
      </w:r>
      <w:r w:rsidRPr="004219FB">
        <w:rPr>
          <w:rFonts w:ascii="Consolas" w:eastAsia="Times New Roman" w:hAnsi="Consolas" w:cs="Times New Roman"/>
          <w:color w:val="4FC1FF"/>
          <w:sz w:val="21"/>
          <w:szCs w:val="21"/>
        </w:rPr>
        <w:t>router</w:t>
      </w:r>
      <w:r w:rsidRPr="004219FB">
        <w:rPr>
          <w:rFonts w:ascii="Consolas" w:eastAsia="Times New Roman" w:hAnsi="Consolas" w:cs="Times New Roman"/>
          <w:color w:val="D4D4D4"/>
          <w:sz w:val="21"/>
          <w:szCs w:val="21"/>
        </w:rPr>
        <w:t> = </w:t>
      </w:r>
      <w:proofErr w:type="spellStart"/>
      <w:r w:rsidRPr="004219FB">
        <w:rPr>
          <w:rFonts w:ascii="Consolas" w:eastAsia="Times New Roman" w:hAnsi="Consolas" w:cs="Times New Roman"/>
          <w:color w:val="4FC1FF"/>
          <w:sz w:val="21"/>
          <w:szCs w:val="21"/>
        </w:rPr>
        <w:t>express</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Router</w:t>
      </w:r>
      <w:proofErr w:type="spellEnd"/>
      <w:r w:rsidRPr="004219FB">
        <w:rPr>
          <w:rFonts w:ascii="Consolas" w:eastAsia="Times New Roman" w:hAnsi="Consolas" w:cs="Times New Roman"/>
          <w:color w:val="D4D4D4"/>
          <w:sz w:val="21"/>
          <w:szCs w:val="21"/>
        </w:rPr>
        <w:t>();</w:t>
      </w:r>
    </w:p>
    <w:p w14:paraId="378E4138" w14:textId="77777777" w:rsidR="00E01ADB" w:rsidRPr="004219FB" w:rsidRDefault="00E01ADB" w:rsidP="00E01ADB">
      <w:pPr>
        <w:shd w:val="clear" w:color="auto" w:fill="1E1E1E"/>
        <w:spacing w:after="0" w:line="285" w:lineRule="atLeast"/>
        <w:rPr>
          <w:rFonts w:ascii="Consolas" w:eastAsia="Times New Roman" w:hAnsi="Consolas" w:cs="Times New Roman"/>
          <w:color w:val="D4D4D4"/>
          <w:sz w:val="21"/>
          <w:szCs w:val="21"/>
        </w:rPr>
      </w:pPr>
    </w:p>
    <w:p w14:paraId="6768D3FD" w14:textId="77777777" w:rsidR="00E01ADB" w:rsidRPr="004219F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router</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get</w:t>
      </w:r>
      <w:proofErr w:type="spellEnd"/>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CE9178"/>
          <w:sz w:val="21"/>
          <w:szCs w:val="21"/>
        </w:rPr>
        <w:t>'/'</w:t>
      </w:r>
      <w:r w:rsidRPr="004219FB">
        <w:rPr>
          <w:rFonts w:ascii="Consolas" w:eastAsia="Times New Roman" w:hAnsi="Consolas" w:cs="Times New Roman"/>
          <w:color w:val="D4D4D4"/>
          <w:sz w:val="21"/>
          <w:szCs w:val="21"/>
        </w:rPr>
        <w:t>, (</w:t>
      </w:r>
      <w:proofErr w:type="spellStart"/>
      <w:r w:rsidRPr="004219FB">
        <w:rPr>
          <w:rFonts w:ascii="Consolas" w:eastAsia="Times New Roman" w:hAnsi="Consolas" w:cs="Times New Roman"/>
          <w:color w:val="9CDCFE"/>
          <w:sz w:val="21"/>
          <w:szCs w:val="21"/>
        </w:rPr>
        <w:t>req</w:t>
      </w:r>
      <w:proofErr w:type="spellEnd"/>
      <w:r w:rsidRPr="004219FB">
        <w:rPr>
          <w:rFonts w:ascii="Consolas" w:eastAsia="Times New Roman" w:hAnsi="Consolas" w:cs="Times New Roman"/>
          <w:color w:val="D4D4D4"/>
          <w:sz w:val="21"/>
          <w:szCs w:val="21"/>
        </w:rPr>
        <w:t>, </w:t>
      </w:r>
      <w:r w:rsidRPr="004219FB">
        <w:rPr>
          <w:rFonts w:ascii="Consolas" w:eastAsia="Times New Roman" w:hAnsi="Consolas" w:cs="Times New Roman"/>
          <w:color w:val="9CDCFE"/>
          <w:sz w:val="21"/>
          <w:szCs w:val="21"/>
        </w:rPr>
        <w:t>res</w:t>
      </w:r>
      <w:r w:rsidRPr="004219FB">
        <w:rPr>
          <w:rFonts w:ascii="Consolas" w:eastAsia="Times New Roman" w:hAnsi="Consolas" w:cs="Times New Roman"/>
          <w:color w:val="D4D4D4"/>
          <w:sz w:val="21"/>
          <w:szCs w:val="21"/>
        </w:rPr>
        <w:t>) </w:t>
      </w:r>
      <w:r w:rsidRPr="004219FB">
        <w:rPr>
          <w:rFonts w:ascii="Consolas" w:eastAsia="Times New Roman" w:hAnsi="Consolas" w:cs="Times New Roman"/>
          <w:color w:val="569CD6"/>
          <w:sz w:val="21"/>
          <w:szCs w:val="21"/>
        </w:rPr>
        <w:t>=&gt;</w:t>
      </w:r>
      <w:r w:rsidRPr="004219FB">
        <w:rPr>
          <w:rFonts w:ascii="Consolas" w:eastAsia="Times New Roman" w:hAnsi="Consolas" w:cs="Times New Roman"/>
          <w:color w:val="D4D4D4"/>
          <w:sz w:val="21"/>
          <w:szCs w:val="21"/>
        </w:rPr>
        <w:t> {</w:t>
      </w:r>
    </w:p>
    <w:p w14:paraId="3B997829" w14:textId="77777777" w:rsidR="00E01ADB" w:rsidRPr="004219FB" w:rsidRDefault="00E01ADB" w:rsidP="00E01ADB">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D4D4D4"/>
          <w:sz w:val="21"/>
          <w:szCs w:val="21"/>
        </w:rPr>
        <w:t>    </w:t>
      </w:r>
      <w:proofErr w:type="spellStart"/>
      <w:r w:rsidRPr="004219FB">
        <w:rPr>
          <w:rFonts w:ascii="Consolas" w:eastAsia="Times New Roman" w:hAnsi="Consolas" w:cs="Times New Roman"/>
          <w:color w:val="9CDCFE"/>
          <w:sz w:val="21"/>
          <w:szCs w:val="21"/>
        </w:rPr>
        <w:t>res</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send</w:t>
      </w:r>
      <w:proofErr w:type="spellEnd"/>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CE9178"/>
          <w:sz w:val="21"/>
          <w:szCs w:val="21"/>
        </w:rPr>
        <w:t>"ALL SHELTERS"</w:t>
      </w:r>
      <w:r w:rsidRPr="004219FB">
        <w:rPr>
          <w:rFonts w:ascii="Consolas" w:eastAsia="Times New Roman" w:hAnsi="Consolas" w:cs="Times New Roman"/>
          <w:color w:val="D4D4D4"/>
          <w:sz w:val="21"/>
          <w:szCs w:val="21"/>
        </w:rPr>
        <w:t>);</w:t>
      </w:r>
    </w:p>
    <w:p w14:paraId="09A3A247" w14:textId="77777777" w:rsidR="00E01ADB" w:rsidRPr="00DF3648" w:rsidRDefault="00E01ADB" w:rsidP="00E01ADB">
      <w:pPr>
        <w:shd w:val="clear" w:color="auto" w:fill="1E1E1E"/>
        <w:spacing w:after="0" w:line="285" w:lineRule="atLeast"/>
        <w:rPr>
          <w:rFonts w:ascii="Consolas" w:eastAsia="Times New Roman" w:hAnsi="Consolas" w:cs="Times New Roman"/>
          <w:color w:val="D4D4D4"/>
          <w:sz w:val="21"/>
          <w:szCs w:val="21"/>
          <w:lang w:val="fr-FR"/>
        </w:rPr>
      </w:pPr>
      <w:r w:rsidRPr="00DF3648">
        <w:rPr>
          <w:rFonts w:ascii="Consolas" w:eastAsia="Times New Roman" w:hAnsi="Consolas" w:cs="Times New Roman"/>
          <w:color w:val="D4D4D4"/>
          <w:sz w:val="21"/>
          <w:szCs w:val="21"/>
          <w:lang w:val="fr-FR"/>
        </w:rPr>
        <w:t>});</w:t>
      </w:r>
    </w:p>
    <w:p w14:paraId="6595280D" w14:textId="77777777" w:rsidR="00E01ADB" w:rsidRPr="00DF3648" w:rsidRDefault="00E01ADB" w:rsidP="00E01ADB">
      <w:pPr>
        <w:shd w:val="clear" w:color="auto" w:fill="1E1E1E"/>
        <w:spacing w:after="0" w:line="285" w:lineRule="atLeast"/>
        <w:rPr>
          <w:rFonts w:ascii="Consolas" w:eastAsia="Times New Roman" w:hAnsi="Consolas" w:cs="Times New Roman"/>
          <w:color w:val="D4D4D4"/>
          <w:sz w:val="21"/>
          <w:szCs w:val="21"/>
          <w:lang w:val="fr-FR"/>
        </w:rPr>
      </w:pPr>
    </w:p>
    <w:p w14:paraId="262E65A6" w14:textId="77777777" w:rsidR="00E01ADB" w:rsidRPr="00DF3648" w:rsidRDefault="00E01ADB" w:rsidP="00E01AD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DF3648">
        <w:rPr>
          <w:rFonts w:ascii="Consolas" w:eastAsia="Times New Roman" w:hAnsi="Consolas" w:cs="Times New Roman"/>
          <w:color w:val="4FC1FF"/>
          <w:sz w:val="21"/>
          <w:szCs w:val="21"/>
          <w:lang w:val="fr-FR"/>
        </w:rPr>
        <w:t>router</w:t>
      </w:r>
      <w:r w:rsidRPr="00DF3648">
        <w:rPr>
          <w:rFonts w:ascii="Consolas" w:eastAsia="Times New Roman" w:hAnsi="Consolas" w:cs="Times New Roman"/>
          <w:color w:val="D4D4D4"/>
          <w:sz w:val="21"/>
          <w:szCs w:val="21"/>
          <w:lang w:val="fr-FR"/>
        </w:rPr>
        <w:t>.</w:t>
      </w:r>
      <w:r w:rsidRPr="00DF3648">
        <w:rPr>
          <w:rFonts w:ascii="Consolas" w:eastAsia="Times New Roman" w:hAnsi="Consolas" w:cs="Times New Roman"/>
          <w:color w:val="DCDCAA"/>
          <w:sz w:val="21"/>
          <w:szCs w:val="21"/>
          <w:lang w:val="fr-FR"/>
        </w:rPr>
        <w:t>get</w:t>
      </w:r>
      <w:proofErr w:type="spellEnd"/>
      <w:r w:rsidRPr="00DF3648">
        <w:rPr>
          <w:rFonts w:ascii="Consolas" w:eastAsia="Times New Roman" w:hAnsi="Consolas" w:cs="Times New Roman"/>
          <w:color w:val="D4D4D4"/>
          <w:sz w:val="21"/>
          <w:szCs w:val="21"/>
          <w:lang w:val="fr-FR"/>
        </w:rPr>
        <w:t>(</w:t>
      </w:r>
      <w:r w:rsidRPr="00DF3648">
        <w:rPr>
          <w:rFonts w:ascii="Consolas" w:eastAsia="Times New Roman" w:hAnsi="Consolas" w:cs="Times New Roman"/>
          <w:color w:val="CE9178"/>
          <w:sz w:val="21"/>
          <w:szCs w:val="21"/>
          <w:lang w:val="fr-FR"/>
        </w:rPr>
        <w:t>'/:id'</w:t>
      </w:r>
      <w:r w:rsidRPr="00DF3648">
        <w:rPr>
          <w:rFonts w:ascii="Consolas" w:eastAsia="Times New Roman" w:hAnsi="Consolas" w:cs="Times New Roman"/>
          <w:color w:val="D4D4D4"/>
          <w:sz w:val="21"/>
          <w:szCs w:val="21"/>
          <w:lang w:val="fr-FR"/>
        </w:rPr>
        <w:t>, (</w:t>
      </w:r>
      <w:proofErr w:type="spellStart"/>
      <w:r w:rsidRPr="00DF3648">
        <w:rPr>
          <w:rFonts w:ascii="Consolas" w:eastAsia="Times New Roman" w:hAnsi="Consolas" w:cs="Times New Roman"/>
          <w:color w:val="9CDCFE"/>
          <w:sz w:val="21"/>
          <w:szCs w:val="21"/>
          <w:lang w:val="fr-FR"/>
        </w:rPr>
        <w:t>req</w:t>
      </w:r>
      <w:proofErr w:type="spellEnd"/>
      <w:r w:rsidRPr="00DF3648">
        <w:rPr>
          <w:rFonts w:ascii="Consolas" w:eastAsia="Times New Roman" w:hAnsi="Consolas" w:cs="Times New Roman"/>
          <w:color w:val="D4D4D4"/>
          <w:sz w:val="21"/>
          <w:szCs w:val="21"/>
          <w:lang w:val="fr-FR"/>
        </w:rPr>
        <w:t>, </w:t>
      </w:r>
      <w:proofErr w:type="spellStart"/>
      <w:r w:rsidRPr="00DF3648">
        <w:rPr>
          <w:rFonts w:ascii="Consolas" w:eastAsia="Times New Roman" w:hAnsi="Consolas" w:cs="Times New Roman"/>
          <w:color w:val="9CDCFE"/>
          <w:sz w:val="21"/>
          <w:szCs w:val="21"/>
          <w:lang w:val="fr-FR"/>
        </w:rPr>
        <w:t>res</w:t>
      </w:r>
      <w:proofErr w:type="spellEnd"/>
      <w:r w:rsidRPr="00DF3648">
        <w:rPr>
          <w:rFonts w:ascii="Consolas" w:eastAsia="Times New Roman" w:hAnsi="Consolas" w:cs="Times New Roman"/>
          <w:color w:val="D4D4D4"/>
          <w:sz w:val="21"/>
          <w:szCs w:val="21"/>
          <w:lang w:val="fr-FR"/>
        </w:rPr>
        <w:t>) </w:t>
      </w:r>
      <w:r w:rsidRPr="00DF3648">
        <w:rPr>
          <w:rFonts w:ascii="Consolas" w:eastAsia="Times New Roman" w:hAnsi="Consolas" w:cs="Times New Roman"/>
          <w:color w:val="569CD6"/>
          <w:sz w:val="21"/>
          <w:szCs w:val="21"/>
          <w:lang w:val="fr-FR"/>
        </w:rPr>
        <w:t>=&gt;</w:t>
      </w:r>
      <w:r w:rsidRPr="00DF3648">
        <w:rPr>
          <w:rFonts w:ascii="Consolas" w:eastAsia="Times New Roman" w:hAnsi="Consolas" w:cs="Times New Roman"/>
          <w:color w:val="D4D4D4"/>
          <w:sz w:val="21"/>
          <w:szCs w:val="21"/>
          <w:lang w:val="fr-FR"/>
        </w:rPr>
        <w:t> {</w:t>
      </w:r>
    </w:p>
    <w:p w14:paraId="5CFE4C7F"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DF3648">
        <w:rPr>
          <w:rFonts w:ascii="Consolas" w:eastAsia="Times New Roman" w:hAnsi="Consolas" w:cs="Times New Roman"/>
          <w:color w:val="D4D4D4"/>
          <w:sz w:val="21"/>
          <w:szCs w:val="21"/>
          <w:lang w:val="fr-FR"/>
        </w:rPr>
        <w:t>    </w:t>
      </w:r>
      <w:proofErr w:type="spellStart"/>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send</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"VIEWING ONE SHELTER"</w:t>
      </w:r>
      <w:r w:rsidRPr="00E01ADB">
        <w:rPr>
          <w:rFonts w:ascii="Consolas" w:eastAsia="Times New Roman" w:hAnsi="Consolas" w:cs="Times New Roman"/>
          <w:color w:val="D4D4D4"/>
          <w:sz w:val="21"/>
          <w:szCs w:val="21"/>
        </w:rPr>
        <w:t>);</w:t>
      </w:r>
    </w:p>
    <w:p w14:paraId="22C99102"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w:t>
      </w:r>
    </w:p>
    <w:p w14:paraId="29CCD0A5"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316D186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4FC1FF"/>
          <w:sz w:val="21"/>
          <w:szCs w:val="21"/>
        </w:rPr>
        <w:t>router</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get</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'/:id/edit'</w:t>
      </w:r>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9CDCFE"/>
          <w:sz w:val="21"/>
          <w:szCs w:val="21"/>
        </w:rPr>
        <w:t>req</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569CD6"/>
          <w:sz w:val="21"/>
          <w:szCs w:val="21"/>
        </w:rPr>
        <w:t>=&gt;</w:t>
      </w:r>
      <w:r w:rsidRPr="00E01ADB">
        <w:rPr>
          <w:rFonts w:ascii="Consolas" w:eastAsia="Times New Roman" w:hAnsi="Consolas" w:cs="Times New Roman"/>
          <w:color w:val="D4D4D4"/>
          <w:sz w:val="21"/>
          <w:szCs w:val="21"/>
        </w:rPr>
        <w:t> {</w:t>
      </w:r>
    </w:p>
    <w:p w14:paraId="414D94FC"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send</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"EDITING THE SHELTER"</w:t>
      </w:r>
      <w:r w:rsidRPr="00E01ADB">
        <w:rPr>
          <w:rFonts w:ascii="Consolas" w:eastAsia="Times New Roman" w:hAnsi="Consolas" w:cs="Times New Roman"/>
          <w:color w:val="D4D4D4"/>
          <w:sz w:val="21"/>
          <w:szCs w:val="21"/>
        </w:rPr>
        <w:t>);</w:t>
      </w:r>
    </w:p>
    <w:p w14:paraId="58596D86"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lang w:val="fr-FR"/>
        </w:rPr>
      </w:pPr>
      <w:r w:rsidRPr="00E01ADB">
        <w:rPr>
          <w:rFonts w:ascii="Consolas" w:eastAsia="Times New Roman" w:hAnsi="Consolas" w:cs="Times New Roman"/>
          <w:color w:val="D4D4D4"/>
          <w:sz w:val="21"/>
          <w:szCs w:val="21"/>
          <w:lang w:val="fr-FR"/>
        </w:rPr>
        <w:t>});</w:t>
      </w:r>
    </w:p>
    <w:p w14:paraId="79CB8FAF"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lang w:val="fr-FR"/>
        </w:rPr>
      </w:pPr>
    </w:p>
    <w:p w14:paraId="11541CE5"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E01ADB">
        <w:rPr>
          <w:rFonts w:ascii="Consolas" w:eastAsia="Times New Roman" w:hAnsi="Consolas" w:cs="Times New Roman"/>
          <w:color w:val="4FC1FF"/>
          <w:sz w:val="21"/>
          <w:szCs w:val="21"/>
          <w:lang w:val="fr-FR"/>
        </w:rPr>
        <w:t>router</w:t>
      </w:r>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DCDCAA"/>
          <w:sz w:val="21"/>
          <w:szCs w:val="21"/>
          <w:lang w:val="fr-FR"/>
        </w:rPr>
        <w:t>post</w:t>
      </w:r>
      <w:proofErr w:type="spellEnd"/>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CE9178"/>
          <w:sz w:val="21"/>
          <w:szCs w:val="21"/>
          <w:lang w:val="fr-FR"/>
        </w:rPr>
        <w:t>'/'</w:t>
      </w:r>
      <w:r w:rsidRPr="00E01ADB">
        <w:rPr>
          <w:rFonts w:ascii="Consolas" w:eastAsia="Times New Roman" w:hAnsi="Consolas" w:cs="Times New Roman"/>
          <w:color w:val="D4D4D4"/>
          <w:sz w:val="21"/>
          <w:szCs w:val="21"/>
          <w:lang w:val="fr-FR"/>
        </w:rPr>
        <w:t>, (</w:t>
      </w:r>
      <w:proofErr w:type="spellStart"/>
      <w:r w:rsidRPr="00E01ADB">
        <w:rPr>
          <w:rFonts w:ascii="Consolas" w:eastAsia="Times New Roman" w:hAnsi="Consolas" w:cs="Times New Roman"/>
          <w:color w:val="9CDCFE"/>
          <w:sz w:val="21"/>
          <w:szCs w:val="21"/>
          <w:lang w:val="fr-FR"/>
        </w:rPr>
        <w:t>req</w:t>
      </w:r>
      <w:proofErr w:type="spellEnd"/>
      <w:r w:rsidRPr="00E01ADB">
        <w:rPr>
          <w:rFonts w:ascii="Consolas" w:eastAsia="Times New Roman" w:hAnsi="Consolas" w:cs="Times New Roman"/>
          <w:color w:val="D4D4D4"/>
          <w:sz w:val="21"/>
          <w:szCs w:val="21"/>
          <w:lang w:val="fr-FR"/>
        </w:rPr>
        <w:t>, </w:t>
      </w:r>
      <w:proofErr w:type="spellStart"/>
      <w:r w:rsidRPr="00E01ADB">
        <w:rPr>
          <w:rFonts w:ascii="Consolas" w:eastAsia="Times New Roman" w:hAnsi="Consolas" w:cs="Times New Roman"/>
          <w:color w:val="9CDCFE"/>
          <w:sz w:val="21"/>
          <w:szCs w:val="21"/>
          <w:lang w:val="fr-FR"/>
        </w:rPr>
        <w:t>res</w:t>
      </w:r>
      <w:proofErr w:type="spellEnd"/>
      <w:r w:rsidRPr="00E01ADB">
        <w:rPr>
          <w:rFonts w:ascii="Consolas" w:eastAsia="Times New Roman" w:hAnsi="Consolas" w:cs="Times New Roman"/>
          <w:color w:val="D4D4D4"/>
          <w:sz w:val="21"/>
          <w:szCs w:val="21"/>
          <w:lang w:val="fr-FR"/>
        </w:rPr>
        <w:t>) </w:t>
      </w:r>
      <w:r w:rsidRPr="00E01ADB">
        <w:rPr>
          <w:rFonts w:ascii="Consolas" w:eastAsia="Times New Roman" w:hAnsi="Consolas" w:cs="Times New Roman"/>
          <w:color w:val="569CD6"/>
          <w:sz w:val="21"/>
          <w:szCs w:val="21"/>
          <w:lang w:val="fr-FR"/>
        </w:rPr>
        <w:t>=&gt;</w:t>
      </w:r>
      <w:r w:rsidRPr="00E01ADB">
        <w:rPr>
          <w:rFonts w:ascii="Consolas" w:eastAsia="Times New Roman" w:hAnsi="Consolas" w:cs="Times New Roman"/>
          <w:color w:val="D4D4D4"/>
          <w:sz w:val="21"/>
          <w:szCs w:val="21"/>
          <w:lang w:val="fr-FR"/>
        </w:rPr>
        <w:t> {</w:t>
      </w:r>
    </w:p>
    <w:p w14:paraId="62E53B7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lang w:val="fr-FR"/>
        </w:rPr>
        <w:t>    </w:t>
      </w:r>
      <w:proofErr w:type="spellStart"/>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send</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"CREATING ONE SHELTERS"</w:t>
      </w:r>
      <w:r w:rsidRPr="00E01ADB">
        <w:rPr>
          <w:rFonts w:ascii="Consolas" w:eastAsia="Times New Roman" w:hAnsi="Consolas" w:cs="Times New Roman"/>
          <w:color w:val="D4D4D4"/>
          <w:sz w:val="21"/>
          <w:szCs w:val="21"/>
        </w:rPr>
        <w:t>);</w:t>
      </w:r>
    </w:p>
    <w:p w14:paraId="0F26CF2C"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w:t>
      </w:r>
    </w:p>
    <w:p w14:paraId="5EE6926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4E8AE423"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//export the router</w:t>
      </w:r>
    </w:p>
    <w:p w14:paraId="415EFC70"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4FC1FF"/>
          <w:sz w:val="21"/>
          <w:szCs w:val="21"/>
        </w:rPr>
        <w:t>module</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4FC1FF"/>
          <w:sz w:val="21"/>
          <w:szCs w:val="21"/>
        </w:rPr>
        <w:t>exports</w:t>
      </w:r>
      <w:proofErr w:type="spellEnd"/>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4FC1FF"/>
          <w:sz w:val="21"/>
          <w:szCs w:val="21"/>
        </w:rPr>
        <w:t>router</w:t>
      </w:r>
      <w:r w:rsidRPr="00E01ADB">
        <w:rPr>
          <w:rFonts w:ascii="Consolas" w:eastAsia="Times New Roman" w:hAnsi="Consolas" w:cs="Times New Roman"/>
          <w:color w:val="D4D4D4"/>
          <w:sz w:val="21"/>
          <w:szCs w:val="21"/>
        </w:rPr>
        <w:t>;</w:t>
      </w:r>
    </w:p>
    <w:p w14:paraId="2FF0129F" w14:textId="0707E9C7" w:rsidR="00E01ADB" w:rsidRPr="00E01ADB" w:rsidRDefault="00E01ADB" w:rsidP="00E01ADB">
      <w:pPr>
        <w:shd w:val="clear" w:color="auto" w:fill="1E1E1E"/>
        <w:spacing w:after="240" w:line="285" w:lineRule="atLeast"/>
        <w:rPr>
          <w:rFonts w:ascii="Consolas" w:eastAsia="Times New Roman" w:hAnsi="Consolas" w:cs="Times New Roman"/>
          <w:color w:val="D4D4D4"/>
          <w:sz w:val="21"/>
          <w:szCs w:val="21"/>
        </w:rPr>
      </w:pPr>
    </w:p>
    <w:p w14:paraId="7F027D4D" w14:textId="77777777" w:rsidR="00E01ADB" w:rsidRDefault="00E01ADB" w:rsidP="00E01ADB">
      <w:pPr>
        <w:rPr>
          <w:rFonts w:cstheme="minorHAnsi"/>
          <w:color w:val="0D0D0D" w:themeColor="text1" w:themeTint="F2"/>
        </w:rPr>
      </w:pPr>
    </w:p>
    <w:p w14:paraId="3BC95FD4" w14:textId="55A03AF4" w:rsidR="00E01ADB" w:rsidRDefault="00E01ADB" w:rsidP="00E01ADB">
      <w:pPr>
        <w:rPr>
          <w:rFonts w:cstheme="minorHAnsi"/>
          <w:color w:val="0D0D0D" w:themeColor="text1" w:themeTint="F2"/>
        </w:rPr>
      </w:pPr>
      <w:r>
        <w:rPr>
          <w:rFonts w:cstheme="minorHAnsi"/>
          <w:color w:val="0D0D0D" w:themeColor="text1" w:themeTint="F2"/>
        </w:rPr>
        <w:t xml:space="preserve">Creating </w:t>
      </w:r>
      <w:r w:rsidRPr="00E01ADB">
        <w:rPr>
          <w:rFonts w:cstheme="minorHAnsi"/>
          <w:color w:val="C45911" w:themeColor="accent2" w:themeShade="BF"/>
        </w:rPr>
        <w:t>index.js</w:t>
      </w:r>
    </w:p>
    <w:p w14:paraId="2B329492"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//require express</w:t>
      </w:r>
    </w:p>
    <w:p w14:paraId="4E7A7ECD"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569CD6"/>
          <w:sz w:val="21"/>
          <w:szCs w:val="21"/>
        </w:rPr>
        <w:t>const</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4FC1FF"/>
          <w:sz w:val="21"/>
          <w:szCs w:val="21"/>
        </w:rPr>
        <w:t>express</w:t>
      </w:r>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DCDCAA"/>
          <w:sz w:val="21"/>
          <w:szCs w:val="21"/>
        </w:rPr>
        <w:t>require</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'express'</w:t>
      </w:r>
      <w:r w:rsidRPr="00E01ADB">
        <w:rPr>
          <w:rFonts w:ascii="Consolas" w:eastAsia="Times New Roman" w:hAnsi="Consolas" w:cs="Times New Roman"/>
          <w:color w:val="D4D4D4"/>
          <w:sz w:val="21"/>
          <w:szCs w:val="21"/>
        </w:rPr>
        <w:t>);</w:t>
      </w:r>
    </w:p>
    <w:p w14:paraId="4C5F6F8A"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0446DEA6"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//get the shelter router</w:t>
      </w:r>
    </w:p>
    <w:p w14:paraId="2DD82DCB"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569CD6"/>
          <w:sz w:val="21"/>
          <w:szCs w:val="21"/>
        </w:rPr>
        <w:t>const</w:t>
      </w:r>
      <w:proofErr w:type="spellEnd"/>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4FC1FF"/>
          <w:sz w:val="21"/>
          <w:szCs w:val="21"/>
        </w:rPr>
        <w:t>shelterRouter</w:t>
      </w:r>
      <w:proofErr w:type="spellEnd"/>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DCDCAA"/>
          <w:sz w:val="21"/>
          <w:szCs w:val="21"/>
        </w:rPr>
        <w:t>require</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'./routes/shelters'</w:t>
      </w:r>
      <w:r w:rsidRPr="00E01ADB">
        <w:rPr>
          <w:rFonts w:ascii="Consolas" w:eastAsia="Times New Roman" w:hAnsi="Consolas" w:cs="Times New Roman"/>
          <w:color w:val="D4D4D4"/>
          <w:sz w:val="21"/>
          <w:szCs w:val="21"/>
        </w:rPr>
        <w:t>);</w:t>
      </w:r>
    </w:p>
    <w:p w14:paraId="59619405"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0F786467"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//run express function</w:t>
      </w:r>
    </w:p>
    <w:p w14:paraId="18B07C1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569CD6"/>
          <w:sz w:val="21"/>
          <w:szCs w:val="21"/>
        </w:rPr>
        <w:t>const</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4FC1FF"/>
          <w:sz w:val="21"/>
          <w:szCs w:val="21"/>
        </w:rPr>
        <w:t>app</w:t>
      </w:r>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DCDCAA"/>
          <w:sz w:val="21"/>
          <w:szCs w:val="21"/>
        </w:rPr>
        <w:t>express</w:t>
      </w:r>
      <w:r w:rsidRPr="00E01ADB">
        <w:rPr>
          <w:rFonts w:ascii="Consolas" w:eastAsia="Times New Roman" w:hAnsi="Consolas" w:cs="Times New Roman"/>
          <w:color w:val="D4D4D4"/>
          <w:sz w:val="21"/>
          <w:szCs w:val="21"/>
        </w:rPr>
        <w:t>();</w:t>
      </w:r>
    </w:p>
    <w:p w14:paraId="459457F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66FE822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w:t>
      </w:r>
    </w:p>
    <w:p w14:paraId="4CD31410"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use the shelter routes (We pass the prefix /shelter)</w:t>
      </w:r>
    </w:p>
    <w:p w14:paraId="58B58F1D"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48403B8E"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in shelter router the below path is defined</w:t>
      </w:r>
    </w:p>
    <w:p w14:paraId="63397F4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2FD434E3"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6A9955"/>
          <w:sz w:val="21"/>
          <w:szCs w:val="21"/>
        </w:rPr>
        <w:t>router.get</w:t>
      </w:r>
      <w:proofErr w:type="spellEnd"/>
      <w:r w:rsidRPr="00E01ADB">
        <w:rPr>
          <w:rFonts w:ascii="Consolas" w:eastAsia="Times New Roman" w:hAnsi="Consolas" w:cs="Times New Roman"/>
          <w:color w:val="6A9955"/>
          <w:sz w:val="21"/>
          <w:szCs w:val="21"/>
        </w:rPr>
        <w:t>('/:id', (</w:t>
      </w:r>
      <w:proofErr w:type="spellStart"/>
      <w:r w:rsidRPr="00E01ADB">
        <w:rPr>
          <w:rFonts w:ascii="Consolas" w:eastAsia="Times New Roman" w:hAnsi="Consolas" w:cs="Times New Roman"/>
          <w:color w:val="6A9955"/>
          <w:sz w:val="21"/>
          <w:szCs w:val="21"/>
        </w:rPr>
        <w:t>req</w:t>
      </w:r>
      <w:proofErr w:type="spellEnd"/>
      <w:r w:rsidRPr="00E01ADB">
        <w:rPr>
          <w:rFonts w:ascii="Consolas" w:eastAsia="Times New Roman" w:hAnsi="Consolas" w:cs="Times New Roman"/>
          <w:color w:val="6A9955"/>
          <w:sz w:val="21"/>
          <w:szCs w:val="21"/>
        </w:rPr>
        <w:t>, res) =&gt; {</w:t>
      </w:r>
    </w:p>
    <w:p w14:paraId="7AFDB27E"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    </w:t>
      </w:r>
      <w:proofErr w:type="spellStart"/>
      <w:r w:rsidRPr="00E01ADB">
        <w:rPr>
          <w:rFonts w:ascii="Consolas" w:eastAsia="Times New Roman" w:hAnsi="Consolas" w:cs="Times New Roman"/>
          <w:color w:val="6A9955"/>
          <w:sz w:val="21"/>
          <w:szCs w:val="21"/>
        </w:rPr>
        <w:t>res.send</w:t>
      </w:r>
      <w:proofErr w:type="spellEnd"/>
      <w:r w:rsidRPr="00E01ADB">
        <w:rPr>
          <w:rFonts w:ascii="Consolas" w:eastAsia="Times New Roman" w:hAnsi="Consolas" w:cs="Times New Roman"/>
          <w:color w:val="6A9955"/>
          <w:sz w:val="21"/>
          <w:szCs w:val="21"/>
        </w:rPr>
        <w:t>("VIEWING ONE SHELTER");</w:t>
      </w:r>
    </w:p>
    <w:p w14:paraId="71B5774B"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w:t>
      </w:r>
    </w:p>
    <w:p w14:paraId="59AE6B43"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1355BC4A"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and in the </w:t>
      </w:r>
      <w:proofErr w:type="spellStart"/>
      <w:r w:rsidRPr="00E01ADB">
        <w:rPr>
          <w:rFonts w:ascii="Consolas" w:eastAsia="Times New Roman" w:hAnsi="Consolas" w:cs="Times New Roman"/>
          <w:color w:val="6A9955"/>
          <w:sz w:val="21"/>
          <w:szCs w:val="21"/>
        </w:rPr>
        <w:t>app.use</w:t>
      </w:r>
      <w:proofErr w:type="spellEnd"/>
      <w:r w:rsidRPr="00E01ADB">
        <w:rPr>
          <w:rFonts w:ascii="Consolas" w:eastAsia="Times New Roman" w:hAnsi="Consolas" w:cs="Times New Roman"/>
          <w:color w:val="6A9955"/>
          <w:sz w:val="21"/>
          <w:szCs w:val="21"/>
        </w:rPr>
        <w:t>() method, we passed a prefix /shelters</w:t>
      </w:r>
    </w:p>
    <w:p w14:paraId="5B251948"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3947B40D"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This means that when we go to http://localhost:3000/shelters/325fwe (any id),</w:t>
      </w:r>
    </w:p>
    <w:p w14:paraId="0ED328D9"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the above get method will get fired</w:t>
      </w:r>
    </w:p>
    <w:p w14:paraId="55D2C34E"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119B633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w:t>
      </w:r>
    </w:p>
    <w:p w14:paraId="11396988"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4FC1FF"/>
          <w:sz w:val="21"/>
          <w:szCs w:val="21"/>
        </w:rPr>
        <w:t>app</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use</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'/shelters'</w:t>
      </w:r>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4FC1FF"/>
          <w:sz w:val="21"/>
          <w:szCs w:val="21"/>
        </w:rPr>
        <w:t>shelterRouter</w:t>
      </w:r>
      <w:proofErr w:type="spellEnd"/>
      <w:r w:rsidRPr="00E01ADB">
        <w:rPr>
          <w:rFonts w:ascii="Consolas" w:eastAsia="Times New Roman" w:hAnsi="Consolas" w:cs="Times New Roman"/>
          <w:color w:val="D4D4D4"/>
          <w:sz w:val="21"/>
          <w:szCs w:val="21"/>
        </w:rPr>
        <w:t>);</w:t>
      </w:r>
    </w:p>
    <w:p w14:paraId="62923D4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1F44BEF5"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4FC1FF"/>
          <w:sz w:val="21"/>
          <w:szCs w:val="21"/>
        </w:rPr>
        <w:t>app</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get</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w:t>
      </w:r>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9CDCFE"/>
          <w:sz w:val="21"/>
          <w:szCs w:val="21"/>
        </w:rPr>
        <w:t>req</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569CD6"/>
          <w:sz w:val="21"/>
          <w:szCs w:val="21"/>
        </w:rPr>
        <w:t>=&gt;</w:t>
      </w:r>
      <w:r w:rsidRPr="00E01ADB">
        <w:rPr>
          <w:rFonts w:ascii="Consolas" w:eastAsia="Times New Roman" w:hAnsi="Consolas" w:cs="Times New Roman"/>
          <w:color w:val="D4D4D4"/>
          <w:sz w:val="21"/>
          <w:szCs w:val="21"/>
        </w:rPr>
        <w:t> {</w:t>
      </w:r>
    </w:p>
    <w:p w14:paraId="2B5E7667"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    </w:t>
      </w:r>
      <w:proofErr w:type="spellStart"/>
      <w:r w:rsidRPr="00E01ADB">
        <w:rPr>
          <w:rFonts w:ascii="Consolas" w:eastAsia="Times New Roman" w:hAnsi="Consolas" w:cs="Times New Roman"/>
          <w:color w:val="9CDCFE"/>
          <w:sz w:val="21"/>
          <w:szCs w:val="21"/>
        </w:rPr>
        <w:t>res</w:t>
      </w:r>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DCDCAA"/>
          <w:sz w:val="21"/>
          <w:szCs w:val="21"/>
        </w:rPr>
        <w:t>send</w:t>
      </w:r>
      <w:proofErr w:type="spellEnd"/>
      <w:r w:rsidRPr="00E01ADB">
        <w:rPr>
          <w:rFonts w:ascii="Consolas" w:eastAsia="Times New Roman" w:hAnsi="Consolas" w:cs="Times New Roman"/>
          <w:color w:val="D4D4D4"/>
          <w:sz w:val="21"/>
          <w:szCs w:val="21"/>
        </w:rPr>
        <w:t>(</w:t>
      </w:r>
      <w:r w:rsidRPr="00E01ADB">
        <w:rPr>
          <w:rFonts w:ascii="Consolas" w:eastAsia="Times New Roman" w:hAnsi="Consolas" w:cs="Times New Roman"/>
          <w:color w:val="CE9178"/>
          <w:sz w:val="21"/>
          <w:szCs w:val="21"/>
        </w:rPr>
        <w:t>"ROUTER DEMO"</w:t>
      </w:r>
      <w:r w:rsidRPr="00E01ADB">
        <w:rPr>
          <w:rFonts w:ascii="Consolas" w:eastAsia="Times New Roman" w:hAnsi="Consolas" w:cs="Times New Roman"/>
          <w:color w:val="D4D4D4"/>
          <w:sz w:val="21"/>
          <w:szCs w:val="21"/>
        </w:rPr>
        <w:t>);</w:t>
      </w:r>
    </w:p>
    <w:p w14:paraId="61F10623"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w:t>
      </w:r>
    </w:p>
    <w:p w14:paraId="768559CF" w14:textId="77777777" w:rsidR="00E01ADB" w:rsidRPr="00E01ADB" w:rsidRDefault="00E01ADB" w:rsidP="00E01ADB">
      <w:pPr>
        <w:shd w:val="clear" w:color="auto" w:fill="1E1E1E"/>
        <w:spacing w:after="240" w:line="285" w:lineRule="atLeast"/>
        <w:rPr>
          <w:rFonts w:ascii="Consolas" w:eastAsia="Times New Roman" w:hAnsi="Consolas" w:cs="Times New Roman"/>
          <w:color w:val="D4D4D4"/>
          <w:sz w:val="21"/>
          <w:szCs w:val="21"/>
        </w:rPr>
      </w:pPr>
    </w:p>
    <w:p w14:paraId="74D34605"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//define port on which the server will start</w:t>
      </w:r>
    </w:p>
    <w:p w14:paraId="68321657"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roofErr w:type="spellStart"/>
      <w:r w:rsidRPr="00E01ADB">
        <w:rPr>
          <w:rFonts w:ascii="Consolas" w:eastAsia="Times New Roman" w:hAnsi="Consolas" w:cs="Times New Roman"/>
          <w:color w:val="569CD6"/>
          <w:sz w:val="21"/>
          <w:szCs w:val="21"/>
        </w:rPr>
        <w:t>const</w:t>
      </w:r>
      <w:proofErr w:type="spellEnd"/>
      <w:r w:rsidRPr="00E01ADB">
        <w:rPr>
          <w:rFonts w:ascii="Consolas" w:eastAsia="Times New Roman" w:hAnsi="Consolas" w:cs="Times New Roman"/>
          <w:color w:val="D4D4D4"/>
          <w:sz w:val="21"/>
          <w:szCs w:val="21"/>
        </w:rPr>
        <w:t> </w:t>
      </w:r>
      <w:r w:rsidRPr="00E01ADB">
        <w:rPr>
          <w:rFonts w:ascii="Consolas" w:eastAsia="Times New Roman" w:hAnsi="Consolas" w:cs="Times New Roman"/>
          <w:color w:val="4FC1FF"/>
          <w:sz w:val="21"/>
          <w:szCs w:val="21"/>
        </w:rPr>
        <w:t>port</w:t>
      </w:r>
      <w:r w:rsidRPr="00E01ADB">
        <w:rPr>
          <w:rFonts w:ascii="Consolas" w:eastAsia="Times New Roman" w:hAnsi="Consolas" w:cs="Times New Roman"/>
          <w:color w:val="D4D4D4"/>
          <w:sz w:val="21"/>
          <w:szCs w:val="21"/>
        </w:rPr>
        <w:t> = </w:t>
      </w:r>
      <w:r w:rsidRPr="00E01ADB">
        <w:rPr>
          <w:rFonts w:ascii="Consolas" w:eastAsia="Times New Roman" w:hAnsi="Consolas" w:cs="Times New Roman"/>
          <w:color w:val="B5CEA8"/>
          <w:sz w:val="21"/>
          <w:szCs w:val="21"/>
        </w:rPr>
        <w:t>3000</w:t>
      </w:r>
      <w:r w:rsidRPr="00E01ADB">
        <w:rPr>
          <w:rFonts w:ascii="Consolas" w:eastAsia="Times New Roman" w:hAnsi="Consolas" w:cs="Times New Roman"/>
          <w:color w:val="D4D4D4"/>
          <w:sz w:val="21"/>
          <w:szCs w:val="21"/>
        </w:rPr>
        <w:t>;</w:t>
      </w:r>
    </w:p>
    <w:p w14:paraId="648FF06E"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01078A3A"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6A9955"/>
          <w:sz w:val="21"/>
          <w:szCs w:val="21"/>
        </w:rPr>
        <w:t>//start up the server</w:t>
      </w:r>
    </w:p>
    <w:p w14:paraId="194E7384"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E01ADB">
        <w:rPr>
          <w:rFonts w:ascii="Consolas" w:eastAsia="Times New Roman" w:hAnsi="Consolas" w:cs="Times New Roman"/>
          <w:color w:val="4FC1FF"/>
          <w:sz w:val="21"/>
          <w:szCs w:val="21"/>
          <w:lang w:val="fr-FR"/>
        </w:rPr>
        <w:t>app</w:t>
      </w:r>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DCDCAA"/>
          <w:sz w:val="21"/>
          <w:szCs w:val="21"/>
          <w:lang w:val="fr-FR"/>
        </w:rPr>
        <w:t>listen</w:t>
      </w:r>
      <w:proofErr w:type="spellEnd"/>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4FC1FF"/>
          <w:sz w:val="21"/>
          <w:szCs w:val="21"/>
          <w:lang w:val="fr-FR"/>
        </w:rPr>
        <w:t>port</w:t>
      </w:r>
      <w:r w:rsidRPr="00E01ADB">
        <w:rPr>
          <w:rFonts w:ascii="Consolas" w:eastAsia="Times New Roman" w:hAnsi="Consolas" w:cs="Times New Roman"/>
          <w:color w:val="D4D4D4"/>
          <w:sz w:val="21"/>
          <w:szCs w:val="21"/>
          <w:lang w:val="fr-FR"/>
        </w:rPr>
        <w:t>, () </w:t>
      </w:r>
      <w:r w:rsidRPr="00E01ADB">
        <w:rPr>
          <w:rFonts w:ascii="Consolas" w:eastAsia="Times New Roman" w:hAnsi="Consolas" w:cs="Times New Roman"/>
          <w:color w:val="569CD6"/>
          <w:sz w:val="21"/>
          <w:szCs w:val="21"/>
          <w:lang w:val="fr-FR"/>
        </w:rPr>
        <w:t>=&gt;</w:t>
      </w:r>
      <w:r w:rsidRPr="00E01ADB">
        <w:rPr>
          <w:rFonts w:ascii="Consolas" w:eastAsia="Times New Roman" w:hAnsi="Consolas" w:cs="Times New Roman"/>
          <w:color w:val="D4D4D4"/>
          <w:sz w:val="21"/>
          <w:szCs w:val="21"/>
          <w:lang w:val="fr-FR"/>
        </w:rPr>
        <w:t> {</w:t>
      </w:r>
    </w:p>
    <w:p w14:paraId="71B25B6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lang w:val="fr-FR"/>
        </w:rPr>
      </w:pPr>
      <w:r w:rsidRPr="00E01ADB">
        <w:rPr>
          <w:rFonts w:ascii="Consolas" w:eastAsia="Times New Roman" w:hAnsi="Consolas" w:cs="Times New Roman"/>
          <w:color w:val="D4D4D4"/>
          <w:sz w:val="21"/>
          <w:szCs w:val="21"/>
          <w:lang w:val="fr-FR"/>
        </w:rPr>
        <w:t>    </w:t>
      </w:r>
      <w:r w:rsidRPr="00E01ADB">
        <w:rPr>
          <w:rFonts w:ascii="Consolas" w:eastAsia="Times New Roman" w:hAnsi="Consolas" w:cs="Times New Roman"/>
          <w:color w:val="9CDCFE"/>
          <w:sz w:val="21"/>
          <w:szCs w:val="21"/>
          <w:lang w:val="fr-FR"/>
        </w:rPr>
        <w:t>console</w:t>
      </w:r>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DCDCAA"/>
          <w:sz w:val="21"/>
          <w:szCs w:val="21"/>
          <w:lang w:val="fr-FR"/>
        </w:rPr>
        <w:t>log</w:t>
      </w:r>
      <w:r w:rsidRPr="00E01ADB">
        <w:rPr>
          <w:rFonts w:ascii="Consolas" w:eastAsia="Times New Roman" w:hAnsi="Consolas" w:cs="Times New Roman"/>
          <w:color w:val="D4D4D4"/>
          <w:sz w:val="21"/>
          <w:szCs w:val="21"/>
          <w:lang w:val="fr-FR"/>
        </w:rPr>
        <w:t>(</w:t>
      </w:r>
      <w:r w:rsidRPr="00E01ADB">
        <w:rPr>
          <w:rFonts w:ascii="Consolas" w:eastAsia="Times New Roman" w:hAnsi="Consolas" w:cs="Times New Roman"/>
          <w:color w:val="CE9178"/>
          <w:sz w:val="21"/>
          <w:szCs w:val="21"/>
          <w:lang w:val="fr-FR"/>
        </w:rPr>
        <w:t>"SERVER RUNNING ON PORT:"</w:t>
      </w:r>
      <w:r w:rsidRPr="00E01ADB">
        <w:rPr>
          <w:rFonts w:ascii="Consolas" w:eastAsia="Times New Roman" w:hAnsi="Consolas" w:cs="Times New Roman"/>
          <w:color w:val="D4D4D4"/>
          <w:sz w:val="21"/>
          <w:szCs w:val="21"/>
          <w:lang w:val="fr-FR"/>
        </w:rPr>
        <w:t>, </w:t>
      </w:r>
      <w:r w:rsidRPr="00E01ADB">
        <w:rPr>
          <w:rFonts w:ascii="Consolas" w:eastAsia="Times New Roman" w:hAnsi="Consolas" w:cs="Times New Roman"/>
          <w:color w:val="4FC1FF"/>
          <w:sz w:val="21"/>
          <w:szCs w:val="21"/>
          <w:lang w:val="fr-FR"/>
        </w:rPr>
        <w:t>port</w:t>
      </w:r>
      <w:r w:rsidRPr="00E01ADB">
        <w:rPr>
          <w:rFonts w:ascii="Consolas" w:eastAsia="Times New Roman" w:hAnsi="Consolas" w:cs="Times New Roman"/>
          <w:color w:val="D4D4D4"/>
          <w:sz w:val="21"/>
          <w:szCs w:val="21"/>
          <w:lang w:val="fr-FR"/>
        </w:rPr>
        <w:t>);</w:t>
      </w:r>
    </w:p>
    <w:p w14:paraId="62688811"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r w:rsidRPr="00E01ADB">
        <w:rPr>
          <w:rFonts w:ascii="Consolas" w:eastAsia="Times New Roman" w:hAnsi="Consolas" w:cs="Times New Roman"/>
          <w:color w:val="D4D4D4"/>
          <w:sz w:val="21"/>
          <w:szCs w:val="21"/>
        </w:rPr>
        <w:t>})</w:t>
      </w:r>
    </w:p>
    <w:p w14:paraId="5F38E517" w14:textId="77777777" w:rsidR="00E01ADB" w:rsidRPr="00E01ADB" w:rsidRDefault="00E01ADB" w:rsidP="00E01ADB">
      <w:pPr>
        <w:shd w:val="clear" w:color="auto" w:fill="1E1E1E"/>
        <w:spacing w:after="0" w:line="285" w:lineRule="atLeast"/>
        <w:rPr>
          <w:rFonts w:ascii="Consolas" w:eastAsia="Times New Roman" w:hAnsi="Consolas" w:cs="Times New Roman"/>
          <w:color w:val="D4D4D4"/>
          <w:sz w:val="21"/>
          <w:szCs w:val="21"/>
        </w:rPr>
      </w:pPr>
    </w:p>
    <w:p w14:paraId="1F9809FB" w14:textId="64F0BF48" w:rsidR="00E01ADB" w:rsidRDefault="00E01ADB" w:rsidP="00E01ADB">
      <w:pPr>
        <w:rPr>
          <w:rFonts w:cstheme="minorHAnsi"/>
          <w:color w:val="0D0D0D" w:themeColor="text1" w:themeTint="F2"/>
        </w:rPr>
      </w:pPr>
    </w:p>
    <w:p w14:paraId="46B851B1" w14:textId="77777777" w:rsidR="003C0ADA" w:rsidRDefault="003C0ADA" w:rsidP="00E01ADB">
      <w:pPr>
        <w:rPr>
          <w:rFonts w:cstheme="minorHAnsi"/>
          <w:b/>
          <w:bCs/>
          <w:color w:val="0D0D0D" w:themeColor="text1" w:themeTint="F2"/>
        </w:rPr>
      </w:pPr>
    </w:p>
    <w:p w14:paraId="5B1BE4A0" w14:textId="77777777" w:rsidR="003C0ADA" w:rsidRDefault="003C0ADA" w:rsidP="00E01ADB">
      <w:pPr>
        <w:rPr>
          <w:rFonts w:cstheme="minorHAnsi"/>
          <w:b/>
          <w:bCs/>
          <w:color w:val="0D0D0D" w:themeColor="text1" w:themeTint="F2"/>
        </w:rPr>
      </w:pPr>
    </w:p>
    <w:p w14:paraId="2F6E4EBE" w14:textId="77777777" w:rsidR="003C0ADA" w:rsidRDefault="003C0ADA" w:rsidP="00E01ADB">
      <w:pPr>
        <w:rPr>
          <w:rFonts w:cstheme="minorHAnsi"/>
          <w:b/>
          <w:bCs/>
          <w:color w:val="0D0D0D" w:themeColor="text1" w:themeTint="F2"/>
        </w:rPr>
      </w:pPr>
    </w:p>
    <w:p w14:paraId="02E72951" w14:textId="581EC4BC" w:rsidR="00597E37" w:rsidRPr="003C0ADA" w:rsidRDefault="00597E37" w:rsidP="00E01ADB">
      <w:pPr>
        <w:rPr>
          <w:rFonts w:cstheme="minorHAnsi"/>
          <w:b/>
          <w:bCs/>
          <w:color w:val="0D0D0D" w:themeColor="text1" w:themeTint="F2"/>
        </w:rPr>
      </w:pPr>
      <w:r w:rsidRPr="003C0ADA">
        <w:rPr>
          <w:rFonts w:cstheme="minorHAnsi"/>
          <w:b/>
          <w:bCs/>
          <w:color w:val="0D0D0D" w:themeColor="text1" w:themeTint="F2"/>
        </w:rPr>
        <w:lastRenderedPageBreak/>
        <w:t>Express router and middleware</w:t>
      </w:r>
    </w:p>
    <w:p w14:paraId="217087CD"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569CD6"/>
          <w:sz w:val="21"/>
          <w:szCs w:val="21"/>
        </w:rPr>
        <w:t>const</w:t>
      </w:r>
      <w:proofErr w:type="spellEnd"/>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4FC1FF"/>
          <w:sz w:val="21"/>
          <w:szCs w:val="21"/>
        </w:rPr>
        <w:t>express</w:t>
      </w:r>
      <w:r w:rsidRPr="003C0ADA">
        <w:rPr>
          <w:rFonts w:ascii="Consolas" w:eastAsia="Times New Roman" w:hAnsi="Consolas" w:cs="Times New Roman"/>
          <w:color w:val="D4D4D4"/>
          <w:sz w:val="21"/>
          <w:szCs w:val="21"/>
        </w:rPr>
        <w:t> = </w:t>
      </w:r>
      <w:r w:rsidRPr="003C0ADA">
        <w:rPr>
          <w:rFonts w:ascii="Consolas" w:eastAsia="Times New Roman" w:hAnsi="Consolas" w:cs="Times New Roman"/>
          <w:color w:val="DCDCAA"/>
          <w:sz w:val="21"/>
          <w:szCs w:val="21"/>
        </w:rPr>
        <w:t>require</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'express'</w:t>
      </w:r>
      <w:r w:rsidRPr="003C0ADA">
        <w:rPr>
          <w:rFonts w:ascii="Consolas" w:eastAsia="Times New Roman" w:hAnsi="Consolas" w:cs="Times New Roman"/>
          <w:color w:val="D4D4D4"/>
          <w:sz w:val="21"/>
          <w:szCs w:val="21"/>
        </w:rPr>
        <w:t>);</w:t>
      </w:r>
    </w:p>
    <w:p w14:paraId="75167BAA"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569CD6"/>
          <w:sz w:val="21"/>
          <w:szCs w:val="21"/>
        </w:rPr>
        <w:t>const</w:t>
      </w:r>
      <w:proofErr w:type="spellEnd"/>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4FC1FF"/>
          <w:sz w:val="21"/>
          <w:szCs w:val="21"/>
        </w:rPr>
        <w:t>router</w:t>
      </w:r>
      <w:r w:rsidRPr="003C0ADA">
        <w:rPr>
          <w:rFonts w:ascii="Consolas" w:eastAsia="Times New Roman" w:hAnsi="Consolas" w:cs="Times New Roman"/>
          <w:color w:val="D4D4D4"/>
          <w:sz w:val="21"/>
          <w:szCs w:val="21"/>
        </w:rPr>
        <w:t> = </w:t>
      </w:r>
      <w:proofErr w:type="spellStart"/>
      <w:r w:rsidRPr="003C0ADA">
        <w:rPr>
          <w:rFonts w:ascii="Consolas" w:eastAsia="Times New Roman" w:hAnsi="Consolas" w:cs="Times New Roman"/>
          <w:color w:val="4FC1FF"/>
          <w:sz w:val="21"/>
          <w:szCs w:val="21"/>
        </w:rPr>
        <w:t>express</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Router</w:t>
      </w:r>
      <w:proofErr w:type="spellEnd"/>
      <w:r w:rsidRPr="003C0ADA">
        <w:rPr>
          <w:rFonts w:ascii="Consolas" w:eastAsia="Times New Roman" w:hAnsi="Consolas" w:cs="Times New Roman"/>
          <w:color w:val="D4D4D4"/>
          <w:sz w:val="21"/>
          <w:szCs w:val="21"/>
        </w:rPr>
        <w:t>();</w:t>
      </w:r>
    </w:p>
    <w:p w14:paraId="7A9331CC"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7BEA67DA"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//lets say, we want to run this middleware every time we get a request to the shelter route </w:t>
      </w:r>
    </w:p>
    <w:p w14:paraId="6A9F0310"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569CD6"/>
          <w:sz w:val="21"/>
          <w:szCs w:val="21"/>
        </w:rPr>
        <w:t>const</w:t>
      </w:r>
      <w:proofErr w:type="spellEnd"/>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DCDCAA"/>
          <w:sz w:val="21"/>
          <w:szCs w:val="21"/>
        </w:rPr>
        <w:t>verifyAdmin</w:t>
      </w:r>
      <w:proofErr w:type="spellEnd"/>
      <w:r w:rsidRPr="003C0ADA">
        <w:rPr>
          <w:rFonts w:ascii="Consolas" w:eastAsia="Times New Roman" w:hAnsi="Consolas" w:cs="Times New Roman"/>
          <w:color w:val="D4D4D4"/>
          <w:sz w:val="21"/>
          <w:szCs w:val="21"/>
        </w:rPr>
        <w:t> = (</w:t>
      </w:r>
      <w:proofErr w:type="spellStart"/>
      <w:r w:rsidRPr="003C0ADA">
        <w:rPr>
          <w:rFonts w:ascii="Consolas" w:eastAsia="Times New Roman" w:hAnsi="Consolas" w:cs="Times New Roman"/>
          <w:color w:val="9CDCFE"/>
          <w:sz w:val="21"/>
          <w:szCs w:val="21"/>
        </w:rPr>
        <w:t>req</w:t>
      </w:r>
      <w:proofErr w:type="spellEnd"/>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9CDCFE"/>
          <w:sz w:val="21"/>
          <w:szCs w:val="21"/>
        </w:rPr>
        <w:t>next</w:t>
      </w: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569CD6"/>
          <w:sz w:val="21"/>
          <w:szCs w:val="21"/>
        </w:rPr>
        <w:t>=&gt;</w:t>
      </w:r>
      <w:r w:rsidRPr="003C0ADA">
        <w:rPr>
          <w:rFonts w:ascii="Consolas" w:eastAsia="Times New Roman" w:hAnsi="Consolas" w:cs="Times New Roman"/>
          <w:color w:val="D4D4D4"/>
          <w:sz w:val="21"/>
          <w:szCs w:val="21"/>
        </w:rPr>
        <w:t> {</w:t>
      </w:r>
    </w:p>
    <w:p w14:paraId="71457A2A"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569CD6"/>
          <w:sz w:val="21"/>
          <w:szCs w:val="21"/>
        </w:rPr>
        <w:t>const</w:t>
      </w:r>
      <w:proofErr w:type="spellEnd"/>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4FC1FF"/>
          <w:sz w:val="21"/>
          <w:szCs w:val="21"/>
        </w:rPr>
        <w:t>isAdmin</w:t>
      </w:r>
      <w:proofErr w:type="spellEnd"/>
      <w:r w:rsidRPr="003C0ADA">
        <w:rPr>
          <w:rFonts w:ascii="Consolas" w:eastAsia="Times New Roman" w:hAnsi="Consolas" w:cs="Times New Roman"/>
          <w:color w:val="D4D4D4"/>
          <w:sz w:val="21"/>
          <w:szCs w:val="21"/>
        </w:rPr>
        <w:t>} = </w:t>
      </w:r>
      <w:proofErr w:type="spellStart"/>
      <w:r w:rsidRPr="003C0ADA">
        <w:rPr>
          <w:rFonts w:ascii="Consolas" w:eastAsia="Times New Roman" w:hAnsi="Consolas" w:cs="Times New Roman"/>
          <w:color w:val="9CDCFE"/>
          <w:sz w:val="21"/>
          <w:szCs w:val="21"/>
        </w:rPr>
        <w:t>req</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9CDCFE"/>
          <w:sz w:val="21"/>
          <w:szCs w:val="21"/>
        </w:rPr>
        <w:t>query</w:t>
      </w:r>
      <w:proofErr w:type="spellEnd"/>
      <w:r w:rsidRPr="003C0ADA">
        <w:rPr>
          <w:rFonts w:ascii="Consolas" w:eastAsia="Times New Roman" w:hAnsi="Consolas" w:cs="Times New Roman"/>
          <w:color w:val="D4D4D4"/>
          <w:sz w:val="21"/>
          <w:szCs w:val="21"/>
        </w:rPr>
        <w:t>;</w:t>
      </w:r>
    </w:p>
    <w:p w14:paraId="116C990B"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C586C0"/>
          <w:sz w:val="21"/>
          <w:szCs w:val="21"/>
        </w:rPr>
        <w:t>if</w:t>
      </w:r>
      <w:r w:rsidRPr="003C0ADA">
        <w:rPr>
          <w:rFonts w:ascii="Consolas" w:eastAsia="Times New Roman" w:hAnsi="Consolas" w:cs="Times New Roman"/>
          <w:color w:val="D4D4D4"/>
          <w:sz w:val="21"/>
          <w:szCs w:val="21"/>
        </w:rPr>
        <w:t>(!</w:t>
      </w:r>
      <w:proofErr w:type="spellStart"/>
      <w:r w:rsidRPr="003C0ADA">
        <w:rPr>
          <w:rFonts w:ascii="Consolas" w:eastAsia="Times New Roman" w:hAnsi="Consolas" w:cs="Times New Roman"/>
          <w:color w:val="4FC1FF"/>
          <w:sz w:val="21"/>
          <w:szCs w:val="21"/>
        </w:rPr>
        <w:t>isAdmin</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586C0"/>
          <w:sz w:val="21"/>
          <w:szCs w:val="21"/>
        </w:rPr>
        <w:t>return</w:t>
      </w:r>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send</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'SORRY! NOT AN ADMIN'</w:t>
      </w:r>
      <w:r w:rsidRPr="003C0ADA">
        <w:rPr>
          <w:rFonts w:ascii="Consolas" w:eastAsia="Times New Roman" w:hAnsi="Consolas" w:cs="Times New Roman"/>
          <w:color w:val="D4D4D4"/>
          <w:sz w:val="21"/>
          <w:szCs w:val="21"/>
        </w:rPr>
        <w:t>);</w:t>
      </w:r>
    </w:p>
    <w:p w14:paraId="0E37F12C"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132BE4FA"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C586C0"/>
          <w:sz w:val="21"/>
          <w:szCs w:val="21"/>
        </w:rPr>
        <w:t>return</w:t>
      </w: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DCDCAA"/>
          <w:sz w:val="21"/>
          <w:szCs w:val="21"/>
        </w:rPr>
        <w:t>next</w:t>
      </w: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6A9955"/>
          <w:sz w:val="21"/>
          <w:szCs w:val="21"/>
        </w:rPr>
        <w:t>//remember returning next() is a good practice because generally we dont want any code to execute after next()</w:t>
      </w:r>
    </w:p>
    <w:p w14:paraId="15FC02F2"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0009B344"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w:t>
      </w:r>
    </w:p>
    <w:p w14:paraId="0F2EF7C5"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17E3FFA9"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/*WE HAVE 2 choices:</w:t>
      </w:r>
    </w:p>
    <w:p w14:paraId="20D3B548"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first choice: Include this middleware in every route</w:t>
      </w:r>
    </w:p>
    <w:p w14:paraId="74DE45FE"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0E3009CD"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6A9955"/>
          <w:sz w:val="21"/>
          <w:szCs w:val="21"/>
        </w:rPr>
        <w:t>router.get</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verifyAdmin</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req</w:t>
      </w:r>
      <w:proofErr w:type="spellEnd"/>
      <w:r w:rsidRPr="003C0ADA">
        <w:rPr>
          <w:rFonts w:ascii="Consolas" w:eastAsia="Times New Roman" w:hAnsi="Consolas" w:cs="Times New Roman"/>
          <w:color w:val="6A9955"/>
          <w:sz w:val="21"/>
          <w:szCs w:val="21"/>
        </w:rPr>
        <w:t>, res) =&gt; {</w:t>
      </w:r>
    </w:p>
    <w:p w14:paraId="63F4BFEF"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res.send</w:t>
      </w:r>
      <w:proofErr w:type="spellEnd"/>
      <w:r w:rsidRPr="003C0ADA">
        <w:rPr>
          <w:rFonts w:ascii="Consolas" w:eastAsia="Times New Roman" w:hAnsi="Consolas" w:cs="Times New Roman"/>
          <w:color w:val="6A9955"/>
          <w:sz w:val="21"/>
          <w:szCs w:val="21"/>
        </w:rPr>
        <w:t>("ALL SHELTERS");</w:t>
      </w:r>
    </w:p>
    <w:p w14:paraId="3F741216"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t>
      </w:r>
    </w:p>
    <w:p w14:paraId="62E69CCC"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441A30E6"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6A9955"/>
          <w:sz w:val="21"/>
          <w:szCs w:val="21"/>
        </w:rPr>
        <w:t>router.get</w:t>
      </w:r>
      <w:proofErr w:type="spellEnd"/>
      <w:r w:rsidRPr="003C0ADA">
        <w:rPr>
          <w:rFonts w:ascii="Consolas" w:eastAsia="Times New Roman" w:hAnsi="Consolas" w:cs="Times New Roman"/>
          <w:color w:val="6A9955"/>
          <w:sz w:val="21"/>
          <w:szCs w:val="21"/>
        </w:rPr>
        <w:t>('/:id', </w:t>
      </w:r>
      <w:proofErr w:type="spellStart"/>
      <w:r w:rsidRPr="003C0ADA">
        <w:rPr>
          <w:rFonts w:ascii="Consolas" w:eastAsia="Times New Roman" w:hAnsi="Consolas" w:cs="Times New Roman"/>
          <w:color w:val="6A9955"/>
          <w:sz w:val="21"/>
          <w:szCs w:val="21"/>
        </w:rPr>
        <w:t>verifyAdmin</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req</w:t>
      </w:r>
      <w:proofErr w:type="spellEnd"/>
      <w:r w:rsidRPr="003C0ADA">
        <w:rPr>
          <w:rFonts w:ascii="Consolas" w:eastAsia="Times New Roman" w:hAnsi="Consolas" w:cs="Times New Roman"/>
          <w:color w:val="6A9955"/>
          <w:sz w:val="21"/>
          <w:szCs w:val="21"/>
        </w:rPr>
        <w:t>, res) =&gt; {</w:t>
      </w:r>
    </w:p>
    <w:p w14:paraId="3BD2CBE2"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res.send</w:t>
      </w:r>
      <w:proofErr w:type="spellEnd"/>
      <w:r w:rsidRPr="003C0ADA">
        <w:rPr>
          <w:rFonts w:ascii="Consolas" w:eastAsia="Times New Roman" w:hAnsi="Consolas" w:cs="Times New Roman"/>
          <w:color w:val="6A9955"/>
          <w:sz w:val="21"/>
          <w:szCs w:val="21"/>
        </w:rPr>
        <w:t>("VIEWING ONE SHELTER");</w:t>
      </w:r>
    </w:p>
    <w:p w14:paraId="20E47F43"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t>
      </w:r>
    </w:p>
    <w:p w14:paraId="78F2DEDD"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185CC6F6"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6A9955"/>
          <w:sz w:val="21"/>
          <w:szCs w:val="21"/>
        </w:rPr>
        <w:t>router.get</w:t>
      </w:r>
      <w:proofErr w:type="spellEnd"/>
      <w:r w:rsidRPr="003C0ADA">
        <w:rPr>
          <w:rFonts w:ascii="Consolas" w:eastAsia="Times New Roman" w:hAnsi="Consolas" w:cs="Times New Roman"/>
          <w:color w:val="6A9955"/>
          <w:sz w:val="21"/>
          <w:szCs w:val="21"/>
        </w:rPr>
        <w:t>('/:id/edit', </w:t>
      </w:r>
      <w:proofErr w:type="spellStart"/>
      <w:r w:rsidRPr="003C0ADA">
        <w:rPr>
          <w:rFonts w:ascii="Consolas" w:eastAsia="Times New Roman" w:hAnsi="Consolas" w:cs="Times New Roman"/>
          <w:color w:val="6A9955"/>
          <w:sz w:val="21"/>
          <w:szCs w:val="21"/>
        </w:rPr>
        <w:t>verifyAdmin</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req</w:t>
      </w:r>
      <w:proofErr w:type="spellEnd"/>
      <w:r w:rsidRPr="003C0ADA">
        <w:rPr>
          <w:rFonts w:ascii="Consolas" w:eastAsia="Times New Roman" w:hAnsi="Consolas" w:cs="Times New Roman"/>
          <w:color w:val="6A9955"/>
          <w:sz w:val="21"/>
          <w:szCs w:val="21"/>
        </w:rPr>
        <w:t>, res) =&gt; {</w:t>
      </w:r>
    </w:p>
    <w:p w14:paraId="3A499CD1"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res.send</w:t>
      </w:r>
      <w:proofErr w:type="spellEnd"/>
      <w:r w:rsidRPr="003C0ADA">
        <w:rPr>
          <w:rFonts w:ascii="Consolas" w:eastAsia="Times New Roman" w:hAnsi="Consolas" w:cs="Times New Roman"/>
          <w:color w:val="6A9955"/>
          <w:sz w:val="21"/>
          <w:szCs w:val="21"/>
        </w:rPr>
        <w:t>("EDITING THE SHELTER");</w:t>
      </w:r>
    </w:p>
    <w:p w14:paraId="3511C269"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t>
      </w:r>
    </w:p>
    <w:p w14:paraId="055C10BD"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37FAC6ED"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6A9955"/>
          <w:sz w:val="21"/>
          <w:szCs w:val="21"/>
        </w:rPr>
        <w:t>router.post</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verifyAdmin</w:t>
      </w:r>
      <w:proofErr w:type="spellEnd"/>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req</w:t>
      </w:r>
      <w:proofErr w:type="spellEnd"/>
      <w:r w:rsidRPr="003C0ADA">
        <w:rPr>
          <w:rFonts w:ascii="Consolas" w:eastAsia="Times New Roman" w:hAnsi="Consolas" w:cs="Times New Roman"/>
          <w:color w:val="6A9955"/>
          <w:sz w:val="21"/>
          <w:szCs w:val="21"/>
        </w:rPr>
        <w:t>, res) =&gt; {</w:t>
      </w:r>
    </w:p>
    <w:p w14:paraId="2AAE48A4"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    </w:t>
      </w:r>
      <w:proofErr w:type="spellStart"/>
      <w:r w:rsidRPr="003C0ADA">
        <w:rPr>
          <w:rFonts w:ascii="Consolas" w:eastAsia="Times New Roman" w:hAnsi="Consolas" w:cs="Times New Roman"/>
          <w:color w:val="6A9955"/>
          <w:sz w:val="21"/>
          <w:szCs w:val="21"/>
        </w:rPr>
        <w:t>res.send</w:t>
      </w:r>
      <w:proofErr w:type="spellEnd"/>
      <w:r w:rsidRPr="003C0ADA">
        <w:rPr>
          <w:rFonts w:ascii="Consolas" w:eastAsia="Times New Roman" w:hAnsi="Consolas" w:cs="Times New Roman"/>
          <w:color w:val="6A9955"/>
          <w:sz w:val="21"/>
          <w:szCs w:val="21"/>
        </w:rPr>
        <w:t>("CREATING ONE SHELTERS");</w:t>
      </w:r>
    </w:p>
    <w:p w14:paraId="7B258D8C"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t>
      </w:r>
    </w:p>
    <w:p w14:paraId="6AB4291F"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1C9A6E71"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ELSE, write a app.use() method where we pass in the middleware and it will execute every time a request comes to the shelter route</w:t>
      </w:r>
    </w:p>
    <w:p w14:paraId="6B8BB945"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6A4F6C32"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w:t>
      </w:r>
    </w:p>
    <w:p w14:paraId="03F6BC2B"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2B9D76B8"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4FC1FF"/>
          <w:sz w:val="21"/>
          <w:szCs w:val="21"/>
        </w:rPr>
        <w:t>router</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use</w:t>
      </w:r>
      <w:proofErr w:type="spellEnd"/>
      <w:r w:rsidRPr="003C0ADA">
        <w:rPr>
          <w:rFonts w:ascii="Consolas" w:eastAsia="Times New Roman" w:hAnsi="Consolas" w:cs="Times New Roman"/>
          <w:color w:val="D4D4D4"/>
          <w:sz w:val="21"/>
          <w:szCs w:val="21"/>
        </w:rPr>
        <w:t>(</w:t>
      </w:r>
      <w:proofErr w:type="spellStart"/>
      <w:r w:rsidRPr="003C0ADA">
        <w:rPr>
          <w:rFonts w:ascii="Consolas" w:eastAsia="Times New Roman" w:hAnsi="Consolas" w:cs="Times New Roman"/>
          <w:color w:val="DCDCAA"/>
          <w:sz w:val="21"/>
          <w:szCs w:val="21"/>
        </w:rPr>
        <w:t>verifyAdmin</w:t>
      </w:r>
      <w:proofErr w:type="spellEnd"/>
      <w:r w:rsidRPr="003C0ADA">
        <w:rPr>
          <w:rFonts w:ascii="Consolas" w:eastAsia="Times New Roman" w:hAnsi="Consolas" w:cs="Times New Roman"/>
          <w:color w:val="D4D4D4"/>
          <w:sz w:val="21"/>
          <w:szCs w:val="21"/>
        </w:rPr>
        <w:t>);</w:t>
      </w:r>
    </w:p>
    <w:p w14:paraId="52E0340E"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7E39D44D" w14:textId="77777777" w:rsidR="003C0ADA" w:rsidRPr="00DF3648"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DF3648">
        <w:rPr>
          <w:rFonts w:ascii="Consolas" w:eastAsia="Times New Roman" w:hAnsi="Consolas" w:cs="Times New Roman"/>
          <w:color w:val="4FC1FF"/>
          <w:sz w:val="21"/>
          <w:szCs w:val="21"/>
        </w:rPr>
        <w:t>router</w:t>
      </w:r>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DCDCAA"/>
          <w:sz w:val="21"/>
          <w:szCs w:val="21"/>
        </w:rPr>
        <w:t>get</w:t>
      </w:r>
      <w:proofErr w:type="spellEnd"/>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CE9178"/>
          <w:sz w:val="21"/>
          <w:szCs w:val="21"/>
        </w:rPr>
        <w:t>'/'</w:t>
      </w:r>
      <w:r w:rsidRPr="00DF3648">
        <w:rPr>
          <w:rFonts w:ascii="Consolas" w:eastAsia="Times New Roman" w:hAnsi="Consolas" w:cs="Times New Roman"/>
          <w:color w:val="D4D4D4"/>
          <w:sz w:val="21"/>
          <w:szCs w:val="21"/>
        </w:rPr>
        <w:t>, (</w:t>
      </w:r>
      <w:proofErr w:type="spellStart"/>
      <w:r w:rsidRPr="00DF3648">
        <w:rPr>
          <w:rFonts w:ascii="Consolas" w:eastAsia="Times New Roman" w:hAnsi="Consolas" w:cs="Times New Roman"/>
          <w:color w:val="9CDCFE"/>
          <w:sz w:val="21"/>
          <w:szCs w:val="21"/>
        </w:rPr>
        <w:t>req</w:t>
      </w:r>
      <w:proofErr w:type="spellEnd"/>
      <w:r w:rsidRPr="00DF3648">
        <w:rPr>
          <w:rFonts w:ascii="Consolas" w:eastAsia="Times New Roman" w:hAnsi="Consolas" w:cs="Times New Roman"/>
          <w:color w:val="D4D4D4"/>
          <w:sz w:val="21"/>
          <w:szCs w:val="21"/>
        </w:rPr>
        <w:t>, </w:t>
      </w:r>
      <w:r w:rsidRPr="00DF3648">
        <w:rPr>
          <w:rFonts w:ascii="Consolas" w:eastAsia="Times New Roman" w:hAnsi="Consolas" w:cs="Times New Roman"/>
          <w:color w:val="9CDCFE"/>
          <w:sz w:val="21"/>
          <w:szCs w:val="21"/>
        </w:rPr>
        <w:t>res</w:t>
      </w:r>
      <w:r w:rsidRPr="00DF3648">
        <w:rPr>
          <w:rFonts w:ascii="Consolas" w:eastAsia="Times New Roman" w:hAnsi="Consolas" w:cs="Times New Roman"/>
          <w:color w:val="D4D4D4"/>
          <w:sz w:val="21"/>
          <w:szCs w:val="21"/>
        </w:rPr>
        <w:t>) </w:t>
      </w:r>
      <w:r w:rsidRPr="00DF3648">
        <w:rPr>
          <w:rFonts w:ascii="Consolas" w:eastAsia="Times New Roman" w:hAnsi="Consolas" w:cs="Times New Roman"/>
          <w:color w:val="569CD6"/>
          <w:sz w:val="21"/>
          <w:szCs w:val="21"/>
        </w:rPr>
        <w:t>=&gt;</w:t>
      </w:r>
      <w:r w:rsidRPr="00DF3648">
        <w:rPr>
          <w:rFonts w:ascii="Consolas" w:eastAsia="Times New Roman" w:hAnsi="Consolas" w:cs="Times New Roman"/>
          <w:color w:val="D4D4D4"/>
          <w:sz w:val="21"/>
          <w:szCs w:val="21"/>
        </w:rPr>
        <w:t> {</w:t>
      </w:r>
    </w:p>
    <w:p w14:paraId="0B92784D" w14:textId="77777777" w:rsidR="003C0ADA" w:rsidRPr="00DF3648" w:rsidRDefault="003C0ADA" w:rsidP="003C0ADA">
      <w:pPr>
        <w:shd w:val="clear" w:color="auto" w:fill="1E1E1E"/>
        <w:spacing w:after="0" w:line="285" w:lineRule="atLeast"/>
        <w:rPr>
          <w:rFonts w:ascii="Consolas" w:eastAsia="Times New Roman" w:hAnsi="Consolas" w:cs="Times New Roman"/>
          <w:color w:val="D4D4D4"/>
          <w:sz w:val="21"/>
          <w:szCs w:val="21"/>
        </w:rPr>
      </w:pPr>
      <w:r w:rsidRPr="00DF3648">
        <w:rPr>
          <w:rFonts w:ascii="Consolas" w:eastAsia="Times New Roman" w:hAnsi="Consolas" w:cs="Times New Roman"/>
          <w:color w:val="D4D4D4"/>
          <w:sz w:val="21"/>
          <w:szCs w:val="21"/>
        </w:rPr>
        <w:t>    </w:t>
      </w:r>
      <w:proofErr w:type="spellStart"/>
      <w:r w:rsidRPr="00DF3648">
        <w:rPr>
          <w:rFonts w:ascii="Consolas" w:eastAsia="Times New Roman" w:hAnsi="Consolas" w:cs="Times New Roman"/>
          <w:color w:val="9CDCFE"/>
          <w:sz w:val="21"/>
          <w:szCs w:val="21"/>
        </w:rPr>
        <w:t>res</w:t>
      </w:r>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DCDCAA"/>
          <w:sz w:val="21"/>
          <w:szCs w:val="21"/>
        </w:rPr>
        <w:t>send</w:t>
      </w:r>
      <w:proofErr w:type="spellEnd"/>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CE9178"/>
          <w:sz w:val="21"/>
          <w:szCs w:val="21"/>
        </w:rPr>
        <w:t>"ALL SHELTERS"</w:t>
      </w:r>
      <w:r w:rsidRPr="00DF3648">
        <w:rPr>
          <w:rFonts w:ascii="Consolas" w:eastAsia="Times New Roman" w:hAnsi="Consolas" w:cs="Times New Roman"/>
          <w:color w:val="D4D4D4"/>
          <w:sz w:val="21"/>
          <w:szCs w:val="21"/>
        </w:rPr>
        <w:t>);</w:t>
      </w:r>
    </w:p>
    <w:p w14:paraId="0D1DCBDC" w14:textId="77777777" w:rsidR="003C0ADA" w:rsidRPr="00DF3648" w:rsidRDefault="003C0ADA" w:rsidP="003C0ADA">
      <w:pPr>
        <w:shd w:val="clear" w:color="auto" w:fill="1E1E1E"/>
        <w:spacing w:after="0" w:line="285" w:lineRule="atLeast"/>
        <w:rPr>
          <w:rFonts w:ascii="Consolas" w:eastAsia="Times New Roman" w:hAnsi="Consolas" w:cs="Times New Roman"/>
          <w:color w:val="D4D4D4"/>
          <w:sz w:val="21"/>
          <w:szCs w:val="21"/>
        </w:rPr>
      </w:pPr>
      <w:r w:rsidRPr="00DF3648">
        <w:rPr>
          <w:rFonts w:ascii="Consolas" w:eastAsia="Times New Roman" w:hAnsi="Consolas" w:cs="Times New Roman"/>
          <w:color w:val="D4D4D4"/>
          <w:sz w:val="21"/>
          <w:szCs w:val="21"/>
        </w:rPr>
        <w:t>});</w:t>
      </w:r>
    </w:p>
    <w:p w14:paraId="4B227F01" w14:textId="77777777" w:rsidR="003C0ADA" w:rsidRPr="00DF3648" w:rsidRDefault="003C0ADA" w:rsidP="003C0ADA">
      <w:pPr>
        <w:shd w:val="clear" w:color="auto" w:fill="1E1E1E"/>
        <w:spacing w:after="0" w:line="285" w:lineRule="atLeast"/>
        <w:rPr>
          <w:rFonts w:ascii="Consolas" w:eastAsia="Times New Roman" w:hAnsi="Consolas" w:cs="Times New Roman"/>
          <w:color w:val="D4D4D4"/>
          <w:sz w:val="21"/>
          <w:szCs w:val="21"/>
        </w:rPr>
      </w:pPr>
    </w:p>
    <w:p w14:paraId="056F192A" w14:textId="77777777" w:rsidR="003C0ADA" w:rsidRPr="00DF3648"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DF3648">
        <w:rPr>
          <w:rFonts w:ascii="Consolas" w:eastAsia="Times New Roman" w:hAnsi="Consolas" w:cs="Times New Roman"/>
          <w:color w:val="4FC1FF"/>
          <w:sz w:val="21"/>
          <w:szCs w:val="21"/>
        </w:rPr>
        <w:t>router</w:t>
      </w:r>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DCDCAA"/>
          <w:sz w:val="21"/>
          <w:szCs w:val="21"/>
        </w:rPr>
        <w:t>get</w:t>
      </w:r>
      <w:proofErr w:type="spellEnd"/>
      <w:r w:rsidRPr="00DF3648">
        <w:rPr>
          <w:rFonts w:ascii="Consolas" w:eastAsia="Times New Roman" w:hAnsi="Consolas" w:cs="Times New Roman"/>
          <w:color w:val="D4D4D4"/>
          <w:sz w:val="21"/>
          <w:szCs w:val="21"/>
        </w:rPr>
        <w:t>(</w:t>
      </w:r>
      <w:r w:rsidRPr="00DF3648">
        <w:rPr>
          <w:rFonts w:ascii="Consolas" w:eastAsia="Times New Roman" w:hAnsi="Consolas" w:cs="Times New Roman"/>
          <w:color w:val="CE9178"/>
          <w:sz w:val="21"/>
          <w:szCs w:val="21"/>
        </w:rPr>
        <w:t>'/:id'</w:t>
      </w:r>
      <w:r w:rsidRPr="00DF3648">
        <w:rPr>
          <w:rFonts w:ascii="Consolas" w:eastAsia="Times New Roman" w:hAnsi="Consolas" w:cs="Times New Roman"/>
          <w:color w:val="D4D4D4"/>
          <w:sz w:val="21"/>
          <w:szCs w:val="21"/>
        </w:rPr>
        <w:t>, (</w:t>
      </w:r>
      <w:proofErr w:type="spellStart"/>
      <w:r w:rsidRPr="00DF3648">
        <w:rPr>
          <w:rFonts w:ascii="Consolas" w:eastAsia="Times New Roman" w:hAnsi="Consolas" w:cs="Times New Roman"/>
          <w:color w:val="9CDCFE"/>
          <w:sz w:val="21"/>
          <w:szCs w:val="21"/>
        </w:rPr>
        <w:t>req</w:t>
      </w:r>
      <w:proofErr w:type="spellEnd"/>
      <w:r w:rsidRPr="00DF3648">
        <w:rPr>
          <w:rFonts w:ascii="Consolas" w:eastAsia="Times New Roman" w:hAnsi="Consolas" w:cs="Times New Roman"/>
          <w:color w:val="D4D4D4"/>
          <w:sz w:val="21"/>
          <w:szCs w:val="21"/>
        </w:rPr>
        <w:t>, </w:t>
      </w:r>
      <w:r w:rsidRPr="00DF3648">
        <w:rPr>
          <w:rFonts w:ascii="Consolas" w:eastAsia="Times New Roman" w:hAnsi="Consolas" w:cs="Times New Roman"/>
          <w:color w:val="9CDCFE"/>
          <w:sz w:val="21"/>
          <w:szCs w:val="21"/>
        </w:rPr>
        <w:t>res</w:t>
      </w:r>
      <w:r w:rsidRPr="00DF3648">
        <w:rPr>
          <w:rFonts w:ascii="Consolas" w:eastAsia="Times New Roman" w:hAnsi="Consolas" w:cs="Times New Roman"/>
          <w:color w:val="D4D4D4"/>
          <w:sz w:val="21"/>
          <w:szCs w:val="21"/>
        </w:rPr>
        <w:t>) </w:t>
      </w:r>
      <w:r w:rsidRPr="00DF3648">
        <w:rPr>
          <w:rFonts w:ascii="Consolas" w:eastAsia="Times New Roman" w:hAnsi="Consolas" w:cs="Times New Roman"/>
          <w:color w:val="569CD6"/>
          <w:sz w:val="21"/>
          <w:szCs w:val="21"/>
        </w:rPr>
        <w:t>=&gt;</w:t>
      </w:r>
      <w:r w:rsidRPr="00DF3648">
        <w:rPr>
          <w:rFonts w:ascii="Consolas" w:eastAsia="Times New Roman" w:hAnsi="Consolas" w:cs="Times New Roman"/>
          <w:color w:val="D4D4D4"/>
          <w:sz w:val="21"/>
          <w:szCs w:val="21"/>
        </w:rPr>
        <w:t> {</w:t>
      </w:r>
    </w:p>
    <w:p w14:paraId="122524E5"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DF3648">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send</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"VIEWING ONE SHELTER"</w:t>
      </w:r>
      <w:r w:rsidRPr="003C0ADA">
        <w:rPr>
          <w:rFonts w:ascii="Consolas" w:eastAsia="Times New Roman" w:hAnsi="Consolas" w:cs="Times New Roman"/>
          <w:color w:val="D4D4D4"/>
          <w:sz w:val="21"/>
          <w:szCs w:val="21"/>
        </w:rPr>
        <w:t>);</w:t>
      </w:r>
    </w:p>
    <w:p w14:paraId="3605275B"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w:t>
      </w:r>
    </w:p>
    <w:p w14:paraId="7EC39071"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2F893CB5"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4FC1FF"/>
          <w:sz w:val="21"/>
          <w:szCs w:val="21"/>
        </w:rPr>
        <w:t>router</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get</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'/:id/edit'</w:t>
      </w:r>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9CDCFE"/>
          <w:sz w:val="21"/>
          <w:szCs w:val="21"/>
        </w:rPr>
        <w:t>req</w:t>
      </w:r>
      <w:proofErr w:type="spellEnd"/>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 </w:t>
      </w:r>
      <w:r w:rsidRPr="003C0ADA">
        <w:rPr>
          <w:rFonts w:ascii="Consolas" w:eastAsia="Times New Roman" w:hAnsi="Consolas" w:cs="Times New Roman"/>
          <w:color w:val="569CD6"/>
          <w:sz w:val="21"/>
          <w:szCs w:val="21"/>
        </w:rPr>
        <w:t>=&gt;</w:t>
      </w:r>
      <w:r w:rsidRPr="003C0ADA">
        <w:rPr>
          <w:rFonts w:ascii="Consolas" w:eastAsia="Times New Roman" w:hAnsi="Consolas" w:cs="Times New Roman"/>
          <w:color w:val="D4D4D4"/>
          <w:sz w:val="21"/>
          <w:szCs w:val="21"/>
        </w:rPr>
        <w:t> {</w:t>
      </w:r>
    </w:p>
    <w:p w14:paraId="3EEAB6C2"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    </w:t>
      </w:r>
      <w:proofErr w:type="spellStart"/>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send</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"EDITING THE SHELTER"</w:t>
      </w:r>
      <w:r w:rsidRPr="003C0ADA">
        <w:rPr>
          <w:rFonts w:ascii="Consolas" w:eastAsia="Times New Roman" w:hAnsi="Consolas" w:cs="Times New Roman"/>
          <w:color w:val="D4D4D4"/>
          <w:sz w:val="21"/>
          <w:szCs w:val="21"/>
        </w:rPr>
        <w:t>);</w:t>
      </w:r>
    </w:p>
    <w:p w14:paraId="4D72037F"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lang w:val="fr-FR"/>
        </w:rPr>
      </w:pPr>
      <w:r w:rsidRPr="003C0ADA">
        <w:rPr>
          <w:rFonts w:ascii="Consolas" w:eastAsia="Times New Roman" w:hAnsi="Consolas" w:cs="Times New Roman"/>
          <w:color w:val="D4D4D4"/>
          <w:sz w:val="21"/>
          <w:szCs w:val="21"/>
          <w:lang w:val="fr-FR"/>
        </w:rPr>
        <w:t>});</w:t>
      </w:r>
    </w:p>
    <w:p w14:paraId="29FD02DE"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lang w:val="fr-FR"/>
        </w:rPr>
      </w:pPr>
    </w:p>
    <w:p w14:paraId="6A63CF6B"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3C0ADA">
        <w:rPr>
          <w:rFonts w:ascii="Consolas" w:eastAsia="Times New Roman" w:hAnsi="Consolas" w:cs="Times New Roman"/>
          <w:color w:val="4FC1FF"/>
          <w:sz w:val="21"/>
          <w:szCs w:val="21"/>
          <w:lang w:val="fr-FR"/>
        </w:rPr>
        <w:t>router</w:t>
      </w:r>
      <w:r w:rsidRPr="003C0ADA">
        <w:rPr>
          <w:rFonts w:ascii="Consolas" w:eastAsia="Times New Roman" w:hAnsi="Consolas" w:cs="Times New Roman"/>
          <w:color w:val="D4D4D4"/>
          <w:sz w:val="21"/>
          <w:szCs w:val="21"/>
          <w:lang w:val="fr-FR"/>
        </w:rPr>
        <w:t>.</w:t>
      </w:r>
      <w:r w:rsidRPr="003C0ADA">
        <w:rPr>
          <w:rFonts w:ascii="Consolas" w:eastAsia="Times New Roman" w:hAnsi="Consolas" w:cs="Times New Roman"/>
          <w:color w:val="DCDCAA"/>
          <w:sz w:val="21"/>
          <w:szCs w:val="21"/>
          <w:lang w:val="fr-FR"/>
        </w:rPr>
        <w:t>post</w:t>
      </w:r>
      <w:proofErr w:type="spellEnd"/>
      <w:r w:rsidRPr="003C0ADA">
        <w:rPr>
          <w:rFonts w:ascii="Consolas" w:eastAsia="Times New Roman" w:hAnsi="Consolas" w:cs="Times New Roman"/>
          <w:color w:val="D4D4D4"/>
          <w:sz w:val="21"/>
          <w:szCs w:val="21"/>
          <w:lang w:val="fr-FR"/>
        </w:rPr>
        <w:t>(</w:t>
      </w:r>
      <w:r w:rsidRPr="003C0ADA">
        <w:rPr>
          <w:rFonts w:ascii="Consolas" w:eastAsia="Times New Roman" w:hAnsi="Consolas" w:cs="Times New Roman"/>
          <w:color w:val="CE9178"/>
          <w:sz w:val="21"/>
          <w:szCs w:val="21"/>
          <w:lang w:val="fr-FR"/>
        </w:rPr>
        <w:t>'/'</w:t>
      </w:r>
      <w:r w:rsidRPr="003C0ADA">
        <w:rPr>
          <w:rFonts w:ascii="Consolas" w:eastAsia="Times New Roman" w:hAnsi="Consolas" w:cs="Times New Roman"/>
          <w:color w:val="D4D4D4"/>
          <w:sz w:val="21"/>
          <w:szCs w:val="21"/>
          <w:lang w:val="fr-FR"/>
        </w:rPr>
        <w:t>, (</w:t>
      </w:r>
      <w:proofErr w:type="spellStart"/>
      <w:r w:rsidRPr="003C0ADA">
        <w:rPr>
          <w:rFonts w:ascii="Consolas" w:eastAsia="Times New Roman" w:hAnsi="Consolas" w:cs="Times New Roman"/>
          <w:color w:val="9CDCFE"/>
          <w:sz w:val="21"/>
          <w:szCs w:val="21"/>
          <w:lang w:val="fr-FR"/>
        </w:rPr>
        <w:t>req</w:t>
      </w:r>
      <w:proofErr w:type="spellEnd"/>
      <w:r w:rsidRPr="003C0ADA">
        <w:rPr>
          <w:rFonts w:ascii="Consolas" w:eastAsia="Times New Roman" w:hAnsi="Consolas" w:cs="Times New Roman"/>
          <w:color w:val="D4D4D4"/>
          <w:sz w:val="21"/>
          <w:szCs w:val="21"/>
          <w:lang w:val="fr-FR"/>
        </w:rPr>
        <w:t>, </w:t>
      </w:r>
      <w:proofErr w:type="spellStart"/>
      <w:r w:rsidRPr="003C0ADA">
        <w:rPr>
          <w:rFonts w:ascii="Consolas" w:eastAsia="Times New Roman" w:hAnsi="Consolas" w:cs="Times New Roman"/>
          <w:color w:val="9CDCFE"/>
          <w:sz w:val="21"/>
          <w:szCs w:val="21"/>
          <w:lang w:val="fr-FR"/>
        </w:rPr>
        <w:t>res</w:t>
      </w:r>
      <w:proofErr w:type="spellEnd"/>
      <w:r w:rsidRPr="003C0ADA">
        <w:rPr>
          <w:rFonts w:ascii="Consolas" w:eastAsia="Times New Roman" w:hAnsi="Consolas" w:cs="Times New Roman"/>
          <w:color w:val="D4D4D4"/>
          <w:sz w:val="21"/>
          <w:szCs w:val="21"/>
          <w:lang w:val="fr-FR"/>
        </w:rPr>
        <w:t>) </w:t>
      </w:r>
      <w:r w:rsidRPr="003C0ADA">
        <w:rPr>
          <w:rFonts w:ascii="Consolas" w:eastAsia="Times New Roman" w:hAnsi="Consolas" w:cs="Times New Roman"/>
          <w:color w:val="569CD6"/>
          <w:sz w:val="21"/>
          <w:szCs w:val="21"/>
          <w:lang w:val="fr-FR"/>
        </w:rPr>
        <w:t>=&gt;</w:t>
      </w:r>
      <w:r w:rsidRPr="003C0ADA">
        <w:rPr>
          <w:rFonts w:ascii="Consolas" w:eastAsia="Times New Roman" w:hAnsi="Consolas" w:cs="Times New Roman"/>
          <w:color w:val="D4D4D4"/>
          <w:sz w:val="21"/>
          <w:szCs w:val="21"/>
          <w:lang w:val="fr-FR"/>
        </w:rPr>
        <w:t> {</w:t>
      </w:r>
    </w:p>
    <w:p w14:paraId="121934BC"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lang w:val="fr-FR"/>
        </w:rPr>
        <w:t>    </w:t>
      </w:r>
      <w:proofErr w:type="spellStart"/>
      <w:r w:rsidRPr="003C0ADA">
        <w:rPr>
          <w:rFonts w:ascii="Consolas" w:eastAsia="Times New Roman" w:hAnsi="Consolas" w:cs="Times New Roman"/>
          <w:color w:val="9CDCFE"/>
          <w:sz w:val="21"/>
          <w:szCs w:val="21"/>
        </w:rPr>
        <w:t>res</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DCDCAA"/>
          <w:sz w:val="21"/>
          <w:szCs w:val="21"/>
        </w:rPr>
        <w:t>send</w:t>
      </w:r>
      <w:proofErr w:type="spellEnd"/>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CE9178"/>
          <w:sz w:val="21"/>
          <w:szCs w:val="21"/>
        </w:rPr>
        <w:t>"CREATING ONE SHELTERS"</w:t>
      </w:r>
      <w:r w:rsidRPr="003C0ADA">
        <w:rPr>
          <w:rFonts w:ascii="Consolas" w:eastAsia="Times New Roman" w:hAnsi="Consolas" w:cs="Times New Roman"/>
          <w:color w:val="D4D4D4"/>
          <w:sz w:val="21"/>
          <w:szCs w:val="21"/>
        </w:rPr>
        <w:t>);</w:t>
      </w:r>
    </w:p>
    <w:p w14:paraId="6C08C33F"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D4D4D4"/>
          <w:sz w:val="21"/>
          <w:szCs w:val="21"/>
        </w:rPr>
        <w:t>});</w:t>
      </w:r>
    </w:p>
    <w:p w14:paraId="27373582"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
    <w:p w14:paraId="0C0C8C2E"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r w:rsidRPr="003C0ADA">
        <w:rPr>
          <w:rFonts w:ascii="Consolas" w:eastAsia="Times New Roman" w:hAnsi="Consolas" w:cs="Times New Roman"/>
          <w:color w:val="6A9955"/>
          <w:sz w:val="21"/>
          <w:szCs w:val="21"/>
        </w:rPr>
        <w:t>//export the router</w:t>
      </w:r>
    </w:p>
    <w:p w14:paraId="586A6CEB" w14:textId="77777777" w:rsidR="003C0ADA" w:rsidRPr="003C0ADA" w:rsidRDefault="003C0ADA" w:rsidP="003C0ADA">
      <w:pPr>
        <w:shd w:val="clear" w:color="auto" w:fill="1E1E1E"/>
        <w:spacing w:after="0" w:line="285" w:lineRule="atLeast"/>
        <w:rPr>
          <w:rFonts w:ascii="Consolas" w:eastAsia="Times New Roman" w:hAnsi="Consolas" w:cs="Times New Roman"/>
          <w:color w:val="D4D4D4"/>
          <w:sz w:val="21"/>
          <w:szCs w:val="21"/>
        </w:rPr>
      </w:pPr>
      <w:proofErr w:type="spellStart"/>
      <w:r w:rsidRPr="003C0ADA">
        <w:rPr>
          <w:rFonts w:ascii="Consolas" w:eastAsia="Times New Roman" w:hAnsi="Consolas" w:cs="Times New Roman"/>
          <w:color w:val="4FC1FF"/>
          <w:sz w:val="21"/>
          <w:szCs w:val="21"/>
        </w:rPr>
        <w:t>module</w:t>
      </w:r>
      <w:r w:rsidRPr="003C0ADA">
        <w:rPr>
          <w:rFonts w:ascii="Consolas" w:eastAsia="Times New Roman" w:hAnsi="Consolas" w:cs="Times New Roman"/>
          <w:color w:val="D4D4D4"/>
          <w:sz w:val="21"/>
          <w:szCs w:val="21"/>
        </w:rPr>
        <w:t>.</w:t>
      </w:r>
      <w:r w:rsidRPr="003C0ADA">
        <w:rPr>
          <w:rFonts w:ascii="Consolas" w:eastAsia="Times New Roman" w:hAnsi="Consolas" w:cs="Times New Roman"/>
          <w:color w:val="4FC1FF"/>
          <w:sz w:val="21"/>
          <w:szCs w:val="21"/>
        </w:rPr>
        <w:t>exports</w:t>
      </w:r>
      <w:proofErr w:type="spellEnd"/>
      <w:r w:rsidRPr="003C0ADA">
        <w:rPr>
          <w:rFonts w:ascii="Consolas" w:eastAsia="Times New Roman" w:hAnsi="Consolas" w:cs="Times New Roman"/>
          <w:color w:val="D4D4D4"/>
          <w:sz w:val="21"/>
          <w:szCs w:val="21"/>
        </w:rPr>
        <w:t> = </w:t>
      </w:r>
      <w:r w:rsidRPr="003C0ADA">
        <w:rPr>
          <w:rFonts w:ascii="Consolas" w:eastAsia="Times New Roman" w:hAnsi="Consolas" w:cs="Times New Roman"/>
          <w:color w:val="4FC1FF"/>
          <w:sz w:val="21"/>
          <w:szCs w:val="21"/>
        </w:rPr>
        <w:t>router</w:t>
      </w:r>
      <w:r w:rsidRPr="003C0ADA">
        <w:rPr>
          <w:rFonts w:ascii="Consolas" w:eastAsia="Times New Roman" w:hAnsi="Consolas" w:cs="Times New Roman"/>
          <w:color w:val="D4D4D4"/>
          <w:sz w:val="21"/>
          <w:szCs w:val="21"/>
        </w:rPr>
        <w:t>;</w:t>
      </w:r>
    </w:p>
    <w:p w14:paraId="05E153A8" w14:textId="3F0ADF18" w:rsidR="003C0ADA" w:rsidRPr="003C0ADA" w:rsidRDefault="003C0ADA" w:rsidP="003C0ADA">
      <w:pPr>
        <w:shd w:val="clear" w:color="auto" w:fill="1E1E1E"/>
        <w:spacing w:after="240" w:line="285" w:lineRule="atLeast"/>
        <w:rPr>
          <w:rFonts w:ascii="Consolas" w:eastAsia="Times New Roman" w:hAnsi="Consolas" w:cs="Times New Roman"/>
          <w:color w:val="D4D4D4"/>
          <w:sz w:val="21"/>
          <w:szCs w:val="21"/>
        </w:rPr>
      </w:pPr>
    </w:p>
    <w:p w14:paraId="757AA6D8" w14:textId="0CA305A8" w:rsidR="003C0ADA" w:rsidRDefault="003C0ADA" w:rsidP="00E01ADB">
      <w:pPr>
        <w:rPr>
          <w:rFonts w:cstheme="minorHAnsi"/>
          <w:b/>
          <w:bCs/>
          <w:color w:val="0D0D0D" w:themeColor="text1" w:themeTint="F2"/>
        </w:rPr>
      </w:pPr>
      <w:r w:rsidRPr="003C0ADA">
        <w:rPr>
          <w:rFonts w:cstheme="minorHAnsi"/>
          <w:b/>
          <w:bCs/>
          <w:color w:val="0D0D0D" w:themeColor="text1" w:themeTint="F2"/>
        </w:rPr>
        <w:t>Introducing Cookies</w:t>
      </w:r>
      <w:r>
        <w:rPr>
          <w:rFonts w:cstheme="minorHAnsi"/>
          <w:b/>
          <w:bCs/>
          <w:color w:val="0D0D0D" w:themeColor="text1" w:themeTint="F2"/>
        </w:rPr>
        <w:t>:</w:t>
      </w:r>
    </w:p>
    <w:p w14:paraId="651CA6F1" w14:textId="259C6BA4" w:rsidR="003C0ADA" w:rsidRDefault="003C0ADA" w:rsidP="00E01ADB">
      <w:pPr>
        <w:rPr>
          <w:rFonts w:cstheme="minorHAnsi"/>
          <w:b/>
          <w:bCs/>
          <w:color w:val="0D0D0D" w:themeColor="text1" w:themeTint="F2"/>
        </w:rPr>
      </w:pPr>
      <w:r>
        <w:rPr>
          <w:rFonts w:cstheme="minorHAnsi"/>
          <w:b/>
          <w:bCs/>
          <w:color w:val="0D0D0D" w:themeColor="text1" w:themeTint="F2"/>
        </w:rPr>
        <w:t>What are they?</w:t>
      </w:r>
    </w:p>
    <w:p w14:paraId="7CDA393B" w14:textId="1DC4EE79" w:rsidR="003C0ADA" w:rsidRPr="003C0ADA" w:rsidRDefault="003C0ADA" w:rsidP="003C0ADA">
      <w:pPr>
        <w:pStyle w:val="ListParagraph"/>
        <w:numPr>
          <w:ilvl w:val="0"/>
          <w:numId w:val="33"/>
        </w:numPr>
        <w:rPr>
          <w:rFonts w:cstheme="minorHAnsi"/>
          <w:b/>
          <w:bCs/>
          <w:color w:val="0D0D0D" w:themeColor="text1" w:themeTint="F2"/>
        </w:rPr>
      </w:pPr>
      <w:r>
        <w:rPr>
          <w:rFonts w:cstheme="minorHAnsi"/>
          <w:color w:val="0D0D0D" w:themeColor="text1" w:themeTint="F2"/>
        </w:rPr>
        <w:t>Cookies are little bits of information that are stored in a user’s browser when browsing a particular website.</w:t>
      </w:r>
    </w:p>
    <w:p w14:paraId="26FD6090" w14:textId="278D9500" w:rsidR="003C0ADA" w:rsidRPr="003C0ADA" w:rsidRDefault="003C0ADA" w:rsidP="003C0ADA">
      <w:pPr>
        <w:pStyle w:val="ListParagraph"/>
        <w:numPr>
          <w:ilvl w:val="0"/>
          <w:numId w:val="33"/>
        </w:numPr>
        <w:rPr>
          <w:rFonts w:cstheme="minorHAnsi"/>
          <w:b/>
          <w:bCs/>
          <w:color w:val="0D0D0D" w:themeColor="text1" w:themeTint="F2"/>
        </w:rPr>
      </w:pPr>
      <w:r>
        <w:rPr>
          <w:rFonts w:cstheme="minorHAnsi"/>
          <w:color w:val="0D0D0D" w:themeColor="text1" w:themeTint="F2"/>
        </w:rPr>
        <w:t>Once a cookie is set, an user’s browser will send the cookie on every subsequent request to the site.</w:t>
      </w:r>
    </w:p>
    <w:p w14:paraId="7D99E7F4" w14:textId="7E7D112B" w:rsidR="003C0ADA" w:rsidRPr="00270402" w:rsidRDefault="003C0ADA" w:rsidP="003C0ADA">
      <w:pPr>
        <w:pStyle w:val="ListParagraph"/>
        <w:numPr>
          <w:ilvl w:val="0"/>
          <w:numId w:val="33"/>
        </w:numPr>
        <w:rPr>
          <w:rFonts w:cstheme="minorHAnsi"/>
          <w:b/>
          <w:bCs/>
          <w:color w:val="0D0D0D" w:themeColor="text1" w:themeTint="F2"/>
        </w:rPr>
      </w:pPr>
      <w:r>
        <w:rPr>
          <w:rFonts w:cstheme="minorHAnsi"/>
          <w:color w:val="0D0D0D" w:themeColor="text1" w:themeTint="F2"/>
        </w:rPr>
        <w:t>Cookies allow use to make HTTP stateful</w:t>
      </w:r>
      <w:r w:rsidR="00270402">
        <w:rPr>
          <w:rFonts w:cstheme="minorHAnsi"/>
          <w:color w:val="0D0D0D" w:themeColor="text1" w:themeTint="F2"/>
        </w:rPr>
        <w:t xml:space="preserve"> (HTTP is stateless, it does not depend on the previous http requests, but with cookies, we can store some data and send to the server along with the http request)</w:t>
      </w:r>
      <w:r>
        <w:rPr>
          <w:rFonts w:cstheme="minorHAnsi"/>
          <w:color w:val="0D0D0D" w:themeColor="text1" w:themeTint="F2"/>
        </w:rPr>
        <w:t>.</w:t>
      </w:r>
    </w:p>
    <w:p w14:paraId="2648D179" w14:textId="2CFA7B14" w:rsidR="00270402" w:rsidRDefault="00270402" w:rsidP="00270402">
      <w:pPr>
        <w:rPr>
          <w:rFonts w:cstheme="minorHAnsi"/>
          <w:color w:val="0D0D0D" w:themeColor="text1" w:themeTint="F2"/>
        </w:rPr>
      </w:pPr>
      <w:r>
        <w:rPr>
          <w:rFonts w:cstheme="minorHAnsi"/>
          <w:color w:val="0D0D0D" w:themeColor="text1" w:themeTint="F2"/>
        </w:rPr>
        <w:t>We can use cookies to remember some information about some user and show relevant content to the user. We can store preferences of the user, do session management etc.</w:t>
      </w:r>
    </w:p>
    <w:p w14:paraId="205080EA" w14:textId="3E8C89F3" w:rsidR="00270402" w:rsidRDefault="00270402" w:rsidP="00270402">
      <w:pPr>
        <w:rPr>
          <w:rFonts w:cstheme="minorHAnsi"/>
          <w:color w:val="0D0D0D" w:themeColor="text1" w:themeTint="F2"/>
        </w:rPr>
      </w:pPr>
      <w:r>
        <w:rPr>
          <w:rFonts w:cstheme="minorHAnsi"/>
          <w:color w:val="0D0D0D" w:themeColor="text1" w:themeTint="F2"/>
        </w:rPr>
        <w:t>We can also use cookies to track users’ web browsing habits</w:t>
      </w:r>
      <w:r w:rsidR="009C3B87">
        <w:rPr>
          <w:rFonts w:cstheme="minorHAnsi"/>
          <w:color w:val="0D0D0D" w:themeColor="text1" w:themeTint="F2"/>
        </w:rPr>
        <w:t xml:space="preserve"> (Almost all websites use cookies to track our data)</w:t>
      </w:r>
      <w:r>
        <w:rPr>
          <w:rFonts w:cstheme="minorHAnsi"/>
          <w:color w:val="0D0D0D" w:themeColor="text1" w:themeTint="F2"/>
        </w:rPr>
        <w:t>.</w:t>
      </w:r>
    </w:p>
    <w:p w14:paraId="5CF378C9" w14:textId="036DB1E8" w:rsidR="009C3B87" w:rsidRDefault="009C3B87" w:rsidP="00270402">
      <w:pPr>
        <w:rPr>
          <w:rFonts w:cstheme="minorHAnsi"/>
          <w:color w:val="0D0D0D" w:themeColor="text1" w:themeTint="F2"/>
        </w:rPr>
      </w:pPr>
    </w:p>
    <w:p w14:paraId="224EC090" w14:textId="50DC23D3" w:rsidR="009C3B87" w:rsidRDefault="009C3B87" w:rsidP="00270402">
      <w:pPr>
        <w:rPr>
          <w:rFonts w:cstheme="minorHAnsi"/>
          <w:color w:val="C45911" w:themeColor="accent2" w:themeShade="BF"/>
        </w:rPr>
      </w:pPr>
      <w:r>
        <w:rPr>
          <w:rFonts w:cstheme="minorHAnsi"/>
          <w:color w:val="0D0D0D" w:themeColor="text1" w:themeTint="F2"/>
        </w:rPr>
        <w:t xml:space="preserve">To know about the cookies for any website, go to </w:t>
      </w:r>
      <w:r w:rsidRPr="009C3B87">
        <w:rPr>
          <w:rFonts w:cstheme="minorHAnsi"/>
          <w:color w:val="C45911" w:themeColor="accent2" w:themeShade="BF"/>
        </w:rPr>
        <w:t xml:space="preserve">dev tools </w:t>
      </w:r>
      <w:r w:rsidRPr="009C3B87">
        <w:rPr>
          <w:rFonts w:cstheme="minorHAnsi"/>
          <w:color w:val="C45911" w:themeColor="accent2" w:themeShade="BF"/>
        </w:rPr>
        <w:sym w:font="Wingdings" w:char="F0E0"/>
      </w:r>
      <w:r w:rsidRPr="009C3B87">
        <w:rPr>
          <w:rFonts w:cstheme="minorHAnsi"/>
          <w:color w:val="C45911" w:themeColor="accent2" w:themeShade="BF"/>
        </w:rPr>
        <w:t xml:space="preserve"> Application </w:t>
      </w:r>
      <w:r w:rsidRPr="009C3B87">
        <w:rPr>
          <w:rFonts w:cstheme="minorHAnsi"/>
          <w:color w:val="C45911" w:themeColor="accent2" w:themeShade="BF"/>
        </w:rPr>
        <w:sym w:font="Wingdings" w:char="F0E0"/>
      </w:r>
      <w:r w:rsidRPr="009C3B87">
        <w:rPr>
          <w:rFonts w:cstheme="minorHAnsi"/>
          <w:color w:val="C45911" w:themeColor="accent2" w:themeShade="BF"/>
        </w:rPr>
        <w:t xml:space="preserve">Storage </w:t>
      </w:r>
      <w:r w:rsidRPr="009C3B87">
        <w:rPr>
          <w:rFonts w:cstheme="minorHAnsi"/>
          <w:color w:val="C45911" w:themeColor="accent2" w:themeShade="BF"/>
        </w:rPr>
        <w:sym w:font="Wingdings" w:char="F0E0"/>
      </w:r>
      <w:r w:rsidRPr="009C3B87">
        <w:rPr>
          <w:rFonts w:cstheme="minorHAnsi"/>
          <w:color w:val="C45911" w:themeColor="accent2" w:themeShade="BF"/>
        </w:rPr>
        <w:t xml:space="preserve"> Cookies</w:t>
      </w:r>
    </w:p>
    <w:p w14:paraId="4AD14EC8" w14:textId="6001A20D" w:rsidR="009C3B87" w:rsidRDefault="002A3D93" w:rsidP="00270402">
      <w:pPr>
        <w:rPr>
          <w:rFonts w:cstheme="minorHAnsi"/>
          <w:b/>
          <w:bCs/>
        </w:rPr>
      </w:pPr>
      <w:r w:rsidRPr="002A3D93">
        <w:rPr>
          <w:rFonts w:cstheme="minorHAnsi"/>
          <w:b/>
          <w:bCs/>
        </w:rPr>
        <w:t>Sending Cookies</w:t>
      </w:r>
      <w:r>
        <w:rPr>
          <w:rFonts w:cstheme="minorHAnsi"/>
          <w:b/>
          <w:bCs/>
        </w:rPr>
        <w:t>:</w:t>
      </w:r>
    </w:p>
    <w:p w14:paraId="1DCA6A10"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6A9955"/>
          <w:sz w:val="21"/>
          <w:szCs w:val="21"/>
        </w:rPr>
        <w:t>//require express</w:t>
      </w:r>
    </w:p>
    <w:p w14:paraId="7953ACD1"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proofErr w:type="spellStart"/>
      <w:r w:rsidRPr="00284B54">
        <w:rPr>
          <w:rFonts w:ascii="Consolas" w:eastAsia="Times New Roman" w:hAnsi="Consolas" w:cs="Times New Roman"/>
          <w:color w:val="569CD6"/>
          <w:sz w:val="21"/>
          <w:szCs w:val="21"/>
        </w:rPr>
        <w:t>const</w:t>
      </w:r>
      <w:proofErr w:type="spellEnd"/>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4FC1FF"/>
          <w:sz w:val="21"/>
          <w:szCs w:val="21"/>
        </w:rPr>
        <w:t>express</w:t>
      </w:r>
      <w:r w:rsidRPr="00284B54">
        <w:rPr>
          <w:rFonts w:ascii="Consolas" w:eastAsia="Times New Roman" w:hAnsi="Consolas" w:cs="Times New Roman"/>
          <w:color w:val="D4D4D4"/>
          <w:sz w:val="21"/>
          <w:szCs w:val="21"/>
        </w:rPr>
        <w:t> = </w:t>
      </w:r>
      <w:r w:rsidRPr="00284B54">
        <w:rPr>
          <w:rFonts w:ascii="Consolas" w:eastAsia="Times New Roman" w:hAnsi="Consolas" w:cs="Times New Roman"/>
          <w:color w:val="DCDCAA"/>
          <w:sz w:val="21"/>
          <w:szCs w:val="21"/>
        </w:rPr>
        <w:t>require</w:t>
      </w:r>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CE9178"/>
          <w:sz w:val="21"/>
          <w:szCs w:val="21"/>
        </w:rPr>
        <w:t>'express'</w:t>
      </w:r>
      <w:r w:rsidRPr="00284B54">
        <w:rPr>
          <w:rFonts w:ascii="Consolas" w:eastAsia="Times New Roman" w:hAnsi="Consolas" w:cs="Times New Roman"/>
          <w:color w:val="D4D4D4"/>
          <w:sz w:val="21"/>
          <w:szCs w:val="21"/>
        </w:rPr>
        <w:t>);</w:t>
      </w:r>
    </w:p>
    <w:p w14:paraId="1A19D94C"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p>
    <w:p w14:paraId="6CB1E663"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6A9955"/>
          <w:sz w:val="21"/>
          <w:szCs w:val="21"/>
        </w:rPr>
        <w:t>//run express function</w:t>
      </w:r>
    </w:p>
    <w:p w14:paraId="7FE0637D"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proofErr w:type="spellStart"/>
      <w:r w:rsidRPr="00284B54">
        <w:rPr>
          <w:rFonts w:ascii="Consolas" w:eastAsia="Times New Roman" w:hAnsi="Consolas" w:cs="Times New Roman"/>
          <w:color w:val="569CD6"/>
          <w:sz w:val="21"/>
          <w:szCs w:val="21"/>
        </w:rPr>
        <w:t>const</w:t>
      </w:r>
      <w:proofErr w:type="spellEnd"/>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4FC1FF"/>
          <w:sz w:val="21"/>
          <w:szCs w:val="21"/>
        </w:rPr>
        <w:t>app</w:t>
      </w:r>
      <w:r w:rsidRPr="00284B54">
        <w:rPr>
          <w:rFonts w:ascii="Consolas" w:eastAsia="Times New Roman" w:hAnsi="Consolas" w:cs="Times New Roman"/>
          <w:color w:val="D4D4D4"/>
          <w:sz w:val="21"/>
          <w:szCs w:val="21"/>
        </w:rPr>
        <w:t> = </w:t>
      </w:r>
      <w:r w:rsidRPr="00284B54">
        <w:rPr>
          <w:rFonts w:ascii="Consolas" w:eastAsia="Times New Roman" w:hAnsi="Consolas" w:cs="Times New Roman"/>
          <w:color w:val="DCDCAA"/>
          <w:sz w:val="21"/>
          <w:szCs w:val="21"/>
        </w:rPr>
        <w:t>express</w:t>
      </w:r>
      <w:r w:rsidRPr="00284B54">
        <w:rPr>
          <w:rFonts w:ascii="Consolas" w:eastAsia="Times New Roman" w:hAnsi="Consolas" w:cs="Times New Roman"/>
          <w:color w:val="D4D4D4"/>
          <w:sz w:val="21"/>
          <w:szCs w:val="21"/>
        </w:rPr>
        <w:t>();</w:t>
      </w:r>
    </w:p>
    <w:p w14:paraId="5E55B89B"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p>
    <w:p w14:paraId="1997F870"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6A9955"/>
          <w:sz w:val="21"/>
          <w:szCs w:val="21"/>
        </w:rPr>
        <w:t>//once we go to this route, open the applications tab in dev tools and we will be able to see the cookies that we sent</w:t>
      </w:r>
    </w:p>
    <w:p w14:paraId="7622AA44"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proofErr w:type="spellStart"/>
      <w:r w:rsidRPr="00284B54">
        <w:rPr>
          <w:rFonts w:ascii="Consolas" w:eastAsia="Times New Roman" w:hAnsi="Consolas" w:cs="Times New Roman"/>
          <w:color w:val="4FC1FF"/>
          <w:sz w:val="21"/>
          <w:szCs w:val="21"/>
        </w:rPr>
        <w:t>app</w:t>
      </w:r>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DCDCAA"/>
          <w:sz w:val="21"/>
          <w:szCs w:val="21"/>
        </w:rPr>
        <w:t>get</w:t>
      </w:r>
      <w:proofErr w:type="spellEnd"/>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CE9178"/>
          <w:sz w:val="21"/>
          <w:szCs w:val="21"/>
        </w:rPr>
        <w:t>'/</w:t>
      </w:r>
      <w:proofErr w:type="spellStart"/>
      <w:r w:rsidRPr="00284B54">
        <w:rPr>
          <w:rFonts w:ascii="Consolas" w:eastAsia="Times New Roman" w:hAnsi="Consolas" w:cs="Times New Roman"/>
          <w:color w:val="CE9178"/>
          <w:sz w:val="21"/>
          <w:szCs w:val="21"/>
        </w:rPr>
        <w:t>setname</w:t>
      </w:r>
      <w:proofErr w:type="spellEnd"/>
      <w:r w:rsidRPr="00284B54">
        <w:rPr>
          <w:rFonts w:ascii="Consolas" w:eastAsia="Times New Roman" w:hAnsi="Consolas" w:cs="Times New Roman"/>
          <w:color w:val="CE9178"/>
          <w:sz w:val="21"/>
          <w:szCs w:val="21"/>
        </w:rPr>
        <w:t>'</w:t>
      </w:r>
      <w:r w:rsidRPr="00284B54">
        <w:rPr>
          <w:rFonts w:ascii="Consolas" w:eastAsia="Times New Roman" w:hAnsi="Consolas" w:cs="Times New Roman"/>
          <w:color w:val="D4D4D4"/>
          <w:sz w:val="21"/>
          <w:szCs w:val="21"/>
        </w:rPr>
        <w:t>, (</w:t>
      </w:r>
      <w:proofErr w:type="spellStart"/>
      <w:r w:rsidRPr="00284B54">
        <w:rPr>
          <w:rFonts w:ascii="Consolas" w:eastAsia="Times New Roman" w:hAnsi="Consolas" w:cs="Times New Roman"/>
          <w:color w:val="9CDCFE"/>
          <w:sz w:val="21"/>
          <w:szCs w:val="21"/>
        </w:rPr>
        <w:t>req</w:t>
      </w:r>
      <w:proofErr w:type="spellEnd"/>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9CDCFE"/>
          <w:sz w:val="21"/>
          <w:szCs w:val="21"/>
        </w:rPr>
        <w:t>res</w:t>
      </w:r>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569CD6"/>
          <w:sz w:val="21"/>
          <w:szCs w:val="21"/>
        </w:rPr>
        <w:t>=&gt;</w:t>
      </w:r>
      <w:r w:rsidRPr="00284B54">
        <w:rPr>
          <w:rFonts w:ascii="Consolas" w:eastAsia="Times New Roman" w:hAnsi="Consolas" w:cs="Times New Roman"/>
          <w:color w:val="D4D4D4"/>
          <w:sz w:val="21"/>
          <w:szCs w:val="21"/>
        </w:rPr>
        <w:t> {</w:t>
      </w:r>
    </w:p>
    <w:p w14:paraId="2AEADAC8"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6A9955"/>
          <w:sz w:val="21"/>
          <w:szCs w:val="21"/>
        </w:rPr>
        <w:t>//send a cookie, first parameter is the key and second parameter is the value</w:t>
      </w:r>
    </w:p>
    <w:p w14:paraId="0ED7E9AD"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D4D4D4"/>
          <w:sz w:val="21"/>
          <w:szCs w:val="21"/>
        </w:rPr>
        <w:t>    </w:t>
      </w:r>
      <w:proofErr w:type="spellStart"/>
      <w:r w:rsidRPr="00284B54">
        <w:rPr>
          <w:rFonts w:ascii="Consolas" w:eastAsia="Times New Roman" w:hAnsi="Consolas" w:cs="Times New Roman"/>
          <w:color w:val="9CDCFE"/>
          <w:sz w:val="21"/>
          <w:szCs w:val="21"/>
        </w:rPr>
        <w:t>res</w:t>
      </w:r>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DCDCAA"/>
          <w:sz w:val="21"/>
          <w:szCs w:val="21"/>
        </w:rPr>
        <w:t>cookie</w:t>
      </w:r>
      <w:proofErr w:type="spellEnd"/>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CE9178"/>
          <w:sz w:val="21"/>
          <w:szCs w:val="21"/>
        </w:rPr>
        <w:t>'name'</w:t>
      </w:r>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CE9178"/>
          <w:sz w:val="21"/>
          <w:szCs w:val="21"/>
        </w:rPr>
        <w:t>'</w:t>
      </w:r>
      <w:proofErr w:type="spellStart"/>
      <w:r w:rsidRPr="00284B54">
        <w:rPr>
          <w:rFonts w:ascii="Consolas" w:eastAsia="Times New Roman" w:hAnsi="Consolas" w:cs="Times New Roman"/>
          <w:color w:val="CE9178"/>
          <w:sz w:val="21"/>
          <w:szCs w:val="21"/>
        </w:rPr>
        <w:t>henrietta</w:t>
      </w:r>
      <w:proofErr w:type="spellEnd"/>
      <w:r w:rsidRPr="00284B54">
        <w:rPr>
          <w:rFonts w:ascii="Consolas" w:eastAsia="Times New Roman" w:hAnsi="Consolas" w:cs="Times New Roman"/>
          <w:color w:val="CE9178"/>
          <w:sz w:val="21"/>
          <w:szCs w:val="21"/>
        </w:rPr>
        <w:t>'</w:t>
      </w:r>
      <w:r w:rsidRPr="00284B54">
        <w:rPr>
          <w:rFonts w:ascii="Consolas" w:eastAsia="Times New Roman" w:hAnsi="Consolas" w:cs="Times New Roman"/>
          <w:color w:val="D4D4D4"/>
          <w:sz w:val="21"/>
          <w:szCs w:val="21"/>
        </w:rPr>
        <w:t>);</w:t>
      </w:r>
    </w:p>
    <w:p w14:paraId="0C2C3C1C"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D4D4D4"/>
          <w:sz w:val="21"/>
          <w:szCs w:val="21"/>
        </w:rPr>
        <w:t>    </w:t>
      </w:r>
      <w:proofErr w:type="spellStart"/>
      <w:r w:rsidRPr="00284B54">
        <w:rPr>
          <w:rFonts w:ascii="Consolas" w:eastAsia="Times New Roman" w:hAnsi="Consolas" w:cs="Times New Roman"/>
          <w:color w:val="9CDCFE"/>
          <w:sz w:val="21"/>
          <w:szCs w:val="21"/>
        </w:rPr>
        <w:t>res</w:t>
      </w:r>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DCDCAA"/>
          <w:sz w:val="21"/>
          <w:szCs w:val="21"/>
        </w:rPr>
        <w:t>cookie</w:t>
      </w:r>
      <w:proofErr w:type="spellEnd"/>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CE9178"/>
          <w:sz w:val="21"/>
          <w:szCs w:val="21"/>
        </w:rPr>
        <w:t>'animal'</w:t>
      </w:r>
      <w:r w:rsidRPr="00284B54">
        <w:rPr>
          <w:rFonts w:ascii="Consolas" w:eastAsia="Times New Roman" w:hAnsi="Consolas" w:cs="Times New Roman"/>
          <w:color w:val="D4D4D4"/>
          <w:sz w:val="21"/>
          <w:szCs w:val="21"/>
        </w:rPr>
        <w:t>, </w:t>
      </w:r>
      <w:r w:rsidRPr="00284B54">
        <w:rPr>
          <w:rFonts w:ascii="Consolas" w:eastAsia="Times New Roman" w:hAnsi="Consolas" w:cs="Times New Roman"/>
          <w:color w:val="CE9178"/>
          <w:sz w:val="21"/>
          <w:szCs w:val="21"/>
        </w:rPr>
        <w:t>'harlequin shrimp'</w:t>
      </w:r>
      <w:r w:rsidRPr="00284B54">
        <w:rPr>
          <w:rFonts w:ascii="Consolas" w:eastAsia="Times New Roman" w:hAnsi="Consolas" w:cs="Times New Roman"/>
          <w:color w:val="D4D4D4"/>
          <w:sz w:val="21"/>
          <w:szCs w:val="21"/>
        </w:rPr>
        <w:t>);</w:t>
      </w:r>
    </w:p>
    <w:p w14:paraId="180AC2BC"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D4D4D4"/>
          <w:sz w:val="21"/>
          <w:szCs w:val="21"/>
        </w:rPr>
        <w:t>    </w:t>
      </w:r>
      <w:proofErr w:type="spellStart"/>
      <w:r w:rsidRPr="00284B54">
        <w:rPr>
          <w:rFonts w:ascii="Consolas" w:eastAsia="Times New Roman" w:hAnsi="Consolas" w:cs="Times New Roman"/>
          <w:color w:val="9CDCFE"/>
          <w:sz w:val="21"/>
          <w:szCs w:val="21"/>
        </w:rPr>
        <w:t>res</w:t>
      </w:r>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DCDCAA"/>
          <w:sz w:val="21"/>
          <w:szCs w:val="21"/>
        </w:rPr>
        <w:t>send</w:t>
      </w:r>
      <w:proofErr w:type="spellEnd"/>
      <w:r w:rsidRPr="00284B54">
        <w:rPr>
          <w:rFonts w:ascii="Consolas" w:eastAsia="Times New Roman" w:hAnsi="Consolas" w:cs="Times New Roman"/>
          <w:color w:val="D4D4D4"/>
          <w:sz w:val="21"/>
          <w:szCs w:val="21"/>
        </w:rPr>
        <w:t>(</w:t>
      </w:r>
      <w:r w:rsidRPr="00284B54">
        <w:rPr>
          <w:rFonts w:ascii="Consolas" w:eastAsia="Times New Roman" w:hAnsi="Consolas" w:cs="Times New Roman"/>
          <w:color w:val="CE9178"/>
          <w:sz w:val="21"/>
          <w:szCs w:val="21"/>
        </w:rPr>
        <w:t>'SENT YOU A COOKIE!'</w:t>
      </w:r>
      <w:r w:rsidRPr="00284B54">
        <w:rPr>
          <w:rFonts w:ascii="Consolas" w:eastAsia="Times New Roman" w:hAnsi="Consolas" w:cs="Times New Roman"/>
          <w:color w:val="D4D4D4"/>
          <w:sz w:val="21"/>
          <w:szCs w:val="21"/>
        </w:rPr>
        <w:t>);</w:t>
      </w:r>
    </w:p>
    <w:p w14:paraId="6FDD617D" w14:textId="77777777" w:rsidR="00284B54" w:rsidRPr="00284B54" w:rsidRDefault="00284B54" w:rsidP="00284B54">
      <w:pPr>
        <w:shd w:val="clear" w:color="auto" w:fill="1E1E1E"/>
        <w:spacing w:after="0" w:line="285" w:lineRule="atLeast"/>
        <w:rPr>
          <w:rFonts w:ascii="Consolas" w:eastAsia="Times New Roman" w:hAnsi="Consolas" w:cs="Times New Roman"/>
          <w:color w:val="D4D4D4"/>
          <w:sz w:val="21"/>
          <w:szCs w:val="21"/>
        </w:rPr>
      </w:pPr>
      <w:r w:rsidRPr="00284B54">
        <w:rPr>
          <w:rFonts w:ascii="Consolas" w:eastAsia="Times New Roman" w:hAnsi="Consolas" w:cs="Times New Roman"/>
          <w:color w:val="D4D4D4"/>
          <w:sz w:val="21"/>
          <w:szCs w:val="21"/>
        </w:rPr>
        <w:t>})</w:t>
      </w:r>
    </w:p>
    <w:p w14:paraId="39B2A7FC" w14:textId="1E28C96B" w:rsidR="002A3D93" w:rsidRPr="008B47E5" w:rsidRDefault="008B47E5" w:rsidP="00270402">
      <w:pPr>
        <w:rPr>
          <w:rFonts w:cstheme="minorHAnsi"/>
          <w:b/>
          <w:bCs/>
        </w:rPr>
      </w:pPr>
      <w:r w:rsidRPr="008B47E5">
        <w:rPr>
          <w:rFonts w:cstheme="minorHAnsi"/>
          <w:b/>
          <w:bCs/>
        </w:rPr>
        <w:lastRenderedPageBreak/>
        <w:t>Cookie Parsing Middleware:</w:t>
      </w:r>
    </w:p>
    <w:p w14:paraId="40321E0B"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6A9955"/>
          <w:sz w:val="21"/>
          <w:szCs w:val="21"/>
        </w:rPr>
        <w:t>//require express</w:t>
      </w:r>
    </w:p>
    <w:p w14:paraId="5DB770B3"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569CD6"/>
          <w:sz w:val="21"/>
          <w:szCs w:val="21"/>
        </w:rPr>
        <w:t>const</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4FC1FF"/>
          <w:sz w:val="21"/>
          <w:szCs w:val="21"/>
        </w:rPr>
        <w:t>express</w:t>
      </w:r>
      <w:r w:rsidRPr="001469DB">
        <w:rPr>
          <w:rFonts w:ascii="Consolas" w:eastAsia="Times New Roman" w:hAnsi="Consolas" w:cs="Times New Roman"/>
          <w:color w:val="D4D4D4"/>
          <w:sz w:val="21"/>
          <w:szCs w:val="21"/>
        </w:rPr>
        <w:t> = </w:t>
      </w:r>
      <w:r w:rsidRPr="001469DB">
        <w:rPr>
          <w:rFonts w:ascii="Consolas" w:eastAsia="Times New Roman" w:hAnsi="Consolas" w:cs="Times New Roman"/>
          <w:color w:val="DCDCAA"/>
          <w:sz w:val="21"/>
          <w:szCs w:val="21"/>
        </w:rPr>
        <w:t>require</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'express'</w:t>
      </w:r>
      <w:r w:rsidRPr="001469DB">
        <w:rPr>
          <w:rFonts w:ascii="Consolas" w:eastAsia="Times New Roman" w:hAnsi="Consolas" w:cs="Times New Roman"/>
          <w:color w:val="D4D4D4"/>
          <w:sz w:val="21"/>
          <w:szCs w:val="21"/>
        </w:rPr>
        <w:t>);</w:t>
      </w:r>
    </w:p>
    <w:p w14:paraId="616B61A9"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
    <w:p w14:paraId="6F8E7A0A"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6A9955"/>
          <w:sz w:val="21"/>
          <w:szCs w:val="21"/>
        </w:rPr>
        <w:t>//run express function</w:t>
      </w:r>
    </w:p>
    <w:p w14:paraId="47ECD62E"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569CD6"/>
          <w:sz w:val="21"/>
          <w:szCs w:val="21"/>
        </w:rPr>
        <w:t>const</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4FC1FF"/>
          <w:sz w:val="21"/>
          <w:szCs w:val="21"/>
        </w:rPr>
        <w:t>app</w:t>
      </w:r>
      <w:r w:rsidRPr="001469DB">
        <w:rPr>
          <w:rFonts w:ascii="Consolas" w:eastAsia="Times New Roman" w:hAnsi="Consolas" w:cs="Times New Roman"/>
          <w:color w:val="D4D4D4"/>
          <w:sz w:val="21"/>
          <w:szCs w:val="21"/>
        </w:rPr>
        <w:t> = </w:t>
      </w:r>
      <w:r w:rsidRPr="001469DB">
        <w:rPr>
          <w:rFonts w:ascii="Consolas" w:eastAsia="Times New Roman" w:hAnsi="Consolas" w:cs="Times New Roman"/>
          <w:color w:val="DCDCAA"/>
          <w:sz w:val="21"/>
          <w:szCs w:val="21"/>
        </w:rPr>
        <w:t>express</w:t>
      </w:r>
      <w:r w:rsidRPr="001469DB">
        <w:rPr>
          <w:rFonts w:ascii="Consolas" w:eastAsia="Times New Roman" w:hAnsi="Consolas" w:cs="Times New Roman"/>
          <w:color w:val="D4D4D4"/>
          <w:sz w:val="21"/>
          <w:szCs w:val="21"/>
        </w:rPr>
        <w:t>();</w:t>
      </w:r>
    </w:p>
    <w:p w14:paraId="63E188FC"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
    <w:p w14:paraId="5E51296D"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6A9955"/>
          <w:sz w:val="21"/>
          <w:szCs w:val="21"/>
        </w:rPr>
        <w:t>//to get cookies from the browser, we have to install cookie-parser</w:t>
      </w:r>
    </w:p>
    <w:p w14:paraId="6AAF1A6E"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569CD6"/>
          <w:sz w:val="21"/>
          <w:szCs w:val="21"/>
        </w:rPr>
        <w:t>const</w:t>
      </w:r>
      <w:proofErr w:type="spellEnd"/>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4FC1FF"/>
          <w:sz w:val="21"/>
          <w:szCs w:val="21"/>
        </w:rPr>
        <w:t>cookieParser</w:t>
      </w:r>
      <w:proofErr w:type="spellEnd"/>
      <w:r w:rsidRPr="001469DB">
        <w:rPr>
          <w:rFonts w:ascii="Consolas" w:eastAsia="Times New Roman" w:hAnsi="Consolas" w:cs="Times New Roman"/>
          <w:color w:val="D4D4D4"/>
          <w:sz w:val="21"/>
          <w:szCs w:val="21"/>
        </w:rPr>
        <w:t> = </w:t>
      </w:r>
      <w:r w:rsidRPr="001469DB">
        <w:rPr>
          <w:rFonts w:ascii="Consolas" w:eastAsia="Times New Roman" w:hAnsi="Consolas" w:cs="Times New Roman"/>
          <w:color w:val="DCDCAA"/>
          <w:sz w:val="21"/>
          <w:szCs w:val="21"/>
        </w:rPr>
        <w:t>require</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'cookie-parser'</w:t>
      </w:r>
      <w:r w:rsidRPr="001469DB">
        <w:rPr>
          <w:rFonts w:ascii="Consolas" w:eastAsia="Times New Roman" w:hAnsi="Consolas" w:cs="Times New Roman"/>
          <w:color w:val="D4D4D4"/>
          <w:sz w:val="21"/>
          <w:szCs w:val="21"/>
        </w:rPr>
        <w:t>);</w:t>
      </w:r>
    </w:p>
    <w:p w14:paraId="5A95D403"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4FC1FF"/>
          <w:sz w:val="21"/>
          <w:szCs w:val="21"/>
        </w:rPr>
        <w:t>app</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use</w:t>
      </w:r>
      <w:proofErr w:type="spellEnd"/>
      <w:r w:rsidRPr="001469DB">
        <w:rPr>
          <w:rFonts w:ascii="Consolas" w:eastAsia="Times New Roman" w:hAnsi="Consolas" w:cs="Times New Roman"/>
          <w:color w:val="D4D4D4"/>
          <w:sz w:val="21"/>
          <w:szCs w:val="21"/>
        </w:rPr>
        <w:t>(</w:t>
      </w:r>
      <w:proofErr w:type="spellStart"/>
      <w:r w:rsidRPr="001469DB">
        <w:rPr>
          <w:rFonts w:ascii="Consolas" w:eastAsia="Times New Roman" w:hAnsi="Consolas" w:cs="Times New Roman"/>
          <w:color w:val="DCDCAA"/>
          <w:sz w:val="21"/>
          <w:szCs w:val="21"/>
        </w:rPr>
        <w:t>cookieParser</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6A9955"/>
          <w:sz w:val="21"/>
          <w:szCs w:val="21"/>
        </w:rPr>
        <w:t>//</w:t>
      </w:r>
      <w:proofErr w:type="spellStart"/>
      <w:r w:rsidRPr="001469DB">
        <w:rPr>
          <w:rFonts w:ascii="Consolas" w:eastAsia="Times New Roman" w:hAnsi="Consolas" w:cs="Times New Roman"/>
          <w:color w:val="6A9955"/>
          <w:sz w:val="21"/>
          <w:szCs w:val="21"/>
        </w:rPr>
        <w:t>cookieParser</w:t>
      </w:r>
      <w:proofErr w:type="spellEnd"/>
      <w:r w:rsidRPr="001469DB">
        <w:rPr>
          <w:rFonts w:ascii="Consolas" w:eastAsia="Times New Roman" w:hAnsi="Consolas" w:cs="Times New Roman"/>
          <w:color w:val="6A9955"/>
          <w:sz w:val="21"/>
          <w:szCs w:val="21"/>
        </w:rPr>
        <w:t>() returns a function</w:t>
      </w:r>
    </w:p>
    <w:p w14:paraId="40F36011"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
    <w:p w14:paraId="53B93202"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4FC1FF"/>
          <w:sz w:val="21"/>
          <w:szCs w:val="21"/>
        </w:rPr>
        <w:t>app</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get</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'/greet'</w:t>
      </w: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req</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569CD6"/>
          <w:sz w:val="21"/>
          <w:szCs w:val="21"/>
        </w:rPr>
        <w:t>=&gt;</w:t>
      </w:r>
      <w:r w:rsidRPr="001469DB">
        <w:rPr>
          <w:rFonts w:ascii="Consolas" w:eastAsia="Times New Roman" w:hAnsi="Consolas" w:cs="Times New Roman"/>
          <w:color w:val="D4D4D4"/>
          <w:sz w:val="21"/>
          <w:szCs w:val="21"/>
        </w:rPr>
        <w:t> {</w:t>
      </w:r>
    </w:p>
    <w:p w14:paraId="02C05BA9"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569CD6"/>
          <w:sz w:val="21"/>
          <w:szCs w:val="21"/>
        </w:rPr>
        <w:t>const</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4FC1FF"/>
          <w:sz w:val="21"/>
          <w:szCs w:val="21"/>
        </w:rPr>
        <w:t>name</w:t>
      </w:r>
      <w:r w:rsidRPr="001469DB">
        <w:rPr>
          <w:rFonts w:ascii="Consolas" w:eastAsia="Times New Roman" w:hAnsi="Consolas" w:cs="Times New Roman"/>
          <w:color w:val="D4D4D4"/>
          <w:sz w:val="21"/>
          <w:szCs w:val="21"/>
        </w:rPr>
        <w:t> = </w:t>
      </w:r>
      <w:r w:rsidRPr="001469DB">
        <w:rPr>
          <w:rFonts w:ascii="Consolas" w:eastAsia="Times New Roman" w:hAnsi="Consolas" w:cs="Times New Roman"/>
          <w:color w:val="CE9178"/>
          <w:sz w:val="21"/>
          <w:szCs w:val="21"/>
        </w:rPr>
        <w:t>'No-name'</w:t>
      </w:r>
      <w:r w:rsidRPr="001469DB">
        <w:rPr>
          <w:rFonts w:ascii="Consolas" w:eastAsia="Times New Roman" w:hAnsi="Consolas" w:cs="Times New Roman"/>
          <w:color w:val="D4D4D4"/>
          <w:sz w:val="21"/>
          <w:szCs w:val="21"/>
        </w:rPr>
        <w:t>} = </w:t>
      </w:r>
      <w:proofErr w:type="spellStart"/>
      <w:r w:rsidRPr="001469DB">
        <w:rPr>
          <w:rFonts w:ascii="Consolas" w:eastAsia="Times New Roman" w:hAnsi="Consolas" w:cs="Times New Roman"/>
          <w:color w:val="9CDCFE"/>
          <w:sz w:val="21"/>
          <w:szCs w:val="21"/>
        </w:rPr>
        <w:t>req</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9CDCFE"/>
          <w:sz w:val="21"/>
          <w:szCs w:val="21"/>
        </w:rPr>
        <w:t>cookies</w:t>
      </w:r>
      <w:proofErr w:type="spellEnd"/>
      <w:r w:rsidRPr="001469DB">
        <w:rPr>
          <w:rFonts w:ascii="Consolas" w:eastAsia="Times New Roman" w:hAnsi="Consolas" w:cs="Times New Roman"/>
          <w:color w:val="D4D4D4"/>
          <w:sz w:val="21"/>
          <w:szCs w:val="21"/>
        </w:rPr>
        <w:t>;</w:t>
      </w:r>
    </w:p>
    <w:p w14:paraId="28890936"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send</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'Hey there'</w:t>
      </w: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4FC1FF"/>
          <w:sz w:val="21"/>
          <w:szCs w:val="21"/>
        </w:rPr>
        <w:t>name</w:t>
      </w:r>
      <w:r w:rsidRPr="001469DB">
        <w:rPr>
          <w:rFonts w:ascii="Consolas" w:eastAsia="Times New Roman" w:hAnsi="Consolas" w:cs="Times New Roman"/>
          <w:color w:val="D4D4D4"/>
          <w:sz w:val="21"/>
          <w:szCs w:val="21"/>
        </w:rPr>
        <w:t>);</w:t>
      </w:r>
    </w:p>
    <w:p w14:paraId="2C33138B"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w:t>
      </w:r>
    </w:p>
    <w:p w14:paraId="3E818B72"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
    <w:p w14:paraId="0ACF66FD"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6A9955"/>
          <w:sz w:val="21"/>
          <w:szCs w:val="21"/>
        </w:rPr>
        <w:t>//once we go to this route, open the applications tab in dev tools and we will be able to see the cookies that we sent</w:t>
      </w:r>
    </w:p>
    <w:p w14:paraId="51AEB1D4"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proofErr w:type="spellStart"/>
      <w:r w:rsidRPr="001469DB">
        <w:rPr>
          <w:rFonts w:ascii="Consolas" w:eastAsia="Times New Roman" w:hAnsi="Consolas" w:cs="Times New Roman"/>
          <w:color w:val="4FC1FF"/>
          <w:sz w:val="21"/>
          <w:szCs w:val="21"/>
        </w:rPr>
        <w:t>app</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get</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w:t>
      </w:r>
      <w:proofErr w:type="spellStart"/>
      <w:r w:rsidRPr="001469DB">
        <w:rPr>
          <w:rFonts w:ascii="Consolas" w:eastAsia="Times New Roman" w:hAnsi="Consolas" w:cs="Times New Roman"/>
          <w:color w:val="CE9178"/>
          <w:sz w:val="21"/>
          <w:szCs w:val="21"/>
        </w:rPr>
        <w:t>setname</w:t>
      </w:r>
      <w:proofErr w:type="spellEnd"/>
      <w:r w:rsidRPr="001469DB">
        <w:rPr>
          <w:rFonts w:ascii="Consolas" w:eastAsia="Times New Roman" w:hAnsi="Consolas" w:cs="Times New Roman"/>
          <w:color w:val="CE9178"/>
          <w:sz w:val="21"/>
          <w:szCs w:val="21"/>
        </w:rPr>
        <w:t>'</w:t>
      </w: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req</w:t>
      </w:r>
      <w:proofErr w:type="spellEnd"/>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569CD6"/>
          <w:sz w:val="21"/>
          <w:szCs w:val="21"/>
        </w:rPr>
        <w:t>=&gt;</w:t>
      </w:r>
      <w:r w:rsidRPr="001469DB">
        <w:rPr>
          <w:rFonts w:ascii="Consolas" w:eastAsia="Times New Roman" w:hAnsi="Consolas" w:cs="Times New Roman"/>
          <w:color w:val="D4D4D4"/>
          <w:sz w:val="21"/>
          <w:szCs w:val="21"/>
        </w:rPr>
        <w:t> {</w:t>
      </w:r>
    </w:p>
    <w:p w14:paraId="35E8FB84"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6A9955"/>
          <w:sz w:val="21"/>
          <w:szCs w:val="21"/>
        </w:rPr>
        <w:t>//send a cookie, first parameter is the key and second parameter is the value</w:t>
      </w:r>
    </w:p>
    <w:p w14:paraId="4605C734"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cookie</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'name'</w:t>
      </w: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CE9178"/>
          <w:sz w:val="21"/>
          <w:szCs w:val="21"/>
        </w:rPr>
        <w:t>'</w:t>
      </w:r>
      <w:proofErr w:type="spellStart"/>
      <w:r w:rsidRPr="001469DB">
        <w:rPr>
          <w:rFonts w:ascii="Consolas" w:eastAsia="Times New Roman" w:hAnsi="Consolas" w:cs="Times New Roman"/>
          <w:color w:val="CE9178"/>
          <w:sz w:val="21"/>
          <w:szCs w:val="21"/>
        </w:rPr>
        <w:t>henrietta</w:t>
      </w:r>
      <w:proofErr w:type="spellEnd"/>
      <w:r w:rsidRPr="001469DB">
        <w:rPr>
          <w:rFonts w:ascii="Consolas" w:eastAsia="Times New Roman" w:hAnsi="Consolas" w:cs="Times New Roman"/>
          <w:color w:val="CE9178"/>
          <w:sz w:val="21"/>
          <w:szCs w:val="21"/>
        </w:rPr>
        <w:t>'</w:t>
      </w:r>
      <w:r w:rsidRPr="001469DB">
        <w:rPr>
          <w:rFonts w:ascii="Consolas" w:eastAsia="Times New Roman" w:hAnsi="Consolas" w:cs="Times New Roman"/>
          <w:color w:val="D4D4D4"/>
          <w:sz w:val="21"/>
          <w:szCs w:val="21"/>
        </w:rPr>
        <w:t>);</w:t>
      </w:r>
    </w:p>
    <w:p w14:paraId="66B7DDF8"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cookie</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'animal'</w:t>
      </w:r>
      <w:r w:rsidRPr="001469DB">
        <w:rPr>
          <w:rFonts w:ascii="Consolas" w:eastAsia="Times New Roman" w:hAnsi="Consolas" w:cs="Times New Roman"/>
          <w:color w:val="D4D4D4"/>
          <w:sz w:val="21"/>
          <w:szCs w:val="21"/>
        </w:rPr>
        <w:t>, </w:t>
      </w:r>
      <w:r w:rsidRPr="001469DB">
        <w:rPr>
          <w:rFonts w:ascii="Consolas" w:eastAsia="Times New Roman" w:hAnsi="Consolas" w:cs="Times New Roman"/>
          <w:color w:val="CE9178"/>
          <w:sz w:val="21"/>
          <w:szCs w:val="21"/>
        </w:rPr>
        <w:t>'harlequin shrimp'</w:t>
      </w:r>
      <w:r w:rsidRPr="001469DB">
        <w:rPr>
          <w:rFonts w:ascii="Consolas" w:eastAsia="Times New Roman" w:hAnsi="Consolas" w:cs="Times New Roman"/>
          <w:color w:val="D4D4D4"/>
          <w:sz w:val="21"/>
          <w:szCs w:val="21"/>
        </w:rPr>
        <w:t>);</w:t>
      </w:r>
    </w:p>
    <w:p w14:paraId="36CB6942"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    </w:t>
      </w:r>
      <w:proofErr w:type="spellStart"/>
      <w:r w:rsidRPr="001469DB">
        <w:rPr>
          <w:rFonts w:ascii="Consolas" w:eastAsia="Times New Roman" w:hAnsi="Consolas" w:cs="Times New Roman"/>
          <w:color w:val="9CDCFE"/>
          <w:sz w:val="21"/>
          <w:szCs w:val="21"/>
        </w:rPr>
        <w:t>res</w:t>
      </w:r>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DCDCAA"/>
          <w:sz w:val="21"/>
          <w:szCs w:val="21"/>
        </w:rPr>
        <w:t>send</w:t>
      </w:r>
      <w:proofErr w:type="spellEnd"/>
      <w:r w:rsidRPr="001469DB">
        <w:rPr>
          <w:rFonts w:ascii="Consolas" w:eastAsia="Times New Roman" w:hAnsi="Consolas" w:cs="Times New Roman"/>
          <w:color w:val="D4D4D4"/>
          <w:sz w:val="21"/>
          <w:szCs w:val="21"/>
        </w:rPr>
        <w:t>(</w:t>
      </w:r>
      <w:r w:rsidRPr="001469DB">
        <w:rPr>
          <w:rFonts w:ascii="Consolas" w:eastAsia="Times New Roman" w:hAnsi="Consolas" w:cs="Times New Roman"/>
          <w:color w:val="CE9178"/>
          <w:sz w:val="21"/>
          <w:szCs w:val="21"/>
        </w:rPr>
        <w:t>'SENT YOU A COOKIE!'</w:t>
      </w:r>
      <w:r w:rsidRPr="001469DB">
        <w:rPr>
          <w:rFonts w:ascii="Consolas" w:eastAsia="Times New Roman" w:hAnsi="Consolas" w:cs="Times New Roman"/>
          <w:color w:val="D4D4D4"/>
          <w:sz w:val="21"/>
          <w:szCs w:val="21"/>
        </w:rPr>
        <w:t>);</w:t>
      </w:r>
    </w:p>
    <w:p w14:paraId="3491CD9D" w14:textId="77777777" w:rsidR="001469DB" w:rsidRPr="001469DB" w:rsidRDefault="001469DB" w:rsidP="001469DB">
      <w:pPr>
        <w:shd w:val="clear" w:color="auto" w:fill="1E1E1E"/>
        <w:spacing w:after="0" w:line="285" w:lineRule="atLeast"/>
        <w:rPr>
          <w:rFonts w:ascii="Consolas" w:eastAsia="Times New Roman" w:hAnsi="Consolas" w:cs="Times New Roman"/>
          <w:color w:val="D4D4D4"/>
          <w:sz w:val="21"/>
          <w:szCs w:val="21"/>
        </w:rPr>
      </w:pPr>
      <w:r w:rsidRPr="001469DB">
        <w:rPr>
          <w:rFonts w:ascii="Consolas" w:eastAsia="Times New Roman" w:hAnsi="Consolas" w:cs="Times New Roman"/>
          <w:color w:val="D4D4D4"/>
          <w:sz w:val="21"/>
          <w:szCs w:val="21"/>
        </w:rPr>
        <w:t>})</w:t>
      </w:r>
    </w:p>
    <w:p w14:paraId="1DC3BF2D" w14:textId="32D84F05" w:rsidR="008B47E5" w:rsidRDefault="008B47E5" w:rsidP="00270402">
      <w:pPr>
        <w:rPr>
          <w:rFonts w:cstheme="minorHAnsi"/>
        </w:rPr>
      </w:pPr>
    </w:p>
    <w:p w14:paraId="2F5C3FB2" w14:textId="4E2CE82A" w:rsidR="00DF3648" w:rsidRDefault="00DF3648" w:rsidP="00270402">
      <w:pPr>
        <w:rPr>
          <w:rFonts w:cstheme="minorHAnsi"/>
          <w:b/>
          <w:bCs/>
        </w:rPr>
      </w:pPr>
      <w:r w:rsidRPr="00DF3648">
        <w:rPr>
          <w:rFonts w:cstheme="minorHAnsi"/>
          <w:b/>
          <w:bCs/>
        </w:rPr>
        <w:t>Signing Cookies</w:t>
      </w:r>
      <w:r>
        <w:rPr>
          <w:rFonts w:cstheme="minorHAnsi"/>
          <w:b/>
          <w:bCs/>
        </w:rPr>
        <w:t>:</w:t>
      </w:r>
    </w:p>
    <w:p w14:paraId="2BD37C3C" w14:textId="3AC85274" w:rsidR="00DF3648" w:rsidRDefault="00DF3648" w:rsidP="00270402">
      <w:pPr>
        <w:rPr>
          <w:rFonts w:ascii="Source Sans Pro" w:hAnsi="Source Sans Pro"/>
          <w:color w:val="333333"/>
          <w:spacing w:val="2"/>
          <w:sz w:val="27"/>
          <w:szCs w:val="27"/>
          <w:shd w:val="clear" w:color="auto" w:fill="FFFFFF"/>
        </w:rPr>
      </w:pPr>
      <w:r>
        <w:rPr>
          <w:rFonts w:cstheme="minorHAnsi"/>
        </w:rPr>
        <w:t>If we go in the cookie parser documentation (</w:t>
      </w:r>
      <w:hyperlink r:id="rId36" w:history="1">
        <w:r w:rsidRPr="00680F00">
          <w:rPr>
            <w:rStyle w:val="Hyperlink"/>
            <w:rFonts w:cstheme="minorHAnsi"/>
          </w:rPr>
          <w:t>https://www.npmjs.com/package/cookie-parser</w:t>
        </w:r>
      </w:hyperlink>
      <w:r>
        <w:rPr>
          <w:rFonts w:cstheme="minorHAnsi"/>
        </w:rPr>
        <w:t>), It is written that “</w:t>
      </w:r>
      <w:r>
        <w:rPr>
          <w:rFonts w:ascii="Source Sans Pro" w:hAnsi="Source Sans Pro"/>
          <w:color w:val="333333"/>
          <w:spacing w:val="2"/>
          <w:sz w:val="27"/>
          <w:szCs w:val="27"/>
          <w:shd w:val="clear" w:color="auto" w:fill="FFFFFF"/>
        </w:rPr>
        <w:t>Optionally you may enable signed cookie support by passing a </w:t>
      </w:r>
      <w:r>
        <w:rPr>
          <w:rStyle w:val="HTMLCode"/>
          <w:rFonts w:ascii="Fira Mono" w:eastAsiaTheme="minorEastAsia" w:hAnsi="Fira Mono"/>
          <w:color w:val="333333"/>
          <w:shd w:val="clear" w:color="auto" w:fill="F7F7F7"/>
        </w:rPr>
        <w:t>secret</w:t>
      </w:r>
      <w:r>
        <w:rPr>
          <w:rFonts w:ascii="Source Sans Pro" w:hAnsi="Source Sans Pro"/>
          <w:color w:val="333333"/>
          <w:spacing w:val="2"/>
          <w:sz w:val="27"/>
          <w:szCs w:val="27"/>
          <w:shd w:val="clear" w:color="auto" w:fill="FFFFFF"/>
        </w:rPr>
        <w:t> string, which assigns </w:t>
      </w:r>
      <w:proofErr w:type="spellStart"/>
      <w:r>
        <w:rPr>
          <w:rStyle w:val="HTMLCode"/>
          <w:rFonts w:ascii="Fira Mono" w:eastAsiaTheme="minorEastAsia" w:hAnsi="Fira Mono"/>
          <w:color w:val="333333"/>
          <w:shd w:val="clear" w:color="auto" w:fill="F7F7F7"/>
        </w:rPr>
        <w:t>req.secret</w:t>
      </w:r>
      <w:proofErr w:type="spellEnd"/>
      <w:r>
        <w:rPr>
          <w:rFonts w:ascii="Source Sans Pro" w:hAnsi="Source Sans Pro"/>
          <w:color w:val="333333"/>
          <w:spacing w:val="2"/>
          <w:sz w:val="27"/>
          <w:szCs w:val="27"/>
          <w:shd w:val="clear" w:color="auto" w:fill="FFFFFF"/>
        </w:rPr>
        <w:t> so it may be used by other middleware.”</w:t>
      </w:r>
    </w:p>
    <w:p w14:paraId="320FED1B" w14:textId="6C655D88" w:rsidR="00DF3648" w:rsidRDefault="00DF3648" w:rsidP="00270402">
      <w:pPr>
        <w:rPr>
          <w:rFonts w:cstheme="minorHAnsi"/>
          <w:color w:val="333333"/>
          <w:spacing w:val="2"/>
          <w:shd w:val="clear" w:color="auto" w:fill="FFFFFF"/>
        </w:rPr>
      </w:pPr>
      <w:r w:rsidRPr="00DF3648">
        <w:rPr>
          <w:rFonts w:cstheme="minorHAnsi"/>
          <w:color w:val="333333"/>
          <w:spacing w:val="2"/>
          <w:shd w:val="clear" w:color="auto" w:fill="FFFFFF"/>
        </w:rPr>
        <w:t>Signed cookies</w:t>
      </w:r>
      <w:r>
        <w:rPr>
          <w:rFonts w:cstheme="minorHAnsi"/>
          <w:color w:val="333333"/>
          <w:spacing w:val="2"/>
          <w:shd w:val="clear" w:color="auto" w:fill="FFFFFF"/>
        </w:rPr>
        <w:t xml:space="preserve"> </w:t>
      </w:r>
      <w:r w:rsidR="00C30E12">
        <w:rPr>
          <w:rFonts w:cstheme="minorHAnsi"/>
          <w:color w:val="333333"/>
          <w:spacing w:val="2"/>
          <w:shd w:val="clear" w:color="auto" w:fill="FFFFFF"/>
        </w:rPr>
        <w:t>is about making sure that the original data that we sent to the client, to the browser is still the data that is being sent back to us. ITS NOT ABOUT HIDING IT, KEEPING IT INVISIBLE OR SECRET.</w:t>
      </w:r>
    </w:p>
    <w:p w14:paraId="20D8FCDA" w14:textId="5EB83010" w:rsidR="00231042" w:rsidRDefault="00231042" w:rsidP="00231042">
      <w:pPr>
        <w:shd w:val="clear" w:color="auto" w:fill="1E1E1E"/>
        <w:spacing w:after="0" w:line="285" w:lineRule="atLeast"/>
        <w:rPr>
          <w:rFonts w:ascii="Consolas" w:eastAsia="Times New Roman" w:hAnsi="Consolas" w:cs="Times New Roman"/>
          <w:color w:val="6A9955"/>
          <w:sz w:val="21"/>
          <w:szCs w:val="21"/>
        </w:rPr>
      </w:pPr>
      <w:r w:rsidRPr="00231042">
        <w:rPr>
          <w:rFonts w:ascii="Consolas" w:eastAsia="Times New Roman" w:hAnsi="Consolas" w:cs="Times New Roman"/>
          <w:color w:val="6A9955"/>
          <w:sz w:val="21"/>
          <w:szCs w:val="21"/>
        </w:rPr>
        <w:t>//signed cookie example</w:t>
      </w:r>
    </w:p>
    <w:p w14:paraId="5B18B27F" w14:textId="77777777" w:rsidR="00550BD9" w:rsidRDefault="00550BD9" w:rsidP="00231042">
      <w:pPr>
        <w:shd w:val="clear" w:color="auto" w:fill="1E1E1E"/>
        <w:spacing w:after="0" w:line="285" w:lineRule="atLeast"/>
        <w:rPr>
          <w:rFonts w:ascii="Consolas" w:eastAsia="Times New Roman" w:hAnsi="Consolas" w:cs="Times New Roman"/>
          <w:color w:val="6A9955"/>
          <w:sz w:val="21"/>
          <w:szCs w:val="21"/>
        </w:rPr>
      </w:pPr>
    </w:p>
    <w:p w14:paraId="5AEFA80D" w14:textId="3E0D7727" w:rsidR="00550BD9" w:rsidRPr="00550BD9" w:rsidRDefault="00550BD9" w:rsidP="00550BD9">
      <w:pPr>
        <w:shd w:val="clear" w:color="auto" w:fill="1E1E1E"/>
        <w:spacing w:after="0" w:line="285" w:lineRule="atLeast"/>
        <w:rPr>
          <w:rFonts w:ascii="Consolas" w:eastAsia="Times New Roman" w:hAnsi="Consolas" w:cs="Times New Roman"/>
          <w:color w:val="D4D4D4"/>
          <w:sz w:val="21"/>
          <w:szCs w:val="21"/>
        </w:rPr>
      </w:pPr>
      <w:r w:rsidRPr="00550BD9">
        <w:rPr>
          <w:rFonts w:ascii="Consolas" w:eastAsia="Times New Roman" w:hAnsi="Consolas" w:cs="Times New Roman"/>
          <w:color w:val="6A9955"/>
          <w:sz w:val="21"/>
          <w:szCs w:val="21"/>
        </w:rPr>
        <w:t>//this string is going to be used by cookie parser for signed cookies</w:t>
      </w:r>
      <w:r w:rsidR="009A66FF">
        <w:rPr>
          <w:rFonts w:ascii="Consolas" w:eastAsia="Times New Roman" w:hAnsi="Consolas" w:cs="Times New Roman"/>
          <w:color w:val="6A9955"/>
          <w:sz w:val="21"/>
          <w:szCs w:val="21"/>
        </w:rPr>
        <w:t>, this string will be hidden in production code.</w:t>
      </w:r>
    </w:p>
    <w:p w14:paraId="370ED2FD" w14:textId="77777777" w:rsidR="00550BD9" w:rsidRPr="00550BD9" w:rsidRDefault="00550BD9" w:rsidP="00550BD9">
      <w:pPr>
        <w:shd w:val="clear" w:color="auto" w:fill="1E1E1E"/>
        <w:spacing w:after="0" w:line="285" w:lineRule="atLeast"/>
        <w:rPr>
          <w:rFonts w:ascii="Consolas" w:eastAsia="Times New Roman" w:hAnsi="Consolas" w:cs="Times New Roman"/>
          <w:color w:val="D4D4D4"/>
          <w:sz w:val="21"/>
          <w:szCs w:val="21"/>
        </w:rPr>
      </w:pPr>
      <w:proofErr w:type="spellStart"/>
      <w:r w:rsidRPr="00550BD9">
        <w:rPr>
          <w:rFonts w:ascii="Consolas" w:eastAsia="Times New Roman" w:hAnsi="Consolas" w:cs="Times New Roman"/>
          <w:color w:val="4FC1FF"/>
          <w:sz w:val="21"/>
          <w:szCs w:val="21"/>
        </w:rPr>
        <w:t>app</w:t>
      </w:r>
      <w:r w:rsidRPr="00550BD9">
        <w:rPr>
          <w:rFonts w:ascii="Consolas" w:eastAsia="Times New Roman" w:hAnsi="Consolas" w:cs="Times New Roman"/>
          <w:color w:val="D4D4D4"/>
          <w:sz w:val="21"/>
          <w:szCs w:val="21"/>
        </w:rPr>
        <w:t>.</w:t>
      </w:r>
      <w:r w:rsidRPr="00550BD9">
        <w:rPr>
          <w:rFonts w:ascii="Consolas" w:eastAsia="Times New Roman" w:hAnsi="Consolas" w:cs="Times New Roman"/>
          <w:color w:val="DCDCAA"/>
          <w:sz w:val="21"/>
          <w:szCs w:val="21"/>
        </w:rPr>
        <w:t>use</w:t>
      </w:r>
      <w:proofErr w:type="spellEnd"/>
      <w:r w:rsidRPr="00550BD9">
        <w:rPr>
          <w:rFonts w:ascii="Consolas" w:eastAsia="Times New Roman" w:hAnsi="Consolas" w:cs="Times New Roman"/>
          <w:color w:val="D4D4D4"/>
          <w:sz w:val="21"/>
          <w:szCs w:val="21"/>
        </w:rPr>
        <w:t>(</w:t>
      </w:r>
      <w:proofErr w:type="spellStart"/>
      <w:r w:rsidRPr="00550BD9">
        <w:rPr>
          <w:rFonts w:ascii="Consolas" w:eastAsia="Times New Roman" w:hAnsi="Consolas" w:cs="Times New Roman"/>
          <w:color w:val="DCDCAA"/>
          <w:sz w:val="21"/>
          <w:szCs w:val="21"/>
        </w:rPr>
        <w:t>cookieParser</w:t>
      </w:r>
      <w:proofErr w:type="spellEnd"/>
      <w:r w:rsidRPr="00550BD9">
        <w:rPr>
          <w:rFonts w:ascii="Consolas" w:eastAsia="Times New Roman" w:hAnsi="Consolas" w:cs="Times New Roman"/>
          <w:color w:val="D4D4D4"/>
          <w:sz w:val="21"/>
          <w:szCs w:val="21"/>
        </w:rPr>
        <w:t>(</w:t>
      </w:r>
      <w:r w:rsidRPr="00550BD9">
        <w:rPr>
          <w:rFonts w:ascii="Consolas" w:eastAsia="Times New Roman" w:hAnsi="Consolas" w:cs="Times New Roman"/>
          <w:color w:val="CE9178"/>
          <w:sz w:val="21"/>
          <w:szCs w:val="21"/>
        </w:rPr>
        <w:t>'this is my secret'</w:t>
      </w:r>
      <w:r w:rsidRPr="00550BD9">
        <w:rPr>
          <w:rFonts w:ascii="Consolas" w:eastAsia="Times New Roman" w:hAnsi="Consolas" w:cs="Times New Roman"/>
          <w:color w:val="D4D4D4"/>
          <w:sz w:val="21"/>
          <w:szCs w:val="21"/>
        </w:rPr>
        <w:t>)); </w:t>
      </w:r>
    </w:p>
    <w:p w14:paraId="3BC08CD2" w14:textId="64E7358B" w:rsidR="00550BD9" w:rsidRDefault="00550BD9" w:rsidP="00231042">
      <w:pPr>
        <w:shd w:val="clear" w:color="auto" w:fill="1E1E1E"/>
        <w:spacing w:after="0" w:line="285" w:lineRule="atLeast"/>
        <w:rPr>
          <w:rFonts w:ascii="Consolas" w:eastAsia="Times New Roman" w:hAnsi="Consolas" w:cs="Times New Roman"/>
          <w:color w:val="6A9955"/>
          <w:sz w:val="21"/>
          <w:szCs w:val="21"/>
        </w:rPr>
      </w:pPr>
    </w:p>
    <w:p w14:paraId="14FE0CDC" w14:textId="77777777" w:rsidR="00550BD9" w:rsidRPr="00231042" w:rsidRDefault="00550BD9" w:rsidP="00231042">
      <w:pPr>
        <w:shd w:val="clear" w:color="auto" w:fill="1E1E1E"/>
        <w:spacing w:after="0" w:line="285" w:lineRule="atLeast"/>
        <w:rPr>
          <w:rFonts w:ascii="Consolas" w:eastAsia="Times New Roman" w:hAnsi="Consolas" w:cs="Times New Roman"/>
          <w:color w:val="D4D4D4"/>
          <w:sz w:val="21"/>
          <w:szCs w:val="21"/>
        </w:rPr>
      </w:pPr>
    </w:p>
    <w:p w14:paraId="3F690DAA"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proofErr w:type="spellStart"/>
      <w:r w:rsidRPr="00231042">
        <w:rPr>
          <w:rFonts w:ascii="Consolas" w:eastAsia="Times New Roman" w:hAnsi="Consolas" w:cs="Times New Roman"/>
          <w:color w:val="4FC1FF"/>
          <w:sz w:val="21"/>
          <w:szCs w:val="21"/>
        </w:rPr>
        <w:t>app</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get</w:t>
      </w:r>
      <w:proofErr w:type="spellEnd"/>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CE9178"/>
          <w:sz w:val="21"/>
          <w:szCs w:val="21"/>
        </w:rPr>
        <w:t>'</w:t>
      </w:r>
      <w:proofErr w:type="spellStart"/>
      <w:r w:rsidRPr="00231042">
        <w:rPr>
          <w:rFonts w:ascii="Consolas" w:eastAsia="Times New Roman" w:hAnsi="Consolas" w:cs="Times New Roman"/>
          <w:color w:val="CE9178"/>
          <w:sz w:val="21"/>
          <w:szCs w:val="21"/>
        </w:rPr>
        <w:t>getsignedcookie</w:t>
      </w:r>
      <w:proofErr w:type="spellEnd"/>
      <w:r w:rsidRPr="00231042">
        <w:rPr>
          <w:rFonts w:ascii="Consolas" w:eastAsia="Times New Roman" w:hAnsi="Consolas" w:cs="Times New Roman"/>
          <w:color w:val="CE9178"/>
          <w:sz w:val="21"/>
          <w:szCs w:val="21"/>
        </w:rPr>
        <w:t>'</w:t>
      </w:r>
      <w:r w:rsidRPr="00231042">
        <w:rPr>
          <w:rFonts w:ascii="Consolas" w:eastAsia="Times New Roman" w:hAnsi="Consolas" w:cs="Times New Roman"/>
          <w:color w:val="D4D4D4"/>
          <w:sz w:val="21"/>
          <w:szCs w:val="21"/>
        </w:rPr>
        <w:t>, (</w:t>
      </w:r>
      <w:proofErr w:type="spellStart"/>
      <w:r w:rsidRPr="00231042">
        <w:rPr>
          <w:rFonts w:ascii="Consolas" w:eastAsia="Times New Roman" w:hAnsi="Consolas" w:cs="Times New Roman"/>
          <w:color w:val="9CDCFE"/>
          <w:sz w:val="21"/>
          <w:szCs w:val="21"/>
        </w:rPr>
        <w:t>req</w:t>
      </w:r>
      <w:proofErr w:type="spellEnd"/>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9CDCFE"/>
          <w:sz w:val="21"/>
          <w:szCs w:val="21"/>
        </w:rPr>
        <w:t>res</w:t>
      </w: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569CD6"/>
          <w:sz w:val="21"/>
          <w:szCs w:val="21"/>
        </w:rPr>
        <w:t>=&gt;</w:t>
      </w:r>
      <w:r w:rsidRPr="00231042">
        <w:rPr>
          <w:rFonts w:ascii="Consolas" w:eastAsia="Times New Roman" w:hAnsi="Consolas" w:cs="Times New Roman"/>
          <w:color w:val="D4D4D4"/>
          <w:sz w:val="21"/>
          <w:szCs w:val="21"/>
        </w:rPr>
        <w:t> {</w:t>
      </w:r>
    </w:p>
    <w:p w14:paraId="3C3DFDC3"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proofErr w:type="spellStart"/>
      <w:r w:rsidRPr="00231042">
        <w:rPr>
          <w:rFonts w:ascii="Consolas" w:eastAsia="Times New Roman" w:hAnsi="Consolas" w:cs="Times New Roman"/>
          <w:color w:val="9CDCFE"/>
          <w:sz w:val="21"/>
          <w:szCs w:val="21"/>
        </w:rPr>
        <w:t>res</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cookie</w:t>
      </w:r>
      <w:proofErr w:type="spellEnd"/>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CE9178"/>
          <w:sz w:val="21"/>
          <w:szCs w:val="21"/>
        </w:rPr>
        <w:t>'fruit'</w:t>
      </w: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CE9178"/>
          <w:sz w:val="21"/>
          <w:szCs w:val="21"/>
        </w:rPr>
        <w:t>'apple'</w:t>
      </w: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9CDCFE"/>
          <w:sz w:val="21"/>
          <w:szCs w:val="21"/>
        </w:rPr>
        <w:t>signed:</w:t>
      </w: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569CD6"/>
          <w:sz w:val="21"/>
          <w:szCs w:val="21"/>
        </w:rPr>
        <w:t>true</w:t>
      </w:r>
      <w:r w:rsidRPr="00231042">
        <w:rPr>
          <w:rFonts w:ascii="Consolas" w:eastAsia="Times New Roman" w:hAnsi="Consolas" w:cs="Times New Roman"/>
          <w:color w:val="D4D4D4"/>
          <w:sz w:val="21"/>
          <w:szCs w:val="21"/>
        </w:rPr>
        <w:t>});</w:t>
      </w:r>
    </w:p>
    <w:p w14:paraId="313CF4DD"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proofErr w:type="spellStart"/>
      <w:r w:rsidRPr="00231042">
        <w:rPr>
          <w:rFonts w:ascii="Consolas" w:eastAsia="Times New Roman" w:hAnsi="Consolas" w:cs="Times New Roman"/>
          <w:color w:val="9CDCFE"/>
          <w:sz w:val="21"/>
          <w:szCs w:val="21"/>
        </w:rPr>
        <w:t>res</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send</w:t>
      </w:r>
      <w:proofErr w:type="spellEnd"/>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CE9178"/>
          <w:sz w:val="21"/>
          <w:szCs w:val="21"/>
        </w:rPr>
        <w:t>"OK, SIGNED YOUR COOKIE"</w:t>
      </w:r>
      <w:r w:rsidRPr="00231042">
        <w:rPr>
          <w:rFonts w:ascii="Consolas" w:eastAsia="Times New Roman" w:hAnsi="Consolas" w:cs="Times New Roman"/>
          <w:color w:val="D4D4D4"/>
          <w:sz w:val="21"/>
          <w:szCs w:val="21"/>
        </w:rPr>
        <w:t>);</w:t>
      </w:r>
    </w:p>
    <w:p w14:paraId="0A8A7FA8"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w:t>
      </w:r>
    </w:p>
    <w:p w14:paraId="7E4FFA70"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p>
    <w:p w14:paraId="5D47938C"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6A9955"/>
          <w:sz w:val="21"/>
          <w:szCs w:val="21"/>
        </w:rPr>
        <w:t>//verify the cookie (to make sure that nobody tampered with our cookie, We can also modify the cookies in dev tools (in application tab))</w:t>
      </w:r>
    </w:p>
    <w:p w14:paraId="1DF43B40"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proofErr w:type="spellStart"/>
      <w:r w:rsidRPr="00231042">
        <w:rPr>
          <w:rFonts w:ascii="Consolas" w:eastAsia="Times New Roman" w:hAnsi="Consolas" w:cs="Times New Roman"/>
          <w:color w:val="4FC1FF"/>
          <w:sz w:val="21"/>
          <w:szCs w:val="21"/>
        </w:rPr>
        <w:t>app</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get</w:t>
      </w:r>
      <w:proofErr w:type="spellEnd"/>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CE9178"/>
          <w:sz w:val="21"/>
          <w:szCs w:val="21"/>
        </w:rPr>
        <w:t>'</w:t>
      </w:r>
      <w:proofErr w:type="spellStart"/>
      <w:r w:rsidRPr="00231042">
        <w:rPr>
          <w:rFonts w:ascii="Consolas" w:eastAsia="Times New Roman" w:hAnsi="Consolas" w:cs="Times New Roman"/>
          <w:color w:val="CE9178"/>
          <w:sz w:val="21"/>
          <w:szCs w:val="21"/>
        </w:rPr>
        <w:t>verifysignedcookie</w:t>
      </w:r>
      <w:proofErr w:type="spellEnd"/>
      <w:r w:rsidRPr="00231042">
        <w:rPr>
          <w:rFonts w:ascii="Consolas" w:eastAsia="Times New Roman" w:hAnsi="Consolas" w:cs="Times New Roman"/>
          <w:color w:val="CE9178"/>
          <w:sz w:val="21"/>
          <w:szCs w:val="21"/>
        </w:rPr>
        <w:t>'</w:t>
      </w:r>
      <w:r w:rsidRPr="00231042">
        <w:rPr>
          <w:rFonts w:ascii="Consolas" w:eastAsia="Times New Roman" w:hAnsi="Consolas" w:cs="Times New Roman"/>
          <w:color w:val="D4D4D4"/>
          <w:sz w:val="21"/>
          <w:szCs w:val="21"/>
        </w:rPr>
        <w:t>, (</w:t>
      </w:r>
      <w:proofErr w:type="spellStart"/>
      <w:r w:rsidRPr="00231042">
        <w:rPr>
          <w:rFonts w:ascii="Consolas" w:eastAsia="Times New Roman" w:hAnsi="Consolas" w:cs="Times New Roman"/>
          <w:color w:val="9CDCFE"/>
          <w:sz w:val="21"/>
          <w:szCs w:val="21"/>
        </w:rPr>
        <w:t>req</w:t>
      </w:r>
      <w:proofErr w:type="spellEnd"/>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9CDCFE"/>
          <w:sz w:val="21"/>
          <w:szCs w:val="21"/>
        </w:rPr>
        <w:t>res</w:t>
      </w: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569CD6"/>
          <w:sz w:val="21"/>
          <w:szCs w:val="21"/>
        </w:rPr>
        <w:t>=&gt;</w:t>
      </w:r>
      <w:r w:rsidRPr="00231042">
        <w:rPr>
          <w:rFonts w:ascii="Consolas" w:eastAsia="Times New Roman" w:hAnsi="Consolas" w:cs="Times New Roman"/>
          <w:color w:val="D4D4D4"/>
          <w:sz w:val="21"/>
          <w:szCs w:val="21"/>
        </w:rPr>
        <w:t> {</w:t>
      </w:r>
    </w:p>
    <w:p w14:paraId="3D91D47A"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9CDCFE"/>
          <w:sz w:val="21"/>
          <w:szCs w:val="21"/>
        </w:rPr>
        <w:t>console</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log</w:t>
      </w:r>
      <w:r w:rsidRPr="00231042">
        <w:rPr>
          <w:rFonts w:ascii="Consolas" w:eastAsia="Times New Roman" w:hAnsi="Consolas" w:cs="Times New Roman"/>
          <w:color w:val="D4D4D4"/>
          <w:sz w:val="21"/>
          <w:szCs w:val="21"/>
        </w:rPr>
        <w:t>(</w:t>
      </w:r>
      <w:proofErr w:type="spellStart"/>
      <w:r w:rsidRPr="00231042">
        <w:rPr>
          <w:rFonts w:ascii="Consolas" w:eastAsia="Times New Roman" w:hAnsi="Consolas" w:cs="Times New Roman"/>
          <w:color w:val="9CDCFE"/>
          <w:sz w:val="21"/>
          <w:szCs w:val="21"/>
        </w:rPr>
        <w:t>req</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9CDCFE"/>
          <w:sz w:val="21"/>
          <w:szCs w:val="21"/>
        </w:rPr>
        <w:t>cookies</w:t>
      </w:r>
      <w:proofErr w:type="spellEnd"/>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6A9955"/>
          <w:sz w:val="21"/>
          <w:szCs w:val="21"/>
        </w:rPr>
        <w:t>//we </w:t>
      </w:r>
      <w:proofErr w:type="spellStart"/>
      <w:r w:rsidRPr="00231042">
        <w:rPr>
          <w:rFonts w:ascii="Consolas" w:eastAsia="Times New Roman" w:hAnsi="Consolas" w:cs="Times New Roman"/>
          <w:color w:val="6A9955"/>
          <w:sz w:val="21"/>
          <w:szCs w:val="21"/>
        </w:rPr>
        <w:t>wont</w:t>
      </w:r>
      <w:proofErr w:type="spellEnd"/>
      <w:r w:rsidRPr="00231042">
        <w:rPr>
          <w:rFonts w:ascii="Consolas" w:eastAsia="Times New Roman" w:hAnsi="Consolas" w:cs="Times New Roman"/>
          <w:color w:val="6A9955"/>
          <w:sz w:val="21"/>
          <w:szCs w:val="21"/>
        </w:rPr>
        <w:t> find signed cookies here</w:t>
      </w:r>
    </w:p>
    <w:p w14:paraId="1E911813"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9CDCFE"/>
          <w:sz w:val="21"/>
          <w:szCs w:val="21"/>
        </w:rPr>
        <w:t>console</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DCDCAA"/>
          <w:sz w:val="21"/>
          <w:szCs w:val="21"/>
        </w:rPr>
        <w:t>log</w:t>
      </w:r>
      <w:r w:rsidRPr="00231042">
        <w:rPr>
          <w:rFonts w:ascii="Consolas" w:eastAsia="Times New Roman" w:hAnsi="Consolas" w:cs="Times New Roman"/>
          <w:color w:val="D4D4D4"/>
          <w:sz w:val="21"/>
          <w:szCs w:val="21"/>
        </w:rPr>
        <w:t>(</w:t>
      </w:r>
      <w:proofErr w:type="spellStart"/>
      <w:r w:rsidRPr="00231042">
        <w:rPr>
          <w:rFonts w:ascii="Consolas" w:eastAsia="Times New Roman" w:hAnsi="Consolas" w:cs="Times New Roman"/>
          <w:color w:val="9CDCFE"/>
          <w:sz w:val="21"/>
          <w:szCs w:val="21"/>
        </w:rPr>
        <w:t>req</w:t>
      </w:r>
      <w:r w:rsidRPr="00231042">
        <w:rPr>
          <w:rFonts w:ascii="Consolas" w:eastAsia="Times New Roman" w:hAnsi="Consolas" w:cs="Times New Roman"/>
          <w:color w:val="D4D4D4"/>
          <w:sz w:val="21"/>
          <w:szCs w:val="21"/>
        </w:rPr>
        <w:t>.</w:t>
      </w:r>
      <w:r w:rsidRPr="00231042">
        <w:rPr>
          <w:rFonts w:ascii="Consolas" w:eastAsia="Times New Roman" w:hAnsi="Consolas" w:cs="Times New Roman"/>
          <w:color w:val="9CDCFE"/>
          <w:sz w:val="21"/>
          <w:szCs w:val="21"/>
        </w:rPr>
        <w:t>signedCookies</w:t>
      </w:r>
      <w:proofErr w:type="spellEnd"/>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6A9955"/>
          <w:sz w:val="21"/>
          <w:szCs w:val="21"/>
        </w:rPr>
        <w:t>//for signed cookies</w:t>
      </w:r>
    </w:p>
    <w:p w14:paraId="3F555CE1"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p>
    <w:p w14:paraId="48D9049F"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    </w:t>
      </w:r>
      <w:r w:rsidRPr="00231042">
        <w:rPr>
          <w:rFonts w:ascii="Consolas" w:eastAsia="Times New Roman" w:hAnsi="Consolas" w:cs="Times New Roman"/>
          <w:color w:val="6A9955"/>
          <w:sz w:val="21"/>
          <w:szCs w:val="21"/>
        </w:rPr>
        <w:t>//if they are tampered, it will either be empty or the value of fruit will be set to false </w:t>
      </w:r>
    </w:p>
    <w:p w14:paraId="48931C48" w14:textId="77777777" w:rsidR="00231042" w:rsidRPr="00231042" w:rsidRDefault="00231042" w:rsidP="00231042">
      <w:pPr>
        <w:shd w:val="clear" w:color="auto" w:fill="1E1E1E"/>
        <w:spacing w:after="0" w:line="285" w:lineRule="atLeast"/>
        <w:rPr>
          <w:rFonts w:ascii="Consolas" w:eastAsia="Times New Roman" w:hAnsi="Consolas" w:cs="Times New Roman"/>
          <w:color w:val="D4D4D4"/>
          <w:sz w:val="21"/>
          <w:szCs w:val="21"/>
        </w:rPr>
      </w:pPr>
      <w:r w:rsidRPr="00231042">
        <w:rPr>
          <w:rFonts w:ascii="Consolas" w:eastAsia="Times New Roman" w:hAnsi="Consolas" w:cs="Times New Roman"/>
          <w:color w:val="D4D4D4"/>
          <w:sz w:val="21"/>
          <w:szCs w:val="21"/>
        </w:rPr>
        <w:t>})</w:t>
      </w:r>
    </w:p>
    <w:p w14:paraId="07C21316" w14:textId="5986E18B" w:rsidR="00231042" w:rsidRDefault="00231042" w:rsidP="00270402">
      <w:pPr>
        <w:rPr>
          <w:rFonts w:cstheme="minorHAnsi"/>
        </w:rPr>
      </w:pPr>
    </w:p>
    <w:p w14:paraId="36CD56E1" w14:textId="1F76DDC8" w:rsidR="002157BE" w:rsidRDefault="005C6FCF" w:rsidP="00A83B12">
      <w:pPr>
        <w:rPr>
          <w:rFonts w:cstheme="minorHAnsi"/>
          <w:b/>
          <w:bCs/>
          <w:sz w:val="28"/>
          <w:szCs w:val="28"/>
        </w:rPr>
      </w:pPr>
      <w:r w:rsidRPr="005C6FCF">
        <w:rPr>
          <w:rFonts w:cstheme="minorHAnsi"/>
          <w:b/>
          <w:bCs/>
          <w:sz w:val="28"/>
          <w:szCs w:val="28"/>
        </w:rPr>
        <w:t>Section 48: Express Sessions and flash</w:t>
      </w:r>
      <w:r w:rsidR="00145665">
        <w:rPr>
          <w:rFonts w:cstheme="minorHAnsi"/>
          <w:b/>
          <w:bCs/>
          <w:sz w:val="28"/>
          <w:szCs w:val="28"/>
        </w:rPr>
        <w:t xml:space="preserve"> (The examples are done in express-sessions folder)</w:t>
      </w:r>
    </w:p>
    <w:p w14:paraId="699C827D" w14:textId="37759FE1" w:rsidR="005C6FCF" w:rsidRPr="005C6FCF" w:rsidRDefault="005C6FCF" w:rsidP="00270402">
      <w:pPr>
        <w:rPr>
          <w:rFonts w:cstheme="minorHAnsi"/>
          <w:b/>
          <w:bCs/>
        </w:rPr>
      </w:pPr>
      <w:r w:rsidRPr="005C6FCF">
        <w:rPr>
          <w:rFonts w:cstheme="minorHAnsi"/>
          <w:b/>
          <w:bCs/>
        </w:rPr>
        <w:t>Introduction to Sessions:</w:t>
      </w:r>
    </w:p>
    <w:p w14:paraId="30EFEFC1" w14:textId="16E3743A" w:rsidR="005C6FCF" w:rsidRDefault="005C6FCF" w:rsidP="00270402">
      <w:pPr>
        <w:rPr>
          <w:rFonts w:cstheme="minorHAnsi"/>
        </w:rPr>
      </w:pPr>
      <w:r w:rsidRPr="005C6FCF">
        <w:rPr>
          <w:rFonts w:cstheme="minorHAnsi"/>
        </w:rPr>
        <w:t xml:space="preserve">It is </w:t>
      </w:r>
      <w:r>
        <w:rPr>
          <w:rFonts w:cstheme="minorHAnsi"/>
        </w:rPr>
        <w:t>not very practical (or secure) to store a lot of data in client-side using cookies. This is where sessions come in.</w:t>
      </w:r>
    </w:p>
    <w:p w14:paraId="2EEE8DA4" w14:textId="2D738D9E" w:rsidR="005C6FCF" w:rsidRDefault="005C6FCF" w:rsidP="00270402">
      <w:pPr>
        <w:rPr>
          <w:rFonts w:cstheme="minorHAnsi"/>
        </w:rPr>
      </w:pPr>
      <w:r>
        <w:rPr>
          <w:rFonts w:cstheme="minorHAnsi"/>
        </w:rPr>
        <w:t xml:space="preserve">Sessions are a </w:t>
      </w:r>
      <w:r w:rsidR="000C12C9">
        <w:rPr>
          <w:rFonts w:cstheme="minorHAnsi"/>
        </w:rPr>
        <w:t>server-side</w:t>
      </w:r>
      <w:r>
        <w:rPr>
          <w:rFonts w:cstheme="minorHAnsi"/>
        </w:rPr>
        <w:t xml:space="preserve"> data store that we use to make HTTP stateful</w:t>
      </w:r>
      <w:r w:rsidR="00136C68">
        <w:rPr>
          <w:rFonts w:cstheme="minorHAnsi"/>
        </w:rPr>
        <w:t xml:space="preserve"> (HTTP is a stateless protocol)</w:t>
      </w:r>
      <w:r>
        <w:rPr>
          <w:rFonts w:cstheme="minorHAnsi"/>
        </w:rPr>
        <w:t>. Instead of storing data using cookies, we store the data on the server side and then send the browser a cookie that can be used to retrieve the data</w:t>
      </w:r>
      <w:r w:rsidR="00627FC2">
        <w:rPr>
          <w:rFonts w:cstheme="minorHAnsi"/>
        </w:rPr>
        <w:t xml:space="preserve"> (Here this cookie is used as the key)</w:t>
      </w:r>
      <w:r>
        <w:rPr>
          <w:rFonts w:cstheme="minorHAnsi"/>
        </w:rPr>
        <w:t>.</w:t>
      </w:r>
    </w:p>
    <w:p w14:paraId="17FB503F" w14:textId="6C1C1E24" w:rsidR="008D6514" w:rsidRDefault="008D6514" w:rsidP="00270402">
      <w:pPr>
        <w:rPr>
          <w:rFonts w:cstheme="minorHAnsi"/>
        </w:rPr>
      </w:pPr>
      <w:r>
        <w:rPr>
          <w:rFonts w:cstheme="minorHAnsi"/>
        </w:rPr>
        <w:t>What is the problem with cookies?</w:t>
      </w:r>
    </w:p>
    <w:p w14:paraId="0DBD3C00" w14:textId="6E4ABEB4" w:rsidR="008D6514" w:rsidRDefault="008D6514" w:rsidP="008D6514">
      <w:pPr>
        <w:pStyle w:val="ListParagraph"/>
        <w:numPr>
          <w:ilvl w:val="0"/>
          <w:numId w:val="34"/>
        </w:numPr>
        <w:rPr>
          <w:rFonts w:cstheme="minorHAnsi"/>
        </w:rPr>
      </w:pPr>
      <w:r>
        <w:rPr>
          <w:rFonts w:cstheme="minorHAnsi"/>
        </w:rPr>
        <w:t xml:space="preserve">Cookies have a maximum size. A cookie can contain data up to 4096 bytes. A domain can have </w:t>
      </w:r>
      <w:r w:rsidR="005D54A9">
        <w:rPr>
          <w:rFonts w:cstheme="minorHAnsi"/>
        </w:rPr>
        <w:t>at most</w:t>
      </w:r>
      <w:r>
        <w:rPr>
          <w:rFonts w:cstheme="minorHAnsi"/>
        </w:rPr>
        <w:t xml:space="preserve"> 50 cookies</w:t>
      </w:r>
      <w:r w:rsidR="005D54A9">
        <w:rPr>
          <w:rFonts w:cstheme="minorHAnsi"/>
        </w:rPr>
        <w:t xml:space="preserve"> i.e., the size of </w:t>
      </w:r>
      <w:r w:rsidR="005D54A9">
        <w:rPr>
          <w:rFonts w:cstheme="minorHAnsi"/>
          <w:b/>
          <w:bCs/>
        </w:rPr>
        <w:t xml:space="preserve">all </w:t>
      </w:r>
      <w:r w:rsidR="005D54A9">
        <w:rPr>
          <w:rFonts w:cstheme="minorHAnsi"/>
        </w:rPr>
        <w:t xml:space="preserve">the cookie should not exceed 4096 bytes. That means, we can have 1 cookie of 4096 bytes or 2 cookies of 2048 bytes. </w:t>
      </w:r>
    </w:p>
    <w:p w14:paraId="3CE6DC11" w14:textId="5ECEC0D9" w:rsidR="00E912A5" w:rsidRPr="009072DC" w:rsidRDefault="000C12C9" w:rsidP="009072DC">
      <w:pPr>
        <w:pStyle w:val="ListParagraph"/>
        <w:numPr>
          <w:ilvl w:val="0"/>
          <w:numId w:val="34"/>
        </w:numPr>
        <w:rPr>
          <w:rFonts w:cstheme="minorHAnsi"/>
        </w:rPr>
      </w:pPr>
      <w:r>
        <w:rPr>
          <w:rFonts w:cstheme="minorHAnsi"/>
        </w:rPr>
        <w:t>Cookies are not secure.</w:t>
      </w:r>
    </w:p>
    <w:p w14:paraId="56FADE3C" w14:textId="2768D260" w:rsidR="000C12C9" w:rsidRDefault="000C12C9" w:rsidP="000C12C9">
      <w:pPr>
        <w:rPr>
          <w:rFonts w:cstheme="minorHAnsi"/>
        </w:rPr>
      </w:pPr>
      <w:r>
        <w:rPr>
          <w:rFonts w:cstheme="minorHAnsi"/>
        </w:rPr>
        <w:t xml:space="preserve">Note: </w:t>
      </w:r>
      <w:r w:rsidR="00561560">
        <w:rPr>
          <w:rFonts w:cstheme="minorHAnsi"/>
          <w:b/>
          <w:bCs/>
        </w:rPr>
        <w:t>Session does not replace a database.</w:t>
      </w:r>
      <w:r w:rsidR="00C05939">
        <w:rPr>
          <w:rFonts w:cstheme="minorHAnsi"/>
          <w:b/>
          <w:bCs/>
        </w:rPr>
        <w:t xml:space="preserve"> Sessions data is stored on datastore and once the browser is closed</w:t>
      </w:r>
      <w:r w:rsidR="002F3AE3">
        <w:rPr>
          <w:rFonts w:cstheme="minorHAnsi"/>
          <w:b/>
          <w:bCs/>
        </w:rPr>
        <w:t xml:space="preserve"> (NOT</w:t>
      </w:r>
      <w:r w:rsidR="002157BE">
        <w:rPr>
          <w:rFonts w:cstheme="minorHAnsi"/>
          <w:b/>
          <w:bCs/>
        </w:rPr>
        <w:t xml:space="preserve"> THE</w:t>
      </w:r>
      <w:r w:rsidR="002F3AE3">
        <w:rPr>
          <w:rFonts w:cstheme="minorHAnsi"/>
          <w:b/>
          <w:bCs/>
        </w:rPr>
        <w:t xml:space="preserve"> TAB)</w:t>
      </w:r>
      <w:r w:rsidR="00C05939">
        <w:rPr>
          <w:rFonts w:cstheme="minorHAnsi"/>
          <w:b/>
          <w:bCs/>
        </w:rPr>
        <w:t>, session expires</w:t>
      </w:r>
      <w:r w:rsidR="00C370FD">
        <w:rPr>
          <w:rFonts w:cstheme="minorHAnsi"/>
          <w:b/>
          <w:bCs/>
        </w:rPr>
        <w:t xml:space="preserve"> (If the max age of that session is not specified)</w:t>
      </w:r>
      <w:r w:rsidR="00C05939">
        <w:rPr>
          <w:rFonts w:cstheme="minorHAnsi"/>
          <w:b/>
          <w:bCs/>
        </w:rPr>
        <w:t>.</w:t>
      </w:r>
      <w:r w:rsidR="00384FC4">
        <w:rPr>
          <w:rFonts w:cstheme="minorHAnsi"/>
          <w:b/>
          <w:bCs/>
        </w:rPr>
        <w:t xml:space="preserve"> This datastore can be implemented in Redis (Redis is a database which is used for short term data storage)</w:t>
      </w:r>
      <w:r w:rsidR="00C370FD">
        <w:rPr>
          <w:rFonts w:cstheme="minorHAnsi"/>
          <w:b/>
          <w:bCs/>
        </w:rPr>
        <w:t>. If the max age of the session is specified, then the session will expire after that max age time irrespective of the browser is closed or not.</w:t>
      </w:r>
    </w:p>
    <w:p w14:paraId="0C6758D2" w14:textId="32A021E9" w:rsidR="00627FC2" w:rsidRDefault="00627FC2" w:rsidP="000C12C9">
      <w:pPr>
        <w:rPr>
          <w:rFonts w:cstheme="minorHAnsi"/>
        </w:rPr>
      </w:pPr>
      <w:r>
        <w:rPr>
          <w:rFonts w:cstheme="minorHAnsi"/>
          <w:noProof/>
        </w:rPr>
        <w:drawing>
          <wp:inline distT="0" distB="0" distL="0" distR="0" wp14:anchorId="2C124D62" wp14:editId="04B05EE6">
            <wp:extent cx="4667556" cy="2625436"/>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06205" cy="2703424"/>
                    </a:xfrm>
                    <a:prstGeom prst="rect">
                      <a:avLst/>
                    </a:prstGeom>
                  </pic:spPr>
                </pic:pic>
              </a:graphicData>
            </a:graphic>
          </wp:inline>
        </w:drawing>
      </w:r>
    </w:p>
    <w:p w14:paraId="61BA09D4"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569CD6"/>
          <w:sz w:val="21"/>
          <w:szCs w:val="21"/>
        </w:rPr>
        <w:lastRenderedPageBreak/>
        <w:t>const</w:t>
      </w:r>
      <w:proofErr w:type="spellEnd"/>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4FC1FF"/>
          <w:sz w:val="21"/>
          <w:szCs w:val="21"/>
        </w:rPr>
        <w:t>express</w:t>
      </w:r>
      <w:r w:rsidRPr="00557F69">
        <w:rPr>
          <w:rFonts w:ascii="Consolas" w:eastAsia="Times New Roman" w:hAnsi="Consolas" w:cs="Times New Roman"/>
          <w:color w:val="D4D4D4"/>
          <w:sz w:val="21"/>
          <w:szCs w:val="21"/>
        </w:rPr>
        <w:t> = </w:t>
      </w:r>
      <w:r w:rsidRPr="00557F69">
        <w:rPr>
          <w:rFonts w:ascii="Consolas" w:eastAsia="Times New Roman" w:hAnsi="Consolas" w:cs="Times New Roman"/>
          <w:color w:val="DCDCAA"/>
          <w:sz w:val="21"/>
          <w:szCs w:val="21"/>
        </w:rPr>
        <w:t>require</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CE9178"/>
          <w:sz w:val="21"/>
          <w:szCs w:val="21"/>
        </w:rPr>
        <w:t>'express'</w:t>
      </w:r>
      <w:r w:rsidRPr="00557F69">
        <w:rPr>
          <w:rFonts w:ascii="Consolas" w:eastAsia="Times New Roman" w:hAnsi="Consolas" w:cs="Times New Roman"/>
          <w:color w:val="D4D4D4"/>
          <w:sz w:val="21"/>
          <w:szCs w:val="21"/>
        </w:rPr>
        <w:t>);</w:t>
      </w:r>
    </w:p>
    <w:p w14:paraId="39180473"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569CD6"/>
          <w:sz w:val="21"/>
          <w:szCs w:val="21"/>
        </w:rPr>
        <w:t>const</w:t>
      </w:r>
      <w:proofErr w:type="spellEnd"/>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4FC1FF"/>
          <w:sz w:val="21"/>
          <w:szCs w:val="21"/>
        </w:rPr>
        <w:t>app</w:t>
      </w:r>
      <w:r w:rsidRPr="00557F69">
        <w:rPr>
          <w:rFonts w:ascii="Consolas" w:eastAsia="Times New Roman" w:hAnsi="Consolas" w:cs="Times New Roman"/>
          <w:color w:val="D4D4D4"/>
          <w:sz w:val="21"/>
          <w:szCs w:val="21"/>
        </w:rPr>
        <w:t> = </w:t>
      </w:r>
      <w:r w:rsidRPr="00557F69">
        <w:rPr>
          <w:rFonts w:ascii="Consolas" w:eastAsia="Times New Roman" w:hAnsi="Consolas" w:cs="Times New Roman"/>
          <w:color w:val="DCDCAA"/>
          <w:sz w:val="21"/>
          <w:szCs w:val="21"/>
        </w:rPr>
        <w:t>express</w:t>
      </w:r>
      <w:r w:rsidRPr="00557F69">
        <w:rPr>
          <w:rFonts w:ascii="Consolas" w:eastAsia="Times New Roman" w:hAnsi="Consolas" w:cs="Times New Roman"/>
          <w:color w:val="D4D4D4"/>
          <w:sz w:val="21"/>
          <w:szCs w:val="21"/>
        </w:rPr>
        <w:t>();</w:t>
      </w:r>
    </w:p>
    <w:p w14:paraId="696F81F9"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
    <w:p w14:paraId="75DA1142"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6A9955"/>
          <w:sz w:val="21"/>
          <w:szCs w:val="21"/>
        </w:rPr>
        <w:t>//install express-session</w:t>
      </w:r>
    </w:p>
    <w:p w14:paraId="49D50F15"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569CD6"/>
          <w:sz w:val="21"/>
          <w:szCs w:val="21"/>
        </w:rPr>
        <w:t>const</w:t>
      </w:r>
      <w:proofErr w:type="spellEnd"/>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4FC1FF"/>
          <w:sz w:val="21"/>
          <w:szCs w:val="21"/>
        </w:rPr>
        <w:t>session</w:t>
      </w:r>
      <w:r w:rsidRPr="00557F69">
        <w:rPr>
          <w:rFonts w:ascii="Consolas" w:eastAsia="Times New Roman" w:hAnsi="Consolas" w:cs="Times New Roman"/>
          <w:color w:val="D4D4D4"/>
          <w:sz w:val="21"/>
          <w:szCs w:val="21"/>
        </w:rPr>
        <w:t> = </w:t>
      </w:r>
      <w:r w:rsidRPr="00557F69">
        <w:rPr>
          <w:rFonts w:ascii="Consolas" w:eastAsia="Times New Roman" w:hAnsi="Consolas" w:cs="Times New Roman"/>
          <w:color w:val="DCDCAA"/>
          <w:sz w:val="21"/>
          <w:szCs w:val="21"/>
        </w:rPr>
        <w:t>require</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CE9178"/>
          <w:sz w:val="21"/>
          <w:szCs w:val="21"/>
        </w:rPr>
        <w:t>'express-session'</w:t>
      </w:r>
      <w:r w:rsidRPr="00557F69">
        <w:rPr>
          <w:rFonts w:ascii="Consolas" w:eastAsia="Times New Roman" w:hAnsi="Consolas" w:cs="Times New Roman"/>
          <w:color w:val="D4D4D4"/>
          <w:sz w:val="21"/>
          <w:szCs w:val="21"/>
        </w:rPr>
        <w:t>);</w:t>
      </w:r>
    </w:p>
    <w:p w14:paraId="0DB06715"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
    <w:p w14:paraId="436F4AEC"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6A9955"/>
          <w:sz w:val="21"/>
          <w:szCs w:val="21"/>
        </w:rPr>
        <w:t>//for each request, this will send the browser a cookie (The same cookie. And if the cookie is tampered, session expires)</w:t>
      </w:r>
    </w:p>
    <w:p w14:paraId="1F9A25B7"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6A9955"/>
          <w:sz w:val="21"/>
          <w:szCs w:val="21"/>
        </w:rPr>
        <w:t>//This cookie is used a key to retrieve data from data store in server side. We have to pass a secret to send a signed cookie</w:t>
      </w:r>
    </w:p>
    <w:p w14:paraId="77A5991F"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4FC1FF"/>
          <w:sz w:val="21"/>
          <w:szCs w:val="21"/>
        </w:rPr>
        <w:t>app</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use</w:t>
      </w:r>
      <w:proofErr w:type="spellEnd"/>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session</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secret:</w:t>
      </w: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CE9178"/>
          <w:sz w:val="21"/>
          <w:szCs w:val="21"/>
        </w:rPr>
        <w:t>'This is not a good secret.'</w:t>
      </w:r>
      <w:r w:rsidRPr="00557F69">
        <w:rPr>
          <w:rFonts w:ascii="Consolas" w:eastAsia="Times New Roman" w:hAnsi="Consolas" w:cs="Times New Roman"/>
          <w:color w:val="D4D4D4"/>
          <w:sz w:val="21"/>
          <w:szCs w:val="21"/>
        </w:rPr>
        <w:t>}));</w:t>
      </w:r>
    </w:p>
    <w:p w14:paraId="26F02A95" w14:textId="77777777" w:rsidR="00557F69" w:rsidRPr="00557F69" w:rsidRDefault="00557F69" w:rsidP="00557F69">
      <w:pPr>
        <w:shd w:val="clear" w:color="auto" w:fill="1E1E1E"/>
        <w:spacing w:after="240" w:line="285" w:lineRule="atLeast"/>
        <w:rPr>
          <w:rFonts w:ascii="Consolas" w:eastAsia="Times New Roman" w:hAnsi="Consolas" w:cs="Times New Roman"/>
          <w:color w:val="D4D4D4"/>
          <w:sz w:val="21"/>
          <w:szCs w:val="21"/>
        </w:rPr>
      </w:pPr>
    </w:p>
    <w:p w14:paraId="669E5464"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4FC1FF"/>
          <w:sz w:val="21"/>
          <w:szCs w:val="21"/>
        </w:rPr>
        <w:t>app</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get</w:t>
      </w:r>
      <w:proofErr w:type="spellEnd"/>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CE9178"/>
          <w:sz w:val="21"/>
          <w:szCs w:val="21"/>
        </w:rPr>
        <w:t>'/</w:t>
      </w:r>
      <w:proofErr w:type="spellStart"/>
      <w:r w:rsidRPr="00557F69">
        <w:rPr>
          <w:rFonts w:ascii="Consolas" w:eastAsia="Times New Roman" w:hAnsi="Consolas" w:cs="Times New Roman"/>
          <w:color w:val="CE9178"/>
          <w:sz w:val="21"/>
          <w:szCs w:val="21"/>
        </w:rPr>
        <w:t>viewcount</w:t>
      </w:r>
      <w:proofErr w:type="spellEnd"/>
      <w:r w:rsidRPr="00557F69">
        <w:rPr>
          <w:rFonts w:ascii="Consolas" w:eastAsia="Times New Roman" w:hAnsi="Consolas" w:cs="Times New Roman"/>
          <w:color w:val="CE9178"/>
          <w:sz w:val="21"/>
          <w:szCs w:val="21"/>
        </w:rPr>
        <w:t>'</w:t>
      </w:r>
      <w:r w:rsidRPr="00557F69">
        <w:rPr>
          <w:rFonts w:ascii="Consolas" w:eastAsia="Times New Roman" w:hAnsi="Consolas" w:cs="Times New Roman"/>
          <w:color w:val="D4D4D4"/>
          <w:sz w:val="21"/>
          <w:szCs w:val="21"/>
        </w:rPr>
        <w:t>, (</w:t>
      </w:r>
      <w:proofErr w:type="spellStart"/>
      <w:r w:rsidRPr="00557F69">
        <w:rPr>
          <w:rFonts w:ascii="Consolas" w:eastAsia="Times New Roman" w:hAnsi="Consolas" w:cs="Times New Roman"/>
          <w:color w:val="9CDCFE"/>
          <w:sz w:val="21"/>
          <w:szCs w:val="21"/>
        </w:rPr>
        <w:t>req</w:t>
      </w:r>
      <w:proofErr w:type="spellEnd"/>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9CDCFE"/>
          <w:sz w:val="21"/>
          <w:szCs w:val="21"/>
        </w:rPr>
        <w:t>res</w:t>
      </w: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569CD6"/>
          <w:sz w:val="21"/>
          <w:szCs w:val="21"/>
        </w:rPr>
        <w:t>=&gt;</w:t>
      </w:r>
      <w:r w:rsidRPr="00557F69">
        <w:rPr>
          <w:rFonts w:ascii="Consolas" w:eastAsia="Times New Roman" w:hAnsi="Consolas" w:cs="Times New Roman"/>
          <w:color w:val="D4D4D4"/>
          <w:sz w:val="21"/>
          <w:szCs w:val="21"/>
        </w:rPr>
        <w:t> {</w:t>
      </w:r>
    </w:p>
    <w:p w14:paraId="63187E5B"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
    <w:p w14:paraId="3DB456D4"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6A9955"/>
          <w:sz w:val="21"/>
          <w:szCs w:val="21"/>
        </w:rPr>
        <w:t>//right now, the data is stored in memory which is not advised for production level code</w:t>
      </w:r>
    </w:p>
    <w:p w14:paraId="4A73E0D3"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6A9955"/>
          <w:sz w:val="21"/>
          <w:szCs w:val="21"/>
        </w:rPr>
        <w:t>//for production app, we can use redis or mongo datastore etc</w:t>
      </w:r>
    </w:p>
    <w:p w14:paraId="5A84E860"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C586C0"/>
          <w:sz w:val="21"/>
          <w:szCs w:val="21"/>
        </w:rPr>
        <w:t>if</w:t>
      </w:r>
      <w:r w:rsidRPr="00557F69">
        <w:rPr>
          <w:rFonts w:ascii="Consolas" w:eastAsia="Times New Roman" w:hAnsi="Consolas" w:cs="Times New Roman"/>
          <w:color w:val="D4D4D4"/>
          <w:sz w:val="21"/>
          <w:szCs w:val="21"/>
        </w:rPr>
        <w:t>(</w:t>
      </w:r>
      <w:proofErr w:type="spellStart"/>
      <w:r w:rsidRPr="00557F69">
        <w:rPr>
          <w:rFonts w:ascii="Consolas" w:eastAsia="Times New Roman" w:hAnsi="Consolas" w:cs="Times New Roman"/>
          <w:color w:val="9CDCFE"/>
          <w:sz w:val="21"/>
          <w:szCs w:val="21"/>
        </w:rPr>
        <w:t>req</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session</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count</w:t>
      </w:r>
      <w:proofErr w:type="spellEnd"/>
      <w:r w:rsidRPr="00557F69">
        <w:rPr>
          <w:rFonts w:ascii="Consolas" w:eastAsia="Times New Roman" w:hAnsi="Consolas" w:cs="Times New Roman"/>
          <w:color w:val="D4D4D4"/>
          <w:sz w:val="21"/>
          <w:szCs w:val="21"/>
        </w:rPr>
        <w:t>)</w:t>
      </w:r>
      <w:proofErr w:type="spellStart"/>
      <w:r w:rsidRPr="00557F69">
        <w:rPr>
          <w:rFonts w:ascii="Consolas" w:eastAsia="Times New Roman" w:hAnsi="Consolas" w:cs="Times New Roman"/>
          <w:color w:val="9CDCFE"/>
          <w:sz w:val="21"/>
          <w:szCs w:val="21"/>
        </w:rPr>
        <w:t>req</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session</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count</w:t>
      </w:r>
      <w:proofErr w:type="spellEnd"/>
      <w:r w:rsidRPr="00557F69">
        <w:rPr>
          <w:rFonts w:ascii="Consolas" w:eastAsia="Times New Roman" w:hAnsi="Consolas" w:cs="Times New Roman"/>
          <w:color w:val="D4D4D4"/>
          <w:sz w:val="21"/>
          <w:szCs w:val="21"/>
        </w:rPr>
        <w:t>++;</w:t>
      </w:r>
    </w:p>
    <w:p w14:paraId="37D39007"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C586C0"/>
          <w:sz w:val="21"/>
          <w:szCs w:val="21"/>
        </w:rPr>
        <w:t>else</w:t>
      </w:r>
      <w:r w:rsidRPr="00557F69">
        <w:rPr>
          <w:rFonts w:ascii="Consolas" w:eastAsia="Times New Roman" w:hAnsi="Consolas" w:cs="Times New Roman"/>
          <w:color w:val="D4D4D4"/>
          <w:sz w:val="21"/>
          <w:szCs w:val="21"/>
        </w:rPr>
        <w:t> </w:t>
      </w:r>
      <w:proofErr w:type="spellStart"/>
      <w:r w:rsidRPr="00557F69">
        <w:rPr>
          <w:rFonts w:ascii="Consolas" w:eastAsia="Times New Roman" w:hAnsi="Consolas" w:cs="Times New Roman"/>
          <w:color w:val="9CDCFE"/>
          <w:sz w:val="21"/>
          <w:szCs w:val="21"/>
        </w:rPr>
        <w:t>req</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session</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count</w:t>
      </w:r>
      <w:proofErr w:type="spellEnd"/>
      <w:r w:rsidRPr="00557F69">
        <w:rPr>
          <w:rFonts w:ascii="Consolas" w:eastAsia="Times New Roman" w:hAnsi="Consolas" w:cs="Times New Roman"/>
          <w:color w:val="D4D4D4"/>
          <w:sz w:val="21"/>
          <w:szCs w:val="21"/>
        </w:rPr>
        <w:t> = </w:t>
      </w:r>
      <w:r w:rsidRPr="00557F69">
        <w:rPr>
          <w:rFonts w:ascii="Consolas" w:eastAsia="Times New Roman" w:hAnsi="Consolas" w:cs="Times New Roman"/>
          <w:color w:val="B5CEA8"/>
          <w:sz w:val="21"/>
          <w:szCs w:val="21"/>
        </w:rPr>
        <w:t>1</w:t>
      </w:r>
      <w:r w:rsidRPr="00557F69">
        <w:rPr>
          <w:rFonts w:ascii="Consolas" w:eastAsia="Times New Roman" w:hAnsi="Consolas" w:cs="Times New Roman"/>
          <w:color w:val="D4D4D4"/>
          <w:sz w:val="21"/>
          <w:szCs w:val="21"/>
        </w:rPr>
        <w:t>;</w:t>
      </w:r>
    </w:p>
    <w:p w14:paraId="4A493EA0"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
    <w:p w14:paraId="76F4510B"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9CDCFE"/>
          <w:sz w:val="21"/>
          <w:szCs w:val="21"/>
        </w:rPr>
        <w:t>res</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send</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CE9178"/>
          <w:sz w:val="21"/>
          <w:szCs w:val="21"/>
        </w:rPr>
        <w:t>`YOU HAVE VIEWED THIS PAGE </w:t>
      </w:r>
      <w:r w:rsidRPr="00557F69">
        <w:rPr>
          <w:rFonts w:ascii="Consolas" w:eastAsia="Times New Roman" w:hAnsi="Consolas" w:cs="Times New Roman"/>
          <w:color w:val="569CD6"/>
          <w:sz w:val="21"/>
          <w:szCs w:val="21"/>
        </w:rPr>
        <w:t>${</w:t>
      </w:r>
      <w:r w:rsidRPr="00557F69">
        <w:rPr>
          <w:rFonts w:ascii="Consolas" w:eastAsia="Times New Roman" w:hAnsi="Consolas" w:cs="Times New Roman"/>
          <w:color w:val="9CDCFE"/>
          <w:sz w:val="21"/>
          <w:szCs w:val="21"/>
        </w:rPr>
        <w:t>req</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session</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9CDCFE"/>
          <w:sz w:val="21"/>
          <w:szCs w:val="21"/>
        </w:rPr>
        <w:t>count</w:t>
      </w:r>
      <w:r w:rsidRPr="00557F69">
        <w:rPr>
          <w:rFonts w:ascii="Consolas" w:eastAsia="Times New Roman" w:hAnsi="Consolas" w:cs="Times New Roman"/>
          <w:color w:val="569CD6"/>
          <w:sz w:val="21"/>
          <w:szCs w:val="21"/>
        </w:rPr>
        <w:t>}</w:t>
      </w:r>
      <w:r w:rsidRPr="00557F69">
        <w:rPr>
          <w:rFonts w:ascii="Consolas" w:eastAsia="Times New Roman" w:hAnsi="Consolas" w:cs="Times New Roman"/>
          <w:color w:val="CE9178"/>
          <w:sz w:val="21"/>
          <w:szCs w:val="21"/>
        </w:rPr>
        <w:t> times`</w:t>
      </w:r>
      <w:r w:rsidRPr="00557F69">
        <w:rPr>
          <w:rFonts w:ascii="Consolas" w:eastAsia="Times New Roman" w:hAnsi="Consolas" w:cs="Times New Roman"/>
          <w:color w:val="D4D4D4"/>
          <w:sz w:val="21"/>
          <w:szCs w:val="21"/>
        </w:rPr>
        <w:t>);</w:t>
      </w:r>
    </w:p>
    <w:p w14:paraId="15D619CC"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w:t>
      </w:r>
    </w:p>
    <w:p w14:paraId="51A851E5"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
    <w:p w14:paraId="415A8D2B"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proofErr w:type="spellStart"/>
      <w:r w:rsidRPr="00557F69">
        <w:rPr>
          <w:rFonts w:ascii="Consolas" w:eastAsia="Times New Roman" w:hAnsi="Consolas" w:cs="Times New Roman"/>
          <w:color w:val="4FC1FF"/>
          <w:sz w:val="21"/>
          <w:szCs w:val="21"/>
        </w:rPr>
        <w:t>app</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listen</w:t>
      </w:r>
      <w:proofErr w:type="spellEnd"/>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B5CEA8"/>
          <w:sz w:val="21"/>
          <w:szCs w:val="21"/>
        </w:rPr>
        <w:t>3000</w:t>
      </w:r>
      <w:r w:rsidRPr="00557F69">
        <w:rPr>
          <w:rFonts w:ascii="Consolas" w:eastAsia="Times New Roman" w:hAnsi="Consolas" w:cs="Times New Roman"/>
          <w:color w:val="D4D4D4"/>
          <w:sz w:val="21"/>
          <w:szCs w:val="21"/>
        </w:rPr>
        <w:t>, () </w:t>
      </w:r>
      <w:r w:rsidRPr="00557F69">
        <w:rPr>
          <w:rFonts w:ascii="Consolas" w:eastAsia="Times New Roman" w:hAnsi="Consolas" w:cs="Times New Roman"/>
          <w:color w:val="569CD6"/>
          <w:sz w:val="21"/>
          <w:szCs w:val="21"/>
        </w:rPr>
        <w:t>=&gt;</w:t>
      </w:r>
      <w:r w:rsidRPr="00557F69">
        <w:rPr>
          <w:rFonts w:ascii="Consolas" w:eastAsia="Times New Roman" w:hAnsi="Consolas" w:cs="Times New Roman"/>
          <w:color w:val="D4D4D4"/>
          <w:sz w:val="21"/>
          <w:szCs w:val="21"/>
        </w:rPr>
        <w:t> {</w:t>
      </w:r>
    </w:p>
    <w:p w14:paraId="49E66F54"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    </w:t>
      </w:r>
      <w:r w:rsidRPr="00557F69">
        <w:rPr>
          <w:rFonts w:ascii="Consolas" w:eastAsia="Times New Roman" w:hAnsi="Consolas" w:cs="Times New Roman"/>
          <w:color w:val="9CDCFE"/>
          <w:sz w:val="21"/>
          <w:szCs w:val="21"/>
        </w:rPr>
        <w:t>console</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DCDCAA"/>
          <w:sz w:val="21"/>
          <w:szCs w:val="21"/>
        </w:rPr>
        <w:t>log</w:t>
      </w:r>
      <w:r w:rsidRPr="00557F69">
        <w:rPr>
          <w:rFonts w:ascii="Consolas" w:eastAsia="Times New Roman" w:hAnsi="Consolas" w:cs="Times New Roman"/>
          <w:color w:val="D4D4D4"/>
          <w:sz w:val="21"/>
          <w:szCs w:val="21"/>
        </w:rPr>
        <w:t>(</w:t>
      </w:r>
      <w:r w:rsidRPr="00557F69">
        <w:rPr>
          <w:rFonts w:ascii="Consolas" w:eastAsia="Times New Roman" w:hAnsi="Consolas" w:cs="Times New Roman"/>
          <w:color w:val="CE9178"/>
          <w:sz w:val="21"/>
          <w:szCs w:val="21"/>
        </w:rPr>
        <w:t>"LISTENING ON PORT: 3000"</w:t>
      </w:r>
      <w:r w:rsidRPr="00557F69">
        <w:rPr>
          <w:rFonts w:ascii="Consolas" w:eastAsia="Times New Roman" w:hAnsi="Consolas" w:cs="Times New Roman"/>
          <w:color w:val="D4D4D4"/>
          <w:sz w:val="21"/>
          <w:szCs w:val="21"/>
        </w:rPr>
        <w:t>);</w:t>
      </w:r>
    </w:p>
    <w:p w14:paraId="2849D903" w14:textId="77777777" w:rsidR="00557F69" w:rsidRPr="00557F69" w:rsidRDefault="00557F69" w:rsidP="00557F69">
      <w:pPr>
        <w:shd w:val="clear" w:color="auto" w:fill="1E1E1E"/>
        <w:spacing w:after="0" w:line="285" w:lineRule="atLeast"/>
        <w:rPr>
          <w:rFonts w:ascii="Consolas" w:eastAsia="Times New Roman" w:hAnsi="Consolas" w:cs="Times New Roman"/>
          <w:color w:val="D4D4D4"/>
          <w:sz w:val="21"/>
          <w:szCs w:val="21"/>
        </w:rPr>
      </w:pPr>
      <w:r w:rsidRPr="00557F69">
        <w:rPr>
          <w:rFonts w:ascii="Consolas" w:eastAsia="Times New Roman" w:hAnsi="Consolas" w:cs="Times New Roman"/>
          <w:color w:val="D4D4D4"/>
          <w:sz w:val="21"/>
          <w:szCs w:val="21"/>
        </w:rPr>
        <w:t>})</w:t>
      </w:r>
    </w:p>
    <w:p w14:paraId="4441B306" w14:textId="73B15AFF" w:rsidR="00C05939" w:rsidRDefault="00C05939" w:rsidP="000C12C9">
      <w:pPr>
        <w:rPr>
          <w:rFonts w:cstheme="minorHAnsi"/>
        </w:rPr>
      </w:pPr>
    </w:p>
    <w:p w14:paraId="75FCD342" w14:textId="2D456192" w:rsidR="00E912A5" w:rsidRPr="003D3255" w:rsidRDefault="003D3255" w:rsidP="000C12C9">
      <w:pPr>
        <w:rPr>
          <w:rFonts w:cstheme="minorHAnsi"/>
          <w:b/>
          <w:bCs/>
        </w:rPr>
      </w:pPr>
      <w:r w:rsidRPr="003D3255">
        <w:rPr>
          <w:rFonts w:cstheme="minorHAnsi"/>
          <w:b/>
          <w:bCs/>
        </w:rPr>
        <w:t>Intro to flash:</w:t>
      </w:r>
    </w:p>
    <w:p w14:paraId="59BCDF73" w14:textId="6EDD05D6" w:rsidR="003D3255" w:rsidRDefault="003D3255" w:rsidP="000C12C9">
      <w:pPr>
        <w:rPr>
          <w:rFonts w:cstheme="minorHAnsi"/>
        </w:rPr>
      </w:pPr>
      <w:r w:rsidRPr="003D3255">
        <w:rPr>
          <w:rFonts w:cstheme="minorHAnsi"/>
        </w:rPr>
        <w:t xml:space="preserve">Refer: </w:t>
      </w:r>
      <w:hyperlink r:id="rId38" w:history="1">
        <w:r w:rsidRPr="003D3255">
          <w:rPr>
            <w:rStyle w:val="Hyperlink"/>
            <w:rFonts w:cstheme="minorHAnsi"/>
          </w:rPr>
          <w:t>https://www.npmjs.com/package/flash</w:t>
        </w:r>
      </w:hyperlink>
    </w:p>
    <w:p w14:paraId="3035D562" w14:textId="1C47E725" w:rsidR="007D3469" w:rsidRDefault="007D3469" w:rsidP="000C12C9">
      <w:pPr>
        <w:rPr>
          <w:rFonts w:cstheme="minorHAnsi"/>
        </w:rPr>
      </w:pPr>
    </w:p>
    <w:p w14:paraId="0D7B486B" w14:textId="3699405F" w:rsidR="007D3469" w:rsidRDefault="007D3469" w:rsidP="000C12C9">
      <w:pPr>
        <w:rPr>
          <w:rFonts w:cstheme="minorHAnsi"/>
          <w:b/>
          <w:bCs/>
          <w:sz w:val="28"/>
          <w:szCs w:val="28"/>
        </w:rPr>
      </w:pPr>
      <w:r w:rsidRPr="007D3469">
        <w:rPr>
          <w:rFonts w:cstheme="minorHAnsi"/>
          <w:b/>
          <w:bCs/>
          <w:sz w:val="28"/>
          <w:szCs w:val="28"/>
        </w:rPr>
        <w:t>SECTION 49: YELPCAMP: RESTRUCTURING AND FLASH</w:t>
      </w:r>
    </w:p>
    <w:p w14:paraId="412FC371" w14:textId="5C558246" w:rsidR="007D3469" w:rsidRDefault="007D3469" w:rsidP="007D3469">
      <w:pPr>
        <w:rPr>
          <w:rFonts w:cstheme="minorHAnsi"/>
          <w:b/>
          <w:bCs/>
        </w:rPr>
      </w:pPr>
      <w:r w:rsidRPr="007D3469">
        <w:rPr>
          <w:rFonts w:cstheme="minorHAnsi"/>
          <w:b/>
          <w:bCs/>
        </w:rPr>
        <w:t>Breaking out Campground routes:</w:t>
      </w:r>
    </w:p>
    <w:p w14:paraId="5773A8A5" w14:textId="736EEC25" w:rsidR="007D3469" w:rsidRDefault="007D3469" w:rsidP="007D3469">
      <w:pPr>
        <w:rPr>
          <w:rFonts w:cstheme="minorHAnsi"/>
        </w:rPr>
      </w:pPr>
      <w:r>
        <w:rPr>
          <w:rFonts w:cstheme="minorHAnsi"/>
        </w:rPr>
        <w:t xml:space="preserve">We use router to divide the routes in separate files to increase readability. Convention is to create a routes folder and </w:t>
      </w:r>
      <w:r w:rsidR="00843E3F">
        <w:rPr>
          <w:rFonts w:cstheme="minorHAnsi"/>
        </w:rPr>
        <w:t>keep all our routes there (See the Yelp Camp Project for more details).</w:t>
      </w:r>
    </w:p>
    <w:p w14:paraId="01663A9C" w14:textId="0CC7AB39" w:rsidR="00843E3F" w:rsidRPr="000336A6" w:rsidRDefault="000336A6" w:rsidP="007D3469">
      <w:pPr>
        <w:rPr>
          <w:rFonts w:cstheme="minorHAnsi"/>
          <w:b/>
          <w:bCs/>
          <w:lang w:val="en-US"/>
        </w:rPr>
      </w:pPr>
      <w:r w:rsidRPr="000336A6">
        <w:rPr>
          <w:rFonts w:cstheme="minorHAnsi"/>
          <w:b/>
          <w:bCs/>
          <w:lang w:val="en-US"/>
        </w:rPr>
        <w:t>Serving Static Assets:</w:t>
      </w:r>
    </w:p>
    <w:p w14:paraId="630064E6" w14:textId="1C23D658" w:rsidR="000336A6" w:rsidRDefault="000336A6" w:rsidP="007D3469">
      <w:pPr>
        <w:rPr>
          <w:rFonts w:cstheme="minorHAnsi"/>
          <w:lang w:val="en-US"/>
        </w:rPr>
      </w:pPr>
      <w:r>
        <w:rPr>
          <w:rFonts w:cstheme="minorHAnsi"/>
          <w:lang w:val="en-US"/>
        </w:rPr>
        <w:t xml:space="preserve">We make a public directory which would contain all our static html, </w:t>
      </w:r>
      <w:proofErr w:type="spellStart"/>
      <w:r>
        <w:rPr>
          <w:rFonts w:cstheme="minorHAnsi"/>
          <w:lang w:val="en-US"/>
        </w:rPr>
        <w:t>css</w:t>
      </w:r>
      <w:proofErr w:type="spellEnd"/>
      <w:r>
        <w:rPr>
          <w:rFonts w:cstheme="minorHAnsi"/>
          <w:lang w:val="en-US"/>
        </w:rPr>
        <w:t xml:space="preserve"> and </w:t>
      </w:r>
      <w:proofErr w:type="spellStart"/>
      <w:r>
        <w:rPr>
          <w:rFonts w:cstheme="minorHAnsi"/>
          <w:lang w:val="en-US"/>
        </w:rPr>
        <w:t>js</w:t>
      </w:r>
      <w:proofErr w:type="spellEnd"/>
      <w:r>
        <w:rPr>
          <w:rFonts w:cstheme="minorHAnsi"/>
          <w:lang w:val="en-US"/>
        </w:rPr>
        <w:t xml:space="preserve"> files (See Yelp Camp Project for more details)</w:t>
      </w:r>
    </w:p>
    <w:p w14:paraId="25E2B2E8" w14:textId="04F625F5" w:rsidR="00C91E35" w:rsidRDefault="00C91E35" w:rsidP="007D3469">
      <w:pPr>
        <w:rPr>
          <w:rFonts w:cstheme="minorHAnsi"/>
          <w:lang w:val="en-US"/>
        </w:rPr>
      </w:pPr>
    </w:p>
    <w:p w14:paraId="0A81C0A1" w14:textId="77777777" w:rsidR="009F07E1" w:rsidRDefault="009F07E1" w:rsidP="007D3469">
      <w:pPr>
        <w:rPr>
          <w:rFonts w:cstheme="minorHAnsi"/>
          <w:b/>
          <w:bCs/>
          <w:sz w:val="28"/>
          <w:szCs w:val="28"/>
          <w:lang w:val="en-US"/>
        </w:rPr>
      </w:pPr>
    </w:p>
    <w:p w14:paraId="3850AA3E" w14:textId="77777777" w:rsidR="009F07E1" w:rsidRDefault="009F07E1" w:rsidP="007D3469">
      <w:pPr>
        <w:rPr>
          <w:rFonts w:cstheme="minorHAnsi"/>
          <w:b/>
          <w:bCs/>
          <w:sz w:val="28"/>
          <w:szCs w:val="28"/>
          <w:lang w:val="en-US"/>
        </w:rPr>
      </w:pPr>
    </w:p>
    <w:p w14:paraId="721AD9E7" w14:textId="2EC78BF3" w:rsidR="00C91E35" w:rsidRDefault="00C91E35" w:rsidP="007D3469">
      <w:pPr>
        <w:rPr>
          <w:rFonts w:cstheme="minorHAnsi"/>
          <w:b/>
          <w:bCs/>
          <w:sz w:val="28"/>
          <w:szCs w:val="28"/>
          <w:lang w:val="en-US"/>
        </w:rPr>
      </w:pPr>
      <w:r w:rsidRPr="00C91E35">
        <w:rPr>
          <w:rFonts w:cstheme="minorHAnsi"/>
          <w:b/>
          <w:bCs/>
          <w:sz w:val="28"/>
          <w:szCs w:val="28"/>
          <w:lang w:val="en-US"/>
        </w:rPr>
        <w:lastRenderedPageBreak/>
        <w:t>SECTION 50: AUTHENTICATION FROM SCRATCH</w:t>
      </w:r>
    </w:p>
    <w:p w14:paraId="0C132918" w14:textId="099FD283" w:rsidR="00C91E35" w:rsidRDefault="009F07E1" w:rsidP="007D3469">
      <w:pPr>
        <w:rPr>
          <w:rFonts w:cstheme="minorHAnsi"/>
          <w:b/>
          <w:bCs/>
          <w:lang w:val="en-US"/>
        </w:rPr>
      </w:pPr>
      <w:r w:rsidRPr="009F07E1">
        <w:rPr>
          <w:rFonts w:cstheme="minorHAnsi"/>
          <w:b/>
          <w:bCs/>
          <w:lang w:val="en-US"/>
        </w:rPr>
        <w:t>Authentication vs Authorization:</w:t>
      </w:r>
    </w:p>
    <w:p w14:paraId="535B91BA" w14:textId="5826F569" w:rsidR="009F07E1" w:rsidRDefault="009F07E1" w:rsidP="009F07E1">
      <w:pPr>
        <w:pStyle w:val="ListParagraph"/>
        <w:numPr>
          <w:ilvl w:val="0"/>
          <w:numId w:val="35"/>
        </w:numPr>
        <w:rPr>
          <w:rFonts w:cstheme="minorHAnsi"/>
          <w:lang w:val="en-US"/>
        </w:rPr>
      </w:pPr>
      <w:r>
        <w:rPr>
          <w:rFonts w:cstheme="minorHAnsi"/>
          <w:lang w:val="en-US"/>
        </w:rPr>
        <w:t>Authentication (logging or signing in) is the process of verifying who a particular user is. We typically authenticate with a username/password combo, but we can also use security questions, facial recognition etc.</w:t>
      </w:r>
    </w:p>
    <w:p w14:paraId="69A1B3E7" w14:textId="0ED549E2" w:rsidR="009F07E1" w:rsidRDefault="009F07E1" w:rsidP="009F07E1">
      <w:pPr>
        <w:pStyle w:val="ListParagraph"/>
        <w:numPr>
          <w:ilvl w:val="0"/>
          <w:numId w:val="35"/>
        </w:numPr>
        <w:rPr>
          <w:rFonts w:cstheme="minorHAnsi"/>
          <w:lang w:val="en-US"/>
        </w:rPr>
      </w:pPr>
      <w:r>
        <w:rPr>
          <w:rFonts w:cstheme="minorHAnsi"/>
          <w:lang w:val="en-US"/>
        </w:rPr>
        <w:t>Authorization is verifying what a specific user has access to</w:t>
      </w:r>
      <w:r w:rsidR="00B77F98">
        <w:rPr>
          <w:rFonts w:cstheme="minorHAnsi"/>
          <w:lang w:val="en-US"/>
        </w:rPr>
        <w:t xml:space="preserve"> (Whether they are allowed to edit, remove, delete, what parts of the website they can go </w:t>
      </w:r>
      <w:proofErr w:type="spellStart"/>
      <w:r w:rsidR="00B77F98">
        <w:rPr>
          <w:rFonts w:cstheme="minorHAnsi"/>
          <w:lang w:val="en-US"/>
        </w:rPr>
        <w:t>etc</w:t>
      </w:r>
      <w:proofErr w:type="spellEnd"/>
      <w:r w:rsidR="00B77F98">
        <w:rPr>
          <w:rFonts w:cstheme="minorHAnsi"/>
          <w:lang w:val="en-US"/>
        </w:rPr>
        <w:t>)</w:t>
      </w:r>
      <w:r>
        <w:rPr>
          <w:rFonts w:cstheme="minorHAnsi"/>
          <w:lang w:val="en-US"/>
        </w:rPr>
        <w:t xml:space="preserve">. </w:t>
      </w:r>
      <w:r w:rsidRPr="00F60E3E">
        <w:rPr>
          <w:rFonts w:cstheme="minorHAnsi"/>
          <w:color w:val="FF0000"/>
          <w:lang w:val="en-US"/>
        </w:rPr>
        <w:t>Generally, we authorize after a user has been authenticated</w:t>
      </w:r>
      <w:r>
        <w:rPr>
          <w:rFonts w:cstheme="minorHAnsi"/>
          <w:lang w:val="en-US"/>
        </w:rPr>
        <w:t>. “Now that we know who you are, here is what you are allowed to do and NOT allowed to do”</w:t>
      </w:r>
    </w:p>
    <w:p w14:paraId="2780153B" w14:textId="38F0E62A" w:rsidR="00F60E3E" w:rsidRDefault="00F60E3E" w:rsidP="00F60E3E">
      <w:pPr>
        <w:rPr>
          <w:rFonts w:cstheme="minorHAnsi"/>
          <w:b/>
          <w:bCs/>
          <w:lang w:val="en-US"/>
        </w:rPr>
      </w:pPr>
      <w:r>
        <w:rPr>
          <w:rFonts w:cstheme="minorHAnsi"/>
          <w:b/>
          <w:bCs/>
          <w:lang w:val="en-US"/>
        </w:rPr>
        <w:t>How to (not) store passwords:</w:t>
      </w:r>
    </w:p>
    <w:p w14:paraId="0CBAB1E7" w14:textId="05A7DD5F" w:rsidR="00F60E3E" w:rsidRDefault="00F60E3E" w:rsidP="00F60E3E">
      <w:pPr>
        <w:pStyle w:val="ListParagraph"/>
        <w:numPr>
          <w:ilvl w:val="0"/>
          <w:numId w:val="36"/>
        </w:numPr>
        <w:rPr>
          <w:rFonts w:cstheme="minorHAnsi"/>
          <w:lang w:val="en-US"/>
        </w:rPr>
      </w:pPr>
      <w:r>
        <w:rPr>
          <w:rFonts w:cstheme="minorHAnsi"/>
          <w:lang w:val="en-US"/>
        </w:rPr>
        <w:t>Never store passwords in text as is in your database.</w:t>
      </w:r>
    </w:p>
    <w:p w14:paraId="6B596A58" w14:textId="6DC92AE8" w:rsidR="00F60E3E" w:rsidRDefault="00F60E3E" w:rsidP="00F60E3E">
      <w:pPr>
        <w:pStyle w:val="ListParagraph"/>
        <w:numPr>
          <w:ilvl w:val="0"/>
          <w:numId w:val="36"/>
        </w:numPr>
        <w:rPr>
          <w:rFonts w:cstheme="minorHAnsi"/>
          <w:lang w:val="en-US"/>
        </w:rPr>
      </w:pPr>
      <w:r>
        <w:rPr>
          <w:rFonts w:cstheme="minorHAnsi"/>
          <w:lang w:val="en-US"/>
        </w:rPr>
        <w:t>Rather than storing a password in the database, we run the password through a hashing function first and then store the result in the database.</w:t>
      </w:r>
    </w:p>
    <w:p w14:paraId="598007AF" w14:textId="180877B6" w:rsidR="00B80282" w:rsidRDefault="00B80282" w:rsidP="00F60E3E">
      <w:pPr>
        <w:pStyle w:val="ListParagraph"/>
        <w:numPr>
          <w:ilvl w:val="0"/>
          <w:numId w:val="36"/>
        </w:numPr>
        <w:rPr>
          <w:rFonts w:cstheme="minorHAnsi"/>
          <w:lang w:val="en-US"/>
        </w:rPr>
      </w:pPr>
      <w:r>
        <w:rPr>
          <w:rFonts w:cstheme="minorHAnsi"/>
          <w:lang w:val="en-US"/>
        </w:rPr>
        <w:t>Hashing functions are functions that map input data of some arbitrary size to fixed-size output values.</w:t>
      </w:r>
    </w:p>
    <w:p w14:paraId="17E543CE" w14:textId="16C1EA86" w:rsidR="00B80282" w:rsidRDefault="00D74BA8" w:rsidP="00D74BA8">
      <w:pPr>
        <w:rPr>
          <w:rFonts w:cstheme="minorHAnsi"/>
          <w:b/>
          <w:bCs/>
          <w:lang w:val="en-US"/>
        </w:rPr>
      </w:pPr>
      <w:r w:rsidRPr="00D74BA8">
        <w:rPr>
          <w:rFonts w:cstheme="minorHAnsi"/>
          <w:b/>
          <w:bCs/>
          <w:lang w:val="en-US"/>
        </w:rPr>
        <w:t>Cryptographic Hash Functions:</w:t>
      </w:r>
    </w:p>
    <w:p w14:paraId="284EDE63" w14:textId="5D7BACD4" w:rsidR="00D74BA8" w:rsidRDefault="00D74BA8" w:rsidP="00D74BA8">
      <w:pPr>
        <w:pStyle w:val="ListParagraph"/>
        <w:numPr>
          <w:ilvl w:val="0"/>
          <w:numId w:val="37"/>
        </w:numPr>
        <w:rPr>
          <w:rFonts w:cstheme="minorHAnsi"/>
          <w:lang w:val="en-US"/>
        </w:rPr>
      </w:pPr>
      <w:r>
        <w:rPr>
          <w:rFonts w:cstheme="minorHAnsi"/>
          <w:lang w:val="en-US"/>
        </w:rPr>
        <w:t>One-way function which is infeasible to invert.</w:t>
      </w:r>
    </w:p>
    <w:p w14:paraId="1B9FCF80" w14:textId="3C3715F5" w:rsidR="00D74BA8" w:rsidRDefault="00D74BA8" w:rsidP="00D74BA8">
      <w:pPr>
        <w:pStyle w:val="ListParagraph"/>
        <w:numPr>
          <w:ilvl w:val="0"/>
          <w:numId w:val="37"/>
        </w:numPr>
        <w:rPr>
          <w:rFonts w:cstheme="minorHAnsi"/>
          <w:lang w:val="en-US"/>
        </w:rPr>
      </w:pPr>
      <w:r>
        <w:rPr>
          <w:rFonts w:cstheme="minorHAnsi"/>
          <w:lang w:val="en-US"/>
        </w:rPr>
        <w:t>Small change in input yields large change in output.</w:t>
      </w:r>
    </w:p>
    <w:p w14:paraId="5317C0E7" w14:textId="0CCD3B14" w:rsidR="00D74BA8" w:rsidRDefault="00D74BA8" w:rsidP="00D74BA8">
      <w:pPr>
        <w:pStyle w:val="ListParagraph"/>
        <w:numPr>
          <w:ilvl w:val="0"/>
          <w:numId w:val="37"/>
        </w:numPr>
        <w:rPr>
          <w:rFonts w:cstheme="minorHAnsi"/>
          <w:lang w:val="en-US"/>
        </w:rPr>
      </w:pPr>
      <w:r>
        <w:rPr>
          <w:rFonts w:cstheme="minorHAnsi"/>
          <w:lang w:val="en-US"/>
        </w:rPr>
        <w:t>Deterministic</w:t>
      </w:r>
      <w:r w:rsidR="00E962EF">
        <w:rPr>
          <w:rFonts w:cstheme="minorHAnsi"/>
          <w:lang w:val="en-US"/>
        </w:rPr>
        <w:t xml:space="preserve"> algorithm</w:t>
      </w:r>
      <w:r>
        <w:rPr>
          <w:rFonts w:cstheme="minorHAnsi"/>
          <w:lang w:val="en-US"/>
        </w:rPr>
        <w:t>: same input yields same output</w:t>
      </w:r>
    </w:p>
    <w:p w14:paraId="6823DB7B" w14:textId="77777777" w:rsidR="00D74BA8" w:rsidRDefault="00D74BA8" w:rsidP="00D74BA8">
      <w:pPr>
        <w:pStyle w:val="ListParagraph"/>
        <w:numPr>
          <w:ilvl w:val="0"/>
          <w:numId w:val="37"/>
        </w:numPr>
        <w:rPr>
          <w:rFonts w:cstheme="minorHAnsi"/>
          <w:lang w:val="en-US"/>
        </w:rPr>
      </w:pPr>
      <w:r>
        <w:rPr>
          <w:rFonts w:cstheme="minorHAnsi"/>
          <w:lang w:val="en-US"/>
        </w:rPr>
        <w:t>Unlikely to find 2 outputs with same value</w:t>
      </w:r>
    </w:p>
    <w:p w14:paraId="28522572" w14:textId="7F8699A9" w:rsidR="00D74BA8" w:rsidRPr="00E962EF" w:rsidRDefault="00D74BA8" w:rsidP="00D74BA8">
      <w:pPr>
        <w:pStyle w:val="ListParagraph"/>
        <w:numPr>
          <w:ilvl w:val="0"/>
          <w:numId w:val="37"/>
        </w:numPr>
        <w:rPr>
          <w:rFonts w:cstheme="minorHAnsi"/>
          <w:lang w:val="en-US"/>
        </w:rPr>
      </w:pPr>
      <w:r>
        <w:rPr>
          <w:rFonts w:cstheme="minorHAnsi"/>
          <w:lang w:val="en-US"/>
        </w:rPr>
        <w:t xml:space="preserve">Password Hash Functions are deliberately slow. </w:t>
      </w:r>
      <w:r w:rsidR="00E962EF">
        <w:rPr>
          <w:rFonts w:cstheme="minorHAnsi"/>
          <w:lang w:val="en-US"/>
        </w:rPr>
        <w:t>(</w:t>
      </w:r>
      <w:r w:rsidR="00E962EF">
        <w:rPr>
          <w:rFonts w:cstheme="minorHAnsi"/>
          <w:b/>
          <w:bCs/>
          <w:lang w:val="en-US"/>
        </w:rPr>
        <w:t>DELIBERATELY. Because if hash functions are fast, it would be easier to just brute force millions of passwords)</w:t>
      </w:r>
    </w:p>
    <w:p w14:paraId="69C1F628" w14:textId="7E90B9B4" w:rsidR="00E962EF" w:rsidRDefault="00E962EF" w:rsidP="00E962EF">
      <w:pPr>
        <w:rPr>
          <w:rFonts w:cstheme="minorHAnsi"/>
          <w:lang w:val="en-US"/>
        </w:rPr>
      </w:pPr>
      <w:r>
        <w:rPr>
          <w:rFonts w:cstheme="minorHAnsi"/>
          <w:lang w:val="en-US"/>
        </w:rPr>
        <w:t>Cookies are signed with sha256 hash function which is a fast hash function.</w:t>
      </w:r>
      <w:r w:rsidR="003E51AB">
        <w:rPr>
          <w:rFonts w:cstheme="minorHAnsi"/>
          <w:lang w:val="en-US"/>
        </w:rPr>
        <w:t xml:space="preserve"> It is not suitable to use the sha256 hash function for passwords because it is fast.</w:t>
      </w:r>
    </w:p>
    <w:p w14:paraId="113125C1" w14:textId="33B1B266" w:rsidR="004A151C" w:rsidRDefault="004A151C" w:rsidP="00E962EF">
      <w:pPr>
        <w:rPr>
          <w:rFonts w:cstheme="minorHAnsi"/>
          <w:b/>
          <w:bCs/>
          <w:lang w:val="en-US"/>
        </w:rPr>
      </w:pPr>
      <w:r>
        <w:rPr>
          <w:rFonts w:cstheme="minorHAnsi"/>
          <w:b/>
          <w:bCs/>
          <w:lang w:val="en-US"/>
        </w:rPr>
        <w:t>Password Salts:</w:t>
      </w:r>
    </w:p>
    <w:p w14:paraId="4315B96A" w14:textId="10A0DAB5" w:rsidR="004A151C" w:rsidRDefault="004A151C" w:rsidP="004A151C">
      <w:pPr>
        <w:pStyle w:val="ListParagraph"/>
        <w:numPr>
          <w:ilvl w:val="0"/>
          <w:numId w:val="38"/>
        </w:numPr>
        <w:rPr>
          <w:rFonts w:cstheme="minorHAnsi"/>
          <w:lang w:val="en-US"/>
        </w:rPr>
      </w:pPr>
      <w:r>
        <w:rPr>
          <w:rFonts w:cstheme="minorHAnsi"/>
          <w:lang w:val="en-US"/>
        </w:rPr>
        <w:t>Salting is basically an extra step that we take when we are hashing a password to make it harder to reverse engineer or harder to guess password. It is just an extra safe guard.</w:t>
      </w:r>
    </w:p>
    <w:p w14:paraId="05F30742" w14:textId="7D811900" w:rsidR="009E62E7" w:rsidRPr="009E62E7" w:rsidRDefault="009E62E7" w:rsidP="004A151C">
      <w:pPr>
        <w:pStyle w:val="ListParagraph"/>
        <w:numPr>
          <w:ilvl w:val="0"/>
          <w:numId w:val="38"/>
        </w:numPr>
        <w:rPr>
          <w:rFonts w:cstheme="minorHAnsi"/>
          <w:lang w:val="en-US"/>
        </w:rPr>
      </w:pPr>
      <w:r>
        <w:rPr>
          <w:rFonts w:cstheme="minorHAnsi"/>
          <w:lang w:val="en-US"/>
        </w:rPr>
        <w:t xml:space="preserve">The problem: </w:t>
      </w:r>
      <w:proofErr w:type="spellStart"/>
      <w:r>
        <w:rPr>
          <w:rFonts w:cstheme="minorHAnsi"/>
          <w:lang w:val="en-US"/>
        </w:rPr>
        <w:t>Lets</w:t>
      </w:r>
      <w:proofErr w:type="spellEnd"/>
      <w:r>
        <w:rPr>
          <w:rFonts w:cstheme="minorHAnsi"/>
          <w:lang w:val="en-US"/>
        </w:rPr>
        <w:t xml:space="preserve"> say we are using a hashing function and if </w:t>
      </w:r>
      <w:proofErr w:type="spellStart"/>
      <w:r>
        <w:rPr>
          <w:rFonts w:cstheme="minorHAnsi"/>
          <w:lang w:val="en-US"/>
        </w:rPr>
        <w:t>some one</w:t>
      </w:r>
      <w:proofErr w:type="spellEnd"/>
      <w:r>
        <w:rPr>
          <w:rFonts w:cstheme="minorHAnsi"/>
          <w:lang w:val="en-US"/>
        </w:rPr>
        <w:t xml:space="preserve"> gets into our database, he could just use </w:t>
      </w:r>
      <w:r w:rsidR="00ED088D">
        <w:rPr>
          <w:rFonts w:cstheme="minorHAnsi"/>
          <w:lang w:val="en-US"/>
        </w:rPr>
        <w:t>the hash function</w:t>
      </w:r>
      <w:r>
        <w:rPr>
          <w:rFonts w:cstheme="minorHAnsi"/>
          <w:lang w:val="en-US"/>
        </w:rPr>
        <w:t xml:space="preserve"> to hash the most commonly used passwords, get the hash values, and compare the hash values with the passwords in the database (This is a huge problem). To solve this issue, we can use </w:t>
      </w:r>
      <w:r>
        <w:rPr>
          <w:rFonts w:cstheme="minorHAnsi"/>
          <w:b/>
          <w:bCs/>
          <w:lang w:val="en-US"/>
        </w:rPr>
        <w:t>salts.</w:t>
      </w:r>
    </w:p>
    <w:p w14:paraId="7BECBD3D" w14:textId="3413D917" w:rsidR="009E62E7" w:rsidRDefault="009E62E7" w:rsidP="004A151C">
      <w:pPr>
        <w:pStyle w:val="ListParagraph"/>
        <w:numPr>
          <w:ilvl w:val="0"/>
          <w:numId w:val="38"/>
        </w:numPr>
        <w:rPr>
          <w:rFonts w:cstheme="minorHAnsi"/>
          <w:lang w:val="en-US"/>
        </w:rPr>
      </w:pPr>
      <w:r>
        <w:rPr>
          <w:rFonts w:cstheme="minorHAnsi"/>
          <w:lang w:val="en-US"/>
        </w:rPr>
        <w:t>A salt is a random value added to the password before we hash it.</w:t>
      </w:r>
    </w:p>
    <w:p w14:paraId="787C1F51" w14:textId="540C73A8" w:rsidR="009E62E7" w:rsidRDefault="009E62E7" w:rsidP="004A151C">
      <w:pPr>
        <w:pStyle w:val="ListParagraph"/>
        <w:numPr>
          <w:ilvl w:val="0"/>
          <w:numId w:val="38"/>
        </w:numPr>
        <w:rPr>
          <w:rFonts w:cstheme="minorHAnsi"/>
          <w:lang w:val="en-US"/>
        </w:rPr>
      </w:pPr>
      <w:r>
        <w:rPr>
          <w:rFonts w:cstheme="minorHAnsi"/>
          <w:lang w:val="en-US"/>
        </w:rPr>
        <w:t>It helps to ensure unique hashes and mitigate common attacks.</w:t>
      </w:r>
    </w:p>
    <w:p w14:paraId="7CBDC6D3" w14:textId="0A6A8725" w:rsidR="009E62E7" w:rsidRDefault="009E62E7" w:rsidP="009E62E7">
      <w:pPr>
        <w:rPr>
          <w:rFonts w:cstheme="minorHAnsi"/>
          <w:lang w:val="en-US"/>
        </w:rPr>
      </w:pPr>
      <w:proofErr w:type="spellStart"/>
      <w:r>
        <w:rPr>
          <w:rFonts w:cstheme="minorHAnsi"/>
          <w:lang w:val="en-US"/>
        </w:rPr>
        <w:t>Eg</w:t>
      </w:r>
      <w:proofErr w:type="spellEnd"/>
      <w:r>
        <w:rPr>
          <w:rFonts w:cstheme="minorHAnsi"/>
          <w:lang w:val="en-US"/>
        </w:rPr>
        <w:t xml:space="preserve">: Let’s say the password is </w:t>
      </w:r>
      <w:r w:rsidR="00A148CD">
        <w:rPr>
          <w:rFonts w:cstheme="minorHAnsi"/>
          <w:color w:val="FF0000"/>
          <w:lang w:val="en-US"/>
        </w:rPr>
        <w:t xml:space="preserve">password, </w:t>
      </w:r>
      <w:r w:rsidR="00A148CD">
        <w:rPr>
          <w:rFonts w:cstheme="minorHAnsi"/>
          <w:lang w:val="en-US"/>
        </w:rPr>
        <w:t xml:space="preserve">after salting, the password becomes </w:t>
      </w:r>
      <w:r w:rsidR="00A148CD" w:rsidRPr="00A148CD">
        <w:rPr>
          <w:rFonts w:cstheme="minorHAnsi"/>
          <w:color w:val="FF0000"/>
          <w:lang w:val="en-US"/>
        </w:rPr>
        <w:t>password5334Hws</w:t>
      </w:r>
      <w:r w:rsidR="00A148CD">
        <w:rPr>
          <w:rFonts w:cstheme="minorHAnsi"/>
          <w:lang w:val="en-US"/>
        </w:rPr>
        <w:t>, Then we hash password5334Hws</w:t>
      </w:r>
      <w:r w:rsidR="00DB2F3B">
        <w:rPr>
          <w:rFonts w:cstheme="minorHAnsi"/>
          <w:lang w:val="en-US"/>
        </w:rPr>
        <w:t xml:space="preserve"> (just prepending or appending is a bad idea, because we can also store the salts with passwords and the attacker can guess</w:t>
      </w:r>
      <w:r w:rsidR="00A148CD">
        <w:rPr>
          <w:rFonts w:cstheme="minorHAnsi"/>
          <w:lang w:val="en-US"/>
        </w:rPr>
        <w:t xml:space="preserve"> and store the hashed value in the database. We would also have to store the salt values of each user. This way, someone cannot reverse engineer the passwords if they know the hashing algorithm and also if many users use the same password, the salt values of those users are going to be different</w:t>
      </w:r>
    </w:p>
    <w:p w14:paraId="04986F85" w14:textId="0F0AFFAA" w:rsidR="00212056" w:rsidRDefault="00212056" w:rsidP="009E62E7">
      <w:pPr>
        <w:rPr>
          <w:rFonts w:cstheme="minorHAnsi"/>
          <w:lang w:val="en-US"/>
        </w:rPr>
      </w:pPr>
      <w:proofErr w:type="spellStart"/>
      <w:r>
        <w:rPr>
          <w:rFonts w:cstheme="minorHAnsi"/>
          <w:lang w:val="en-US"/>
        </w:rPr>
        <w:t>FollowUp</w:t>
      </w:r>
      <w:proofErr w:type="spellEnd"/>
      <w:r>
        <w:rPr>
          <w:rFonts w:cstheme="minorHAnsi"/>
          <w:lang w:val="en-US"/>
        </w:rPr>
        <w:t xml:space="preserve">: </w:t>
      </w:r>
      <w:r w:rsidR="00ED088D">
        <w:rPr>
          <w:rFonts w:cstheme="minorHAnsi"/>
          <w:lang w:val="en-US"/>
        </w:rPr>
        <w:t>Refer this:</w:t>
      </w:r>
      <w:r>
        <w:rPr>
          <w:rFonts w:cstheme="minorHAnsi"/>
          <w:lang w:val="en-US"/>
        </w:rPr>
        <w:t xml:space="preserve"> </w:t>
      </w:r>
      <w:hyperlink r:id="rId39" w:history="1">
        <w:r w:rsidRPr="00212056">
          <w:rPr>
            <w:rStyle w:val="Hyperlink"/>
            <w:rFonts w:cstheme="minorHAnsi"/>
            <w:lang w:val="en-US"/>
          </w:rPr>
          <w:t>https://stackoverflow.com/questions/1219899/where-do-you-store-your-salt-strings</w:t>
        </w:r>
      </w:hyperlink>
    </w:p>
    <w:p w14:paraId="50370E99" w14:textId="61BD0A5B" w:rsidR="00ED088D" w:rsidRDefault="00D87CB9" w:rsidP="009E62E7">
      <w:pPr>
        <w:rPr>
          <w:rFonts w:cstheme="minorHAnsi"/>
          <w:b/>
          <w:bCs/>
          <w:lang w:val="en-US"/>
        </w:rPr>
      </w:pPr>
      <w:r>
        <w:rPr>
          <w:rFonts w:cstheme="minorHAnsi"/>
          <w:b/>
          <w:bCs/>
          <w:lang w:val="en-US"/>
        </w:rPr>
        <w:lastRenderedPageBreak/>
        <w:t>Why are Salted Passwords Better?</w:t>
      </w:r>
    </w:p>
    <w:p w14:paraId="2C4328CA" w14:textId="23EFFF4F" w:rsidR="00D87CB9" w:rsidRPr="00D87CB9" w:rsidRDefault="00D87CB9" w:rsidP="00D87CB9">
      <w:pPr>
        <w:pStyle w:val="ListParagraph"/>
        <w:numPr>
          <w:ilvl w:val="0"/>
          <w:numId w:val="40"/>
        </w:numPr>
        <w:rPr>
          <w:rFonts w:cstheme="minorHAnsi"/>
          <w:b/>
          <w:bCs/>
          <w:highlight w:val="yellow"/>
          <w:lang w:val="en-US"/>
        </w:rPr>
      </w:pPr>
      <w:r w:rsidRPr="00D87CB9">
        <w:rPr>
          <w:rFonts w:cstheme="minorHAnsi"/>
          <w:b/>
          <w:bCs/>
          <w:highlight w:val="yellow"/>
          <w:lang w:val="en-US"/>
        </w:rPr>
        <w:t>Attackers will have to create a rainbow table for each salt (Rainbow table is basically a precomputed lookup table for millions and millions of passwords with hash value and the corresponding password). If there was no salt, then it would be easy to crack the password.</w:t>
      </w:r>
    </w:p>
    <w:p w14:paraId="49222C93" w14:textId="09C25128" w:rsidR="00D87CB9" w:rsidRPr="00D87CB9" w:rsidRDefault="00D87CB9" w:rsidP="00D87CB9">
      <w:pPr>
        <w:pStyle w:val="ListParagraph"/>
        <w:numPr>
          <w:ilvl w:val="0"/>
          <w:numId w:val="40"/>
        </w:numPr>
        <w:rPr>
          <w:rFonts w:cstheme="minorHAnsi"/>
          <w:b/>
          <w:bCs/>
          <w:lang w:val="en-US"/>
        </w:rPr>
      </w:pPr>
      <w:r w:rsidRPr="00D87CB9">
        <w:rPr>
          <w:rFonts w:cstheme="minorHAnsi"/>
          <w:b/>
          <w:bCs/>
          <w:highlight w:val="yellow"/>
          <w:lang w:val="en-US"/>
        </w:rPr>
        <w:t>Two same passwords will have different salt and thus, different passwords.</w:t>
      </w:r>
    </w:p>
    <w:p w14:paraId="756054C0" w14:textId="7709EA33" w:rsidR="00E81291" w:rsidRPr="00E81291" w:rsidRDefault="00E81291" w:rsidP="009E62E7">
      <w:pPr>
        <w:rPr>
          <w:rFonts w:cstheme="minorHAnsi"/>
          <w:b/>
          <w:bCs/>
          <w:lang w:val="en-US"/>
        </w:rPr>
      </w:pPr>
      <w:r w:rsidRPr="00E81291">
        <w:rPr>
          <w:rFonts w:cstheme="minorHAnsi"/>
          <w:b/>
          <w:bCs/>
          <w:lang w:val="en-US"/>
        </w:rPr>
        <w:t xml:space="preserve">Intro to </w:t>
      </w:r>
      <w:proofErr w:type="spellStart"/>
      <w:r w:rsidRPr="00E81291">
        <w:rPr>
          <w:rFonts w:cstheme="minorHAnsi"/>
          <w:b/>
          <w:bCs/>
          <w:lang w:val="en-US"/>
        </w:rPr>
        <w:t>Bcrypt</w:t>
      </w:r>
      <w:proofErr w:type="spellEnd"/>
    </w:p>
    <w:p w14:paraId="2A57425B" w14:textId="09062E3F" w:rsidR="00E81291" w:rsidRDefault="00E81291" w:rsidP="00E81291">
      <w:pPr>
        <w:pStyle w:val="ListParagraph"/>
        <w:numPr>
          <w:ilvl w:val="0"/>
          <w:numId w:val="39"/>
        </w:numPr>
        <w:rPr>
          <w:rFonts w:cstheme="minorHAnsi"/>
          <w:lang w:val="en-US"/>
        </w:rPr>
      </w:pPr>
      <w:proofErr w:type="spellStart"/>
      <w:r w:rsidRPr="00E81291">
        <w:rPr>
          <w:rFonts w:cstheme="minorHAnsi"/>
          <w:lang w:val="en-US"/>
        </w:rPr>
        <w:t>BCrypt</w:t>
      </w:r>
      <w:proofErr w:type="spellEnd"/>
      <w:r w:rsidRPr="00E81291">
        <w:rPr>
          <w:rFonts w:cstheme="minorHAnsi"/>
          <w:lang w:val="en-US"/>
        </w:rPr>
        <w:t xml:space="preserve"> is a hashing algorithm that is recommended to hash passwords</w:t>
      </w:r>
      <w:r w:rsidR="00990127">
        <w:rPr>
          <w:rFonts w:cstheme="minorHAnsi"/>
          <w:lang w:val="en-US"/>
        </w:rPr>
        <w:t>.</w:t>
      </w:r>
    </w:p>
    <w:p w14:paraId="4D28DA49" w14:textId="1FC88CCD" w:rsidR="00990127" w:rsidRDefault="00990127" w:rsidP="00E81291">
      <w:pPr>
        <w:pStyle w:val="ListParagraph"/>
        <w:numPr>
          <w:ilvl w:val="0"/>
          <w:numId w:val="39"/>
        </w:numPr>
        <w:rPr>
          <w:rFonts w:cstheme="minorHAnsi"/>
          <w:lang w:val="en-US"/>
        </w:rPr>
      </w:pPr>
      <w:r>
        <w:rPr>
          <w:rFonts w:cstheme="minorHAnsi"/>
          <w:lang w:val="en-US"/>
        </w:rPr>
        <w:t xml:space="preserve">Install </w:t>
      </w:r>
      <w:proofErr w:type="spellStart"/>
      <w:r>
        <w:rPr>
          <w:rFonts w:cstheme="minorHAnsi"/>
          <w:lang w:val="en-US"/>
        </w:rPr>
        <w:t>bcrypt</w:t>
      </w:r>
      <w:proofErr w:type="spellEnd"/>
      <w:r>
        <w:rPr>
          <w:rFonts w:cstheme="minorHAnsi"/>
          <w:lang w:val="en-US"/>
        </w:rPr>
        <w:t xml:space="preserve"> using </w:t>
      </w:r>
      <w:proofErr w:type="spellStart"/>
      <w:r w:rsidRPr="00990127">
        <w:rPr>
          <w:rFonts w:cstheme="minorHAnsi"/>
          <w:highlight w:val="yellow"/>
          <w:lang w:val="en-US"/>
        </w:rPr>
        <w:t>npm</w:t>
      </w:r>
      <w:proofErr w:type="spellEnd"/>
      <w:r w:rsidRPr="00990127">
        <w:rPr>
          <w:rFonts w:cstheme="minorHAnsi"/>
          <w:highlight w:val="yellow"/>
          <w:lang w:val="en-US"/>
        </w:rPr>
        <w:t xml:space="preserve"> </w:t>
      </w:r>
      <w:proofErr w:type="spellStart"/>
      <w:r w:rsidRPr="00990127">
        <w:rPr>
          <w:rFonts w:cstheme="minorHAnsi"/>
          <w:highlight w:val="yellow"/>
          <w:lang w:val="en-US"/>
        </w:rPr>
        <w:t>i</w:t>
      </w:r>
      <w:proofErr w:type="spellEnd"/>
      <w:r w:rsidRPr="00990127">
        <w:rPr>
          <w:rFonts w:cstheme="minorHAnsi"/>
          <w:highlight w:val="yellow"/>
          <w:lang w:val="en-US"/>
        </w:rPr>
        <w:t xml:space="preserve"> </w:t>
      </w:r>
      <w:proofErr w:type="spellStart"/>
      <w:r w:rsidRPr="00990127">
        <w:rPr>
          <w:rFonts w:cstheme="minorHAnsi"/>
          <w:highlight w:val="yellow"/>
          <w:lang w:val="en-US"/>
        </w:rPr>
        <w:t>bcrypt</w:t>
      </w:r>
      <w:proofErr w:type="spellEnd"/>
      <w:r>
        <w:rPr>
          <w:rFonts w:cstheme="minorHAnsi"/>
          <w:lang w:val="en-US"/>
        </w:rPr>
        <w:t xml:space="preserve"> . </w:t>
      </w:r>
    </w:p>
    <w:p w14:paraId="6BCE4F24" w14:textId="65761F83" w:rsidR="00990127" w:rsidRDefault="00990127" w:rsidP="00E81291">
      <w:pPr>
        <w:pStyle w:val="ListParagraph"/>
        <w:numPr>
          <w:ilvl w:val="0"/>
          <w:numId w:val="39"/>
        </w:numPr>
        <w:rPr>
          <w:rFonts w:cstheme="minorHAnsi"/>
          <w:lang w:val="da-DK"/>
        </w:rPr>
      </w:pPr>
      <w:r w:rsidRPr="00990127">
        <w:rPr>
          <w:rFonts w:cstheme="minorHAnsi"/>
          <w:lang w:val="da-DK"/>
        </w:rPr>
        <w:t xml:space="preserve">Refer: </w:t>
      </w:r>
      <w:r w:rsidR="00C27191">
        <w:fldChar w:fldCharType="begin"/>
      </w:r>
      <w:r w:rsidR="00C27191" w:rsidRPr="00B43CFF">
        <w:rPr>
          <w:lang w:val="da-DK"/>
        </w:rPr>
        <w:instrText xml:space="preserve"> HYPERLINK "https://www.npmjs.com/package/bcrypt" </w:instrText>
      </w:r>
      <w:r w:rsidR="00C27191">
        <w:fldChar w:fldCharType="separate"/>
      </w:r>
      <w:r w:rsidRPr="00990127">
        <w:rPr>
          <w:rStyle w:val="Hyperlink"/>
          <w:rFonts w:cstheme="minorHAnsi"/>
          <w:lang w:val="da-DK"/>
        </w:rPr>
        <w:t>https://www.npmjs.com/package/bcrypt</w:t>
      </w:r>
      <w:r w:rsidR="00C27191">
        <w:rPr>
          <w:rStyle w:val="Hyperlink"/>
          <w:rFonts w:cstheme="minorHAnsi"/>
          <w:lang w:val="da-DK"/>
        </w:rPr>
        <w:fldChar w:fldCharType="end"/>
      </w:r>
      <w:r w:rsidRPr="00990127">
        <w:rPr>
          <w:rFonts w:cstheme="minorHAnsi"/>
          <w:lang w:val="da-DK"/>
        </w:rPr>
        <w:t xml:space="preserve"> for documentation</w:t>
      </w:r>
      <w:r>
        <w:rPr>
          <w:rFonts w:cstheme="minorHAnsi"/>
          <w:lang w:val="da-DK"/>
        </w:rPr>
        <w:t>.</w:t>
      </w:r>
    </w:p>
    <w:p w14:paraId="7FA3CF0F" w14:textId="339B2101" w:rsidR="00516C20" w:rsidRPr="00516C20" w:rsidRDefault="00516C20" w:rsidP="00516C20">
      <w:pPr>
        <w:rPr>
          <w:rFonts w:cstheme="minorHAnsi"/>
        </w:rPr>
      </w:pPr>
      <w:r w:rsidRPr="00516C20">
        <w:rPr>
          <w:rFonts w:cstheme="minorHAnsi"/>
        </w:rPr>
        <w:t>Note that the decry</w:t>
      </w:r>
      <w:r>
        <w:rPr>
          <w:rFonts w:cstheme="minorHAnsi"/>
        </w:rPr>
        <w:t>ption is time-taking (With the help of hash or rainbow tables) and also protects if two users have same passwords (Since their hash values would be different)</w:t>
      </w:r>
    </w:p>
    <w:p w14:paraId="272332A1"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proofErr w:type="spellStart"/>
      <w:r w:rsidRPr="00516C20">
        <w:rPr>
          <w:rFonts w:ascii="Consolas" w:eastAsia="Times New Roman" w:hAnsi="Consolas" w:cs="Times New Roman"/>
          <w:color w:val="569CD6"/>
          <w:sz w:val="21"/>
          <w:szCs w:val="21"/>
        </w:rPr>
        <w:t>const</w:t>
      </w:r>
      <w:proofErr w:type="spellEnd"/>
      <w:r w:rsidRPr="00516C20">
        <w:rPr>
          <w:rFonts w:ascii="Consolas" w:eastAsia="Times New Roman" w:hAnsi="Consolas" w:cs="Times New Roman"/>
          <w:color w:val="D4D4D4"/>
          <w:sz w:val="21"/>
          <w:szCs w:val="21"/>
        </w:rPr>
        <w:t> </w:t>
      </w:r>
      <w:proofErr w:type="spellStart"/>
      <w:r w:rsidRPr="00516C20">
        <w:rPr>
          <w:rFonts w:ascii="Consolas" w:eastAsia="Times New Roman" w:hAnsi="Consolas" w:cs="Times New Roman"/>
          <w:color w:val="4FC1FF"/>
          <w:sz w:val="21"/>
          <w:szCs w:val="21"/>
        </w:rPr>
        <w:t>bcrypt</w:t>
      </w:r>
      <w:proofErr w:type="spellEnd"/>
      <w:r w:rsidRPr="00516C20">
        <w:rPr>
          <w:rFonts w:ascii="Consolas" w:eastAsia="Times New Roman" w:hAnsi="Consolas" w:cs="Times New Roman"/>
          <w:color w:val="D4D4D4"/>
          <w:sz w:val="21"/>
          <w:szCs w:val="21"/>
        </w:rPr>
        <w:t> = </w:t>
      </w:r>
      <w:r w:rsidRPr="00516C20">
        <w:rPr>
          <w:rFonts w:ascii="Consolas" w:eastAsia="Times New Roman" w:hAnsi="Consolas" w:cs="Times New Roman"/>
          <w:color w:val="DCDCAA"/>
          <w:sz w:val="21"/>
          <w:szCs w:val="21"/>
        </w:rPr>
        <w:t>require</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CE9178"/>
          <w:sz w:val="21"/>
          <w:szCs w:val="21"/>
        </w:rPr>
        <w:t>'</w:t>
      </w:r>
      <w:proofErr w:type="spellStart"/>
      <w:r w:rsidRPr="00516C20">
        <w:rPr>
          <w:rFonts w:ascii="Consolas" w:eastAsia="Times New Roman" w:hAnsi="Consolas" w:cs="Times New Roman"/>
          <w:color w:val="CE9178"/>
          <w:sz w:val="21"/>
          <w:szCs w:val="21"/>
        </w:rPr>
        <w:t>bcrypt</w:t>
      </w:r>
      <w:proofErr w:type="spellEnd"/>
      <w:r w:rsidRPr="00516C20">
        <w:rPr>
          <w:rFonts w:ascii="Consolas" w:eastAsia="Times New Roman" w:hAnsi="Consolas" w:cs="Times New Roman"/>
          <w:color w:val="CE9178"/>
          <w:sz w:val="21"/>
          <w:szCs w:val="21"/>
        </w:rPr>
        <w:t>'</w:t>
      </w:r>
      <w:r w:rsidRPr="00516C20">
        <w:rPr>
          <w:rFonts w:ascii="Consolas" w:eastAsia="Times New Roman" w:hAnsi="Consolas" w:cs="Times New Roman"/>
          <w:color w:val="D4D4D4"/>
          <w:sz w:val="21"/>
          <w:szCs w:val="21"/>
        </w:rPr>
        <w:t>);</w:t>
      </w:r>
    </w:p>
    <w:p w14:paraId="0C5A0396"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p>
    <w:p w14:paraId="744854B3"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//The time taken to create a salt does not depend on the salt rounds. </w:t>
      </w:r>
    </w:p>
    <w:p w14:paraId="15E6549C"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//Meaning, the time taken to create a salt with 1 round is same as the time taken to create a salt with 100 rounds</w:t>
      </w:r>
    </w:p>
    <w:p w14:paraId="4048A8A2"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//More the salt rounds, more is the cost of processing the data.</w:t>
      </w:r>
    </w:p>
    <w:p w14:paraId="3E7A1F06"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//Ideally recommended value of </w:t>
      </w:r>
      <w:proofErr w:type="spellStart"/>
      <w:r w:rsidRPr="00516C20">
        <w:rPr>
          <w:rFonts w:ascii="Consolas" w:eastAsia="Times New Roman" w:hAnsi="Consolas" w:cs="Times New Roman"/>
          <w:color w:val="6A9955"/>
          <w:sz w:val="21"/>
          <w:szCs w:val="21"/>
        </w:rPr>
        <w:t>saltRounds</w:t>
      </w:r>
      <w:proofErr w:type="spellEnd"/>
      <w:r w:rsidRPr="00516C20">
        <w:rPr>
          <w:rFonts w:ascii="Consolas" w:eastAsia="Times New Roman" w:hAnsi="Consolas" w:cs="Times New Roman"/>
          <w:color w:val="6A9955"/>
          <w:sz w:val="21"/>
          <w:szCs w:val="21"/>
        </w:rPr>
        <w:t> is 12</w:t>
      </w:r>
    </w:p>
    <w:p w14:paraId="6E0510A7"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proofErr w:type="spellStart"/>
      <w:r w:rsidRPr="00516C20">
        <w:rPr>
          <w:rFonts w:ascii="Consolas" w:eastAsia="Times New Roman" w:hAnsi="Consolas" w:cs="Times New Roman"/>
          <w:color w:val="569CD6"/>
          <w:sz w:val="21"/>
          <w:szCs w:val="21"/>
        </w:rPr>
        <w:t>const</w:t>
      </w:r>
      <w:proofErr w:type="spellEnd"/>
      <w:r w:rsidRPr="00516C20">
        <w:rPr>
          <w:rFonts w:ascii="Consolas" w:eastAsia="Times New Roman" w:hAnsi="Consolas" w:cs="Times New Roman"/>
          <w:color w:val="D4D4D4"/>
          <w:sz w:val="21"/>
          <w:szCs w:val="21"/>
        </w:rPr>
        <w:t> </w:t>
      </w:r>
      <w:proofErr w:type="spellStart"/>
      <w:r w:rsidRPr="00516C20">
        <w:rPr>
          <w:rFonts w:ascii="Consolas" w:eastAsia="Times New Roman" w:hAnsi="Consolas" w:cs="Times New Roman"/>
          <w:color w:val="4FC1FF"/>
          <w:sz w:val="21"/>
          <w:szCs w:val="21"/>
        </w:rPr>
        <w:t>saltRounds</w:t>
      </w:r>
      <w:proofErr w:type="spellEnd"/>
      <w:r w:rsidRPr="00516C20">
        <w:rPr>
          <w:rFonts w:ascii="Consolas" w:eastAsia="Times New Roman" w:hAnsi="Consolas" w:cs="Times New Roman"/>
          <w:color w:val="D4D4D4"/>
          <w:sz w:val="21"/>
          <w:szCs w:val="21"/>
        </w:rPr>
        <w:t> = </w:t>
      </w:r>
      <w:r w:rsidRPr="00516C20">
        <w:rPr>
          <w:rFonts w:ascii="Consolas" w:eastAsia="Times New Roman" w:hAnsi="Consolas" w:cs="Times New Roman"/>
          <w:color w:val="B5CEA8"/>
          <w:sz w:val="21"/>
          <w:szCs w:val="21"/>
        </w:rPr>
        <w:t>12</w:t>
      </w:r>
      <w:r w:rsidRPr="00516C20">
        <w:rPr>
          <w:rFonts w:ascii="Consolas" w:eastAsia="Times New Roman" w:hAnsi="Consolas" w:cs="Times New Roman"/>
          <w:color w:val="D4D4D4"/>
          <w:sz w:val="21"/>
          <w:szCs w:val="21"/>
        </w:rPr>
        <w:t>; </w:t>
      </w:r>
    </w:p>
    <w:p w14:paraId="535CD0F3"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proofErr w:type="spellStart"/>
      <w:r w:rsidRPr="00516C20">
        <w:rPr>
          <w:rFonts w:ascii="Consolas" w:eastAsia="Times New Roman" w:hAnsi="Consolas" w:cs="Times New Roman"/>
          <w:color w:val="4FC1FF"/>
          <w:sz w:val="21"/>
          <w:szCs w:val="21"/>
        </w:rPr>
        <w:t>bcrypt</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DCDCAA"/>
          <w:sz w:val="21"/>
          <w:szCs w:val="21"/>
        </w:rPr>
        <w:t>genSalt</w:t>
      </w:r>
      <w:proofErr w:type="spellEnd"/>
      <w:r w:rsidRPr="00516C20">
        <w:rPr>
          <w:rFonts w:ascii="Consolas" w:eastAsia="Times New Roman" w:hAnsi="Consolas" w:cs="Times New Roman"/>
          <w:color w:val="D4D4D4"/>
          <w:sz w:val="21"/>
          <w:szCs w:val="21"/>
        </w:rPr>
        <w:t>(</w:t>
      </w:r>
      <w:proofErr w:type="spellStart"/>
      <w:r w:rsidRPr="00516C20">
        <w:rPr>
          <w:rFonts w:ascii="Consolas" w:eastAsia="Times New Roman" w:hAnsi="Consolas" w:cs="Times New Roman"/>
          <w:color w:val="4FC1FF"/>
          <w:sz w:val="21"/>
          <w:szCs w:val="21"/>
        </w:rPr>
        <w:t>saltRounds</w:t>
      </w:r>
      <w:proofErr w:type="spellEnd"/>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9CDCFE"/>
          <w:sz w:val="21"/>
          <w:szCs w:val="21"/>
        </w:rPr>
        <w:t>err</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9CDCFE"/>
          <w:sz w:val="21"/>
          <w:szCs w:val="21"/>
        </w:rPr>
        <w:t>salt</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569CD6"/>
          <w:sz w:val="21"/>
          <w:szCs w:val="21"/>
        </w:rPr>
        <w:t>=&gt;</w:t>
      </w:r>
      <w:r w:rsidRPr="00516C20">
        <w:rPr>
          <w:rFonts w:ascii="Consolas" w:eastAsia="Times New Roman" w:hAnsi="Consolas" w:cs="Times New Roman"/>
          <w:color w:val="D4D4D4"/>
          <w:sz w:val="21"/>
          <w:szCs w:val="21"/>
        </w:rPr>
        <w:t> {</w:t>
      </w:r>
    </w:p>
    <w:p w14:paraId="2AC8E4E7"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6A9955"/>
          <w:sz w:val="21"/>
          <w:szCs w:val="21"/>
        </w:rPr>
        <w:t>//console.log(salt); //each time a different salt is generated</w:t>
      </w:r>
    </w:p>
    <w:p w14:paraId="78023799"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w:t>
      </w:r>
    </w:p>
    <w:p w14:paraId="081BE5F1"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p>
    <w:p w14:paraId="3150FDAF"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//generate a hash of the password 'monkey'</w:t>
      </w:r>
    </w:p>
    <w:p w14:paraId="0B20DFB8"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//NOTE that the time taken in generating the password grows exponentially with the value of saltRounds </w:t>
      </w:r>
    </w:p>
    <w:p w14:paraId="073351B7"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lang w:val="sv-SE"/>
        </w:rPr>
      </w:pPr>
      <w:r w:rsidRPr="00516C20">
        <w:rPr>
          <w:rFonts w:ascii="Consolas" w:eastAsia="Times New Roman" w:hAnsi="Consolas" w:cs="Times New Roman"/>
          <w:color w:val="4FC1FF"/>
          <w:sz w:val="21"/>
          <w:szCs w:val="21"/>
          <w:lang w:val="sv-SE"/>
        </w:rPr>
        <w:t>bcrypt</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DCDCAA"/>
          <w:sz w:val="21"/>
          <w:szCs w:val="21"/>
          <w:lang w:val="sv-SE"/>
        </w:rPr>
        <w:t>genSalt</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4FC1FF"/>
          <w:sz w:val="21"/>
          <w:szCs w:val="21"/>
          <w:lang w:val="sv-SE"/>
        </w:rPr>
        <w:t>saltRounds</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err</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salt</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569CD6"/>
          <w:sz w:val="21"/>
          <w:szCs w:val="21"/>
          <w:lang w:val="sv-SE"/>
        </w:rPr>
        <w:t>=&gt;</w:t>
      </w:r>
      <w:r w:rsidRPr="00516C20">
        <w:rPr>
          <w:rFonts w:ascii="Consolas" w:eastAsia="Times New Roman" w:hAnsi="Consolas" w:cs="Times New Roman"/>
          <w:color w:val="D4D4D4"/>
          <w:sz w:val="21"/>
          <w:szCs w:val="21"/>
          <w:lang w:val="sv-SE"/>
        </w:rPr>
        <w:t> {</w:t>
      </w:r>
    </w:p>
    <w:p w14:paraId="56D291FA"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lang w:val="sv-SE"/>
        </w:rPr>
      </w:pP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console</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DCDCAA"/>
          <w:sz w:val="21"/>
          <w:szCs w:val="21"/>
          <w:lang w:val="sv-SE"/>
        </w:rPr>
        <w:t>log</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9CDCFE"/>
          <w:sz w:val="21"/>
          <w:szCs w:val="21"/>
          <w:lang w:val="sv-SE"/>
        </w:rPr>
        <w:t>salt</w:t>
      </w:r>
      <w:r w:rsidRPr="00516C20">
        <w:rPr>
          <w:rFonts w:ascii="Consolas" w:eastAsia="Times New Roman" w:hAnsi="Consolas" w:cs="Times New Roman"/>
          <w:color w:val="D4D4D4"/>
          <w:sz w:val="21"/>
          <w:szCs w:val="21"/>
          <w:lang w:val="sv-SE"/>
        </w:rPr>
        <w:t>);</w:t>
      </w:r>
    </w:p>
    <w:p w14:paraId="6736FC02"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lang w:val="sv-SE"/>
        </w:rPr>
      </w:pP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4FC1FF"/>
          <w:sz w:val="21"/>
          <w:szCs w:val="21"/>
          <w:lang w:val="sv-SE"/>
        </w:rPr>
        <w:t>bcrypt</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DCDCAA"/>
          <w:sz w:val="21"/>
          <w:szCs w:val="21"/>
          <w:lang w:val="sv-SE"/>
        </w:rPr>
        <w:t>hash</w:t>
      </w:r>
      <w:r w:rsidRPr="00516C20">
        <w:rPr>
          <w:rFonts w:ascii="Consolas" w:eastAsia="Times New Roman" w:hAnsi="Consolas" w:cs="Times New Roman"/>
          <w:color w:val="D4D4D4"/>
          <w:sz w:val="21"/>
          <w:szCs w:val="21"/>
          <w:lang w:val="sv-SE"/>
        </w:rPr>
        <w:t>(</w:t>
      </w:r>
      <w:r w:rsidRPr="00516C20">
        <w:rPr>
          <w:rFonts w:ascii="Consolas" w:eastAsia="Times New Roman" w:hAnsi="Consolas" w:cs="Times New Roman"/>
          <w:color w:val="CE9178"/>
          <w:sz w:val="21"/>
          <w:szCs w:val="21"/>
          <w:lang w:val="sv-SE"/>
        </w:rPr>
        <w:t>'monkey'</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salt</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err</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lang w:val="sv-SE"/>
        </w:rPr>
        <w:t>hash</w:t>
      </w: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569CD6"/>
          <w:sz w:val="21"/>
          <w:szCs w:val="21"/>
          <w:lang w:val="sv-SE"/>
        </w:rPr>
        <w:t>=&gt;</w:t>
      </w:r>
      <w:r w:rsidRPr="00516C20">
        <w:rPr>
          <w:rFonts w:ascii="Consolas" w:eastAsia="Times New Roman" w:hAnsi="Consolas" w:cs="Times New Roman"/>
          <w:color w:val="D4D4D4"/>
          <w:sz w:val="21"/>
          <w:szCs w:val="21"/>
          <w:lang w:val="sv-SE"/>
        </w:rPr>
        <w:t> {</w:t>
      </w:r>
    </w:p>
    <w:p w14:paraId="436ED0E9"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lang w:val="sv-SE"/>
        </w:rPr>
        <w:t>        </w:t>
      </w:r>
      <w:r w:rsidRPr="00516C20">
        <w:rPr>
          <w:rFonts w:ascii="Consolas" w:eastAsia="Times New Roman" w:hAnsi="Consolas" w:cs="Times New Roman"/>
          <w:color w:val="9CDCFE"/>
          <w:sz w:val="21"/>
          <w:szCs w:val="21"/>
        </w:rPr>
        <w:t>console</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DCDCAA"/>
          <w:sz w:val="21"/>
          <w:szCs w:val="21"/>
        </w:rPr>
        <w:t>log</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9CDCFE"/>
          <w:sz w:val="21"/>
          <w:szCs w:val="21"/>
        </w:rPr>
        <w:t>hash</w:t>
      </w:r>
      <w:r w:rsidRPr="00516C20">
        <w:rPr>
          <w:rFonts w:ascii="Consolas" w:eastAsia="Times New Roman" w:hAnsi="Consolas" w:cs="Times New Roman"/>
          <w:color w:val="D4D4D4"/>
          <w:sz w:val="21"/>
          <w:szCs w:val="21"/>
        </w:rPr>
        <w:t>);</w:t>
      </w:r>
    </w:p>
    <w:p w14:paraId="0D5161F9"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    })</w:t>
      </w:r>
    </w:p>
    <w:p w14:paraId="06285372"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w:t>
      </w:r>
    </w:p>
    <w:p w14:paraId="5415E28D" w14:textId="77777777" w:rsidR="00516C20" w:rsidRPr="00516C20" w:rsidRDefault="00516C20" w:rsidP="00516C20">
      <w:pPr>
        <w:shd w:val="clear" w:color="auto" w:fill="1E1E1E"/>
        <w:spacing w:after="24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br/>
      </w:r>
    </w:p>
    <w:p w14:paraId="66A12685"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//compare passwords with the hash</w:t>
      </w:r>
    </w:p>
    <w:p w14:paraId="4F4F9A5A"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4FC1FF"/>
          <w:sz w:val="21"/>
          <w:szCs w:val="21"/>
        </w:rPr>
        <w:t>bcrypt</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DCDCAA"/>
          <w:sz w:val="21"/>
          <w:szCs w:val="21"/>
        </w:rPr>
        <w:t>compare</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CE9178"/>
          <w:sz w:val="21"/>
          <w:szCs w:val="21"/>
        </w:rPr>
        <w:t>'monkey'</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CE9178"/>
          <w:sz w:val="21"/>
          <w:szCs w:val="21"/>
        </w:rPr>
        <w:t>'$2b$12$a7n.FsJsYtbqjOnT8OieDe2788N6bGduaU9UNA0LB.XnTKGCiEOQm'</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9CDCFE"/>
          <w:sz w:val="21"/>
          <w:szCs w:val="21"/>
        </w:rPr>
        <w:t>err</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9CDCFE"/>
          <w:sz w:val="21"/>
          <w:szCs w:val="21"/>
        </w:rPr>
        <w:t>res</w:t>
      </w: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569CD6"/>
          <w:sz w:val="21"/>
          <w:szCs w:val="21"/>
        </w:rPr>
        <w:t>=&gt;</w:t>
      </w:r>
      <w:r w:rsidRPr="00516C20">
        <w:rPr>
          <w:rFonts w:ascii="Consolas" w:eastAsia="Times New Roman" w:hAnsi="Consolas" w:cs="Times New Roman"/>
          <w:color w:val="D4D4D4"/>
          <w:sz w:val="21"/>
          <w:szCs w:val="21"/>
        </w:rPr>
        <w:t> {</w:t>
      </w:r>
    </w:p>
    <w:p w14:paraId="3BE146F6"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    </w:t>
      </w:r>
      <w:r w:rsidRPr="00516C20">
        <w:rPr>
          <w:rFonts w:ascii="Consolas" w:eastAsia="Times New Roman" w:hAnsi="Consolas" w:cs="Times New Roman"/>
          <w:color w:val="9CDCFE"/>
          <w:sz w:val="21"/>
          <w:szCs w:val="21"/>
        </w:rPr>
        <w:t>console</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DCDCAA"/>
          <w:sz w:val="21"/>
          <w:szCs w:val="21"/>
        </w:rPr>
        <w:t>log</w:t>
      </w:r>
      <w:r w:rsidRPr="00516C20">
        <w:rPr>
          <w:rFonts w:ascii="Consolas" w:eastAsia="Times New Roman" w:hAnsi="Consolas" w:cs="Times New Roman"/>
          <w:color w:val="D4D4D4"/>
          <w:sz w:val="21"/>
          <w:szCs w:val="21"/>
        </w:rPr>
        <w:t>(</w:t>
      </w:r>
      <w:r w:rsidRPr="00516C20">
        <w:rPr>
          <w:rFonts w:ascii="Consolas" w:eastAsia="Times New Roman" w:hAnsi="Consolas" w:cs="Times New Roman"/>
          <w:color w:val="9CDCFE"/>
          <w:sz w:val="21"/>
          <w:szCs w:val="21"/>
        </w:rPr>
        <w:t>res</w:t>
      </w:r>
      <w:r w:rsidRPr="00516C20">
        <w:rPr>
          <w:rFonts w:ascii="Consolas" w:eastAsia="Times New Roman" w:hAnsi="Consolas" w:cs="Times New Roman"/>
          <w:color w:val="D4D4D4"/>
          <w:sz w:val="21"/>
          <w:szCs w:val="21"/>
        </w:rPr>
        <w:t>);</w:t>
      </w:r>
    </w:p>
    <w:p w14:paraId="4C6C2428"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D4D4D4"/>
          <w:sz w:val="21"/>
          <w:szCs w:val="21"/>
        </w:rPr>
        <w:t>})</w:t>
      </w:r>
    </w:p>
    <w:p w14:paraId="6BB3F5BC" w14:textId="77777777" w:rsidR="00516C20" w:rsidRPr="00516C20" w:rsidRDefault="00516C20" w:rsidP="00516C20">
      <w:pPr>
        <w:shd w:val="clear" w:color="auto" w:fill="1E1E1E"/>
        <w:spacing w:after="240" w:line="285" w:lineRule="atLeast"/>
        <w:rPr>
          <w:rFonts w:ascii="Consolas" w:eastAsia="Times New Roman" w:hAnsi="Consolas" w:cs="Times New Roman"/>
          <w:color w:val="D4D4D4"/>
          <w:sz w:val="21"/>
          <w:szCs w:val="21"/>
        </w:rPr>
      </w:pPr>
    </w:p>
    <w:p w14:paraId="71E71A04"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How </w:t>
      </w:r>
      <w:proofErr w:type="spellStart"/>
      <w:r w:rsidRPr="00516C20">
        <w:rPr>
          <w:rFonts w:ascii="Consolas" w:eastAsia="Times New Roman" w:hAnsi="Consolas" w:cs="Times New Roman"/>
          <w:color w:val="6A9955"/>
          <w:sz w:val="21"/>
          <w:szCs w:val="21"/>
        </w:rPr>
        <w:t>bcrypt</w:t>
      </w:r>
      <w:proofErr w:type="spellEnd"/>
      <w:r w:rsidRPr="00516C20">
        <w:rPr>
          <w:rFonts w:ascii="Consolas" w:eastAsia="Times New Roman" w:hAnsi="Consolas" w:cs="Times New Roman"/>
          <w:color w:val="6A9955"/>
          <w:sz w:val="21"/>
          <w:szCs w:val="21"/>
        </w:rPr>
        <w:t> works?</w:t>
      </w:r>
    </w:p>
    <w:p w14:paraId="49DDFADF"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w:t>
      </w:r>
      <w:proofErr w:type="spellStart"/>
      <w:r w:rsidRPr="00516C20">
        <w:rPr>
          <w:rFonts w:ascii="Consolas" w:eastAsia="Times New Roman" w:hAnsi="Consolas" w:cs="Times New Roman"/>
          <w:color w:val="6A9955"/>
          <w:sz w:val="21"/>
          <w:szCs w:val="21"/>
        </w:rPr>
        <w:t>Bcrypt</w:t>
      </w:r>
      <w:proofErr w:type="spellEnd"/>
      <w:r w:rsidRPr="00516C20">
        <w:rPr>
          <w:rFonts w:ascii="Consolas" w:eastAsia="Times New Roman" w:hAnsi="Consolas" w:cs="Times New Roman"/>
          <w:color w:val="6A9955"/>
          <w:sz w:val="21"/>
          <w:szCs w:val="21"/>
        </w:rPr>
        <w:t> generates a unique salt, combines it with the password</w:t>
      </w:r>
    </w:p>
    <w:p w14:paraId="63EE1ABF"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and generates a hash from (salt + password)</w:t>
      </w:r>
    </w:p>
    <w:p w14:paraId="4084F424"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lastRenderedPageBreak/>
        <w:t> * Format of the hash: $[algorithm]$[cost]$[salt][hash]</w:t>
      </w:r>
    </w:p>
    <w:p w14:paraId="4796F25A"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Note that the hash is formed for (salt + password)</w:t>
      </w:r>
    </w:p>
    <w:p w14:paraId="04DC4868"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w:t>
      </w:r>
    </w:p>
    <w:p w14:paraId="11D26BDE"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The compare method works by taking the password, and the hash(from this hash, the salt is extracted),</w:t>
      </w:r>
    </w:p>
    <w:p w14:paraId="5080CBF6"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Then hash is generated for (salt + password), and then the generated hash value is compared with the passed hash value</w:t>
      </w:r>
    </w:p>
    <w:p w14:paraId="781D6B90" w14:textId="77777777" w:rsidR="00516C20" w:rsidRPr="00516C20" w:rsidRDefault="00516C20" w:rsidP="00516C20">
      <w:pPr>
        <w:shd w:val="clear" w:color="auto" w:fill="1E1E1E"/>
        <w:spacing w:after="0" w:line="285" w:lineRule="atLeast"/>
        <w:rPr>
          <w:rFonts w:ascii="Consolas" w:eastAsia="Times New Roman" w:hAnsi="Consolas" w:cs="Times New Roman"/>
          <w:color w:val="D4D4D4"/>
          <w:sz w:val="21"/>
          <w:szCs w:val="21"/>
        </w:rPr>
      </w:pPr>
      <w:r w:rsidRPr="00516C20">
        <w:rPr>
          <w:rFonts w:ascii="Consolas" w:eastAsia="Times New Roman" w:hAnsi="Consolas" w:cs="Times New Roman"/>
          <w:color w:val="6A9955"/>
          <w:sz w:val="21"/>
          <w:szCs w:val="21"/>
        </w:rPr>
        <w:t> * /</w:t>
      </w:r>
    </w:p>
    <w:p w14:paraId="73EF9A45" w14:textId="77777777" w:rsidR="00516C20" w:rsidRPr="00D87CB9" w:rsidRDefault="00516C20" w:rsidP="00516C20">
      <w:pPr>
        <w:rPr>
          <w:rFonts w:cstheme="minorHAnsi"/>
        </w:rPr>
      </w:pPr>
    </w:p>
    <w:p w14:paraId="55B4DE53" w14:textId="510301F3" w:rsidR="00D74BA8" w:rsidRDefault="006B0321" w:rsidP="00D74BA8">
      <w:pPr>
        <w:rPr>
          <w:rFonts w:cstheme="minorHAnsi"/>
          <w:b/>
          <w:bCs/>
        </w:rPr>
      </w:pPr>
      <w:r w:rsidRPr="00D87CB9">
        <w:rPr>
          <w:rFonts w:cstheme="minorHAnsi"/>
          <w:b/>
          <w:bCs/>
        </w:rPr>
        <w:t>Auth Demo</w:t>
      </w:r>
      <w:r w:rsidR="00D87CB9" w:rsidRPr="00D87CB9">
        <w:rPr>
          <w:rFonts w:cstheme="minorHAnsi"/>
          <w:b/>
          <w:bCs/>
        </w:rPr>
        <w:t xml:space="preserve"> (See Auth Demo Project)</w:t>
      </w:r>
      <w:r w:rsidRPr="00D87CB9">
        <w:rPr>
          <w:rFonts w:cstheme="minorHAnsi"/>
          <w:b/>
          <w:bCs/>
        </w:rPr>
        <w:t>:</w:t>
      </w:r>
    </w:p>
    <w:p w14:paraId="7B6EAB14" w14:textId="1CAF7C35" w:rsidR="00CF3775" w:rsidRDefault="00CF3775" w:rsidP="00D74BA8">
      <w:pPr>
        <w:rPr>
          <w:rFonts w:cstheme="minorHAnsi"/>
        </w:rPr>
      </w:pPr>
      <w:r>
        <w:rPr>
          <w:rFonts w:cstheme="minorHAnsi"/>
        </w:rPr>
        <w:t>Here, we are using sessions and cookies to remember the logged in user (Remember that HTTP is stateless and we use cookies or sessions to make it stateful)</w:t>
      </w:r>
      <w:r w:rsidR="00205790">
        <w:rPr>
          <w:rFonts w:cstheme="minorHAnsi"/>
        </w:rPr>
        <w:t xml:space="preserve">. </w:t>
      </w:r>
    </w:p>
    <w:p w14:paraId="5B920074" w14:textId="77777777" w:rsidR="00205790" w:rsidRDefault="00205790" w:rsidP="00D74BA8">
      <w:pPr>
        <w:rPr>
          <w:rFonts w:cstheme="minorHAnsi"/>
        </w:rPr>
      </w:pPr>
      <w:r>
        <w:rPr>
          <w:rFonts w:cstheme="minorHAnsi"/>
        </w:rPr>
        <w:t xml:space="preserve">In this example, there is a secret route, which an user can go only if the user is logged in. To remember if the user is logged in, we are using sessions, which send the browser a cookie, and when the user is logged in, we had the </w:t>
      </w:r>
      <w:proofErr w:type="spellStart"/>
      <w:r>
        <w:rPr>
          <w:rFonts w:cstheme="minorHAnsi"/>
        </w:rPr>
        <w:t>userID</w:t>
      </w:r>
      <w:proofErr w:type="spellEnd"/>
      <w:r>
        <w:rPr>
          <w:rFonts w:cstheme="minorHAnsi"/>
        </w:rPr>
        <w:t xml:space="preserve"> to the cookie.</w:t>
      </w:r>
    </w:p>
    <w:p w14:paraId="18A840DB" w14:textId="77777777" w:rsidR="00205790" w:rsidRDefault="00205790" w:rsidP="00D74BA8">
      <w:pPr>
        <w:rPr>
          <w:rFonts w:cstheme="minorHAnsi"/>
        </w:rPr>
      </w:pPr>
      <w:r>
        <w:rPr>
          <w:rFonts w:cstheme="minorHAnsi"/>
        </w:rPr>
        <w:t>So whenever the user goes to the secret route</w:t>
      </w:r>
    </w:p>
    <w:p w14:paraId="4DF11019" w14:textId="326E9057" w:rsidR="00205790" w:rsidRDefault="00205790" w:rsidP="00205790">
      <w:pPr>
        <w:pStyle w:val="ListParagraph"/>
        <w:numPr>
          <w:ilvl w:val="0"/>
          <w:numId w:val="41"/>
        </w:numPr>
        <w:rPr>
          <w:rFonts w:cstheme="minorHAnsi"/>
        </w:rPr>
      </w:pPr>
      <w:r>
        <w:rPr>
          <w:rFonts w:cstheme="minorHAnsi"/>
        </w:rPr>
        <w:t>T</w:t>
      </w:r>
      <w:r w:rsidRPr="00205790">
        <w:rPr>
          <w:rFonts w:cstheme="minorHAnsi"/>
        </w:rPr>
        <w:t>he cookie is being sent by the client to the backend, then the cookie is being validated to see if it has been tampered or not</w:t>
      </w:r>
      <w:r>
        <w:rPr>
          <w:rFonts w:cstheme="minorHAnsi"/>
        </w:rPr>
        <w:t xml:space="preserve"> (We used signed cookies).</w:t>
      </w:r>
    </w:p>
    <w:p w14:paraId="133CB8FA" w14:textId="40C5DFC2" w:rsidR="00205790" w:rsidRDefault="00205790" w:rsidP="00205790">
      <w:pPr>
        <w:pStyle w:val="ListParagraph"/>
        <w:numPr>
          <w:ilvl w:val="0"/>
          <w:numId w:val="41"/>
        </w:numPr>
        <w:rPr>
          <w:rFonts w:cstheme="minorHAnsi"/>
        </w:rPr>
      </w:pPr>
      <w:r>
        <w:rPr>
          <w:rFonts w:cstheme="minorHAnsi"/>
        </w:rPr>
        <w:t>If the cookie is tampered, then the user is being redirected to the login page (And if the cookie is tampered, the session sends a new cookie)</w:t>
      </w:r>
    </w:p>
    <w:p w14:paraId="0225DA6A" w14:textId="421B82B3" w:rsidR="00205790" w:rsidRPr="00205790" w:rsidRDefault="00205790" w:rsidP="00205790">
      <w:pPr>
        <w:pStyle w:val="ListParagraph"/>
        <w:numPr>
          <w:ilvl w:val="0"/>
          <w:numId w:val="41"/>
        </w:numPr>
        <w:rPr>
          <w:rFonts w:cstheme="minorHAnsi"/>
        </w:rPr>
      </w:pPr>
      <w:r>
        <w:rPr>
          <w:rFonts w:cstheme="minorHAnsi"/>
        </w:rPr>
        <w:t xml:space="preserve">If the cookie is not tampered, then </w:t>
      </w:r>
      <w:r w:rsidR="00AA259C">
        <w:rPr>
          <w:rFonts w:cstheme="minorHAnsi"/>
        </w:rPr>
        <w:t xml:space="preserve">the </w:t>
      </w:r>
      <w:proofErr w:type="spellStart"/>
      <w:r w:rsidR="00AA259C">
        <w:rPr>
          <w:rFonts w:cstheme="minorHAnsi"/>
        </w:rPr>
        <w:t>userID</w:t>
      </w:r>
      <w:proofErr w:type="spellEnd"/>
      <w:r w:rsidR="00AA259C">
        <w:rPr>
          <w:rFonts w:cstheme="minorHAnsi"/>
        </w:rPr>
        <w:t xml:space="preserve"> which was attached with the cookie is used and the secret page is shown</w:t>
      </w:r>
    </w:p>
    <w:p w14:paraId="7A41CFB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express</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'express'</w:t>
      </w:r>
      <w:r w:rsidRPr="00F31048">
        <w:rPr>
          <w:rFonts w:ascii="Consolas" w:eastAsia="Times New Roman" w:hAnsi="Consolas" w:cs="Times New Roman"/>
          <w:color w:val="D4D4D4"/>
          <w:sz w:val="21"/>
          <w:szCs w:val="21"/>
        </w:rPr>
        <w:t>);</w:t>
      </w:r>
    </w:p>
    <w:p w14:paraId="49CA440C"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express</w:t>
      </w:r>
      <w:r w:rsidRPr="00F31048">
        <w:rPr>
          <w:rFonts w:ascii="Consolas" w:eastAsia="Times New Roman" w:hAnsi="Consolas" w:cs="Times New Roman"/>
          <w:color w:val="D4D4D4"/>
          <w:sz w:val="21"/>
          <w:szCs w:val="21"/>
        </w:rPr>
        <w:t>();</w:t>
      </w:r>
    </w:p>
    <w:p w14:paraId="6FA14C6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19FD3FFF"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mongoose</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'mongoose'</w:t>
      </w:r>
      <w:r w:rsidRPr="00F31048">
        <w:rPr>
          <w:rFonts w:ascii="Consolas" w:eastAsia="Times New Roman" w:hAnsi="Consolas" w:cs="Times New Roman"/>
          <w:color w:val="D4D4D4"/>
          <w:sz w:val="21"/>
          <w:szCs w:val="21"/>
        </w:rPr>
        <w:t>);</w:t>
      </w:r>
    </w:p>
    <w:p w14:paraId="238CEA30"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7000F10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bcrypt</w:t>
      </w:r>
      <w:proofErr w:type="spellEnd"/>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w:t>
      </w:r>
      <w:proofErr w:type="spellStart"/>
      <w:r w:rsidRPr="00F31048">
        <w:rPr>
          <w:rFonts w:ascii="Consolas" w:eastAsia="Times New Roman" w:hAnsi="Consolas" w:cs="Times New Roman"/>
          <w:color w:val="CE9178"/>
          <w:sz w:val="21"/>
          <w:szCs w:val="21"/>
        </w:rPr>
        <w:t>bcrypt</w:t>
      </w:r>
      <w:proofErr w:type="spellEnd"/>
      <w:r w:rsidRPr="00F31048">
        <w:rPr>
          <w:rFonts w:ascii="Consolas" w:eastAsia="Times New Roman" w:hAnsi="Consolas" w:cs="Times New Roman"/>
          <w:color w:val="CE9178"/>
          <w:sz w:val="21"/>
          <w:szCs w:val="21"/>
        </w:rPr>
        <w:t>'</w:t>
      </w:r>
      <w:r w:rsidRPr="00F31048">
        <w:rPr>
          <w:rFonts w:ascii="Consolas" w:eastAsia="Times New Roman" w:hAnsi="Consolas" w:cs="Times New Roman"/>
          <w:color w:val="D4D4D4"/>
          <w:sz w:val="21"/>
          <w:szCs w:val="21"/>
        </w:rPr>
        <w:t>);</w:t>
      </w:r>
    </w:p>
    <w:p w14:paraId="6F2B7F3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path</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'path'</w:t>
      </w:r>
      <w:r w:rsidRPr="00F31048">
        <w:rPr>
          <w:rFonts w:ascii="Consolas" w:eastAsia="Times New Roman" w:hAnsi="Consolas" w:cs="Times New Roman"/>
          <w:color w:val="D4D4D4"/>
          <w:sz w:val="21"/>
          <w:szCs w:val="21"/>
        </w:rPr>
        <w:t>);</w:t>
      </w:r>
    </w:p>
    <w:p w14:paraId="72BC73E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42B7B97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EC9B0"/>
          <w:sz w:val="21"/>
          <w:szCs w:val="21"/>
        </w:rPr>
        <w:t>User</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'./models/user'</w:t>
      </w:r>
      <w:r w:rsidRPr="00F31048">
        <w:rPr>
          <w:rFonts w:ascii="Consolas" w:eastAsia="Times New Roman" w:hAnsi="Consolas" w:cs="Times New Roman"/>
          <w:color w:val="D4D4D4"/>
          <w:sz w:val="21"/>
          <w:szCs w:val="21"/>
        </w:rPr>
        <w:t>);</w:t>
      </w:r>
    </w:p>
    <w:p w14:paraId="1D53D66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345475F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session</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DCDCAA"/>
          <w:sz w:val="21"/>
          <w:szCs w:val="21"/>
        </w:rPr>
        <w:t>require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'express-session'</w:t>
      </w:r>
      <w:r w:rsidRPr="00F31048">
        <w:rPr>
          <w:rFonts w:ascii="Consolas" w:eastAsia="Times New Roman" w:hAnsi="Consolas" w:cs="Times New Roman"/>
          <w:color w:val="D4D4D4"/>
          <w:sz w:val="21"/>
          <w:szCs w:val="21"/>
        </w:rPr>
        <w:t>);</w:t>
      </w:r>
    </w:p>
    <w:p w14:paraId="273E9B6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27DCEFB3"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'view engine'</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E9178"/>
          <w:sz w:val="21"/>
          <w:szCs w:val="21"/>
        </w:rPr>
        <w:t>'</w:t>
      </w:r>
      <w:proofErr w:type="spellStart"/>
      <w:r w:rsidRPr="00F31048">
        <w:rPr>
          <w:rFonts w:ascii="Consolas" w:eastAsia="Times New Roman" w:hAnsi="Consolas" w:cs="Times New Roman"/>
          <w:color w:val="CE9178"/>
          <w:sz w:val="21"/>
          <w:szCs w:val="21"/>
        </w:rPr>
        <w:t>ejs</w:t>
      </w:r>
      <w:proofErr w:type="spellEnd"/>
      <w:r w:rsidRPr="00F31048">
        <w:rPr>
          <w:rFonts w:ascii="Consolas" w:eastAsia="Times New Roman" w:hAnsi="Consolas" w:cs="Times New Roman"/>
          <w:color w:val="CE9178"/>
          <w:sz w:val="21"/>
          <w:szCs w:val="21"/>
        </w:rPr>
        <w:t>'</w:t>
      </w:r>
      <w:r w:rsidRPr="00F31048">
        <w:rPr>
          <w:rFonts w:ascii="Consolas" w:eastAsia="Times New Roman" w:hAnsi="Consolas" w:cs="Times New Roman"/>
          <w:color w:val="D4D4D4"/>
          <w:sz w:val="21"/>
          <w:szCs w:val="21"/>
        </w:rPr>
        <w:t>);</w:t>
      </w:r>
    </w:p>
    <w:p w14:paraId="61E476B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'views'</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path</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join</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__</w:t>
      </w:r>
      <w:proofErr w:type="spellStart"/>
      <w:r w:rsidRPr="00F31048">
        <w:rPr>
          <w:rFonts w:ascii="Consolas" w:eastAsia="Times New Roman" w:hAnsi="Consolas" w:cs="Times New Roman"/>
          <w:color w:val="9CDCFE"/>
          <w:sz w:val="21"/>
          <w:szCs w:val="21"/>
        </w:rPr>
        <w:t>dirname</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E9178"/>
          <w:sz w:val="21"/>
          <w:szCs w:val="21"/>
        </w:rPr>
        <w:t>'views'</w:t>
      </w:r>
      <w:r w:rsidRPr="00F31048">
        <w:rPr>
          <w:rFonts w:ascii="Consolas" w:eastAsia="Times New Roman" w:hAnsi="Consolas" w:cs="Times New Roman"/>
          <w:color w:val="D4D4D4"/>
          <w:sz w:val="21"/>
          <w:szCs w:val="21"/>
        </w:rPr>
        <w:t>));</w:t>
      </w:r>
    </w:p>
    <w:p w14:paraId="14AB891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13B7618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//for getting form data </w:t>
      </w:r>
    </w:p>
    <w:p w14:paraId="7D24F23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use</w:t>
      </w:r>
      <w:proofErr w:type="spellEnd"/>
      <w:r w:rsidRPr="00F31048">
        <w:rPr>
          <w:rFonts w:ascii="Consolas" w:eastAsia="Times New Roman" w:hAnsi="Consolas" w:cs="Times New Roman"/>
          <w:color w:val="D4D4D4"/>
          <w:sz w:val="21"/>
          <w:szCs w:val="21"/>
        </w:rPr>
        <w:t>(</w:t>
      </w:r>
      <w:proofErr w:type="spellStart"/>
      <w:r w:rsidRPr="00F31048">
        <w:rPr>
          <w:rFonts w:ascii="Consolas" w:eastAsia="Times New Roman" w:hAnsi="Consolas" w:cs="Times New Roman"/>
          <w:color w:val="4FC1FF"/>
          <w:sz w:val="21"/>
          <w:szCs w:val="21"/>
        </w:rPr>
        <w:t>express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urlencoded</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extended:</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true</w:t>
      </w:r>
      <w:r w:rsidRPr="00F31048">
        <w:rPr>
          <w:rFonts w:ascii="Consolas" w:eastAsia="Times New Roman" w:hAnsi="Consolas" w:cs="Times New Roman"/>
          <w:color w:val="D4D4D4"/>
          <w:sz w:val="21"/>
          <w:szCs w:val="21"/>
        </w:rPr>
        <w:t> }));</w:t>
      </w:r>
    </w:p>
    <w:p w14:paraId="0D6C61E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11F57B0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//for sending a cookie (Session ID)</w:t>
      </w:r>
    </w:p>
    <w:p w14:paraId="117D31F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use</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session</w:t>
      </w:r>
      <w:r w:rsidRPr="00F31048">
        <w:rPr>
          <w:rFonts w:ascii="Consolas" w:eastAsia="Times New Roman" w:hAnsi="Consolas" w:cs="Times New Roman"/>
          <w:color w:val="D4D4D4"/>
          <w:sz w:val="21"/>
          <w:szCs w:val="21"/>
        </w:rPr>
        <w:t>({</w:t>
      </w:r>
    </w:p>
    <w:p w14:paraId="0AF22DE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secret: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E9178"/>
          <w:sz w:val="21"/>
          <w:szCs w:val="21"/>
        </w:rPr>
        <w:t>'THIS IS NOT A GOOD SECRET'</w:t>
      </w:r>
      <w:r w:rsidRPr="00F31048">
        <w:rPr>
          <w:rFonts w:ascii="Consolas" w:eastAsia="Times New Roman" w:hAnsi="Consolas" w:cs="Times New Roman"/>
          <w:color w:val="D4D4D4"/>
          <w:sz w:val="21"/>
          <w:szCs w:val="21"/>
        </w:rPr>
        <w:t>,</w:t>
      </w:r>
    </w:p>
    <w:p w14:paraId="07D74BE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resave:</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true</w:t>
      </w:r>
      <w:r w:rsidRPr="00F31048">
        <w:rPr>
          <w:rFonts w:ascii="Consolas" w:eastAsia="Times New Roman" w:hAnsi="Consolas" w:cs="Times New Roman"/>
          <w:color w:val="D4D4D4"/>
          <w:sz w:val="21"/>
          <w:szCs w:val="21"/>
        </w:rPr>
        <w:t>,</w:t>
      </w:r>
    </w:p>
    <w:p w14:paraId="6987F97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saveUninitialized</w:t>
      </w:r>
      <w:proofErr w:type="spellEnd"/>
      <w:r w:rsidRPr="00F31048">
        <w:rPr>
          <w:rFonts w:ascii="Consolas" w:eastAsia="Times New Roman" w:hAnsi="Consolas" w:cs="Times New Roman"/>
          <w:color w:val="9CDCFE"/>
          <w:sz w:val="21"/>
          <w:szCs w:val="21"/>
        </w:rPr>
        <w: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true</w:t>
      </w:r>
    </w:p>
    <w:p w14:paraId="20794F0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lastRenderedPageBreak/>
        <w:t>    }));</w:t>
      </w:r>
    </w:p>
    <w:p w14:paraId="68DA67E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1DD031D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//register form get route</w:t>
      </w:r>
    </w:p>
    <w:p w14:paraId="57154F7C"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get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'/register'</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6797395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render</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'register'</w:t>
      </w:r>
      <w:r w:rsidRPr="00F31048">
        <w:rPr>
          <w:rFonts w:ascii="Consolas" w:eastAsia="Times New Roman" w:hAnsi="Consolas" w:cs="Times New Roman"/>
          <w:color w:val="D4D4D4"/>
          <w:sz w:val="21"/>
          <w:szCs w:val="21"/>
        </w:rPr>
        <w:t>);</w:t>
      </w:r>
    </w:p>
    <w:p w14:paraId="2F7F8AA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4AF736E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09014C8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//register form post route</w:t>
      </w:r>
    </w:p>
    <w:p w14:paraId="11E0A08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post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'/register'</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async</w:t>
      </w:r>
      <w:r w:rsidRPr="00F31048">
        <w:rPr>
          <w:rFonts w:ascii="Consolas" w:eastAsia="Times New Roman" w:hAnsi="Consolas" w:cs="Times New Roman"/>
          <w:color w:val="D4D4D4"/>
          <w:sz w:val="21"/>
          <w:szCs w:val="21"/>
        </w:rPr>
        <w:t>(</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717AD5DF"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username</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password</w:t>
      </w:r>
      <w:r w:rsidRPr="00F31048">
        <w:rPr>
          <w:rFonts w:ascii="Consolas" w:eastAsia="Times New Roman" w:hAnsi="Consolas" w:cs="Times New Roman"/>
          <w:color w:val="D4D4D4"/>
          <w:sz w:val="21"/>
          <w:szCs w:val="21"/>
        </w:rPr>
        <w:t>} = </w:t>
      </w:r>
      <w:proofErr w:type="spellStart"/>
      <w:r w:rsidRPr="00F31048">
        <w:rPr>
          <w:rFonts w:ascii="Consolas" w:eastAsia="Times New Roman" w:hAnsi="Consolas" w:cs="Times New Roman"/>
          <w:color w:val="9CDCFE"/>
          <w:sz w:val="21"/>
          <w:szCs w:val="21"/>
        </w:rPr>
        <w:t>req</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body</w:t>
      </w:r>
      <w:proofErr w:type="spellEnd"/>
      <w:r w:rsidRPr="00F31048">
        <w:rPr>
          <w:rFonts w:ascii="Consolas" w:eastAsia="Times New Roman" w:hAnsi="Consolas" w:cs="Times New Roman"/>
          <w:color w:val="D4D4D4"/>
          <w:sz w:val="21"/>
          <w:szCs w:val="21"/>
        </w:rPr>
        <w:t>;</w:t>
      </w:r>
    </w:p>
    <w:p w14:paraId="106BB7C3"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0F756F1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try</w:t>
      </w:r>
      <w:r w:rsidRPr="00F31048">
        <w:rPr>
          <w:rFonts w:ascii="Consolas" w:eastAsia="Times New Roman" w:hAnsi="Consolas" w:cs="Times New Roman"/>
          <w:color w:val="D4D4D4"/>
          <w:sz w:val="21"/>
          <w:szCs w:val="21"/>
        </w:rPr>
        <w:t>{</w:t>
      </w:r>
    </w:p>
    <w:p w14:paraId="273452A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saltRounds</w:t>
      </w:r>
      <w:proofErr w:type="spellEnd"/>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B5CEA8"/>
          <w:sz w:val="21"/>
          <w:szCs w:val="21"/>
        </w:rPr>
        <w:t>12</w:t>
      </w:r>
      <w:r w:rsidRPr="00F31048">
        <w:rPr>
          <w:rFonts w:ascii="Consolas" w:eastAsia="Times New Roman" w:hAnsi="Consolas" w:cs="Times New Roman"/>
          <w:color w:val="D4D4D4"/>
          <w:sz w:val="21"/>
          <w:szCs w:val="21"/>
        </w:rPr>
        <w:t>;</w:t>
      </w:r>
    </w:p>
    <w:p w14:paraId="1D537D1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const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hashedPassword</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C586C0"/>
          <w:sz w:val="21"/>
          <w:szCs w:val="21"/>
        </w:rPr>
        <w:t>await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bcrypt</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hash</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4FC1FF"/>
          <w:sz w:val="21"/>
          <w:szCs w:val="21"/>
        </w:rPr>
        <w:t>password</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saltRounds</w:t>
      </w:r>
      <w:r w:rsidRPr="00F31048">
        <w:rPr>
          <w:rFonts w:ascii="Consolas" w:eastAsia="Times New Roman" w:hAnsi="Consolas" w:cs="Times New Roman"/>
          <w:color w:val="D4D4D4"/>
          <w:sz w:val="21"/>
          <w:szCs w:val="21"/>
        </w:rPr>
        <w:t>);</w:t>
      </w:r>
    </w:p>
    <w:p w14:paraId="26F31D4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57B6BD33"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 Store hash in your password DB.</w:t>
      </w:r>
    </w:p>
    <w:p w14:paraId="1885454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user</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569CD6"/>
          <w:sz w:val="21"/>
          <w:szCs w:val="21"/>
        </w:rPr>
        <w:t>new</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EC9B0"/>
          <w:sz w:val="21"/>
          <w:szCs w:val="21"/>
        </w:rPr>
        <w:t>User</w:t>
      </w:r>
      <w:r w:rsidRPr="00F31048">
        <w:rPr>
          <w:rFonts w:ascii="Consolas" w:eastAsia="Times New Roman" w:hAnsi="Consolas" w:cs="Times New Roman"/>
          <w:color w:val="D4D4D4"/>
          <w:sz w:val="21"/>
          <w:szCs w:val="21"/>
        </w:rPr>
        <w:t>({</w:t>
      </w:r>
    </w:p>
    <w:p w14:paraId="4BBEFF3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username:</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username</w:t>
      </w:r>
      <w:r w:rsidRPr="00F31048">
        <w:rPr>
          <w:rFonts w:ascii="Consolas" w:eastAsia="Times New Roman" w:hAnsi="Consolas" w:cs="Times New Roman"/>
          <w:color w:val="D4D4D4"/>
          <w:sz w:val="21"/>
          <w:szCs w:val="21"/>
        </w:rPr>
        <w:t>,</w:t>
      </w:r>
    </w:p>
    <w:p w14:paraId="7951E60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password:</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hashedPassword</w:t>
      </w:r>
      <w:proofErr w:type="spellEnd"/>
    </w:p>
    <w:p w14:paraId="55F3715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774FF0BE"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50D3969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await</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user</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save</w:t>
      </w:r>
      <w:proofErr w:type="spellEnd"/>
      <w:r w:rsidRPr="00F31048">
        <w:rPr>
          <w:rFonts w:ascii="Consolas" w:eastAsia="Times New Roman" w:hAnsi="Consolas" w:cs="Times New Roman"/>
          <w:color w:val="D4D4D4"/>
          <w:sz w:val="21"/>
          <w:szCs w:val="21"/>
        </w:rPr>
        <w:t>();</w:t>
      </w:r>
    </w:p>
    <w:p w14:paraId="6044281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redirect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w:t>
      </w:r>
    </w:p>
    <w:p w14:paraId="31C2FE6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20A5AB0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catch</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err</w:t>
      </w:r>
      <w:r w:rsidRPr="00F31048">
        <w:rPr>
          <w:rFonts w:ascii="Consolas" w:eastAsia="Times New Roman" w:hAnsi="Consolas" w:cs="Times New Roman"/>
          <w:color w:val="D4D4D4"/>
          <w:sz w:val="21"/>
          <w:szCs w:val="21"/>
        </w:rPr>
        <w:t>){</w:t>
      </w:r>
    </w:p>
    <w:p w14:paraId="0E9EF29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send</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err</w:t>
      </w:r>
      <w:r w:rsidRPr="00F31048">
        <w:rPr>
          <w:rFonts w:ascii="Consolas" w:eastAsia="Times New Roman" w:hAnsi="Consolas" w:cs="Times New Roman"/>
          <w:color w:val="D4D4D4"/>
          <w:sz w:val="21"/>
          <w:szCs w:val="21"/>
        </w:rPr>
        <w:t>);</w:t>
      </w:r>
    </w:p>
    <w:p w14:paraId="02CCD2B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06BD4E4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277043A0"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18DF0F1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//login form get route</w:t>
      </w:r>
    </w:p>
    <w:p w14:paraId="40526B8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get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34F4533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render</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w:t>
      </w:r>
    </w:p>
    <w:p w14:paraId="1C29C22C"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090ACD4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7E71041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//login form post route</w:t>
      </w:r>
    </w:p>
    <w:p w14:paraId="50B6B92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post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async</w:t>
      </w:r>
      <w:r w:rsidRPr="00F31048">
        <w:rPr>
          <w:rFonts w:ascii="Consolas" w:eastAsia="Times New Roman" w:hAnsi="Consolas" w:cs="Times New Roman"/>
          <w:color w:val="D4D4D4"/>
          <w:sz w:val="21"/>
          <w:szCs w:val="21"/>
        </w:rPr>
        <w:t>(</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DCDCAA"/>
          <w:sz w:val="21"/>
          <w:szCs w:val="21"/>
        </w:rPr>
        <w:t>next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0CE9DC1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username</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password</w:t>
      </w:r>
      <w:r w:rsidRPr="00F31048">
        <w:rPr>
          <w:rFonts w:ascii="Consolas" w:eastAsia="Times New Roman" w:hAnsi="Consolas" w:cs="Times New Roman"/>
          <w:color w:val="D4D4D4"/>
          <w:sz w:val="21"/>
          <w:szCs w:val="21"/>
        </w:rPr>
        <w:t>} = </w:t>
      </w:r>
      <w:proofErr w:type="spellStart"/>
      <w:r w:rsidRPr="00F31048">
        <w:rPr>
          <w:rFonts w:ascii="Consolas" w:eastAsia="Times New Roman" w:hAnsi="Consolas" w:cs="Times New Roman"/>
          <w:color w:val="9CDCFE"/>
          <w:sz w:val="21"/>
          <w:szCs w:val="21"/>
        </w:rPr>
        <w:t>req</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body</w:t>
      </w:r>
      <w:proofErr w:type="spellEnd"/>
      <w:r w:rsidRPr="00F31048">
        <w:rPr>
          <w:rFonts w:ascii="Consolas" w:eastAsia="Times New Roman" w:hAnsi="Consolas" w:cs="Times New Roman"/>
          <w:color w:val="D4D4D4"/>
          <w:sz w:val="21"/>
          <w:szCs w:val="21"/>
        </w:rPr>
        <w:t>;</w:t>
      </w:r>
    </w:p>
    <w:p w14:paraId="02AC5C4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try</w:t>
      </w:r>
      <w:r w:rsidRPr="00F31048">
        <w:rPr>
          <w:rFonts w:ascii="Consolas" w:eastAsia="Times New Roman" w:hAnsi="Consolas" w:cs="Times New Roman"/>
          <w:color w:val="D4D4D4"/>
          <w:sz w:val="21"/>
          <w:szCs w:val="21"/>
        </w:rPr>
        <w:t>{</w:t>
      </w:r>
    </w:p>
    <w:p w14:paraId="295D036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//find the user (Username is unique)</w:t>
      </w:r>
    </w:p>
    <w:p w14:paraId="7058910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user</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C586C0"/>
          <w:sz w:val="21"/>
          <w:szCs w:val="21"/>
        </w:rPr>
        <w:t>await</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EC9B0"/>
          <w:sz w:val="21"/>
          <w:szCs w:val="21"/>
        </w:rPr>
        <w:t>User</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findOne</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username</w:t>
      </w:r>
      <w:r w:rsidRPr="00F31048">
        <w:rPr>
          <w:rFonts w:ascii="Consolas" w:eastAsia="Times New Roman" w:hAnsi="Consolas" w:cs="Times New Roman"/>
          <w:color w:val="D4D4D4"/>
          <w:sz w:val="21"/>
          <w:szCs w:val="21"/>
        </w:rPr>
        <w:t>});</w:t>
      </w:r>
    </w:p>
    <w:p w14:paraId="10C0F87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560899D0"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//if user exists</w:t>
      </w:r>
    </w:p>
    <w:p w14:paraId="23019D53"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if</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4FC1FF"/>
          <w:sz w:val="21"/>
          <w:szCs w:val="21"/>
        </w:rPr>
        <w:t>user</w:t>
      </w:r>
      <w:r w:rsidRPr="00F31048">
        <w:rPr>
          <w:rFonts w:ascii="Consolas" w:eastAsia="Times New Roman" w:hAnsi="Consolas" w:cs="Times New Roman"/>
          <w:color w:val="D4D4D4"/>
          <w:sz w:val="21"/>
          <w:szCs w:val="21"/>
        </w:rPr>
        <w:t>){</w:t>
      </w:r>
    </w:p>
    <w:p w14:paraId="0FFD4E0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//get the hashed password from the database</w:t>
      </w:r>
    </w:p>
    <w:p w14:paraId="03A7F47C"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hashedPassword</w:t>
      </w:r>
      <w:proofErr w:type="spellEnd"/>
      <w:r w:rsidRPr="00F31048">
        <w:rPr>
          <w:rFonts w:ascii="Consolas" w:eastAsia="Times New Roman" w:hAnsi="Consolas" w:cs="Times New Roman"/>
          <w:color w:val="D4D4D4"/>
          <w:sz w:val="21"/>
          <w:szCs w:val="21"/>
        </w:rPr>
        <w:t> = </w:t>
      </w:r>
      <w:proofErr w:type="spellStart"/>
      <w:r w:rsidRPr="00F31048">
        <w:rPr>
          <w:rFonts w:ascii="Consolas" w:eastAsia="Times New Roman" w:hAnsi="Consolas" w:cs="Times New Roman"/>
          <w:color w:val="4FC1FF"/>
          <w:sz w:val="21"/>
          <w:szCs w:val="21"/>
        </w:rPr>
        <w:t>user</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password</w:t>
      </w:r>
      <w:proofErr w:type="spellEnd"/>
      <w:r w:rsidRPr="00F31048">
        <w:rPr>
          <w:rFonts w:ascii="Consolas" w:eastAsia="Times New Roman" w:hAnsi="Consolas" w:cs="Times New Roman"/>
          <w:color w:val="D4D4D4"/>
          <w:sz w:val="21"/>
          <w:szCs w:val="21"/>
        </w:rPr>
        <w:t>;</w:t>
      </w:r>
    </w:p>
    <w:p w14:paraId="5D5AEF8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04A39D2F"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//check if the password matches with the hashed password</w:t>
      </w:r>
    </w:p>
    <w:p w14:paraId="13D1BBB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lastRenderedPageBreak/>
        <w:t>            </w:t>
      </w:r>
      <w:r w:rsidRPr="00F31048">
        <w:rPr>
          <w:rFonts w:ascii="Consolas" w:eastAsia="Times New Roman" w:hAnsi="Consolas" w:cs="Times New Roman"/>
          <w:color w:val="569CD6"/>
          <w:sz w:val="21"/>
          <w:szCs w:val="21"/>
        </w:rPr>
        <w:t>const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validPassword</w:t>
      </w:r>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C586C0"/>
          <w:sz w:val="21"/>
          <w:szCs w:val="21"/>
        </w:rPr>
        <w:t>await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bcrypt</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compare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4FC1FF"/>
          <w:sz w:val="21"/>
          <w:szCs w:val="21"/>
        </w:rPr>
        <w:t>password</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hashedPassword</w:t>
      </w:r>
      <w:r w:rsidRPr="00F31048">
        <w:rPr>
          <w:rFonts w:ascii="Consolas" w:eastAsia="Times New Roman" w:hAnsi="Consolas" w:cs="Times New Roman"/>
          <w:color w:val="D4D4D4"/>
          <w:sz w:val="21"/>
          <w:szCs w:val="21"/>
        </w:rPr>
        <w:t>)</w:t>
      </w:r>
    </w:p>
    <w:p w14:paraId="701B1253"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599AF8D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//if it is a valid password</w:t>
      </w:r>
    </w:p>
    <w:p w14:paraId="2949C965"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if</w:t>
      </w:r>
      <w:r w:rsidRPr="00F31048">
        <w:rPr>
          <w:rFonts w:ascii="Consolas" w:eastAsia="Times New Roman" w:hAnsi="Consolas" w:cs="Times New Roman"/>
          <w:color w:val="D4D4D4"/>
          <w:sz w:val="21"/>
          <w:szCs w:val="21"/>
        </w:rPr>
        <w:t>(</w:t>
      </w:r>
      <w:proofErr w:type="spellStart"/>
      <w:r w:rsidRPr="00F31048">
        <w:rPr>
          <w:rFonts w:ascii="Consolas" w:eastAsia="Times New Roman" w:hAnsi="Consolas" w:cs="Times New Roman"/>
          <w:color w:val="4FC1FF"/>
          <w:sz w:val="21"/>
          <w:szCs w:val="21"/>
        </w:rPr>
        <w:t>validPassword</w:t>
      </w:r>
      <w:proofErr w:type="spellEnd"/>
      <w:r w:rsidRPr="00F31048">
        <w:rPr>
          <w:rFonts w:ascii="Consolas" w:eastAsia="Times New Roman" w:hAnsi="Consolas" w:cs="Times New Roman"/>
          <w:color w:val="D4D4D4"/>
          <w:sz w:val="21"/>
          <w:szCs w:val="21"/>
        </w:rPr>
        <w:t>){</w:t>
      </w:r>
    </w:p>
    <w:p w14:paraId="0EBFE762"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731C5D3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//store the userId in the session (This id will be used to display pages according to the user who is currently logged in)</w:t>
      </w:r>
    </w:p>
    <w:p w14:paraId="2230CCD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session</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userID</w:t>
      </w:r>
      <w:proofErr w:type="spellEnd"/>
      <w:r w:rsidRPr="00F31048">
        <w:rPr>
          <w:rFonts w:ascii="Consolas" w:eastAsia="Times New Roman" w:hAnsi="Consolas" w:cs="Times New Roman"/>
          <w:color w:val="D4D4D4"/>
          <w:sz w:val="21"/>
          <w:szCs w:val="21"/>
        </w:rPr>
        <w:t> = </w:t>
      </w:r>
      <w:proofErr w:type="spellStart"/>
      <w:r w:rsidRPr="00F31048">
        <w:rPr>
          <w:rFonts w:ascii="Consolas" w:eastAsia="Times New Roman" w:hAnsi="Consolas" w:cs="Times New Roman"/>
          <w:color w:val="9CDCFE"/>
          <w:sz w:val="21"/>
          <w:szCs w:val="21"/>
        </w:rPr>
        <w:t>user</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_id</w:t>
      </w:r>
      <w:proofErr w:type="spellEnd"/>
      <w:r w:rsidRPr="00F31048">
        <w:rPr>
          <w:rFonts w:ascii="Consolas" w:eastAsia="Times New Roman" w:hAnsi="Consolas" w:cs="Times New Roman"/>
          <w:color w:val="D4D4D4"/>
          <w:sz w:val="21"/>
          <w:szCs w:val="21"/>
        </w:rPr>
        <w:t>;</w:t>
      </w:r>
    </w:p>
    <w:p w14:paraId="452E2C7E"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redirect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'/secret'</w:t>
      </w:r>
      <w:r w:rsidRPr="00F31048">
        <w:rPr>
          <w:rFonts w:ascii="Consolas" w:eastAsia="Times New Roman" w:hAnsi="Consolas" w:cs="Times New Roman"/>
          <w:color w:val="D4D4D4"/>
          <w:sz w:val="21"/>
          <w:szCs w:val="21"/>
        </w:rPr>
        <w:t>);</w:t>
      </w:r>
    </w:p>
    <w:p w14:paraId="176DAAF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65440990"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7E2FB89E"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send</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"INVALID CREDENTIALS!"</w:t>
      </w:r>
      <w:r w:rsidRPr="00F31048">
        <w:rPr>
          <w:rFonts w:ascii="Consolas" w:eastAsia="Times New Roman" w:hAnsi="Consolas" w:cs="Times New Roman"/>
          <w:color w:val="D4D4D4"/>
          <w:sz w:val="21"/>
          <w:szCs w:val="21"/>
        </w:rPr>
        <w:t>);</w:t>
      </w:r>
    </w:p>
    <w:p w14:paraId="07CA876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7FB9339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catch</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err</w:t>
      </w:r>
      <w:r w:rsidRPr="00F31048">
        <w:rPr>
          <w:rFonts w:ascii="Consolas" w:eastAsia="Times New Roman" w:hAnsi="Consolas" w:cs="Times New Roman"/>
          <w:color w:val="D4D4D4"/>
          <w:sz w:val="21"/>
          <w:szCs w:val="21"/>
        </w:rPr>
        <w:t>){</w:t>
      </w:r>
    </w:p>
    <w:p w14:paraId="7EFCF20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send</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err</w:t>
      </w:r>
      <w:r w:rsidRPr="00F31048">
        <w:rPr>
          <w:rFonts w:ascii="Consolas" w:eastAsia="Times New Roman" w:hAnsi="Consolas" w:cs="Times New Roman"/>
          <w:color w:val="D4D4D4"/>
          <w:sz w:val="21"/>
          <w:szCs w:val="21"/>
        </w:rPr>
        <w:t>);</w:t>
      </w:r>
    </w:p>
    <w:p w14:paraId="48DE168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0B12984E"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63698D5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6360853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get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'/secret'</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DCDCAA"/>
          <w:sz w:val="21"/>
          <w:szCs w:val="21"/>
        </w:rPr>
        <w:t>next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08E29E4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//if the user is not logged in, redirect to the login page</w:t>
      </w:r>
    </w:p>
    <w:p w14:paraId="78DF4F8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if</w:t>
      </w:r>
      <w:r w:rsidRPr="00F31048">
        <w:rPr>
          <w:rFonts w:ascii="Consolas" w:eastAsia="Times New Roman" w:hAnsi="Consolas" w:cs="Times New Roman"/>
          <w:color w:val="D4D4D4"/>
          <w:sz w:val="21"/>
          <w:szCs w:val="21"/>
        </w:rPr>
        <w:t>(!</w:t>
      </w:r>
      <w:proofErr w:type="spellStart"/>
      <w:r w:rsidRPr="00F31048">
        <w:rPr>
          <w:rFonts w:ascii="Consolas" w:eastAsia="Times New Roman" w:hAnsi="Consolas" w:cs="Times New Roman"/>
          <w:color w:val="9CDCFE"/>
          <w:sz w:val="21"/>
          <w:szCs w:val="21"/>
        </w:rPr>
        <w:t>req</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session</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userID</w:t>
      </w:r>
      <w:proofErr w:type="spellEnd"/>
      <w:r w:rsidRPr="00F31048">
        <w:rPr>
          <w:rFonts w:ascii="Consolas" w:eastAsia="Times New Roman" w:hAnsi="Consolas" w:cs="Times New Roman"/>
          <w:color w:val="D4D4D4"/>
          <w:sz w:val="21"/>
          <w:szCs w:val="21"/>
        </w:rPr>
        <w:t>){</w:t>
      </w:r>
    </w:p>
    <w:p w14:paraId="29FAD54C"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16D583C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redirect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w:t>
      </w:r>
    </w:p>
    <w:p w14:paraId="182D217E"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166A9B1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12CCA3A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//else show the secret page</w:t>
      </w:r>
    </w:p>
    <w:p w14:paraId="4FAF703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render</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'secret'</w:t>
      </w:r>
      <w:r w:rsidRPr="00F31048">
        <w:rPr>
          <w:rFonts w:ascii="Consolas" w:eastAsia="Times New Roman" w:hAnsi="Consolas" w:cs="Times New Roman"/>
          <w:color w:val="D4D4D4"/>
          <w:sz w:val="21"/>
          <w:szCs w:val="21"/>
        </w:rPr>
        <w:t>);</w:t>
      </w:r>
    </w:p>
    <w:p w14:paraId="18710EC8"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4450BA7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680F313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app</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post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'/logout'</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proofErr w:type="spellEnd"/>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p>
    <w:p w14:paraId="29DFE2B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
    <w:p w14:paraId="0D09A196"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6A9955"/>
          <w:sz w:val="21"/>
          <w:szCs w:val="21"/>
        </w:rPr>
        <w:t>//destroy the session</w:t>
      </w:r>
    </w:p>
    <w:p w14:paraId="4588AAD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req</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9CDCFE"/>
          <w:sz w:val="21"/>
          <w:szCs w:val="21"/>
        </w:rPr>
        <w:t>session</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destroy</w:t>
      </w:r>
      <w:proofErr w:type="spellEnd"/>
      <w:r w:rsidRPr="00F31048">
        <w:rPr>
          <w:rFonts w:ascii="Consolas" w:eastAsia="Times New Roman" w:hAnsi="Consolas" w:cs="Times New Roman"/>
          <w:color w:val="D4D4D4"/>
          <w:sz w:val="21"/>
          <w:szCs w:val="21"/>
        </w:rPr>
        <w:t>();</w:t>
      </w:r>
    </w:p>
    <w:p w14:paraId="270DFE07"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C586C0"/>
          <w:sz w:val="21"/>
          <w:szCs w:val="21"/>
        </w:rPr>
        <w:t>return</w:t>
      </w:r>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9CDCFE"/>
          <w:sz w:val="21"/>
          <w:szCs w:val="21"/>
        </w:rPr>
        <w:t>res</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redirect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'/login'</w:t>
      </w:r>
      <w:r w:rsidRPr="00F31048">
        <w:rPr>
          <w:rFonts w:ascii="Consolas" w:eastAsia="Times New Roman" w:hAnsi="Consolas" w:cs="Times New Roman"/>
          <w:color w:val="D4D4D4"/>
          <w:sz w:val="21"/>
          <w:szCs w:val="21"/>
        </w:rPr>
        <w:t>);</w:t>
      </w:r>
    </w:p>
    <w:p w14:paraId="5ED70DCF"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7B39B20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
    <w:p w14:paraId="6F6FFC6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6A9955"/>
          <w:sz w:val="21"/>
          <w:szCs w:val="21"/>
        </w:rPr>
        <w:t>//connect to mongo using mongoose, database name is auth-demo</w:t>
      </w:r>
    </w:p>
    <w:p w14:paraId="3633D6DD"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569CD6"/>
          <w:sz w:val="21"/>
          <w:szCs w:val="21"/>
        </w:rPr>
        <w:t>const</w:t>
      </w:r>
      <w:proofErr w:type="spellEnd"/>
      <w:r w:rsidRPr="00F31048">
        <w:rPr>
          <w:rFonts w:ascii="Consolas" w:eastAsia="Times New Roman" w:hAnsi="Consolas" w:cs="Times New Roman"/>
          <w:color w:val="D4D4D4"/>
          <w:sz w:val="21"/>
          <w:szCs w:val="21"/>
        </w:rPr>
        <w:t> </w:t>
      </w:r>
      <w:proofErr w:type="spellStart"/>
      <w:r w:rsidRPr="00F31048">
        <w:rPr>
          <w:rFonts w:ascii="Consolas" w:eastAsia="Times New Roman" w:hAnsi="Consolas" w:cs="Times New Roman"/>
          <w:color w:val="4FC1FF"/>
          <w:sz w:val="21"/>
          <w:szCs w:val="21"/>
        </w:rPr>
        <w:t>mongoPort</w:t>
      </w:r>
      <w:proofErr w:type="spellEnd"/>
      <w:r w:rsidRPr="00F31048">
        <w:rPr>
          <w:rFonts w:ascii="Consolas" w:eastAsia="Times New Roman" w:hAnsi="Consolas" w:cs="Times New Roman"/>
          <w:color w:val="D4D4D4"/>
          <w:sz w:val="21"/>
          <w:szCs w:val="21"/>
        </w:rPr>
        <w:t> = </w:t>
      </w:r>
      <w:r w:rsidRPr="00F31048">
        <w:rPr>
          <w:rFonts w:ascii="Consolas" w:eastAsia="Times New Roman" w:hAnsi="Consolas" w:cs="Times New Roman"/>
          <w:color w:val="B5CEA8"/>
          <w:sz w:val="21"/>
          <w:szCs w:val="21"/>
        </w:rPr>
        <w:t>27017</w:t>
      </w:r>
      <w:r w:rsidRPr="00F31048">
        <w:rPr>
          <w:rFonts w:ascii="Consolas" w:eastAsia="Times New Roman" w:hAnsi="Consolas" w:cs="Times New Roman"/>
          <w:color w:val="D4D4D4"/>
          <w:sz w:val="21"/>
          <w:szCs w:val="21"/>
        </w:rPr>
        <w:t>;</w:t>
      </w:r>
    </w:p>
    <w:p w14:paraId="7DC69A19"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proofErr w:type="spellStart"/>
      <w:r w:rsidRPr="00F31048">
        <w:rPr>
          <w:rFonts w:ascii="Consolas" w:eastAsia="Times New Roman" w:hAnsi="Consolas" w:cs="Times New Roman"/>
          <w:color w:val="4FC1FF"/>
          <w:sz w:val="21"/>
          <w:szCs w:val="21"/>
        </w:rPr>
        <w:t>mongoose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connect</w:t>
      </w:r>
      <w:proofErr w:type="spellEnd"/>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w:t>
      </w:r>
      <w:proofErr w:type="spellStart"/>
      <w:r w:rsidRPr="00F31048">
        <w:rPr>
          <w:rFonts w:ascii="Consolas" w:eastAsia="Times New Roman" w:hAnsi="Consolas" w:cs="Times New Roman"/>
          <w:color w:val="CE9178"/>
          <w:sz w:val="21"/>
          <w:szCs w:val="21"/>
        </w:rPr>
        <w:t>mongodb</w:t>
      </w:r>
      <w:proofErr w:type="spellEnd"/>
      <w:r w:rsidRPr="00F31048">
        <w:rPr>
          <w:rFonts w:ascii="Consolas" w:eastAsia="Times New Roman" w:hAnsi="Consolas" w:cs="Times New Roman"/>
          <w:color w:val="CE9178"/>
          <w:sz w:val="21"/>
          <w:szCs w:val="21"/>
        </w:rPr>
        <w:t>://localhost:</w:t>
      </w:r>
      <w:r w:rsidRPr="00F31048">
        <w:rPr>
          <w:rFonts w:ascii="Consolas" w:eastAsia="Times New Roman" w:hAnsi="Consolas" w:cs="Times New Roman"/>
          <w:color w:val="569CD6"/>
          <w:sz w:val="21"/>
          <w:szCs w:val="21"/>
        </w:rPr>
        <w:t>${</w:t>
      </w:r>
      <w:proofErr w:type="spellStart"/>
      <w:r w:rsidRPr="00F31048">
        <w:rPr>
          <w:rFonts w:ascii="Consolas" w:eastAsia="Times New Roman" w:hAnsi="Consolas" w:cs="Times New Roman"/>
          <w:color w:val="4FC1FF"/>
          <w:sz w:val="21"/>
          <w:szCs w:val="21"/>
        </w:rPr>
        <w:t>mongoPort</w:t>
      </w:r>
      <w:proofErr w:type="spellEnd"/>
      <w:r w:rsidRPr="00F31048">
        <w:rPr>
          <w:rFonts w:ascii="Consolas" w:eastAsia="Times New Roman" w:hAnsi="Consolas" w:cs="Times New Roman"/>
          <w:color w:val="569CD6"/>
          <w:sz w:val="21"/>
          <w:szCs w:val="21"/>
        </w:rPr>
        <w:t>}</w:t>
      </w:r>
      <w:r w:rsidRPr="00F31048">
        <w:rPr>
          <w:rFonts w:ascii="Consolas" w:eastAsia="Times New Roman" w:hAnsi="Consolas" w:cs="Times New Roman"/>
          <w:color w:val="CE9178"/>
          <w:sz w:val="21"/>
          <w:szCs w:val="21"/>
        </w:rPr>
        <w:t>/auth-demo`</w:t>
      </w:r>
      <w:r w:rsidRPr="00F31048">
        <w:rPr>
          <w:rFonts w:ascii="Consolas" w:eastAsia="Times New Roman" w:hAnsi="Consolas" w:cs="Times New Roman"/>
          <w:color w:val="D4D4D4"/>
          <w:sz w:val="21"/>
          <w:szCs w:val="21"/>
        </w:rPr>
        <w:t>)</w:t>
      </w:r>
    </w:p>
    <w:p w14:paraId="4712ABAA"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DCDCAA"/>
          <w:sz w:val="21"/>
          <w:szCs w:val="21"/>
        </w:rPr>
        <w:t>then</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569CD6"/>
          <w:sz w:val="21"/>
          <w:szCs w:val="21"/>
        </w:rPr>
        <w:t>=&gt;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9CDCFE"/>
          <w:sz w:val="21"/>
          <w:szCs w:val="21"/>
        </w:rPr>
        <w:t>console</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DCDCAA"/>
          <w:sz w:val="21"/>
          <w:szCs w:val="21"/>
        </w:rPr>
        <w:t>log</w:t>
      </w:r>
      <w:r w:rsidRPr="00F31048">
        <w:rPr>
          <w:rFonts w:ascii="Consolas" w:eastAsia="Times New Roman" w:hAnsi="Consolas" w:cs="Times New Roman"/>
          <w:color w:val="D4D4D4"/>
          <w:sz w:val="21"/>
          <w:szCs w:val="21"/>
        </w:rPr>
        <w:t>(</w:t>
      </w:r>
      <w:r w:rsidRPr="00F31048">
        <w:rPr>
          <w:rFonts w:ascii="Consolas" w:eastAsia="Times New Roman" w:hAnsi="Consolas" w:cs="Times New Roman"/>
          <w:color w:val="CE9178"/>
          <w:sz w:val="21"/>
          <w:szCs w:val="21"/>
        </w:rPr>
        <w:t>"Mongo connection open at port:"</w:t>
      </w: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4FC1FF"/>
          <w:sz w:val="21"/>
          <w:szCs w:val="21"/>
        </w:rPr>
        <w:t>mongoPort</w:t>
      </w:r>
      <w:r w:rsidRPr="00F31048">
        <w:rPr>
          <w:rFonts w:ascii="Consolas" w:eastAsia="Times New Roman" w:hAnsi="Consolas" w:cs="Times New Roman"/>
          <w:color w:val="D4D4D4"/>
          <w:sz w:val="21"/>
          <w:szCs w:val="21"/>
        </w:rPr>
        <w:t>))</w:t>
      </w:r>
    </w:p>
    <w:p w14:paraId="325078E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lang w:val="fr-FR"/>
        </w:rPr>
      </w:pPr>
      <w:r w:rsidRPr="00F31048">
        <w:rPr>
          <w:rFonts w:ascii="Consolas" w:eastAsia="Times New Roman" w:hAnsi="Consolas" w:cs="Times New Roman"/>
          <w:color w:val="D4D4D4"/>
          <w:sz w:val="21"/>
          <w:szCs w:val="21"/>
        </w:rPr>
        <w:t>    </w:t>
      </w:r>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DCDCAA"/>
          <w:sz w:val="21"/>
          <w:szCs w:val="21"/>
          <w:lang w:val="fr-FR"/>
        </w:rPr>
        <w:t>catch</w:t>
      </w:r>
      <w:r w:rsidRPr="00F31048">
        <w:rPr>
          <w:rFonts w:ascii="Consolas" w:eastAsia="Times New Roman" w:hAnsi="Consolas" w:cs="Times New Roman"/>
          <w:color w:val="D4D4D4"/>
          <w:sz w:val="21"/>
          <w:szCs w:val="21"/>
          <w:lang w:val="fr-FR"/>
        </w:rPr>
        <w:t>(</w:t>
      </w:r>
      <w:proofErr w:type="spellStart"/>
      <w:r w:rsidRPr="00F31048">
        <w:rPr>
          <w:rFonts w:ascii="Consolas" w:eastAsia="Times New Roman" w:hAnsi="Consolas" w:cs="Times New Roman"/>
          <w:color w:val="9CDCFE"/>
          <w:sz w:val="21"/>
          <w:szCs w:val="21"/>
          <w:lang w:val="fr-FR"/>
        </w:rPr>
        <w:t>err</w:t>
      </w:r>
      <w:proofErr w:type="spellEnd"/>
      <w:r w:rsidRPr="00F31048">
        <w:rPr>
          <w:rFonts w:ascii="Consolas" w:eastAsia="Times New Roman" w:hAnsi="Consolas" w:cs="Times New Roman"/>
          <w:color w:val="D4D4D4"/>
          <w:sz w:val="21"/>
          <w:szCs w:val="21"/>
          <w:lang w:val="fr-FR"/>
        </w:rPr>
        <w:t> </w:t>
      </w:r>
      <w:r w:rsidRPr="00F31048">
        <w:rPr>
          <w:rFonts w:ascii="Consolas" w:eastAsia="Times New Roman" w:hAnsi="Consolas" w:cs="Times New Roman"/>
          <w:color w:val="569CD6"/>
          <w:sz w:val="21"/>
          <w:szCs w:val="21"/>
          <w:lang w:val="fr-FR"/>
        </w:rPr>
        <w:t>=&gt;</w:t>
      </w:r>
      <w:r w:rsidRPr="00F31048">
        <w:rPr>
          <w:rFonts w:ascii="Consolas" w:eastAsia="Times New Roman" w:hAnsi="Consolas" w:cs="Times New Roman"/>
          <w:color w:val="D4D4D4"/>
          <w:sz w:val="21"/>
          <w:szCs w:val="21"/>
          <w:lang w:val="fr-FR"/>
        </w:rPr>
        <w:t> </w:t>
      </w:r>
      <w:r w:rsidRPr="00F31048">
        <w:rPr>
          <w:rFonts w:ascii="Consolas" w:eastAsia="Times New Roman" w:hAnsi="Consolas" w:cs="Times New Roman"/>
          <w:color w:val="9CDCFE"/>
          <w:sz w:val="21"/>
          <w:szCs w:val="21"/>
          <w:lang w:val="fr-FR"/>
        </w:rPr>
        <w:t>console</w:t>
      </w:r>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DCDCAA"/>
          <w:sz w:val="21"/>
          <w:szCs w:val="21"/>
          <w:lang w:val="fr-FR"/>
        </w:rPr>
        <w:t>log</w:t>
      </w:r>
      <w:r w:rsidRPr="00F31048">
        <w:rPr>
          <w:rFonts w:ascii="Consolas" w:eastAsia="Times New Roman" w:hAnsi="Consolas" w:cs="Times New Roman"/>
          <w:color w:val="D4D4D4"/>
          <w:sz w:val="21"/>
          <w:szCs w:val="21"/>
          <w:lang w:val="fr-FR"/>
        </w:rPr>
        <w:t>(</w:t>
      </w:r>
      <w:proofErr w:type="spellStart"/>
      <w:r w:rsidRPr="00F31048">
        <w:rPr>
          <w:rFonts w:ascii="Consolas" w:eastAsia="Times New Roman" w:hAnsi="Consolas" w:cs="Times New Roman"/>
          <w:color w:val="9CDCFE"/>
          <w:sz w:val="21"/>
          <w:szCs w:val="21"/>
          <w:lang w:val="fr-FR"/>
        </w:rPr>
        <w:t>err</w:t>
      </w:r>
      <w:proofErr w:type="spellEnd"/>
      <w:r w:rsidRPr="00F31048">
        <w:rPr>
          <w:rFonts w:ascii="Consolas" w:eastAsia="Times New Roman" w:hAnsi="Consolas" w:cs="Times New Roman"/>
          <w:color w:val="D4D4D4"/>
          <w:sz w:val="21"/>
          <w:szCs w:val="21"/>
          <w:lang w:val="fr-FR"/>
        </w:rPr>
        <w:t>));</w:t>
      </w:r>
    </w:p>
    <w:p w14:paraId="543A9E64"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lang w:val="fr-FR"/>
        </w:rPr>
      </w:pPr>
    </w:p>
    <w:p w14:paraId="67DB3AD1"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F31048">
        <w:rPr>
          <w:rFonts w:ascii="Consolas" w:eastAsia="Times New Roman" w:hAnsi="Consolas" w:cs="Times New Roman"/>
          <w:color w:val="569CD6"/>
          <w:sz w:val="21"/>
          <w:szCs w:val="21"/>
          <w:lang w:val="fr-FR"/>
        </w:rPr>
        <w:t>const</w:t>
      </w:r>
      <w:proofErr w:type="spellEnd"/>
      <w:r w:rsidRPr="00F31048">
        <w:rPr>
          <w:rFonts w:ascii="Consolas" w:eastAsia="Times New Roman" w:hAnsi="Consolas" w:cs="Times New Roman"/>
          <w:color w:val="D4D4D4"/>
          <w:sz w:val="21"/>
          <w:szCs w:val="21"/>
          <w:lang w:val="fr-FR"/>
        </w:rPr>
        <w:t> </w:t>
      </w:r>
      <w:r w:rsidRPr="00F31048">
        <w:rPr>
          <w:rFonts w:ascii="Consolas" w:eastAsia="Times New Roman" w:hAnsi="Consolas" w:cs="Times New Roman"/>
          <w:color w:val="4FC1FF"/>
          <w:sz w:val="21"/>
          <w:szCs w:val="21"/>
          <w:lang w:val="fr-FR"/>
        </w:rPr>
        <w:t>port</w:t>
      </w:r>
      <w:r w:rsidRPr="00F31048">
        <w:rPr>
          <w:rFonts w:ascii="Consolas" w:eastAsia="Times New Roman" w:hAnsi="Consolas" w:cs="Times New Roman"/>
          <w:color w:val="D4D4D4"/>
          <w:sz w:val="21"/>
          <w:szCs w:val="21"/>
          <w:lang w:val="fr-FR"/>
        </w:rPr>
        <w:t> = </w:t>
      </w:r>
      <w:r w:rsidRPr="00F31048">
        <w:rPr>
          <w:rFonts w:ascii="Consolas" w:eastAsia="Times New Roman" w:hAnsi="Consolas" w:cs="Times New Roman"/>
          <w:color w:val="B5CEA8"/>
          <w:sz w:val="21"/>
          <w:szCs w:val="21"/>
          <w:lang w:val="fr-FR"/>
        </w:rPr>
        <w:t>3000</w:t>
      </w:r>
      <w:r w:rsidRPr="00F31048">
        <w:rPr>
          <w:rFonts w:ascii="Consolas" w:eastAsia="Times New Roman" w:hAnsi="Consolas" w:cs="Times New Roman"/>
          <w:color w:val="D4D4D4"/>
          <w:sz w:val="21"/>
          <w:szCs w:val="21"/>
          <w:lang w:val="fr-FR"/>
        </w:rPr>
        <w:t>;</w:t>
      </w:r>
    </w:p>
    <w:p w14:paraId="606C519F"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F31048">
        <w:rPr>
          <w:rFonts w:ascii="Consolas" w:eastAsia="Times New Roman" w:hAnsi="Consolas" w:cs="Times New Roman"/>
          <w:color w:val="4FC1FF"/>
          <w:sz w:val="21"/>
          <w:szCs w:val="21"/>
          <w:lang w:val="fr-FR"/>
        </w:rPr>
        <w:t>app</w:t>
      </w:r>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DCDCAA"/>
          <w:sz w:val="21"/>
          <w:szCs w:val="21"/>
          <w:lang w:val="fr-FR"/>
        </w:rPr>
        <w:t>listen</w:t>
      </w:r>
      <w:proofErr w:type="spellEnd"/>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4FC1FF"/>
          <w:sz w:val="21"/>
          <w:szCs w:val="21"/>
          <w:lang w:val="fr-FR"/>
        </w:rPr>
        <w:t>port</w:t>
      </w:r>
      <w:r w:rsidRPr="00F31048">
        <w:rPr>
          <w:rFonts w:ascii="Consolas" w:eastAsia="Times New Roman" w:hAnsi="Consolas" w:cs="Times New Roman"/>
          <w:color w:val="D4D4D4"/>
          <w:sz w:val="21"/>
          <w:szCs w:val="21"/>
          <w:lang w:val="fr-FR"/>
        </w:rPr>
        <w:t>, () </w:t>
      </w:r>
      <w:r w:rsidRPr="00F31048">
        <w:rPr>
          <w:rFonts w:ascii="Consolas" w:eastAsia="Times New Roman" w:hAnsi="Consolas" w:cs="Times New Roman"/>
          <w:color w:val="569CD6"/>
          <w:sz w:val="21"/>
          <w:szCs w:val="21"/>
          <w:lang w:val="fr-FR"/>
        </w:rPr>
        <w:t>=&gt;</w:t>
      </w:r>
      <w:r w:rsidRPr="00F31048">
        <w:rPr>
          <w:rFonts w:ascii="Consolas" w:eastAsia="Times New Roman" w:hAnsi="Consolas" w:cs="Times New Roman"/>
          <w:color w:val="D4D4D4"/>
          <w:sz w:val="21"/>
          <w:szCs w:val="21"/>
          <w:lang w:val="fr-FR"/>
        </w:rPr>
        <w:t> {</w:t>
      </w:r>
    </w:p>
    <w:p w14:paraId="3684179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lang w:val="fr-FR"/>
        </w:rPr>
      </w:pPr>
      <w:r w:rsidRPr="00F31048">
        <w:rPr>
          <w:rFonts w:ascii="Consolas" w:eastAsia="Times New Roman" w:hAnsi="Consolas" w:cs="Times New Roman"/>
          <w:color w:val="D4D4D4"/>
          <w:sz w:val="21"/>
          <w:szCs w:val="21"/>
          <w:lang w:val="fr-FR"/>
        </w:rPr>
        <w:t>    </w:t>
      </w:r>
      <w:r w:rsidRPr="00F31048">
        <w:rPr>
          <w:rFonts w:ascii="Consolas" w:eastAsia="Times New Roman" w:hAnsi="Consolas" w:cs="Times New Roman"/>
          <w:color w:val="9CDCFE"/>
          <w:sz w:val="21"/>
          <w:szCs w:val="21"/>
          <w:lang w:val="fr-FR"/>
        </w:rPr>
        <w:t>console</w:t>
      </w:r>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DCDCAA"/>
          <w:sz w:val="21"/>
          <w:szCs w:val="21"/>
          <w:lang w:val="fr-FR"/>
        </w:rPr>
        <w:t>log</w:t>
      </w:r>
      <w:r w:rsidRPr="00F31048">
        <w:rPr>
          <w:rFonts w:ascii="Consolas" w:eastAsia="Times New Roman" w:hAnsi="Consolas" w:cs="Times New Roman"/>
          <w:color w:val="D4D4D4"/>
          <w:sz w:val="21"/>
          <w:szCs w:val="21"/>
          <w:lang w:val="fr-FR"/>
        </w:rPr>
        <w:t>(</w:t>
      </w:r>
      <w:r w:rsidRPr="00F31048">
        <w:rPr>
          <w:rFonts w:ascii="Consolas" w:eastAsia="Times New Roman" w:hAnsi="Consolas" w:cs="Times New Roman"/>
          <w:color w:val="CE9178"/>
          <w:sz w:val="21"/>
          <w:szCs w:val="21"/>
          <w:lang w:val="fr-FR"/>
        </w:rPr>
        <w:t>"Server up and running at port:"</w:t>
      </w:r>
      <w:r w:rsidRPr="00F31048">
        <w:rPr>
          <w:rFonts w:ascii="Consolas" w:eastAsia="Times New Roman" w:hAnsi="Consolas" w:cs="Times New Roman"/>
          <w:color w:val="D4D4D4"/>
          <w:sz w:val="21"/>
          <w:szCs w:val="21"/>
          <w:lang w:val="fr-FR"/>
        </w:rPr>
        <w:t>, </w:t>
      </w:r>
      <w:r w:rsidRPr="00F31048">
        <w:rPr>
          <w:rFonts w:ascii="Consolas" w:eastAsia="Times New Roman" w:hAnsi="Consolas" w:cs="Times New Roman"/>
          <w:color w:val="4FC1FF"/>
          <w:sz w:val="21"/>
          <w:szCs w:val="21"/>
          <w:lang w:val="fr-FR"/>
        </w:rPr>
        <w:t>port</w:t>
      </w:r>
      <w:r w:rsidRPr="00F31048">
        <w:rPr>
          <w:rFonts w:ascii="Consolas" w:eastAsia="Times New Roman" w:hAnsi="Consolas" w:cs="Times New Roman"/>
          <w:color w:val="D4D4D4"/>
          <w:sz w:val="21"/>
          <w:szCs w:val="21"/>
          <w:lang w:val="fr-FR"/>
        </w:rPr>
        <w:t>);</w:t>
      </w:r>
    </w:p>
    <w:p w14:paraId="048A5CCB" w14:textId="77777777" w:rsidR="00F31048" w:rsidRPr="00F31048" w:rsidRDefault="00F31048" w:rsidP="00F31048">
      <w:pPr>
        <w:shd w:val="clear" w:color="auto" w:fill="1E1E1E"/>
        <w:spacing w:after="0" w:line="285" w:lineRule="atLeast"/>
        <w:rPr>
          <w:rFonts w:ascii="Consolas" w:eastAsia="Times New Roman" w:hAnsi="Consolas" w:cs="Times New Roman"/>
          <w:color w:val="D4D4D4"/>
          <w:sz w:val="21"/>
          <w:szCs w:val="21"/>
        </w:rPr>
      </w:pPr>
      <w:r w:rsidRPr="00F31048">
        <w:rPr>
          <w:rFonts w:ascii="Consolas" w:eastAsia="Times New Roman" w:hAnsi="Consolas" w:cs="Times New Roman"/>
          <w:color w:val="D4D4D4"/>
          <w:sz w:val="21"/>
          <w:szCs w:val="21"/>
        </w:rPr>
        <w:t>})</w:t>
      </w:r>
    </w:p>
    <w:p w14:paraId="0422E426" w14:textId="77777777" w:rsidR="00F31048" w:rsidRPr="00D87CB9" w:rsidRDefault="00F31048" w:rsidP="00D74BA8">
      <w:pPr>
        <w:rPr>
          <w:rFonts w:cstheme="minorHAnsi"/>
          <w:b/>
          <w:bCs/>
        </w:rPr>
      </w:pPr>
    </w:p>
    <w:p w14:paraId="4596E1EA" w14:textId="20EBB00B" w:rsidR="00D87CB9" w:rsidRDefault="006029D6" w:rsidP="00D74BA8">
      <w:pPr>
        <w:rPr>
          <w:rFonts w:cstheme="minorHAnsi"/>
        </w:rPr>
      </w:pPr>
      <w:r w:rsidRPr="006029D6">
        <w:rPr>
          <w:rFonts w:cstheme="minorHAnsi"/>
          <w:highlight w:val="yellow"/>
        </w:rPr>
        <w:lastRenderedPageBreak/>
        <w:t>User.js model</w:t>
      </w:r>
      <w:r>
        <w:rPr>
          <w:rFonts w:cstheme="minorHAnsi"/>
        </w:rPr>
        <w:t xml:space="preserve"> </w:t>
      </w:r>
    </w:p>
    <w:p w14:paraId="097CB273"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roofErr w:type="spellStart"/>
      <w:r w:rsidRPr="006029D6">
        <w:rPr>
          <w:rFonts w:ascii="Consolas" w:eastAsia="Times New Roman" w:hAnsi="Consolas" w:cs="Times New Roman"/>
          <w:color w:val="569CD6"/>
          <w:sz w:val="21"/>
          <w:szCs w:val="21"/>
        </w:rPr>
        <w:t>const</w:t>
      </w:r>
      <w:proofErr w:type="spellEnd"/>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FC1FF"/>
          <w:sz w:val="21"/>
          <w:szCs w:val="21"/>
        </w:rPr>
        <w:t>mongoose</w:t>
      </w:r>
      <w:r w:rsidRPr="006029D6">
        <w:rPr>
          <w:rFonts w:ascii="Consolas" w:eastAsia="Times New Roman" w:hAnsi="Consolas" w:cs="Times New Roman"/>
          <w:color w:val="D4D4D4"/>
          <w:sz w:val="21"/>
          <w:szCs w:val="21"/>
        </w:rPr>
        <w:t> = </w:t>
      </w:r>
      <w:r w:rsidRPr="006029D6">
        <w:rPr>
          <w:rFonts w:ascii="Consolas" w:eastAsia="Times New Roman" w:hAnsi="Consolas" w:cs="Times New Roman"/>
          <w:color w:val="DCDCAA"/>
          <w:sz w:val="21"/>
          <w:szCs w:val="21"/>
        </w:rPr>
        <w:t>require</w:t>
      </w:r>
      <w:r w:rsidRPr="006029D6">
        <w:rPr>
          <w:rFonts w:ascii="Consolas" w:eastAsia="Times New Roman" w:hAnsi="Consolas" w:cs="Times New Roman"/>
          <w:color w:val="D4D4D4"/>
          <w:sz w:val="21"/>
          <w:szCs w:val="21"/>
        </w:rPr>
        <w:t>(</w:t>
      </w:r>
      <w:r w:rsidRPr="006029D6">
        <w:rPr>
          <w:rFonts w:ascii="Consolas" w:eastAsia="Times New Roman" w:hAnsi="Consolas" w:cs="Times New Roman"/>
          <w:color w:val="CE9178"/>
          <w:sz w:val="21"/>
          <w:szCs w:val="21"/>
        </w:rPr>
        <w:t>'mongoose'</w:t>
      </w:r>
      <w:r w:rsidRPr="006029D6">
        <w:rPr>
          <w:rFonts w:ascii="Consolas" w:eastAsia="Times New Roman" w:hAnsi="Consolas" w:cs="Times New Roman"/>
          <w:color w:val="D4D4D4"/>
          <w:sz w:val="21"/>
          <w:szCs w:val="21"/>
        </w:rPr>
        <w:t>);</w:t>
      </w:r>
    </w:p>
    <w:p w14:paraId="0FD68FE4"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
    <w:p w14:paraId="355AD474"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roofErr w:type="spellStart"/>
      <w:r w:rsidRPr="006029D6">
        <w:rPr>
          <w:rFonts w:ascii="Consolas" w:eastAsia="Times New Roman" w:hAnsi="Consolas" w:cs="Times New Roman"/>
          <w:color w:val="569CD6"/>
          <w:sz w:val="21"/>
          <w:szCs w:val="21"/>
        </w:rPr>
        <w:t>const</w:t>
      </w:r>
      <w:proofErr w:type="spellEnd"/>
      <w:r w:rsidRPr="006029D6">
        <w:rPr>
          <w:rFonts w:ascii="Consolas" w:eastAsia="Times New Roman" w:hAnsi="Consolas" w:cs="Times New Roman"/>
          <w:color w:val="D4D4D4"/>
          <w:sz w:val="21"/>
          <w:szCs w:val="21"/>
        </w:rPr>
        <w:t> </w:t>
      </w:r>
      <w:proofErr w:type="spellStart"/>
      <w:r w:rsidRPr="006029D6">
        <w:rPr>
          <w:rFonts w:ascii="Consolas" w:eastAsia="Times New Roman" w:hAnsi="Consolas" w:cs="Times New Roman"/>
          <w:color w:val="4FC1FF"/>
          <w:sz w:val="21"/>
          <w:szCs w:val="21"/>
        </w:rPr>
        <w:t>userSchema</w:t>
      </w:r>
      <w:proofErr w:type="spellEnd"/>
      <w:r w:rsidRPr="006029D6">
        <w:rPr>
          <w:rFonts w:ascii="Consolas" w:eastAsia="Times New Roman" w:hAnsi="Consolas" w:cs="Times New Roman"/>
          <w:color w:val="D4D4D4"/>
          <w:sz w:val="21"/>
          <w:szCs w:val="21"/>
        </w:rPr>
        <w:t> = </w:t>
      </w:r>
      <w:r w:rsidRPr="006029D6">
        <w:rPr>
          <w:rFonts w:ascii="Consolas" w:eastAsia="Times New Roman" w:hAnsi="Consolas" w:cs="Times New Roman"/>
          <w:color w:val="569CD6"/>
          <w:sz w:val="21"/>
          <w:szCs w:val="21"/>
        </w:rPr>
        <w:t>new</w:t>
      </w:r>
      <w:r w:rsidRPr="006029D6">
        <w:rPr>
          <w:rFonts w:ascii="Consolas" w:eastAsia="Times New Roman" w:hAnsi="Consolas" w:cs="Times New Roman"/>
          <w:color w:val="D4D4D4"/>
          <w:sz w:val="21"/>
          <w:szCs w:val="21"/>
        </w:rPr>
        <w:t> </w:t>
      </w:r>
      <w:proofErr w:type="spellStart"/>
      <w:r w:rsidRPr="006029D6">
        <w:rPr>
          <w:rFonts w:ascii="Consolas" w:eastAsia="Times New Roman" w:hAnsi="Consolas" w:cs="Times New Roman"/>
          <w:color w:val="4FC1FF"/>
          <w:sz w:val="21"/>
          <w:szCs w:val="21"/>
        </w:rPr>
        <w:t>mongoose</w:t>
      </w:r>
      <w:r w:rsidRPr="006029D6">
        <w:rPr>
          <w:rFonts w:ascii="Consolas" w:eastAsia="Times New Roman" w:hAnsi="Consolas" w:cs="Times New Roman"/>
          <w:color w:val="D4D4D4"/>
          <w:sz w:val="21"/>
          <w:szCs w:val="21"/>
        </w:rPr>
        <w:t>.</w:t>
      </w:r>
      <w:r w:rsidRPr="006029D6">
        <w:rPr>
          <w:rFonts w:ascii="Consolas" w:eastAsia="Times New Roman" w:hAnsi="Consolas" w:cs="Times New Roman"/>
          <w:color w:val="4EC9B0"/>
          <w:sz w:val="21"/>
          <w:szCs w:val="21"/>
        </w:rPr>
        <w:t>Schema</w:t>
      </w:r>
      <w:proofErr w:type="spellEnd"/>
      <w:r w:rsidRPr="006029D6">
        <w:rPr>
          <w:rFonts w:ascii="Consolas" w:eastAsia="Times New Roman" w:hAnsi="Consolas" w:cs="Times New Roman"/>
          <w:color w:val="D4D4D4"/>
          <w:sz w:val="21"/>
          <w:szCs w:val="21"/>
        </w:rPr>
        <w:t>({</w:t>
      </w:r>
    </w:p>
    <w:p w14:paraId="78952993"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9CDCFE"/>
          <w:sz w:val="21"/>
          <w:szCs w:val="21"/>
        </w:rPr>
        <w:t>username:</w:t>
      </w:r>
      <w:r w:rsidRPr="006029D6">
        <w:rPr>
          <w:rFonts w:ascii="Consolas" w:eastAsia="Times New Roman" w:hAnsi="Consolas" w:cs="Times New Roman"/>
          <w:color w:val="D4D4D4"/>
          <w:sz w:val="21"/>
          <w:szCs w:val="21"/>
        </w:rPr>
        <w:t> {</w:t>
      </w:r>
    </w:p>
    <w:p w14:paraId="0D68D887"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EC9B0"/>
          <w:sz w:val="21"/>
          <w:szCs w:val="21"/>
        </w:rPr>
        <w:t>type</w:t>
      </w:r>
      <w:r w:rsidRPr="006029D6">
        <w:rPr>
          <w:rFonts w:ascii="Consolas" w:eastAsia="Times New Roman" w:hAnsi="Consolas" w:cs="Times New Roman"/>
          <w:color w:val="9CDCFE"/>
          <w:sz w:val="21"/>
          <w:szCs w:val="21"/>
        </w:rPr>
        <w:t>:</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EC9B0"/>
          <w:sz w:val="21"/>
          <w:szCs w:val="21"/>
        </w:rPr>
        <w:t>String</w:t>
      </w:r>
      <w:r w:rsidRPr="006029D6">
        <w:rPr>
          <w:rFonts w:ascii="Consolas" w:eastAsia="Times New Roman" w:hAnsi="Consolas" w:cs="Times New Roman"/>
          <w:color w:val="D4D4D4"/>
          <w:sz w:val="21"/>
          <w:szCs w:val="21"/>
        </w:rPr>
        <w:t>,</w:t>
      </w:r>
    </w:p>
    <w:p w14:paraId="0A476AB8"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9CDCFE"/>
          <w:sz w:val="21"/>
          <w:szCs w:val="21"/>
        </w:rPr>
        <w:t>required:</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569CD6"/>
          <w:sz w:val="21"/>
          <w:szCs w:val="21"/>
        </w:rPr>
        <w:t>true</w:t>
      </w:r>
      <w:r w:rsidRPr="006029D6">
        <w:rPr>
          <w:rFonts w:ascii="Consolas" w:eastAsia="Times New Roman" w:hAnsi="Consolas" w:cs="Times New Roman"/>
          <w:color w:val="D4D4D4"/>
          <w:sz w:val="21"/>
          <w:szCs w:val="21"/>
        </w:rPr>
        <w:t>,</w:t>
      </w:r>
    </w:p>
    <w:p w14:paraId="70D5C6BE"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proofErr w:type="spellStart"/>
      <w:r w:rsidRPr="006029D6">
        <w:rPr>
          <w:rFonts w:ascii="Consolas" w:eastAsia="Times New Roman" w:hAnsi="Consolas" w:cs="Times New Roman"/>
          <w:color w:val="9CDCFE"/>
          <w:sz w:val="21"/>
          <w:szCs w:val="21"/>
        </w:rPr>
        <w:t>minlength</w:t>
      </w:r>
      <w:proofErr w:type="spellEnd"/>
      <w:r w:rsidRPr="006029D6">
        <w:rPr>
          <w:rFonts w:ascii="Consolas" w:eastAsia="Times New Roman" w:hAnsi="Consolas" w:cs="Times New Roman"/>
          <w:color w:val="9CDCFE"/>
          <w:sz w:val="21"/>
          <w:szCs w:val="21"/>
        </w:rPr>
        <w:t>:</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B5CEA8"/>
          <w:sz w:val="21"/>
          <w:szCs w:val="21"/>
        </w:rPr>
        <w:t>3</w:t>
      </w:r>
      <w:r w:rsidRPr="006029D6">
        <w:rPr>
          <w:rFonts w:ascii="Consolas" w:eastAsia="Times New Roman" w:hAnsi="Consolas" w:cs="Times New Roman"/>
          <w:color w:val="D4D4D4"/>
          <w:sz w:val="21"/>
          <w:szCs w:val="21"/>
        </w:rPr>
        <w:t>,</w:t>
      </w:r>
    </w:p>
    <w:p w14:paraId="5436662D"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proofErr w:type="spellStart"/>
      <w:r w:rsidRPr="006029D6">
        <w:rPr>
          <w:rFonts w:ascii="Consolas" w:eastAsia="Times New Roman" w:hAnsi="Consolas" w:cs="Times New Roman"/>
          <w:color w:val="9CDCFE"/>
          <w:sz w:val="21"/>
          <w:szCs w:val="21"/>
        </w:rPr>
        <w:t>maxlength</w:t>
      </w:r>
      <w:proofErr w:type="spellEnd"/>
      <w:r w:rsidRPr="006029D6">
        <w:rPr>
          <w:rFonts w:ascii="Consolas" w:eastAsia="Times New Roman" w:hAnsi="Consolas" w:cs="Times New Roman"/>
          <w:color w:val="9CDCFE"/>
          <w:sz w:val="21"/>
          <w:szCs w:val="21"/>
        </w:rPr>
        <w:t>:</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B5CEA8"/>
          <w:sz w:val="21"/>
          <w:szCs w:val="21"/>
        </w:rPr>
        <w:t>10</w:t>
      </w:r>
    </w:p>
    <w:p w14:paraId="45FAAFA1"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p>
    <w:p w14:paraId="3D3080D1"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9CDCFE"/>
          <w:sz w:val="21"/>
          <w:szCs w:val="21"/>
        </w:rPr>
        <w:t>password:</w:t>
      </w:r>
      <w:r w:rsidRPr="006029D6">
        <w:rPr>
          <w:rFonts w:ascii="Consolas" w:eastAsia="Times New Roman" w:hAnsi="Consolas" w:cs="Times New Roman"/>
          <w:color w:val="D4D4D4"/>
          <w:sz w:val="21"/>
          <w:szCs w:val="21"/>
        </w:rPr>
        <w:t> {</w:t>
      </w:r>
    </w:p>
    <w:p w14:paraId="08CA96CA"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EC9B0"/>
          <w:sz w:val="21"/>
          <w:szCs w:val="21"/>
        </w:rPr>
        <w:t>type</w:t>
      </w:r>
      <w:r w:rsidRPr="006029D6">
        <w:rPr>
          <w:rFonts w:ascii="Consolas" w:eastAsia="Times New Roman" w:hAnsi="Consolas" w:cs="Times New Roman"/>
          <w:color w:val="9CDCFE"/>
          <w:sz w:val="21"/>
          <w:szCs w:val="21"/>
        </w:rPr>
        <w:t>:</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EC9B0"/>
          <w:sz w:val="21"/>
          <w:szCs w:val="21"/>
        </w:rPr>
        <w:t>String</w:t>
      </w:r>
      <w:r w:rsidRPr="006029D6">
        <w:rPr>
          <w:rFonts w:ascii="Consolas" w:eastAsia="Times New Roman" w:hAnsi="Consolas" w:cs="Times New Roman"/>
          <w:color w:val="D4D4D4"/>
          <w:sz w:val="21"/>
          <w:szCs w:val="21"/>
        </w:rPr>
        <w:t>,</w:t>
      </w:r>
    </w:p>
    <w:p w14:paraId="5F077416"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9CDCFE"/>
          <w:sz w:val="21"/>
          <w:szCs w:val="21"/>
        </w:rPr>
        <w:t>required:</w:t>
      </w:r>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569CD6"/>
          <w:sz w:val="21"/>
          <w:szCs w:val="21"/>
        </w:rPr>
        <w:t>true</w:t>
      </w:r>
    </w:p>
    <w:p w14:paraId="3BFD4C61"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    }</w:t>
      </w:r>
    </w:p>
    <w:p w14:paraId="7F67FDA6"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r w:rsidRPr="006029D6">
        <w:rPr>
          <w:rFonts w:ascii="Consolas" w:eastAsia="Times New Roman" w:hAnsi="Consolas" w:cs="Times New Roman"/>
          <w:color w:val="D4D4D4"/>
          <w:sz w:val="21"/>
          <w:szCs w:val="21"/>
        </w:rPr>
        <w:t>});</w:t>
      </w:r>
    </w:p>
    <w:p w14:paraId="537AD665"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
    <w:p w14:paraId="2A7FBBBB"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roofErr w:type="spellStart"/>
      <w:r w:rsidRPr="006029D6">
        <w:rPr>
          <w:rFonts w:ascii="Consolas" w:eastAsia="Times New Roman" w:hAnsi="Consolas" w:cs="Times New Roman"/>
          <w:color w:val="569CD6"/>
          <w:sz w:val="21"/>
          <w:szCs w:val="21"/>
        </w:rPr>
        <w:t>const</w:t>
      </w:r>
      <w:proofErr w:type="spellEnd"/>
      <w:r w:rsidRPr="006029D6">
        <w:rPr>
          <w:rFonts w:ascii="Consolas" w:eastAsia="Times New Roman" w:hAnsi="Consolas" w:cs="Times New Roman"/>
          <w:color w:val="D4D4D4"/>
          <w:sz w:val="21"/>
          <w:szCs w:val="21"/>
        </w:rPr>
        <w:t> </w:t>
      </w:r>
      <w:r w:rsidRPr="006029D6">
        <w:rPr>
          <w:rFonts w:ascii="Consolas" w:eastAsia="Times New Roman" w:hAnsi="Consolas" w:cs="Times New Roman"/>
          <w:color w:val="4EC9B0"/>
          <w:sz w:val="21"/>
          <w:szCs w:val="21"/>
        </w:rPr>
        <w:t>User</w:t>
      </w:r>
      <w:r w:rsidRPr="006029D6">
        <w:rPr>
          <w:rFonts w:ascii="Consolas" w:eastAsia="Times New Roman" w:hAnsi="Consolas" w:cs="Times New Roman"/>
          <w:color w:val="D4D4D4"/>
          <w:sz w:val="21"/>
          <w:szCs w:val="21"/>
        </w:rPr>
        <w:t> = </w:t>
      </w:r>
      <w:proofErr w:type="spellStart"/>
      <w:r w:rsidRPr="006029D6">
        <w:rPr>
          <w:rFonts w:ascii="Consolas" w:eastAsia="Times New Roman" w:hAnsi="Consolas" w:cs="Times New Roman"/>
          <w:color w:val="4FC1FF"/>
          <w:sz w:val="21"/>
          <w:szCs w:val="21"/>
        </w:rPr>
        <w:t>mongoose</w:t>
      </w:r>
      <w:r w:rsidRPr="006029D6">
        <w:rPr>
          <w:rFonts w:ascii="Consolas" w:eastAsia="Times New Roman" w:hAnsi="Consolas" w:cs="Times New Roman"/>
          <w:color w:val="D4D4D4"/>
          <w:sz w:val="21"/>
          <w:szCs w:val="21"/>
        </w:rPr>
        <w:t>.</w:t>
      </w:r>
      <w:r w:rsidRPr="006029D6">
        <w:rPr>
          <w:rFonts w:ascii="Consolas" w:eastAsia="Times New Roman" w:hAnsi="Consolas" w:cs="Times New Roman"/>
          <w:color w:val="DCDCAA"/>
          <w:sz w:val="21"/>
          <w:szCs w:val="21"/>
        </w:rPr>
        <w:t>model</w:t>
      </w:r>
      <w:proofErr w:type="spellEnd"/>
      <w:r w:rsidRPr="006029D6">
        <w:rPr>
          <w:rFonts w:ascii="Consolas" w:eastAsia="Times New Roman" w:hAnsi="Consolas" w:cs="Times New Roman"/>
          <w:color w:val="D4D4D4"/>
          <w:sz w:val="21"/>
          <w:szCs w:val="21"/>
        </w:rPr>
        <w:t>(</w:t>
      </w:r>
      <w:r w:rsidRPr="006029D6">
        <w:rPr>
          <w:rFonts w:ascii="Consolas" w:eastAsia="Times New Roman" w:hAnsi="Consolas" w:cs="Times New Roman"/>
          <w:color w:val="CE9178"/>
          <w:sz w:val="21"/>
          <w:szCs w:val="21"/>
        </w:rPr>
        <w:t>'User'</w:t>
      </w:r>
      <w:r w:rsidRPr="006029D6">
        <w:rPr>
          <w:rFonts w:ascii="Consolas" w:eastAsia="Times New Roman" w:hAnsi="Consolas" w:cs="Times New Roman"/>
          <w:color w:val="D4D4D4"/>
          <w:sz w:val="21"/>
          <w:szCs w:val="21"/>
        </w:rPr>
        <w:t>, </w:t>
      </w:r>
      <w:proofErr w:type="spellStart"/>
      <w:r w:rsidRPr="006029D6">
        <w:rPr>
          <w:rFonts w:ascii="Consolas" w:eastAsia="Times New Roman" w:hAnsi="Consolas" w:cs="Times New Roman"/>
          <w:color w:val="4FC1FF"/>
          <w:sz w:val="21"/>
          <w:szCs w:val="21"/>
        </w:rPr>
        <w:t>userSchema</w:t>
      </w:r>
      <w:proofErr w:type="spellEnd"/>
      <w:r w:rsidRPr="006029D6">
        <w:rPr>
          <w:rFonts w:ascii="Consolas" w:eastAsia="Times New Roman" w:hAnsi="Consolas" w:cs="Times New Roman"/>
          <w:color w:val="D4D4D4"/>
          <w:sz w:val="21"/>
          <w:szCs w:val="21"/>
        </w:rPr>
        <w:t>);</w:t>
      </w:r>
    </w:p>
    <w:p w14:paraId="0151C303"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
    <w:p w14:paraId="38B307E8" w14:textId="77777777" w:rsidR="006029D6" w:rsidRPr="006029D6" w:rsidRDefault="006029D6" w:rsidP="006029D6">
      <w:pPr>
        <w:shd w:val="clear" w:color="auto" w:fill="1E1E1E"/>
        <w:spacing w:after="0" w:line="285" w:lineRule="atLeast"/>
        <w:rPr>
          <w:rFonts w:ascii="Consolas" w:eastAsia="Times New Roman" w:hAnsi="Consolas" w:cs="Times New Roman"/>
          <w:color w:val="D4D4D4"/>
          <w:sz w:val="21"/>
          <w:szCs w:val="21"/>
        </w:rPr>
      </w:pPr>
      <w:proofErr w:type="spellStart"/>
      <w:r w:rsidRPr="006029D6">
        <w:rPr>
          <w:rFonts w:ascii="Consolas" w:eastAsia="Times New Roman" w:hAnsi="Consolas" w:cs="Times New Roman"/>
          <w:color w:val="4FC1FF"/>
          <w:sz w:val="21"/>
          <w:szCs w:val="21"/>
        </w:rPr>
        <w:t>module</w:t>
      </w:r>
      <w:r w:rsidRPr="006029D6">
        <w:rPr>
          <w:rFonts w:ascii="Consolas" w:eastAsia="Times New Roman" w:hAnsi="Consolas" w:cs="Times New Roman"/>
          <w:color w:val="D4D4D4"/>
          <w:sz w:val="21"/>
          <w:szCs w:val="21"/>
        </w:rPr>
        <w:t>.</w:t>
      </w:r>
      <w:r w:rsidRPr="006029D6">
        <w:rPr>
          <w:rFonts w:ascii="Consolas" w:eastAsia="Times New Roman" w:hAnsi="Consolas" w:cs="Times New Roman"/>
          <w:color w:val="4EC9B0"/>
          <w:sz w:val="21"/>
          <w:szCs w:val="21"/>
        </w:rPr>
        <w:t>exports</w:t>
      </w:r>
      <w:proofErr w:type="spellEnd"/>
      <w:r w:rsidRPr="006029D6">
        <w:rPr>
          <w:rFonts w:ascii="Consolas" w:eastAsia="Times New Roman" w:hAnsi="Consolas" w:cs="Times New Roman"/>
          <w:color w:val="D4D4D4"/>
          <w:sz w:val="21"/>
          <w:szCs w:val="21"/>
        </w:rPr>
        <w:t> = </w:t>
      </w:r>
      <w:r w:rsidRPr="006029D6">
        <w:rPr>
          <w:rFonts w:ascii="Consolas" w:eastAsia="Times New Roman" w:hAnsi="Consolas" w:cs="Times New Roman"/>
          <w:color w:val="4EC9B0"/>
          <w:sz w:val="21"/>
          <w:szCs w:val="21"/>
        </w:rPr>
        <w:t>User</w:t>
      </w:r>
      <w:r w:rsidRPr="006029D6">
        <w:rPr>
          <w:rFonts w:ascii="Consolas" w:eastAsia="Times New Roman" w:hAnsi="Consolas" w:cs="Times New Roman"/>
          <w:color w:val="D4D4D4"/>
          <w:sz w:val="21"/>
          <w:szCs w:val="21"/>
        </w:rPr>
        <w:t>;</w:t>
      </w:r>
    </w:p>
    <w:p w14:paraId="0CCD5098" w14:textId="1D633C86" w:rsidR="006029D6" w:rsidRDefault="006029D6" w:rsidP="00D74BA8">
      <w:pPr>
        <w:rPr>
          <w:rFonts w:cstheme="minorHAnsi"/>
          <w:b/>
          <w:bCs/>
        </w:rPr>
      </w:pPr>
    </w:p>
    <w:p w14:paraId="03159B21" w14:textId="6AD6C14B" w:rsidR="006029D6" w:rsidRDefault="006029D6" w:rsidP="00D74BA8">
      <w:pPr>
        <w:rPr>
          <w:rFonts w:cstheme="minorHAnsi"/>
          <w:b/>
          <w:bCs/>
        </w:rPr>
      </w:pPr>
      <w:r>
        <w:rPr>
          <w:rFonts w:cstheme="minorHAnsi"/>
          <w:b/>
          <w:bCs/>
        </w:rPr>
        <w:t>Auth Demo: Refactoring to model methods</w:t>
      </w:r>
    </w:p>
    <w:p w14:paraId="4BC248C4" w14:textId="4E980C7C" w:rsidR="006029D6" w:rsidRDefault="00C874EC" w:rsidP="00D74BA8">
      <w:pPr>
        <w:rPr>
          <w:rFonts w:cstheme="minorHAnsi"/>
        </w:rPr>
      </w:pPr>
      <w:r w:rsidRPr="00C874EC">
        <w:rPr>
          <w:rFonts w:cstheme="minorHAnsi"/>
          <w:highlight w:val="yellow"/>
        </w:rPr>
        <w:t>Modified User.js model</w:t>
      </w:r>
    </w:p>
    <w:p w14:paraId="1983B7B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mongoose</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'mongoose'</w:t>
      </w:r>
      <w:r w:rsidRPr="00C874EC">
        <w:rPr>
          <w:rFonts w:ascii="Consolas" w:eastAsia="Times New Roman" w:hAnsi="Consolas" w:cs="Times New Roman"/>
          <w:color w:val="D4D4D4"/>
          <w:sz w:val="21"/>
          <w:szCs w:val="21"/>
        </w:rPr>
        <w:t>);</w:t>
      </w:r>
    </w:p>
    <w:p w14:paraId="6D2CC47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bcrypt</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w:t>
      </w:r>
      <w:proofErr w:type="spellStart"/>
      <w:r w:rsidRPr="00C874EC">
        <w:rPr>
          <w:rFonts w:ascii="Consolas" w:eastAsia="Times New Roman" w:hAnsi="Consolas" w:cs="Times New Roman"/>
          <w:color w:val="CE9178"/>
          <w:sz w:val="21"/>
          <w:szCs w:val="21"/>
        </w:rPr>
        <w:t>bcrypt</w:t>
      </w:r>
      <w:proofErr w:type="spellEnd"/>
      <w:r w:rsidRPr="00C874EC">
        <w:rPr>
          <w:rFonts w:ascii="Consolas" w:eastAsia="Times New Roman" w:hAnsi="Consolas" w:cs="Times New Roman"/>
          <w:color w:val="CE9178"/>
          <w:sz w:val="21"/>
          <w:szCs w:val="21"/>
        </w:rPr>
        <w:t>'</w:t>
      </w:r>
      <w:r w:rsidRPr="00C874EC">
        <w:rPr>
          <w:rFonts w:ascii="Consolas" w:eastAsia="Times New Roman" w:hAnsi="Consolas" w:cs="Times New Roman"/>
          <w:color w:val="D4D4D4"/>
          <w:sz w:val="21"/>
          <w:szCs w:val="21"/>
        </w:rPr>
        <w:t>);</w:t>
      </w:r>
    </w:p>
    <w:p w14:paraId="697B191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327FA42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userSchema</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569CD6"/>
          <w:sz w:val="21"/>
          <w:szCs w:val="21"/>
        </w:rPr>
        <w:t>new</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mongoose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4EC9B0"/>
          <w:sz w:val="21"/>
          <w:szCs w:val="21"/>
        </w:rPr>
        <w:t>Schema</w:t>
      </w:r>
      <w:proofErr w:type="spellEnd"/>
      <w:r w:rsidRPr="00C874EC">
        <w:rPr>
          <w:rFonts w:ascii="Consolas" w:eastAsia="Times New Roman" w:hAnsi="Consolas" w:cs="Times New Roman"/>
          <w:color w:val="D4D4D4"/>
          <w:sz w:val="21"/>
          <w:szCs w:val="21"/>
        </w:rPr>
        <w:t>({</w:t>
      </w:r>
    </w:p>
    <w:p w14:paraId="65C89F7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username:</w:t>
      </w:r>
      <w:r w:rsidRPr="00C874EC">
        <w:rPr>
          <w:rFonts w:ascii="Consolas" w:eastAsia="Times New Roman" w:hAnsi="Consolas" w:cs="Times New Roman"/>
          <w:color w:val="D4D4D4"/>
          <w:sz w:val="21"/>
          <w:szCs w:val="21"/>
        </w:rPr>
        <w:t> {</w:t>
      </w:r>
    </w:p>
    <w:p w14:paraId="5C998BE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type</w:t>
      </w:r>
      <w:r w:rsidRPr="00C874EC">
        <w:rPr>
          <w:rFonts w:ascii="Consolas" w:eastAsia="Times New Roman" w:hAnsi="Consolas" w:cs="Times New Roman"/>
          <w:color w:val="9CDCFE"/>
          <w:sz w:val="21"/>
          <w:szCs w:val="21"/>
        </w:rPr>
        <w: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String</w:t>
      </w:r>
      <w:r w:rsidRPr="00C874EC">
        <w:rPr>
          <w:rFonts w:ascii="Consolas" w:eastAsia="Times New Roman" w:hAnsi="Consolas" w:cs="Times New Roman"/>
          <w:color w:val="D4D4D4"/>
          <w:sz w:val="21"/>
          <w:szCs w:val="21"/>
        </w:rPr>
        <w:t>,</w:t>
      </w:r>
    </w:p>
    <w:p w14:paraId="09987B8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required:</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true</w:t>
      </w:r>
      <w:r w:rsidRPr="00C874EC">
        <w:rPr>
          <w:rFonts w:ascii="Consolas" w:eastAsia="Times New Roman" w:hAnsi="Consolas" w:cs="Times New Roman"/>
          <w:color w:val="D4D4D4"/>
          <w:sz w:val="21"/>
          <w:szCs w:val="21"/>
        </w:rPr>
        <w:t>,</w:t>
      </w:r>
    </w:p>
    <w:p w14:paraId="39C6B6E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minlength</w:t>
      </w:r>
      <w:proofErr w:type="spellEnd"/>
      <w:r w:rsidRPr="00C874EC">
        <w:rPr>
          <w:rFonts w:ascii="Consolas" w:eastAsia="Times New Roman" w:hAnsi="Consolas" w:cs="Times New Roman"/>
          <w:color w:val="9CDCFE"/>
          <w:sz w:val="21"/>
          <w:szCs w:val="21"/>
        </w:rPr>
        <w: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B5CEA8"/>
          <w:sz w:val="21"/>
          <w:szCs w:val="21"/>
        </w:rPr>
        <w:t>3</w:t>
      </w:r>
      <w:r w:rsidRPr="00C874EC">
        <w:rPr>
          <w:rFonts w:ascii="Consolas" w:eastAsia="Times New Roman" w:hAnsi="Consolas" w:cs="Times New Roman"/>
          <w:color w:val="D4D4D4"/>
          <w:sz w:val="21"/>
          <w:szCs w:val="21"/>
        </w:rPr>
        <w:t>,</w:t>
      </w:r>
    </w:p>
    <w:p w14:paraId="1763170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maxlength</w:t>
      </w:r>
      <w:proofErr w:type="spellEnd"/>
      <w:r w:rsidRPr="00C874EC">
        <w:rPr>
          <w:rFonts w:ascii="Consolas" w:eastAsia="Times New Roman" w:hAnsi="Consolas" w:cs="Times New Roman"/>
          <w:color w:val="9CDCFE"/>
          <w:sz w:val="21"/>
          <w:szCs w:val="21"/>
        </w:rPr>
        <w: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B5CEA8"/>
          <w:sz w:val="21"/>
          <w:szCs w:val="21"/>
        </w:rPr>
        <w:t>10</w:t>
      </w:r>
    </w:p>
    <w:p w14:paraId="4F783FD6"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5335E715"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 {</w:t>
      </w:r>
    </w:p>
    <w:p w14:paraId="55EEF18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type</w:t>
      </w:r>
      <w:r w:rsidRPr="00C874EC">
        <w:rPr>
          <w:rFonts w:ascii="Consolas" w:eastAsia="Times New Roman" w:hAnsi="Consolas" w:cs="Times New Roman"/>
          <w:color w:val="9CDCFE"/>
          <w:sz w:val="21"/>
          <w:szCs w:val="21"/>
        </w:rPr>
        <w: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String</w:t>
      </w:r>
      <w:r w:rsidRPr="00C874EC">
        <w:rPr>
          <w:rFonts w:ascii="Consolas" w:eastAsia="Times New Roman" w:hAnsi="Consolas" w:cs="Times New Roman"/>
          <w:color w:val="D4D4D4"/>
          <w:sz w:val="21"/>
          <w:szCs w:val="21"/>
        </w:rPr>
        <w:t>,</w:t>
      </w:r>
    </w:p>
    <w:p w14:paraId="4AB4031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required:</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true</w:t>
      </w:r>
    </w:p>
    <w:p w14:paraId="76E81ED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41F3030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22C7178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4ADD770B"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//adding a static method to validate the credentials</w:t>
      </w:r>
    </w:p>
    <w:p w14:paraId="2D2CD04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4FC1FF"/>
          <w:sz w:val="21"/>
          <w:szCs w:val="21"/>
        </w:rPr>
        <w:t>userSchema</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statics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findByUserNameAndValidatePassword</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569CD6"/>
          <w:sz w:val="21"/>
          <w:szCs w:val="21"/>
        </w:rPr>
        <w:t>async</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username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2B3E906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foundUser</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C586C0"/>
          <w:sz w:val="21"/>
          <w:szCs w:val="21"/>
        </w:rPr>
        <w:t>await</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findOne</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username</w:t>
      </w:r>
      <w:r w:rsidRPr="00C874EC">
        <w:rPr>
          <w:rFonts w:ascii="Consolas" w:eastAsia="Times New Roman" w:hAnsi="Consolas" w:cs="Times New Roman"/>
          <w:color w:val="D4D4D4"/>
          <w:sz w:val="21"/>
          <w:szCs w:val="21"/>
        </w:rPr>
        <w:t>});</w:t>
      </w:r>
    </w:p>
    <w:p w14:paraId="1A3789A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if</w:t>
      </w:r>
      <w:r w:rsidRPr="00C874EC">
        <w:rPr>
          <w:rFonts w:ascii="Consolas" w:eastAsia="Times New Roman" w:hAnsi="Consolas" w:cs="Times New Roman"/>
          <w:color w:val="D4D4D4"/>
          <w:sz w:val="21"/>
          <w:szCs w:val="21"/>
        </w:rPr>
        <w:t>(!</w:t>
      </w:r>
      <w:proofErr w:type="spellStart"/>
      <w:r w:rsidRPr="00C874EC">
        <w:rPr>
          <w:rFonts w:ascii="Consolas" w:eastAsia="Times New Roman" w:hAnsi="Consolas" w:cs="Times New Roman"/>
          <w:color w:val="4FC1FF"/>
          <w:sz w:val="21"/>
          <w:szCs w:val="21"/>
        </w:rPr>
        <w:t>foundUser</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false</w:t>
      </w:r>
      <w:r w:rsidRPr="00C874EC">
        <w:rPr>
          <w:rFonts w:ascii="Consolas" w:eastAsia="Times New Roman" w:hAnsi="Consolas" w:cs="Times New Roman"/>
          <w:color w:val="D4D4D4"/>
          <w:sz w:val="21"/>
          <w:szCs w:val="21"/>
        </w:rPr>
        <w:t>;</w:t>
      </w:r>
    </w:p>
    <w:p w14:paraId="5FA7ABC5"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3E758CF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const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validPassword</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C586C0"/>
          <w:sz w:val="21"/>
          <w:szCs w:val="21"/>
        </w:rPr>
        <w:t>await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bcrypt</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compare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foundUser</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w:t>
      </w:r>
    </w:p>
    <w:p w14:paraId="3EACD45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validPassword</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false</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foundUser</w:t>
      </w:r>
      <w:proofErr w:type="spellEnd"/>
      <w:r w:rsidRPr="00C874EC">
        <w:rPr>
          <w:rFonts w:ascii="Consolas" w:eastAsia="Times New Roman" w:hAnsi="Consolas" w:cs="Times New Roman"/>
          <w:color w:val="D4D4D4"/>
          <w:sz w:val="21"/>
          <w:szCs w:val="21"/>
        </w:rPr>
        <w:t>;</w:t>
      </w:r>
    </w:p>
    <w:p w14:paraId="075BD35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lastRenderedPageBreak/>
        <w:t>}</w:t>
      </w:r>
    </w:p>
    <w:p w14:paraId="68C6BAF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2AFF8F3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//pre method: The callback function will be called before user.save()</w:t>
      </w:r>
    </w:p>
    <w:p w14:paraId="29250F2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userSchema</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pre</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'save'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async</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next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0DC27E5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saltRounds</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B5CEA8"/>
          <w:sz w:val="21"/>
          <w:szCs w:val="21"/>
        </w:rPr>
        <w:t>12</w:t>
      </w:r>
      <w:r w:rsidRPr="00C874EC">
        <w:rPr>
          <w:rFonts w:ascii="Consolas" w:eastAsia="Times New Roman" w:hAnsi="Consolas" w:cs="Times New Roman"/>
          <w:color w:val="D4D4D4"/>
          <w:sz w:val="21"/>
          <w:szCs w:val="21"/>
        </w:rPr>
        <w:t>;</w:t>
      </w:r>
    </w:p>
    <w:p w14:paraId="7976AF0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this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password</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C586C0"/>
          <w:sz w:val="21"/>
          <w:szCs w:val="21"/>
        </w:rPr>
        <w:t>await</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bcrypt</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hash</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saltRounds</w:t>
      </w:r>
      <w:proofErr w:type="spellEnd"/>
      <w:r w:rsidRPr="00C874EC">
        <w:rPr>
          <w:rFonts w:ascii="Consolas" w:eastAsia="Times New Roman" w:hAnsi="Consolas" w:cs="Times New Roman"/>
          <w:color w:val="D4D4D4"/>
          <w:sz w:val="21"/>
          <w:szCs w:val="21"/>
        </w:rPr>
        <w:t>);</w:t>
      </w:r>
    </w:p>
    <w:p w14:paraId="5925289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DCDCAA"/>
          <w:sz w:val="21"/>
          <w:szCs w:val="21"/>
        </w:rPr>
        <w:t>next</w:t>
      </w:r>
      <w:r w:rsidRPr="00C874EC">
        <w:rPr>
          <w:rFonts w:ascii="Consolas" w:eastAsia="Times New Roman" w:hAnsi="Consolas" w:cs="Times New Roman"/>
          <w:color w:val="D4D4D4"/>
          <w:sz w:val="21"/>
          <w:szCs w:val="21"/>
        </w:rPr>
        <w:t>();</w:t>
      </w:r>
    </w:p>
    <w:p w14:paraId="0193C1C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1C7D2E8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096FD9D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 = </w:t>
      </w:r>
      <w:proofErr w:type="spellStart"/>
      <w:r w:rsidRPr="00C874EC">
        <w:rPr>
          <w:rFonts w:ascii="Consolas" w:eastAsia="Times New Roman" w:hAnsi="Consolas" w:cs="Times New Roman"/>
          <w:color w:val="4FC1FF"/>
          <w:sz w:val="21"/>
          <w:szCs w:val="21"/>
        </w:rPr>
        <w:t>mongoose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model</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'User'</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userSchema</w:t>
      </w:r>
      <w:proofErr w:type="spellEnd"/>
      <w:r w:rsidRPr="00C874EC">
        <w:rPr>
          <w:rFonts w:ascii="Consolas" w:eastAsia="Times New Roman" w:hAnsi="Consolas" w:cs="Times New Roman"/>
          <w:color w:val="D4D4D4"/>
          <w:sz w:val="21"/>
          <w:szCs w:val="21"/>
        </w:rPr>
        <w:t>);</w:t>
      </w:r>
    </w:p>
    <w:p w14:paraId="230449A2" w14:textId="77777777" w:rsidR="00C874EC" w:rsidRPr="00C874EC" w:rsidRDefault="00C874EC" w:rsidP="00C874EC">
      <w:pPr>
        <w:shd w:val="clear" w:color="auto" w:fill="1E1E1E"/>
        <w:spacing w:after="24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br/>
      </w:r>
    </w:p>
    <w:p w14:paraId="7689A31A"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module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4EC9B0"/>
          <w:sz w:val="21"/>
          <w:szCs w:val="21"/>
        </w:rPr>
        <w:t>exports</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w:t>
      </w:r>
    </w:p>
    <w:p w14:paraId="3A23CFFB" w14:textId="77777777" w:rsidR="00C874EC" w:rsidRPr="006029D6" w:rsidRDefault="00C874EC" w:rsidP="00D74BA8">
      <w:pPr>
        <w:rPr>
          <w:rFonts w:cstheme="minorHAnsi"/>
        </w:rPr>
      </w:pPr>
    </w:p>
    <w:p w14:paraId="6CA9FC7D" w14:textId="7D2ED4D3" w:rsidR="00F60E3E" w:rsidRDefault="00C874EC" w:rsidP="00F60E3E">
      <w:pPr>
        <w:rPr>
          <w:rFonts w:cstheme="minorHAnsi"/>
        </w:rPr>
      </w:pPr>
      <w:r w:rsidRPr="00C874EC">
        <w:rPr>
          <w:rFonts w:cstheme="minorHAnsi"/>
          <w:highlight w:val="yellow"/>
        </w:rPr>
        <w:t>Modified index.js</w:t>
      </w:r>
    </w:p>
    <w:p w14:paraId="446D668B"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express</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'express'</w:t>
      </w:r>
      <w:r w:rsidRPr="00C874EC">
        <w:rPr>
          <w:rFonts w:ascii="Consolas" w:eastAsia="Times New Roman" w:hAnsi="Consolas" w:cs="Times New Roman"/>
          <w:color w:val="D4D4D4"/>
          <w:sz w:val="21"/>
          <w:szCs w:val="21"/>
        </w:rPr>
        <w:t>);</w:t>
      </w:r>
    </w:p>
    <w:p w14:paraId="3403BBE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express</w:t>
      </w:r>
      <w:r w:rsidRPr="00C874EC">
        <w:rPr>
          <w:rFonts w:ascii="Consolas" w:eastAsia="Times New Roman" w:hAnsi="Consolas" w:cs="Times New Roman"/>
          <w:color w:val="D4D4D4"/>
          <w:sz w:val="21"/>
          <w:szCs w:val="21"/>
        </w:rPr>
        <w:t>();</w:t>
      </w:r>
    </w:p>
    <w:p w14:paraId="0E4BC1B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0B526F0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mongoose</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'mongoose'</w:t>
      </w:r>
      <w:r w:rsidRPr="00C874EC">
        <w:rPr>
          <w:rFonts w:ascii="Consolas" w:eastAsia="Times New Roman" w:hAnsi="Consolas" w:cs="Times New Roman"/>
          <w:color w:val="D4D4D4"/>
          <w:sz w:val="21"/>
          <w:szCs w:val="21"/>
        </w:rPr>
        <w:t>);</w:t>
      </w:r>
    </w:p>
    <w:p w14:paraId="747B380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36229EB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bcrypt</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w:t>
      </w:r>
      <w:proofErr w:type="spellStart"/>
      <w:r w:rsidRPr="00C874EC">
        <w:rPr>
          <w:rFonts w:ascii="Consolas" w:eastAsia="Times New Roman" w:hAnsi="Consolas" w:cs="Times New Roman"/>
          <w:color w:val="CE9178"/>
          <w:sz w:val="21"/>
          <w:szCs w:val="21"/>
        </w:rPr>
        <w:t>bcrypt</w:t>
      </w:r>
      <w:proofErr w:type="spellEnd"/>
      <w:r w:rsidRPr="00C874EC">
        <w:rPr>
          <w:rFonts w:ascii="Consolas" w:eastAsia="Times New Roman" w:hAnsi="Consolas" w:cs="Times New Roman"/>
          <w:color w:val="CE9178"/>
          <w:sz w:val="21"/>
          <w:szCs w:val="21"/>
        </w:rPr>
        <w:t>'</w:t>
      </w:r>
      <w:r w:rsidRPr="00C874EC">
        <w:rPr>
          <w:rFonts w:ascii="Consolas" w:eastAsia="Times New Roman" w:hAnsi="Consolas" w:cs="Times New Roman"/>
          <w:color w:val="D4D4D4"/>
          <w:sz w:val="21"/>
          <w:szCs w:val="21"/>
        </w:rPr>
        <w:t>);</w:t>
      </w:r>
    </w:p>
    <w:p w14:paraId="692EE74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path</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'path'</w:t>
      </w:r>
      <w:r w:rsidRPr="00C874EC">
        <w:rPr>
          <w:rFonts w:ascii="Consolas" w:eastAsia="Times New Roman" w:hAnsi="Consolas" w:cs="Times New Roman"/>
          <w:color w:val="D4D4D4"/>
          <w:sz w:val="21"/>
          <w:szCs w:val="21"/>
        </w:rPr>
        <w:t>);</w:t>
      </w:r>
    </w:p>
    <w:p w14:paraId="476AAB96"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624586D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'./models/user'</w:t>
      </w:r>
      <w:r w:rsidRPr="00C874EC">
        <w:rPr>
          <w:rFonts w:ascii="Consolas" w:eastAsia="Times New Roman" w:hAnsi="Consolas" w:cs="Times New Roman"/>
          <w:color w:val="D4D4D4"/>
          <w:sz w:val="21"/>
          <w:szCs w:val="21"/>
        </w:rPr>
        <w:t>);</w:t>
      </w:r>
    </w:p>
    <w:p w14:paraId="2051B3E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7970672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session</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DCDCAA"/>
          <w:sz w:val="21"/>
          <w:szCs w:val="21"/>
        </w:rPr>
        <w:t>require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'express-session'</w:t>
      </w:r>
      <w:r w:rsidRPr="00C874EC">
        <w:rPr>
          <w:rFonts w:ascii="Consolas" w:eastAsia="Times New Roman" w:hAnsi="Consolas" w:cs="Times New Roman"/>
          <w:color w:val="D4D4D4"/>
          <w:sz w:val="21"/>
          <w:szCs w:val="21"/>
        </w:rPr>
        <w:t>);</w:t>
      </w:r>
    </w:p>
    <w:p w14:paraId="683358FA"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14E9660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'view engine'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E9178"/>
          <w:sz w:val="21"/>
          <w:szCs w:val="21"/>
        </w:rPr>
        <w:t>'</w:t>
      </w:r>
      <w:proofErr w:type="spellStart"/>
      <w:r w:rsidRPr="00C874EC">
        <w:rPr>
          <w:rFonts w:ascii="Consolas" w:eastAsia="Times New Roman" w:hAnsi="Consolas" w:cs="Times New Roman"/>
          <w:color w:val="CE9178"/>
          <w:sz w:val="21"/>
          <w:szCs w:val="21"/>
        </w:rPr>
        <w:t>ejs</w:t>
      </w:r>
      <w:proofErr w:type="spellEnd"/>
      <w:r w:rsidRPr="00C874EC">
        <w:rPr>
          <w:rFonts w:ascii="Consolas" w:eastAsia="Times New Roman" w:hAnsi="Consolas" w:cs="Times New Roman"/>
          <w:color w:val="CE9178"/>
          <w:sz w:val="21"/>
          <w:szCs w:val="21"/>
        </w:rPr>
        <w:t>'</w:t>
      </w:r>
      <w:r w:rsidRPr="00C874EC">
        <w:rPr>
          <w:rFonts w:ascii="Consolas" w:eastAsia="Times New Roman" w:hAnsi="Consolas" w:cs="Times New Roman"/>
          <w:color w:val="D4D4D4"/>
          <w:sz w:val="21"/>
          <w:szCs w:val="21"/>
        </w:rPr>
        <w:t>);</w:t>
      </w:r>
    </w:p>
    <w:p w14:paraId="58FC1A5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'views'</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path</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join</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__</w:t>
      </w:r>
      <w:proofErr w:type="spellStart"/>
      <w:r w:rsidRPr="00C874EC">
        <w:rPr>
          <w:rFonts w:ascii="Consolas" w:eastAsia="Times New Roman" w:hAnsi="Consolas" w:cs="Times New Roman"/>
          <w:color w:val="9CDCFE"/>
          <w:sz w:val="21"/>
          <w:szCs w:val="21"/>
        </w:rPr>
        <w:t>dirname</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E9178"/>
          <w:sz w:val="21"/>
          <w:szCs w:val="21"/>
        </w:rPr>
        <w:t>'views'</w:t>
      </w:r>
      <w:r w:rsidRPr="00C874EC">
        <w:rPr>
          <w:rFonts w:ascii="Consolas" w:eastAsia="Times New Roman" w:hAnsi="Consolas" w:cs="Times New Roman"/>
          <w:color w:val="D4D4D4"/>
          <w:sz w:val="21"/>
          <w:szCs w:val="21"/>
        </w:rPr>
        <w:t>));</w:t>
      </w:r>
    </w:p>
    <w:p w14:paraId="5A8C83B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5BA57E6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//for getting form data </w:t>
      </w:r>
    </w:p>
    <w:p w14:paraId="76EE685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use</w:t>
      </w:r>
      <w:proofErr w:type="spellEnd"/>
      <w:r w:rsidRPr="00C874EC">
        <w:rPr>
          <w:rFonts w:ascii="Consolas" w:eastAsia="Times New Roman" w:hAnsi="Consolas" w:cs="Times New Roman"/>
          <w:color w:val="D4D4D4"/>
          <w:sz w:val="21"/>
          <w:szCs w:val="21"/>
        </w:rPr>
        <w:t>(</w:t>
      </w:r>
      <w:proofErr w:type="spellStart"/>
      <w:r w:rsidRPr="00C874EC">
        <w:rPr>
          <w:rFonts w:ascii="Consolas" w:eastAsia="Times New Roman" w:hAnsi="Consolas" w:cs="Times New Roman"/>
          <w:color w:val="4FC1FF"/>
          <w:sz w:val="21"/>
          <w:szCs w:val="21"/>
        </w:rPr>
        <w:t>express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urlencoded</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extended:</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true</w:t>
      </w:r>
      <w:r w:rsidRPr="00C874EC">
        <w:rPr>
          <w:rFonts w:ascii="Consolas" w:eastAsia="Times New Roman" w:hAnsi="Consolas" w:cs="Times New Roman"/>
          <w:color w:val="D4D4D4"/>
          <w:sz w:val="21"/>
          <w:szCs w:val="21"/>
        </w:rPr>
        <w:t> }));</w:t>
      </w:r>
    </w:p>
    <w:p w14:paraId="3324C8CA"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2537AD7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//for sending a cookie (Session ID)</w:t>
      </w:r>
    </w:p>
    <w:p w14:paraId="6405D3D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use</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session</w:t>
      </w:r>
      <w:r w:rsidRPr="00C874EC">
        <w:rPr>
          <w:rFonts w:ascii="Consolas" w:eastAsia="Times New Roman" w:hAnsi="Consolas" w:cs="Times New Roman"/>
          <w:color w:val="D4D4D4"/>
          <w:sz w:val="21"/>
          <w:szCs w:val="21"/>
        </w:rPr>
        <w:t>({</w:t>
      </w:r>
    </w:p>
    <w:p w14:paraId="4E9DC33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secret: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E9178"/>
          <w:sz w:val="21"/>
          <w:szCs w:val="21"/>
        </w:rPr>
        <w:t>'THIS IS NOT A GOOD SECRET'</w:t>
      </w:r>
      <w:r w:rsidRPr="00C874EC">
        <w:rPr>
          <w:rFonts w:ascii="Consolas" w:eastAsia="Times New Roman" w:hAnsi="Consolas" w:cs="Times New Roman"/>
          <w:color w:val="D4D4D4"/>
          <w:sz w:val="21"/>
          <w:szCs w:val="21"/>
        </w:rPr>
        <w:t>,</w:t>
      </w:r>
    </w:p>
    <w:p w14:paraId="1557E1F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resave: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true</w:t>
      </w:r>
      <w:r w:rsidRPr="00C874EC">
        <w:rPr>
          <w:rFonts w:ascii="Consolas" w:eastAsia="Times New Roman" w:hAnsi="Consolas" w:cs="Times New Roman"/>
          <w:color w:val="D4D4D4"/>
          <w:sz w:val="21"/>
          <w:szCs w:val="21"/>
        </w:rPr>
        <w:t>,</w:t>
      </w:r>
    </w:p>
    <w:p w14:paraId="67847C4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saveUninitialized</w:t>
      </w:r>
      <w:proofErr w:type="spellEnd"/>
      <w:r w:rsidRPr="00C874EC">
        <w:rPr>
          <w:rFonts w:ascii="Consolas" w:eastAsia="Times New Roman" w:hAnsi="Consolas" w:cs="Times New Roman"/>
          <w:color w:val="9CDCFE"/>
          <w:sz w:val="21"/>
          <w:szCs w:val="21"/>
        </w:rPr>
        <w: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true</w:t>
      </w:r>
    </w:p>
    <w:p w14:paraId="60A158F5"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28DE97A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7E6DBE88"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//register form get route</w:t>
      </w:r>
    </w:p>
    <w:p w14:paraId="53335CD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get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'/register'</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747CB00A"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render</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'register'</w:t>
      </w:r>
      <w:r w:rsidRPr="00C874EC">
        <w:rPr>
          <w:rFonts w:ascii="Consolas" w:eastAsia="Times New Roman" w:hAnsi="Consolas" w:cs="Times New Roman"/>
          <w:color w:val="D4D4D4"/>
          <w:sz w:val="21"/>
          <w:szCs w:val="21"/>
        </w:rPr>
        <w:t>);</w:t>
      </w:r>
    </w:p>
    <w:p w14:paraId="6E7A61F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680D6E7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665493F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//register form post route</w:t>
      </w:r>
    </w:p>
    <w:p w14:paraId="55BC58EB"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lastRenderedPageBreak/>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post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'/register'</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async</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35AC1D7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4FC1FF"/>
          <w:sz w:val="21"/>
          <w:szCs w:val="21"/>
        </w:rPr>
        <w:t>username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password</w:t>
      </w:r>
      <w:r w:rsidRPr="00C874EC">
        <w:rPr>
          <w:rFonts w:ascii="Consolas" w:eastAsia="Times New Roman" w:hAnsi="Consolas" w:cs="Times New Roman"/>
          <w:color w:val="D4D4D4"/>
          <w:sz w:val="21"/>
          <w:szCs w:val="21"/>
        </w:rPr>
        <w:t> } = </w:t>
      </w:r>
      <w:proofErr w:type="spellStart"/>
      <w:r w:rsidRPr="00C874EC">
        <w:rPr>
          <w:rFonts w:ascii="Consolas" w:eastAsia="Times New Roman" w:hAnsi="Consolas" w:cs="Times New Roman"/>
          <w:color w:val="9CDCFE"/>
          <w:sz w:val="21"/>
          <w:szCs w:val="21"/>
        </w:rPr>
        <w:t>req</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body</w:t>
      </w:r>
      <w:proofErr w:type="spellEnd"/>
      <w:r w:rsidRPr="00C874EC">
        <w:rPr>
          <w:rFonts w:ascii="Consolas" w:eastAsia="Times New Roman" w:hAnsi="Consolas" w:cs="Times New Roman"/>
          <w:color w:val="D4D4D4"/>
          <w:sz w:val="21"/>
          <w:szCs w:val="21"/>
        </w:rPr>
        <w:t>;</w:t>
      </w:r>
    </w:p>
    <w:p w14:paraId="26F24B5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384254C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try</w:t>
      </w:r>
      <w:r w:rsidRPr="00C874EC">
        <w:rPr>
          <w:rFonts w:ascii="Consolas" w:eastAsia="Times New Roman" w:hAnsi="Consolas" w:cs="Times New Roman"/>
          <w:color w:val="D4D4D4"/>
          <w:sz w:val="21"/>
          <w:szCs w:val="21"/>
        </w:rPr>
        <w:t> {</w:t>
      </w:r>
    </w:p>
    <w:p w14:paraId="63BA3066"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6A9955"/>
          <w:sz w:val="21"/>
          <w:szCs w:val="21"/>
        </w:rPr>
        <w:t>// Store hash in your password DB.</w:t>
      </w:r>
    </w:p>
    <w:p w14:paraId="78DFB36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user</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569CD6"/>
          <w:sz w:val="21"/>
          <w:szCs w:val="21"/>
        </w:rPr>
        <w:t>new</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username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password</w:t>
      </w:r>
      <w:r w:rsidRPr="00C874EC">
        <w:rPr>
          <w:rFonts w:ascii="Consolas" w:eastAsia="Times New Roman" w:hAnsi="Consolas" w:cs="Times New Roman"/>
          <w:color w:val="D4D4D4"/>
          <w:sz w:val="21"/>
          <w:szCs w:val="21"/>
        </w:rPr>
        <w:t> });</w:t>
      </w:r>
    </w:p>
    <w:p w14:paraId="38F2B4B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520C783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await</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user</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save</w:t>
      </w:r>
      <w:proofErr w:type="spellEnd"/>
      <w:r w:rsidRPr="00C874EC">
        <w:rPr>
          <w:rFonts w:ascii="Consolas" w:eastAsia="Times New Roman" w:hAnsi="Consolas" w:cs="Times New Roman"/>
          <w:color w:val="D4D4D4"/>
          <w:sz w:val="21"/>
          <w:szCs w:val="21"/>
        </w:rPr>
        <w:t>();</w:t>
      </w:r>
    </w:p>
    <w:p w14:paraId="436CFA1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redirect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w:t>
      </w:r>
    </w:p>
    <w:p w14:paraId="46C27CC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2E3A8C68"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catch</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err</w:t>
      </w:r>
      <w:r w:rsidRPr="00C874EC">
        <w:rPr>
          <w:rFonts w:ascii="Consolas" w:eastAsia="Times New Roman" w:hAnsi="Consolas" w:cs="Times New Roman"/>
          <w:color w:val="D4D4D4"/>
          <w:sz w:val="21"/>
          <w:szCs w:val="21"/>
        </w:rPr>
        <w:t>) {</w:t>
      </w:r>
    </w:p>
    <w:p w14:paraId="172933A5"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send</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err</w:t>
      </w:r>
      <w:r w:rsidRPr="00C874EC">
        <w:rPr>
          <w:rFonts w:ascii="Consolas" w:eastAsia="Times New Roman" w:hAnsi="Consolas" w:cs="Times New Roman"/>
          <w:color w:val="D4D4D4"/>
          <w:sz w:val="21"/>
          <w:szCs w:val="21"/>
        </w:rPr>
        <w:t>);</w:t>
      </w:r>
    </w:p>
    <w:p w14:paraId="22AF0DD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30B1F2B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35B8ACD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08CACE6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//login form get route</w:t>
      </w:r>
    </w:p>
    <w:p w14:paraId="675E192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get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1FF7695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render</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w:t>
      </w:r>
    </w:p>
    <w:p w14:paraId="71914B0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6DF93C1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0D84114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//login form post route</w:t>
      </w:r>
    </w:p>
    <w:p w14:paraId="1E96DA09"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post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async</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DCDCAA"/>
          <w:sz w:val="21"/>
          <w:szCs w:val="21"/>
        </w:rPr>
        <w:t>next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1C37429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4FC1FF"/>
          <w:sz w:val="21"/>
          <w:szCs w:val="21"/>
        </w:rPr>
        <w:t>username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password</w:t>
      </w:r>
      <w:r w:rsidRPr="00C874EC">
        <w:rPr>
          <w:rFonts w:ascii="Consolas" w:eastAsia="Times New Roman" w:hAnsi="Consolas" w:cs="Times New Roman"/>
          <w:color w:val="D4D4D4"/>
          <w:sz w:val="21"/>
          <w:szCs w:val="21"/>
        </w:rPr>
        <w:t> } = </w:t>
      </w:r>
      <w:proofErr w:type="spellStart"/>
      <w:r w:rsidRPr="00C874EC">
        <w:rPr>
          <w:rFonts w:ascii="Consolas" w:eastAsia="Times New Roman" w:hAnsi="Consolas" w:cs="Times New Roman"/>
          <w:color w:val="9CDCFE"/>
          <w:sz w:val="21"/>
          <w:szCs w:val="21"/>
        </w:rPr>
        <w:t>req</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body</w:t>
      </w:r>
      <w:proofErr w:type="spellEnd"/>
      <w:r w:rsidRPr="00C874EC">
        <w:rPr>
          <w:rFonts w:ascii="Consolas" w:eastAsia="Times New Roman" w:hAnsi="Consolas" w:cs="Times New Roman"/>
          <w:color w:val="D4D4D4"/>
          <w:sz w:val="21"/>
          <w:szCs w:val="21"/>
        </w:rPr>
        <w:t>;</w:t>
      </w:r>
    </w:p>
    <w:p w14:paraId="0F01907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try</w:t>
      </w:r>
      <w:r w:rsidRPr="00C874EC">
        <w:rPr>
          <w:rFonts w:ascii="Consolas" w:eastAsia="Times New Roman" w:hAnsi="Consolas" w:cs="Times New Roman"/>
          <w:color w:val="D4D4D4"/>
          <w:sz w:val="21"/>
          <w:szCs w:val="21"/>
        </w:rPr>
        <w:t> {</w:t>
      </w:r>
    </w:p>
    <w:p w14:paraId="4A0FEC4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const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foundUser</w:t>
      </w:r>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C586C0"/>
          <w:sz w:val="21"/>
          <w:szCs w:val="21"/>
        </w:rPr>
        <w:t>await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EC9B0"/>
          <w:sz w:val="21"/>
          <w:szCs w:val="21"/>
        </w:rPr>
        <w:t>User</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findByUserNameAndValidatePassword</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4FC1FF"/>
          <w:sz w:val="21"/>
          <w:szCs w:val="21"/>
        </w:rPr>
        <w:t>username</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password</w:t>
      </w:r>
      <w:r w:rsidRPr="00C874EC">
        <w:rPr>
          <w:rFonts w:ascii="Consolas" w:eastAsia="Times New Roman" w:hAnsi="Consolas" w:cs="Times New Roman"/>
          <w:color w:val="D4D4D4"/>
          <w:sz w:val="21"/>
          <w:szCs w:val="21"/>
        </w:rPr>
        <w:t>);</w:t>
      </w:r>
    </w:p>
    <w:p w14:paraId="5FE7A7A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5518497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if</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foundUser</w:t>
      </w:r>
      <w:proofErr w:type="spellEnd"/>
      <w:r w:rsidRPr="00C874EC">
        <w:rPr>
          <w:rFonts w:ascii="Consolas" w:eastAsia="Times New Roman" w:hAnsi="Consolas" w:cs="Times New Roman"/>
          <w:color w:val="D4D4D4"/>
          <w:sz w:val="21"/>
          <w:szCs w:val="21"/>
        </w:rPr>
        <w:t>) {</w:t>
      </w:r>
    </w:p>
    <w:p w14:paraId="1FC6A40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6A9955"/>
          <w:sz w:val="21"/>
          <w:szCs w:val="21"/>
        </w:rPr>
        <w:t>//store the userId in the session (This id will be used to display pages according to the user who is currently logged in)</w:t>
      </w:r>
    </w:p>
    <w:p w14:paraId="2290A0C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session</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userID</w:t>
      </w:r>
      <w:proofErr w:type="spellEnd"/>
      <w:r w:rsidRPr="00C874EC">
        <w:rPr>
          <w:rFonts w:ascii="Consolas" w:eastAsia="Times New Roman" w:hAnsi="Consolas" w:cs="Times New Roman"/>
          <w:color w:val="D4D4D4"/>
          <w:sz w:val="21"/>
          <w:szCs w:val="21"/>
        </w:rPr>
        <w:t> = </w:t>
      </w:r>
      <w:proofErr w:type="spellStart"/>
      <w:r w:rsidRPr="00C874EC">
        <w:rPr>
          <w:rFonts w:ascii="Consolas" w:eastAsia="Times New Roman" w:hAnsi="Consolas" w:cs="Times New Roman"/>
          <w:color w:val="4FC1FF"/>
          <w:sz w:val="21"/>
          <w:szCs w:val="21"/>
        </w:rPr>
        <w:t>foundUser</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_id</w:t>
      </w:r>
      <w:r w:rsidRPr="00C874EC">
        <w:rPr>
          <w:rFonts w:ascii="Consolas" w:eastAsia="Times New Roman" w:hAnsi="Consolas" w:cs="Times New Roman"/>
          <w:color w:val="D4D4D4"/>
          <w:sz w:val="21"/>
          <w:szCs w:val="21"/>
        </w:rPr>
        <w:t>;</w:t>
      </w:r>
    </w:p>
    <w:p w14:paraId="2174B72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redirect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'/secret'</w:t>
      </w:r>
      <w:r w:rsidRPr="00C874EC">
        <w:rPr>
          <w:rFonts w:ascii="Consolas" w:eastAsia="Times New Roman" w:hAnsi="Consolas" w:cs="Times New Roman"/>
          <w:color w:val="D4D4D4"/>
          <w:sz w:val="21"/>
          <w:szCs w:val="21"/>
        </w:rPr>
        <w:t>);</w:t>
      </w:r>
    </w:p>
    <w:p w14:paraId="15A32A3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2F981C2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send</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"INVALID CREDENTIALS!"</w:t>
      </w:r>
      <w:r w:rsidRPr="00C874EC">
        <w:rPr>
          <w:rFonts w:ascii="Consolas" w:eastAsia="Times New Roman" w:hAnsi="Consolas" w:cs="Times New Roman"/>
          <w:color w:val="D4D4D4"/>
          <w:sz w:val="21"/>
          <w:szCs w:val="21"/>
        </w:rPr>
        <w:t>);</w:t>
      </w:r>
    </w:p>
    <w:p w14:paraId="797E0F7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7425152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catch</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err</w:t>
      </w:r>
      <w:r w:rsidRPr="00C874EC">
        <w:rPr>
          <w:rFonts w:ascii="Consolas" w:eastAsia="Times New Roman" w:hAnsi="Consolas" w:cs="Times New Roman"/>
          <w:color w:val="D4D4D4"/>
          <w:sz w:val="21"/>
          <w:szCs w:val="21"/>
        </w:rPr>
        <w:t>) {</w:t>
      </w:r>
    </w:p>
    <w:p w14:paraId="4DA8BAC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console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log</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err</w:t>
      </w:r>
      <w:r w:rsidRPr="00C874EC">
        <w:rPr>
          <w:rFonts w:ascii="Consolas" w:eastAsia="Times New Roman" w:hAnsi="Consolas" w:cs="Times New Roman"/>
          <w:color w:val="D4D4D4"/>
          <w:sz w:val="21"/>
          <w:szCs w:val="21"/>
        </w:rPr>
        <w:t>);</w:t>
      </w:r>
    </w:p>
    <w:p w14:paraId="5D114C4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send</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err</w:t>
      </w:r>
      <w:r w:rsidRPr="00C874EC">
        <w:rPr>
          <w:rFonts w:ascii="Consolas" w:eastAsia="Times New Roman" w:hAnsi="Consolas" w:cs="Times New Roman"/>
          <w:color w:val="D4D4D4"/>
          <w:sz w:val="21"/>
          <w:szCs w:val="21"/>
        </w:rPr>
        <w:t>);</w:t>
      </w:r>
    </w:p>
    <w:p w14:paraId="7BA7917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66853882"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1FD5B3D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645FEB35"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get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'/secret'</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DCDCAA"/>
          <w:sz w:val="21"/>
          <w:szCs w:val="21"/>
        </w:rPr>
        <w:t>next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4ECF366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6A9955"/>
          <w:sz w:val="21"/>
          <w:szCs w:val="21"/>
        </w:rPr>
        <w:t>//if the user is not logged in, redirect to the login page</w:t>
      </w:r>
    </w:p>
    <w:p w14:paraId="7E66172D"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if</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session</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userID</w:t>
      </w:r>
      <w:proofErr w:type="spellEnd"/>
      <w:r w:rsidRPr="00C874EC">
        <w:rPr>
          <w:rFonts w:ascii="Consolas" w:eastAsia="Times New Roman" w:hAnsi="Consolas" w:cs="Times New Roman"/>
          <w:color w:val="D4D4D4"/>
          <w:sz w:val="21"/>
          <w:szCs w:val="21"/>
        </w:rPr>
        <w:t>) {</w:t>
      </w:r>
    </w:p>
    <w:p w14:paraId="2D9427CA"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27C72F66"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redirect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w:t>
      </w:r>
    </w:p>
    <w:p w14:paraId="1F722CAE"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
    <w:p w14:paraId="7A28D3C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0B510E20"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lastRenderedPageBreak/>
        <w:t>    </w:t>
      </w:r>
      <w:r w:rsidRPr="00C874EC">
        <w:rPr>
          <w:rFonts w:ascii="Consolas" w:eastAsia="Times New Roman" w:hAnsi="Consolas" w:cs="Times New Roman"/>
          <w:color w:val="6A9955"/>
          <w:sz w:val="21"/>
          <w:szCs w:val="21"/>
        </w:rPr>
        <w:t>//else show the secret page</w:t>
      </w:r>
    </w:p>
    <w:p w14:paraId="3F97A848"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render</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'secret'</w:t>
      </w:r>
      <w:r w:rsidRPr="00C874EC">
        <w:rPr>
          <w:rFonts w:ascii="Consolas" w:eastAsia="Times New Roman" w:hAnsi="Consolas" w:cs="Times New Roman"/>
          <w:color w:val="D4D4D4"/>
          <w:sz w:val="21"/>
          <w:szCs w:val="21"/>
        </w:rPr>
        <w:t>);</w:t>
      </w:r>
    </w:p>
    <w:p w14:paraId="381FB70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33BCB44C"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695DA90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app</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post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'/logout'</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proofErr w:type="spellEnd"/>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p>
    <w:p w14:paraId="4929DD6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661EFE1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6A9955"/>
          <w:sz w:val="21"/>
          <w:szCs w:val="21"/>
        </w:rPr>
        <w:t>//destroy the session</w:t>
      </w:r>
    </w:p>
    <w:p w14:paraId="4E07DF5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req</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9CDCFE"/>
          <w:sz w:val="21"/>
          <w:szCs w:val="21"/>
        </w:rPr>
        <w:t>session</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destroy</w:t>
      </w:r>
      <w:proofErr w:type="spellEnd"/>
      <w:r w:rsidRPr="00C874EC">
        <w:rPr>
          <w:rFonts w:ascii="Consolas" w:eastAsia="Times New Roman" w:hAnsi="Consolas" w:cs="Times New Roman"/>
          <w:color w:val="D4D4D4"/>
          <w:sz w:val="21"/>
          <w:szCs w:val="21"/>
        </w:rPr>
        <w:t>();</w:t>
      </w:r>
    </w:p>
    <w:p w14:paraId="1F0F5ADB"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C586C0"/>
          <w:sz w:val="21"/>
          <w:szCs w:val="21"/>
        </w:rPr>
        <w:t>return</w:t>
      </w:r>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9CDCFE"/>
          <w:sz w:val="21"/>
          <w:szCs w:val="21"/>
        </w:rPr>
        <w:t>res</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redirect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'/login'</w:t>
      </w:r>
      <w:r w:rsidRPr="00C874EC">
        <w:rPr>
          <w:rFonts w:ascii="Consolas" w:eastAsia="Times New Roman" w:hAnsi="Consolas" w:cs="Times New Roman"/>
          <w:color w:val="D4D4D4"/>
          <w:sz w:val="21"/>
          <w:szCs w:val="21"/>
        </w:rPr>
        <w:t>);</w:t>
      </w:r>
    </w:p>
    <w:p w14:paraId="2B1D4606"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1D140C1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
    <w:p w14:paraId="25202213"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6A9955"/>
          <w:sz w:val="21"/>
          <w:szCs w:val="21"/>
        </w:rPr>
        <w:t>//connect to mongo using mongoose, database name is auth-demo</w:t>
      </w:r>
    </w:p>
    <w:p w14:paraId="5CC7FF54"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569CD6"/>
          <w:sz w:val="21"/>
          <w:szCs w:val="21"/>
        </w:rPr>
        <w:t>const</w:t>
      </w:r>
      <w:proofErr w:type="spellEnd"/>
      <w:r w:rsidRPr="00C874EC">
        <w:rPr>
          <w:rFonts w:ascii="Consolas" w:eastAsia="Times New Roman" w:hAnsi="Consolas" w:cs="Times New Roman"/>
          <w:color w:val="D4D4D4"/>
          <w:sz w:val="21"/>
          <w:szCs w:val="21"/>
        </w:rPr>
        <w:t> </w:t>
      </w:r>
      <w:proofErr w:type="spellStart"/>
      <w:r w:rsidRPr="00C874EC">
        <w:rPr>
          <w:rFonts w:ascii="Consolas" w:eastAsia="Times New Roman" w:hAnsi="Consolas" w:cs="Times New Roman"/>
          <w:color w:val="4FC1FF"/>
          <w:sz w:val="21"/>
          <w:szCs w:val="21"/>
        </w:rPr>
        <w:t>mongoPort</w:t>
      </w:r>
      <w:proofErr w:type="spellEnd"/>
      <w:r w:rsidRPr="00C874EC">
        <w:rPr>
          <w:rFonts w:ascii="Consolas" w:eastAsia="Times New Roman" w:hAnsi="Consolas" w:cs="Times New Roman"/>
          <w:color w:val="D4D4D4"/>
          <w:sz w:val="21"/>
          <w:szCs w:val="21"/>
        </w:rPr>
        <w:t> = </w:t>
      </w:r>
      <w:r w:rsidRPr="00C874EC">
        <w:rPr>
          <w:rFonts w:ascii="Consolas" w:eastAsia="Times New Roman" w:hAnsi="Consolas" w:cs="Times New Roman"/>
          <w:color w:val="B5CEA8"/>
          <w:sz w:val="21"/>
          <w:szCs w:val="21"/>
        </w:rPr>
        <w:t>27017</w:t>
      </w:r>
      <w:r w:rsidRPr="00C874EC">
        <w:rPr>
          <w:rFonts w:ascii="Consolas" w:eastAsia="Times New Roman" w:hAnsi="Consolas" w:cs="Times New Roman"/>
          <w:color w:val="D4D4D4"/>
          <w:sz w:val="21"/>
          <w:szCs w:val="21"/>
        </w:rPr>
        <w:t>;</w:t>
      </w:r>
    </w:p>
    <w:p w14:paraId="7F9B1DD7"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proofErr w:type="spellStart"/>
      <w:r w:rsidRPr="00C874EC">
        <w:rPr>
          <w:rFonts w:ascii="Consolas" w:eastAsia="Times New Roman" w:hAnsi="Consolas" w:cs="Times New Roman"/>
          <w:color w:val="4FC1FF"/>
          <w:sz w:val="21"/>
          <w:szCs w:val="21"/>
        </w:rPr>
        <w:t>mongoose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connect</w:t>
      </w:r>
      <w:proofErr w:type="spellEnd"/>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w:t>
      </w:r>
      <w:proofErr w:type="spellStart"/>
      <w:r w:rsidRPr="00C874EC">
        <w:rPr>
          <w:rFonts w:ascii="Consolas" w:eastAsia="Times New Roman" w:hAnsi="Consolas" w:cs="Times New Roman"/>
          <w:color w:val="CE9178"/>
          <w:sz w:val="21"/>
          <w:szCs w:val="21"/>
        </w:rPr>
        <w:t>mongodb</w:t>
      </w:r>
      <w:proofErr w:type="spellEnd"/>
      <w:r w:rsidRPr="00C874EC">
        <w:rPr>
          <w:rFonts w:ascii="Consolas" w:eastAsia="Times New Roman" w:hAnsi="Consolas" w:cs="Times New Roman"/>
          <w:color w:val="CE9178"/>
          <w:sz w:val="21"/>
          <w:szCs w:val="21"/>
        </w:rPr>
        <w:t>://localhost:</w:t>
      </w:r>
      <w:r w:rsidRPr="00C874EC">
        <w:rPr>
          <w:rFonts w:ascii="Consolas" w:eastAsia="Times New Roman" w:hAnsi="Consolas" w:cs="Times New Roman"/>
          <w:color w:val="569CD6"/>
          <w:sz w:val="21"/>
          <w:szCs w:val="21"/>
        </w:rPr>
        <w:t>${</w:t>
      </w:r>
      <w:proofErr w:type="spellStart"/>
      <w:r w:rsidRPr="00C874EC">
        <w:rPr>
          <w:rFonts w:ascii="Consolas" w:eastAsia="Times New Roman" w:hAnsi="Consolas" w:cs="Times New Roman"/>
          <w:color w:val="4FC1FF"/>
          <w:sz w:val="21"/>
          <w:szCs w:val="21"/>
        </w:rPr>
        <w:t>mongoPort</w:t>
      </w:r>
      <w:proofErr w:type="spellEnd"/>
      <w:r w:rsidRPr="00C874EC">
        <w:rPr>
          <w:rFonts w:ascii="Consolas" w:eastAsia="Times New Roman" w:hAnsi="Consolas" w:cs="Times New Roman"/>
          <w:color w:val="569CD6"/>
          <w:sz w:val="21"/>
          <w:szCs w:val="21"/>
        </w:rPr>
        <w:t>}</w:t>
      </w:r>
      <w:r w:rsidRPr="00C874EC">
        <w:rPr>
          <w:rFonts w:ascii="Consolas" w:eastAsia="Times New Roman" w:hAnsi="Consolas" w:cs="Times New Roman"/>
          <w:color w:val="CE9178"/>
          <w:sz w:val="21"/>
          <w:szCs w:val="21"/>
        </w:rPr>
        <w:t>/auth-demo`</w:t>
      </w:r>
      <w:r w:rsidRPr="00C874EC">
        <w:rPr>
          <w:rFonts w:ascii="Consolas" w:eastAsia="Times New Roman" w:hAnsi="Consolas" w:cs="Times New Roman"/>
          <w:color w:val="D4D4D4"/>
          <w:sz w:val="21"/>
          <w:szCs w:val="21"/>
        </w:rPr>
        <w:t>)</w:t>
      </w:r>
    </w:p>
    <w:p w14:paraId="7CD4C99F"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DCDCAA"/>
          <w:sz w:val="21"/>
          <w:szCs w:val="21"/>
        </w:rPr>
        <w:t>then</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569CD6"/>
          <w:sz w:val="21"/>
          <w:szCs w:val="21"/>
        </w:rPr>
        <w:t>=&gt;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9CDCFE"/>
          <w:sz w:val="21"/>
          <w:szCs w:val="21"/>
        </w:rPr>
        <w:t>console</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DCDCAA"/>
          <w:sz w:val="21"/>
          <w:szCs w:val="21"/>
        </w:rPr>
        <w:t>log</w:t>
      </w:r>
      <w:r w:rsidRPr="00C874EC">
        <w:rPr>
          <w:rFonts w:ascii="Consolas" w:eastAsia="Times New Roman" w:hAnsi="Consolas" w:cs="Times New Roman"/>
          <w:color w:val="D4D4D4"/>
          <w:sz w:val="21"/>
          <w:szCs w:val="21"/>
        </w:rPr>
        <w:t>(</w:t>
      </w:r>
      <w:r w:rsidRPr="00C874EC">
        <w:rPr>
          <w:rFonts w:ascii="Consolas" w:eastAsia="Times New Roman" w:hAnsi="Consolas" w:cs="Times New Roman"/>
          <w:color w:val="CE9178"/>
          <w:sz w:val="21"/>
          <w:szCs w:val="21"/>
        </w:rPr>
        <w:t>"Mongo connection open at port:"</w:t>
      </w:r>
      <w:r w:rsidRPr="00C874EC">
        <w:rPr>
          <w:rFonts w:ascii="Consolas" w:eastAsia="Times New Roman" w:hAnsi="Consolas" w:cs="Times New Roman"/>
          <w:color w:val="D4D4D4"/>
          <w:sz w:val="21"/>
          <w:szCs w:val="21"/>
        </w:rPr>
        <w:t>, </w:t>
      </w:r>
      <w:r w:rsidRPr="00C874EC">
        <w:rPr>
          <w:rFonts w:ascii="Consolas" w:eastAsia="Times New Roman" w:hAnsi="Consolas" w:cs="Times New Roman"/>
          <w:color w:val="4FC1FF"/>
          <w:sz w:val="21"/>
          <w:szCs w:val="21"/>
        </w:rPr>
        <w:t>mongoPort</w:t>
      </w:r>
      <w:r w:rsidRPr="00C874EC">
        <w:rPr>
          <w:rFonts w:ascii="Consolas" w:eastAsia="Times New Roman" w:hAnsi="Consolas" w:cs="Times New Roman"/>
          <w:color w:val="D4D4D4"/>
          <w:sz w:val="21"/>
          <w:szCs w:val="21"/>
        </w:rPr>
        <w:t>))</w:t>
      </w:r>
    </w:p>
    <w:p w14:paraId="0A47D72B" w14:textId="77777777" w:rsidR="00C874EC" w:rsidRPr="00205790" w:rsidRDefault="00C874EC" w:rsidP="00C874EC">
      <w:pPr>
        <w:shd w:val="clear" w:color="auto" w:fill="1E1E1E"/>
        <w:spacing w:after="0" w:line="285" w:lineRule="atLeast"/>
        <w:rPr>
          <w:rFonts w:ascii="Consolas" w:eastAsia="Times New Roman" w:hAnsi="Consolas" w:cs="Times New Roman"/>
          <w:color w:val="D4D4D4"/>
          <w:sz w:val="21"/>
          <w:szCs w:val="21"/>
          <w:lang w:val="fr-FR"/>
        </w:rPr>
      </w:pPr>
      <w:r w:rsidRPr="00C874EC">
        <w:rPr>
          <w:rFonts w:ascii="Consolas" w:eastAsia="Times New Roman" w:hAnsi="Consolas" w:cs="Times New Roman"/>
          <w:color w:val="D4D4D4"/>
          <w:sz w:val="21"/>
          <w:szCs w:val="21"/>
        </w:rPr>
        <w:t>    </w:t>
      </w:r>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DCDCAA"/>
          <w:sz w:val="21"/>
          <w:szCs w:val="21"/>
          <w:lang w:val="fr-FR"/>
        </w:rPr>
        <w:t>catch</w:t>
      </w:r>
      <w:r w:rsidRPr="00205790">
        <w:rPr>
          <w:rFonts w:ascii="Consolas" w:eastAsia="Times New Roman" w:hAnsi="Consolas" w:cs="Times New Roman"/>
          <w:color w:val="D4D4D4"/>
          <w:sz w:val="21"/>
          <w:szCs w:val="21"/>
          <w:lang w:val="fr-FR"/>
        </w:rPr>
        <w:t>(</w:t>
      </w:r>
      <w:proofErr w:type="spellStart"/>
      <w:r w:rsidRPr="00205790">
        <w:rPr>
          <w:rFonts w:ascii="Consolas" w:eastAsia="Times New Roman" w:hAnsi="Consolas" w:cs="Times New Roman"/>
          <w:color w:val="9CDCFE"/>
          <w:sz w:val="21"/>
          <w:szCs w:val="21"/>
          <w:lang w:val="fr-FR"/>
        </w:rPr>
        <w:t>err</w:t>
      </w:r>
      <w:proofErr w:type="spellEnd"/>
      <w:r w:rsidRPr="00205790">
        <w:rPr>
          <w:rFonts w:ascii="Consolas" w:eastAsia="Times New Roman" w:hAnsi="Consolas" w:cs="Times New Roman"/>
          <w:color w:val="D4D4D4"/>
          <w:sz w:val="21"/>
          <w:szCs w:val="21"/>
          <w:lang w:val="fr-FR"/>
        </w:rPr>
        <w:t> </w:t>
      </w:r>
      <w:r w:rsidRPr="00205790">
        <w:rPr>
          <w:rFonts w:ascii="Consolas" w:eastAsia="Times New Roman" w:hAnsi="Consolas" w:cs="Times New Roman"/>
          <w:color w:val="569CD6"/>
          <w:sz w:val="21"/>
          <w:szCs w:val="21"/>
          <w:lang w:val="fr-FR"/>
        </w:rPr>
        <w:t>=&gt;</w:t>
      </w:r>
      <w:r w:rsidRPr="00205790">
        <w:rPr>
          <w:rFonts w:ascii="Consolas" w:eastAsia="Times New Roman" w:hAnsi="Consolas" w:cs="Times New Roman"/>
          <w:color w:val="D4D4D4"/>
          <w:sz w:val="21"/>
          <w:szCs w:val="21"/>
          <w:lang w:val="fr-FR"/>
        </w:rPr>
        <w:t> </w:t>
      </w:r>
      <w:r w:rsidRPr="00205790">
        <w:rPr>
          <w:rFonts w:ascii="Consolas" w:eastAsia="Times New Roman" w:hAnsi="Consolas" w:cs="Times New Roman"/>
          <w:color w:val="9CDCFE"/>
          <w:sz w:val="21"/>
          <w:szCs w:val="21"/>
          <w:lang w:val="fr-FR"/>
        </w:rPr>
        <w:t>console</w:t>
      </w:r>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DCDCAA"/>
          <w:sz w:val="21"/>
          <w:szCs w:val="21"/>
          <w:lang w:val="fr-FR"/>
        </w:rPr>
        <w:t>log</w:t>
      </w:r>
      <w:r w:rsidRPr="00205790">
        <w:rPr>
          <w:rFonts w:ascii="Consolas" w:eastAsia="Times New Roman" w:hAnsi="Consolas" w:cs="Times New Roman"/>
          <w:color w:val="D4D4D4"/>
          <w:sz w:val="21"/>
          <w:szCs w:val="21"/>
          <w:lang w:val="fr-FR"/>
        </w:rPr>
        <w:t>(</w:t>
      </w:r>
      <w:proofErr w:type="spellStart"/>
      <w:r w:rsidRPr="00205790">
        <w:rPr>
          <w:rFonts w:ascii="Consolas" w:eastAsia="Times New Roman" w:hAnsi="Consolas" w:cs="Times New Roman"/>
          <w:color w:val="9CDCFE"/>
          <w:sz w:val="21"/>
          <w:szCs w:val="21"/>
          <w:lang w:val="fr-FR"/>
        </w:rPr>
        <w:t>err</w:t>
      </w:r>
      <w:proofErr w:type="spellEnd"/>
      <w:r w:rsidRPr="00205790">
        <w:rPr>
          <w:rFonts w:ascii="Consolas" w:eastAsia="Times New Roman" w:hAnsi="Consolas" w:cs="Times New Roman"/>
          <w:color w:val="D4D4D4"/>
          <w:sz w:val="21"/>
          <w:szCs w:val="21"/>
          <w:lang w:val="fr-FR"/>
        </w:rPr>
        <w:t>));</w:t>
      </w:r>
    </w:p>
    <w:p w14:paraId="01165096" w14:textId="77777777" w:rsidR="00C874EC" w:rsidRPr="00205790" w:rsidRDefault="00C874EC" w:rsidP="00C874EC">
      <w:pPr>
        <w:shd w:val="clear" w:color="auto" w:fill="1E1E1E"/>
        <w:spacing w:after="0" w:line="285" w:lineRule="atLeast"/>
        <w:rPr>
          <w:rFonts w:ascii="Consolas" w:eastAsia="Times New Roman" w:hAnsi="Consolas" w:cs="Times New Roman"/>
          <w:color w:val="D4D4D4"/>
          <w:sz w:val="21"/>
          <w:szCs w:val="21"/>
          <w:lang w:val="fr-FR"/>
        </w:rPr>
      </w:pPr>
    </w:p>
    <w:p w14:paraId="501E344D" w14:textId="77777777" w:rsidR="00C874EC" w:rsidRPr="00205790" w:rsidRDefault="00C874EC" w:rsidP="00C874EC">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205790">
        <w:rPr>
          <w:rFonts w:ascii="Consolas" w:eastAsia="Times New Roman" w:hAnsi="Consolas" w:cs="Times New Roman"/>
          <w:color w:val="569CD6"/>
          <w:sz w:val="21"/>
          <w:szCs w:val="21"/>
          <w:lang w:val="fr-FR"/>
        </w:rPr>
        <w:t>const</w:t>
      </w:r>
      <w:proofErr w:type="spellEnd"/>
      <w:r w:rsidRPr="00205790">
        <w:rPr>
          <w:rFonts w:ascii="Consolas" w:eastAsia="Times New Roman" w:hAnsi="Consolas" w:cs="Times New Roman"/>
          <w:color w:val="D4D4D4"/>
          <w:sz w:val="21"/>
          <w:szCs w:val="21"/>
          <w:lang w:val="fr-FR"/>
        </w:rPr>
        <w:t> </w:t>
      </w:r>
      <w:r w:rsidRPr="00205790">
        <w:rPr>
          <w:rFonts w:ascii="Consolas" w:eastAsia="Times New Roman" w:hAnsi="Consolas" w:cs="Times New Roman"/>
          <w:color w:val="4FC1FF"/>
          <w:sz w:val="21"/>
          <w:szCs w:val="21"/>
          <w:lang w:val="fr-FR"/>
        </w:rPr>
        <w:t>port</w:t>
      </w:r>
      <w:r w:rsidRPr="00205790">
        <w:rPr>
          <w:rFonts w:ascii="Consolas" w:eastAsia="Times New Roman" w:hAnsi="Consolas" w:cs="Times New Roman"/>
          <w:color w:val="D4D4D4"/>
          <w:sz w:val="21"/>
          <w:szCs w:val="21"/>
          <w:lang w:val="fr-FR"/>
        </w:rPr>
        <w:t> = </w:t>
      </w:r>
      <w:r w:rsidRPr="00205790">
        <w:rPr>
          <w:rFonts w:ascii="Consolas" w:eastAsia="Times New Roman" w:hAnsi="Consolas" w:cs="Times New Roman"/>
          <w:color w:val="B5CEA8"/>
          <w:sz w:val="21"/>
          <w:szCs w:val="21"/>
          <w:lang w:val="fr-FR"/>
        </w:rPr>
        <w:t>3000</w:t>
      </w:r>
      <w:r w:rsidRPr="00205790">
        <w:rPr>
          <w:rFonts w:ascii="Consolas" w:eastAsia="Times New Roman" w:hAnsi="Consolas" w:cs="Times New Roman"/>
          <w:color w:val="D4D4D4"/>
          <w:sz w:val="21"/>
          <w:szCs w:val="21"/>
          <w:lang w:val="fr-FR"/>
        </w:rPr>
        <w:t>;</w:t>
      </w:r>
    </w:p>
    <w:p w14:paraId="31C95573" w14:textId="77777777" w:rsidR="00C874EC" w:rsidRPr="00205790" w:rsidRDefault="00C874EC" w:rsidP="00C874EC">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205790">
        <w:rPr>
          <w:rFonts w:ascii="Consolas" w:eastAsia="Times New Roman" w:hAnsi="Consolas" w:cs="Times New Roman"/>
          <w:color w:val="4FC1FF"/>
          <w:sz w:val="21"/>
          <w:szCs w:val="21"/>
          <w:lang w:val="fr-FR"/>
        </w:rPr>
        <w:t>app</w:t>
      </w:r>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DCDCAA"/>
          <w:sz w:val="21"/>
          <w:szCs w:val="21"/>
          <w:lang w:val="fr-FR"/>
        </w:rPr>
        <w:t>listen</w:t>
      </w:r>
      <w:proofErr w:type="spellEnd"/>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9CDCFE"/>
          <w:sz w:val="21"/>
          <w:szCs w:val="21"/>
          <w:lang w:val="fr-FR"/>
        </w:rPr>
        <w:t>port</w:t>
      </w:r>
      <w:r w:rsidRPr="00205790">
        <w:rPr>
          <w:rFonts w:ascii="Consolas" w:eastAsia="Times New Roman" w:hAnsi="Consolas" w:cs="Times New Roman"/>
          <w:color w:val="D4D4D4"/>
          <w:sz w:val="21"/>
          <w:szCs w:val="21"/>
          <w:lang w:val="fr-FR"/>
        </w:rPr>
        <w:t>, () </w:t>
      </w:r>
      <w:r w:rsidRPr="00205790">
        <w:rPr>
          <w:rFonts w:ascii="Consolas" w:eastAsia="Times New Roman" w:hAnsi="Consolas" w:cs="Times New Roman"/>
          <w:color w:val="569CD6"/>
          <w:sz w:val="21"/>
          <w:szCs w:val="21"/>
          <w:lang w:val="fr-FR"/>
        </w:rPr>
        <w:t>=&gt;</w:t>
      </w:r>
      <w:r w:rsidRPr="00205790">
        <w:rPr>
          <w:rFonts w:ascii="Consolas" w:eastAsia="Times New Roman" w:hAnsi="Consolas" w:cs="Times New Roman"/>
          <w:color w:val="D4D4D4"/>
          <w:sz w:val="21"/>
          <w:szCs w:val="21"/>
          <w:lang w:val="fr-FR"/>
        </w:rPr>
        <w:t> {</w:t>
      </w:r>
    </w:p>
    <w:p w14:paraId="13DFFC2A" w14:textId="77777777" w:rsidR="00C874EC" w:rsidRPr="00205790" w:rsidRDefault="00C874EC" w:rsidP="00C874EC">
      <w:pPr>
        <w:shd w:val="clear" w:color="auto" w:fill="1E1E1E"/>
        <w:spacing w:after="0" w:line="285" w:lineRule="atLeast"/>
        <w:rPr>
          <w:rFonts w:ascii="Consolas" w:eastAsia="Times New Roman" w:hAnsi="Consolas" w:cs="Times New Roman"/>
          <w:color w:val="D4D4D4"/>
          <w:sz w:val="21"/>
          <w:szCs w:val="21"/>
          <w:lang w:val="fr-FR"/>
        </w:rPr>
      </w:pPr>
      <w:r w:rsidRPr="00205790">
        <w:rPr>
          <w:rFonts w:ascii="Consolas" w:eastAsia="Times New Roman" w:hAnsi="Consolas" w:cs="Times New Roman"/>
          <w:color w:val="D4D4D4"/>
          <w:sz w:val="21"/>
          <w:szCs w:val="21"/>
          <w:lang w:val="fr-FR"/>
        </w:rPr>
        <w:t>    </w:t>
      </w:r>
      <w:r w:rsidRPr="00205790">
        <w:rPr>
          <w:rFonts w:ascii="Consolas" w:eastAsia="Times New Roman" w:hAnsi="Consolas" w:cs="Times New Roman"/>
          <w:color w:val="9CDCFE"/>
          <w:sz w:val="21"/>
          <w:szCs w:val="21"/>
          <w:lang w:val="fr-FR"/>
        </w:rPr>
        <w:t>console</w:t>
      </w:r>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DCDCAA"/>
          <w:sz w:val="21"/>
          <w:szCs w:val="21"/>
          <w:lang w:val="fr-FR"/>
        </w:rPr>
        <w:t>log</w:t>
      </w:r>
      <w:r w:rsidRPr="00205790">
        <w:rPr>
          <w:rFonts w:ascii="Consolas" w:eastAsia="Times New Roman" w:hAnsi="Consolas" w:cs="Times New Roman"/>
          <w:color w:val="D4D4D4"/>
          <w:sz w:val="21"/>
          <w:szCs w:val="21"/>
          <w:lang w:val="fr-FR"/>
        </w:rPr>
        <w:t>(</w:t>
      </w:r>
      <w:r w:rsidRPr="00205790">
        <w:rPr>
          <w:rFonts w:ascii="Consolas" w:eastAsia="Times New Roman" w:hAnsi="Consolas" w:cs="Times New Roman"/>
          <w:color w:val="CE9178"/>
          <w:sz w:val="21"/>
          <w:szCs w:val="21"/>
          <w:lang w:val="fr-FR"/>
        </w:rPr>
        <w:t>"Server up and running at port:"</w:t>
      </w:r>
      <w:r w:rsidRPr="00205790">
        <w:rPr>
          <w:rFonts w:ascii="Consolas" w:eastAsia="Times New Roman" w:hAnsi="Consolas" w:cs="Times New Roman"/>
          <w:color w:val="D4D4D4"/>
          <w:sz w:val="21"/>
          <w:szCs w:val="21"/>
          <w:lang w:val="fr-FR"/>
        </w:rPr>
        <w:t>, </w:t>
      </w:r>
      <w:r w:rsidRPr="00205790">
        <w:rPr>
          <w:rFonts w:ascii="Consolas" w:eastAsia="Times New Roman" w:hAnsi="Consolas" w:cs="Times New Roman"/>
          <w:color w:val="4FC1FF"/>
          <w:sz w:val="21"/>
          <w:szCs w:val="21"/>
          <w:lang w:val="fr-FR"/>
        </w:rPr>
        <w:t>port</w:t>
      </w:r>
      <w:r w:rsidRPr="00205790">
        <w:rPr>
          <w:rFonts w:ascii="Consolas" w:eastAsia="Times New Roman" w:hAnsi="Consolas" w:cs="Times New Roman"/>
          <w:color w:val="D4D4D4"/>
          <w:sz w:val="21"/>
          <w:szCs w:val="21"/>
          <w:lang w:val="fr-FR"/>
        </w:rPr>
        <w:t>);</w:t>
      </w:r>
    </w:p>
    <w:p w14:paraId="12D99381" w14:textId="77777777" w:rsidR="00C874EC" w:rsidRPr="00C874EC" w:rsidRDefault="00C874EC" w:rsidP="00C874EC">
      <w:pPr>
        <w:shd w:val="clear" w:color="auto" w:fill="1E1E1E"/>
        <w:spacing w:after="0" w:line="285" w:lineRule="atLeast"/>
        <w:rPr>
          <w:rFonts w:ascii="Consolas" w:eastAsia="Times New Roman" w:hAnsi="Consolas" w:cs="Times New Roman"/>
          <w:color w:val="D4D4D4"/>
          <w:sz w:val="21"/>
          <w:szCs w:val="21"/>
        </w:rPr>
      </w:pPr>
      <w:r w:rsidRPr="00C874EC">
        <w:rPr>
          <w:rFonts w:ascii="Consolas" w:eastAsia="Times New Roman" w:hAnsi="Consolas" w:cs="Times New Roman"/>
          <w:color w:val="D4D4D4"/>
          <w:sz w:val="21"/>
          <w:szCs w:val="21"/>
        </w:rPr>
        <w:t>})</w:t>
      </w:r>
    </w:p>
    <w:p w14:paraId="6AF2BC4D" w14:textId="67ECC31E" w:rsidR="00C874EC" w:rsidRDefault="00C874EC" w:rsidP="00F60E3E">
      <w:pPr>
        <w:rPr>
          <w:rFonts w:cstheme="minorHAnsi"/>
        </w:rPr>
      </w:pPr>
    </w:p>
    <w:p w14:paraId="01064C4A" w14:textId="02AA812B" w:rsidR="009F4938" w:rsidRPr="009F4938" w:rsidRDefault="009F4938" w:rsidP="00F60E3E">
      <w:pPr>
        <w:rPr>
          <w:rFonts w:cstheme="minorHAnsi"/>
          <w:b/>
          <w:bCs/>
          <w:sz w:val="28"/>
          <w:szCs w:val="28"/>
        </w:rPr>
      </w:pPr>
      <w:r w:rsidRPr="009F4938">
        <w:rPr>
          <w:rFonts w:cstheme="minorHAnsi"/>
          <w:b/>
          <w:bCs/>
          <w:sz w:val="28"/>
          <w:szCs w:val="28"/>
        </w:rPr>
        <w:t>SECTION 51: YELPCAMP: ADDING IN AUTHENTICATION</w:t>
      </w:r>
    </w:p>
    <w:p w14:paraId="25BCFBEC" w14:textId="276A7CA7" w:rsidR="009F07E1" w:rsidRDefault="00722FB3" w:rsidP="007D3469">
      <w:pPr>
        <w:rPr>
          <w:rFonts w:cstheme="minorHAnsi"/>
          <w:b/>
          <w:bCs/>
        </w:rPr>
      </w:pPr>
      <w:proofErr w:type="spellStart"/>
      <w:r w:rsidRPr="00722FB3">
        <w:rPr>
          <w:rFonts w:cstheme="minorHAnsi"/>
          <w:b/>
          <w:bCs/>
        </w:rPr>
        <w:t>YelpCamp</w:t>
      </w:r>
      <w:proofErr w:type="spellEnd"/>
      <w:r w:rsidRPr="00722FB3">
        <w:rPr>
          <w:rFonts w:cstheme="minorHAnsi"/>
          <w:b/>
          <w:bCs/>
        </w:rPr>
        <w:t>: Adding in Authentication</w:t>
      </w:r>
    </w:p>
    <w:p w14:paraId="3B3CD97A" w14:textId="0EDD390B" w:rsidR="009F4938" w:rsidRDefault="009F4938" w:rsidP="007D3469">
      <w:pPr>
        <w:rPr>
          <w:rFonts w:cstheme="minorHAnsi"/>
        </w:rPr>
      </w:pPr>
      <w:r>
        <w:rPr>
          <w:rFonts w:cstheme="minorHAnsi"/>
        </w:rPr>
        <w:t xml:space="preserve">Installing Passport (Library which is used for authentication with </w:t>
      </w:r>
      <w:proofErr w:type="spellStart"/>
      <w:r>
        <w:rPr>
          <w:rFonts w:cstheme="minorHAnsi"/>
        </w:rPr>
        <w:t>nodejs</w:t>
      </w:r>
      <w:proofErr w:type="spellEnd"/>
      <w:r>
        <w:rPr>
          <w:rFonts w:cstheme="minorHAnsi"/>
        </w:rPr>
        <w:t xml:space="preserve"> apps)</w:t>
      </w:r>
    </w:p>
    <w:p w14:paraId="57E21417" w14:textId="216CF1B3" w:rsidR="009F4938" w:rsidRDefault="009F4938" w:rsidP="00166874">
      <w:pPr>
        <w:rPr>
          <w:rFonts w:cstheme="minorHAnsi"/>
        </w:rPr>
      </w:pPr>
      <w:r>
        <w:rPr>
          <w:rFonts w:cstheme="minorHAnsi"/>
        </w:rPr>
        <w:t xml:space="preserve">Refer this: </w:t>
      </w:r>
      <w:hyperlink r:id="rId40" w:history="1">
        <w:r w:rsidRPr="009F4938">
          <w:rPr>
            <w:rStyle w:val="Hyperlink"/>
            <w:rFonts w:cstheme="minorHAnsi"/>
          </w:rPr>
          <w:t>https://www.npmjs.com/package/passport-local-mongoose</w:t>
        </w:r>
      </w:hyperlink>
    </w:p>
    <w:p w14:paraId="6B8125B5" w14:textId="72EBA5E9" w:rsidR="009F4938" w:rsidRDefault="009F4938" w:rsidP="007D3469">
      <w:pPr>
        <w:rPr>
          <w:rFonts w:cstheme="minorHAnsi"/>
          <w:b/>
          <w:bCs/>
        </w:rPr>
      </w:pPr>
      <w:r w:rsidRPr="009F4938">
        <w:rPr>
          <w:rFonts w:cstheme="minorHAnsi"/>
          <w:b/>
          <w:bCs/>
        </w:rPr>
        <w:t>Creating our user model</w:t>
      </w:r>
    </w:p>
    <w:p w14:paraId="555E5EF8"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roofErr w:type="spellStart"/>
      <w:r w:rsidRPr="00AB11A7">
        <w:rPr>
          <w:rFonts w:ascii="Consolas" w:eastAsia="Times New Roman" w:hAnsi="Consolas" w:cs="Times New Roman"/>
          <w:color w:val="569CD6"/>
          <w:sz w:val="21"/>
          <w:szCs w:val="21"/>
        </w:rPr>
        <w:t>const</w:t>
      </w:r>
      <w:proofErr w:type="spellEnd"/>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4FC1FF"/>
          <w:sz w:val="21"/>
          <w:szCs w:val="21"/>
        </w:rPr>
        <w:t>mongoose</w:t>
      </w:r>
      <w:r w:rsidRPr="00AB11A7">
        <w:rPr>
          <w:rFonts w:ascii="Consolas" w:eastAsia="Times New Roman" w:hAnsi="Consolas" w:cs="Times New Roman"/>
          <w:color w:val="D4D4D4"/>
          <w:sz w:val="21"/>
          <w:szCs w:val="21"/>
        </w:rPr>
        <w:t> = </w:t>
      </w:r>
      <w:r w:rsidRPr="00AB11A7">
        <w:rPr>
          <w:rFonts w:ascii="Consolas" w:eastAsia="Times New Roman" w:hAnsi="Consolas" w:cs="Times New Roman"/>
          <w:color w:val="DCDCAA"/>
          <w:sz w:val="21"/>
          <w:szCs w:val="21"/>
        </w:rPr>
        <w:t>require</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CE9178"/>
          <w:sz w:val="21"/>
          <w:szCs w:val="21"/>
        </w:rPr>
        <w:t>'mongoose'</w:t>
      </w:r>
      <w:r w:rsidRPr="00AB11A7">
        <w:rPr>
          <w:rFonts w:ascii="Consolas" w:eastAsia="Times New Roman" w:hAnsi="Consolas" w:cs="Times New Roman"/>
          <w:color w:val="D4D4D4"/>
          <w:sz w:val="21"/>
          <w:szCs w:val="21"/>
        </w:rPr>
        <w:t>);</w:t>
      </w:r>
    </w:p>
    <w:p w14:paraId="206E39D2"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569CD6"/>
          <w:sz w:val="21"/>
          <w:szCs w:val="21"/>
        </w:rPr>
        <w:t>const</w:t>
      </w: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DCDCAA"/>
          <w:sz w:val="21"/>
          <w:szCs w:val="21"/>
        </w:rPr>
        <w:t>passportLocalMongoose</w:t>
      </w:r>
      <w:r w:rsidRPr="00AB11A7">
        <w:rPr>
          <w:rFonts w:ascii="Consolas" w:eastAsia="Times New Roman" w:hAnsi="Consolas" w:cs="Times New Roman"/>
          <w:color w:val="D4D4D4"/>
          <w:sz w:val="21"/>
          <w:szCs w:val="21"/>
        </w:rPr>
        <w:t> = </w:t>
      </w:r>
      <w:r w:rsidRPr="00AB11A7">
        <w:rPr>
          <w:rFonts w:ascii="Consolas" w:eastAsia="Times New Roman" w:hAnsi="Consolas" w:cs="Times New Roman"/>
          <w:color w:val="DCDCAA"/>
          <w:sz w:val="21"/>
          <w:szCs w:val="21"/>
        </w:rPr>
        <w:t>require</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CE9178"/>
          <w:sz w:val="21"/>
          <w:szCs w:val="21"/>
        </w:rPr>
        <w:t>'passport-local-mongoose'</w:t>
      </w:r>
      <w:r w:rsidRPr="00AB11A7">
        <w:rPr>
          <w:rFonts w:ascii="Consolas" w:eastAsia="Times New Roman" w:hAnsi="Consolas" w:cs="Times New Roman"/>
          <w:color w:val="D4D4D4"/>
          <w:sz w:val="21"/>
          <w:szCs w:val="21"/>
        </w:rPr>
        <w:t>);</w:t>
      </w:r>
    </w:p>
    <w:p w14:paraId="3FACEC14"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
    <w:p w14:paraId="67E99D58"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//define the user schema</w:t>
      </w:r>
    </w:p>
    <w:p w14:paraId="08463042"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roofErr w:type="spellStart"/>
      <w:r w:rsidRPr="00AB11A7">
        <w:rPr>
          <w:rFonts w:ascii="Consolas" w:eastAsia="Times New Roman" w:hAnsi="Consolas" w:cs="Times New Roman"/>
          <w:color w:val="569CD6"/>
          <w:sz w:val="21"/>
          <w:szCs w:val="21"/>
        </w:rPr>
        <w:t>const</w:t>
      </w:r>
      <w:proofErr w:type="spellEnd"/>
      <w:r w:rsidRPr="00AB11A7">
        <w:rPr>
          <w:rFonts w:ascii="Consolas" w:eastAsia="Times New Roman" w:hAnsi="Consolas" w:cs="Times New Roman"/>
          <w:color w:val="D4D4D4"/>
          <w:sz w:val="21"/>
          <w:szCs w:val="21"/>
        </w:rPr>
        <w:t> </w:t>
      </w:r>
      <w:proofErr w:type="spellStart"/>
      <w:r w:rsidRPr="00AB11A7">
        <w:rPr>
          <w:rFonts w:ascii="Consolas" w:eastAsia="Times New Roman" w:hAnsi="Consolas" w:cs="Times New Roman"/>
          <w:color w:val="4FC1FF"/>
          <w:sz w:val="21"/>
          <w:szCs w:val="21"/>
        </w:rPr>
        <w:t>userSchema</w:t>
      </w:r>
      <w:proofErr w:type="spellEnd"/>
      <w:r w:rsidRPr="00AB11A7">
        <w:rPr>
          <w:rFonts w:ascii="Consolas" w:eastAsia="Times New Roman" w:hAnsi="Consolas" w:cs="Times New Roman"/>
          <w:color w:val="D4D4D4"/>
          <w:sz w:val="21"/>
          <w:szCs w:val="21"/>
        </w:rPr>
        <w:t> = </w:t>
      </w:r>
      <w:r w:rsidRPr="00AB11A7">
        <w:rPr>
          <w:rFonts w:ascii="Consolas" w:eastAsia="Times New Roman" w:hAnsi="Consolas" w:cs="Times New Roman"/>
          <w:color w:val="569CD6"/>
          <w:sz w:val="21"/>
          <w:szCs w:val="21"/>
        </w:rPr>
        <w:t>new</w:t>
      </w:r>
      <w:r w:rsidRPr="00AB11A7">
        <w:rPr>
          <w:rFonts w:ascii="Consolas" w:eastAsia="Times New Roman" w:hAnsi="Consolas" w:cs="Times New Roman"/>
          <w:color w:val="D4D4D4"/>
          <w:sz w:val="21"/>
          <w:szCs w:val="21"/>
        </w:rPr>
        <w:t> </w:t>
      </w:r>
      <w:proofErr w:type="spellStart"/>
      <w:r w:rsidRPr="00AB11A7">
        <w:rPr>
          <w:rFonts w:ascii="Consolas" w:eastAsia="Times New Roman" w:hAnsi="Consolas" w:cs="Times New Roman"/>
          <w:color w:val="4FC1FF"/>
          <w:sz w:val="21"/>
          <w:szCs w:val="21"/>
        </w:rPr>
        <w:t>mongoose</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4EC9B0"/>
          <w:sz w:val="21"/>
          <w:szCs w:val="21"/>
        </w:rPr>
        <w:t>Schema</w:t>
      </w:r>
      <w:proofErr w:type="spellEnd"/>
      <w:r w:rsidRPr="00AB11A7">
        <w:rPr>
          <w:rFonts w:ascii="Consolas" w:eastAsia="Times New Roman" w:hAnsi="Consolas" w:cs="Times New Roman"/>
          <w:color w:val="D4D4D4"/>
          <w:sz w:val="21"/>
          <w:szCs w:val="21"/>
        </w:rPr>
        <w:t>({</w:t>
      </w:r>
    </w:p>
    <w:p w14:paraId="07B60E0D"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9CDCFE"/>
          <w:sz w:val="21"/>
          <w:szCs w:val="21"/>
        </w:rPr>
        <w:t>email:</w:t>
      </w:r>
      <w:r w:rsidRPr="00AB11A7">
        <w:rPr>
          <w:rFonts w:ascii="Consolas" w:eastAsia="Times New Roman" w:hAnsi="Consolas" w:cs="Times New Roman"/>
          <w:color w:val="D4D4D4"/>
          <w:sz w:val="21"/>
          <w:szCs w:val="21"/>
        </w:rPr>
        <w:t> {</w:t>
      </w:r>
    </w:p>
    <w:p w14:paraId="6E45B36E"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4EC9B0"/>
          <w:sz w:val="21"/>
          <w:szCs w:val="21"/>
        </w:rPr>
        <w:t>type</w:t>
      </w:r>
      <w:r w:rsidRPr="00AB11A7">
        <w:rPr>
          <w:rFonts w:ascii="Consolas" w:eastAsia="Times New Roman" w:hAnsi="Consolas" w:cs="Times New Roman"/>
          <w:color w:val="9CDCFE"/>
          <w:sz w:val="21"/>
          <w:szCs w:val="21"/>
        </w:rPr>
        <w:t>:</w:t>
      </w: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4EC9B0"/>
          <w:sz w:val="21"/>
          <w:szCs w:val="21"/>
        </w:rPr>
        <w:t>String</w:t>
      </w:r>
      <w:r w:rsidRPr="00AB11A7">
        <w:rPr>
          <w:rFonts w:ascii="Consolas" w:eastAsia="Times New Roman" w:hAnsi="Consolas" w:cs="Times New Roman"/>
          <w:color w:val="D4D4D4"/>
          <w:sz w:val="21"/>
          <w:szCs w:val="21"/>
        </w:rPr>
        <w:t>,</w:t>
      </w:r>
    </w:p>
    <w:p w14:paraId="03017156"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9CDCFE"/>
          <w:sz w:val="21"/>
          <w:szCs w:val="21"/>
        </w:rPr>
        <w:t>required:</w:t>
      </w: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569CD6"/>
          <w:sz w:val="21"/>
          <w:szCs w:val="21"/>
        </w:rPr>
        <w:t>true</w:t>
      </w:r>
      <w:r w:rsidRPr="00AB11A7">
        <w:rPr>
          <w:rFonts w:ascii="Consolas" w:eastAsia="Times New Roman" w:hAnsi="Consolas" w:cs="Times New Roman"/>
          <w:color w:val="D4D4D4"/>
          <w:sz w:val="21"/>
          <w:szCs w:val="21"/>
        </w:rPr>
        <w:t>,</w:t>
      </w:r>
    </w:p>
    <w:p w14:paraId="696592C8"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9CDCFE"/>
          <w:sz w:val="21"/>
          <w:szCs w:val="21"/>
        </w:rPr>
        <w:t>unique:</w:t>
      </w:r>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569CD6"/>
          <w:sz w:val="21"/>
          <w:szCs w:val="21"/>
        </w:rPr>
        <w:t>true</w:t>
      </w:r>
    </w:p>
    <w:p w14:paraId="78BCF8BE"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    }</w:t>
      </w:r>
    </w:p>
    <w:p w14:paraId="049F8C0F"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D4D4D4"/>
          <w:sz w:val="21"/>
          <w:szCs w:val="21"/>
        </w:rPr>
        <w:t>});</w:t>
      </w:r>
    </w:p>
    <w:p w14:paraId="77CCD8D0"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
    <w:p w14:paraId="08A69AB4"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 plug in the passport with the schema</w:t>
      </w:r>
    </w:p>
    <w:p w14:paraId="7A8997AC"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 * According to the docs, it will add in a username, salt and the hashed password.</w:t>
      </w:r>
    </w:p>
    <w:p w14:paraId="0B8C88BD"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 * Additionally, it also adds some methods to the schema (See documentation</w:t>
      </w:r>
    </w:p>
    <w:p w14:paraId="296679D4"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 * for more details)</w:t>
      </w:r>
    </w:p>
    <w:p w14:paraId="5B5C7236"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r w:rsidRPr="00AB11A7">
        <w:rPr>
          <w:rFonts w:ascii="Consolas" w:eastAsia="Times New Roman" w:hAnsi="Consolas" w:cs="Times New Roman"/>
          <w:color w:val="6A9955"/>
          <w:sz w:val="21"/>
          <w:szCs w:val="21"/>
        </w:rPr>
        <w:t> */</w:t>
      </w:r>
    </w:p>
    <w:p w14:paraId="0496644D"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roofErr w:type="spellStart"/>
      <w:r w:rsidRPr="00AB11A7">
        <w:rPr>
          <w:rFonts w:ascii="Consolas" w:eastAsia="Times New Roman" w:hAnsi="Consolas" w:cs="Times New Roman"/>
          <w:color w:val="4FC1FF"/>
          <w:sz w:val="21"/>
          <w:szCs w:val="21"/>
        </w:rPr>
        <w:lastRenderedPageBreak/>
        <w:t>userSchema</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DCDCAA"/>
          <w:sz w:val="21"/>
          <w:szCs w:val="21"/>
        </w:rPr>
        <w:t>plugin</w:t>
      </w:r>
      <w:proofErr w:type="spellEnd"/>
      <w:r w:rsidRPr="00AB11A7">
        <w:rPr>
          <w:rFonts w:ascii="Consolas" w:eastAsia="Times New Roman" w:hAnsi="Consolas" w:cs="Times New Roman"/>
          <w:color w:val="D4D4D4"/>
          <w:sz w:val="21"/>
          <w:szCs w:val="21"/>
        </w:rPr>
        <w:t>(</w:t>
      </w:r>
      <w:proofErr w:type="spellStart"/>
      <w:r w:rsidRPr="00AB11A7">
        <w:rPr>
          <w:rFonts w:ascii="Consolas" w:eastAsia="Times New Roman" w:hAnsi="Consolas" w:cs="Times New Roman"/>
          <w:color w:val="DCDCAA"/>
          <w:sz w:val="21"/>
          <w:szCs w:val="21"/>
        </w:rPr>
        <w:t>passportLocalMongoose</w:t>
      </w:r>
      <w:proofErr w:type="spellEnd"/>
      <w:r w:rsidRPr="00AB11A7">
        <w:rPr>
          <w:rFonts w:ascii="Consolas" w:eastAsia="Times New Roman" w:hAnsi="Consolas" w:cs="Times New Roman"/>
          <w:color w:val="D4D4D4"/>
          <w:sz w:val="21"/>
          <w:szCs w:val="21"/>
        </w:rPr>
        <w:t>);</w:t>
      </w:r>
    </w:p>
    <w:p w14:paraId="189299EB"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
    <w:p w14:paraId="4B278BD6"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roofErr w:type="spellStart"/>
      <w:r w:rsidRPr="00AB11A7">
        <w:rPr>
          <w:rFonts w:ascii="Consolas" w:eastAsia="Times New Roman" w:hAnsi="Consolas" w:cs="Times New Roman"/>
          <w:color w:val="569CD6"/>
          <w:sz w:val="21"/>
          <w:szCs w:val="21"/>
        </w:rPr>
        <w:t>const</w:t>
      </w:r>
      <w:proofErr w:type="spellEnd"/>
      <w:r w:rsidRPr="00AB11A7">
        <w:rPr>
          <w:rFonts w:ascii="Consolas" w:eastAsia="Times New Roman" w:hAnsi="Consolas" w:cs="Times New Roman"/>
          <w:color w:val="D4D4D4"/>
          <w:sz w:val="21"/>
          <w:szCs w:val="21"/>
        </w:rPr>
        <w:t> </w:t>
      </w:r>
      <w:r w:rsidRPr="00AB11A7">
        <w:rPr>
          <w:rFonts w:ascii="Consolas" w:eastAsia="Times New Roman" w:hAnsi="Consolas" w:cs="Times New Roman"/>
          <w:color w:val="4EC9B0"/>
          <w:sz w:val="21"/>
          <w:szCs w:val="21"/>
        </w:rPr>
        <w:t>User</w:t>
      </w:r>
      <w:r w:rsidRPr="00AB11A7">
        <w:rPr>
          <w:rFonts w:ascii="Consolas" w:eastAsia="Times New Roman" w:hAnsi="Consolas" w:cs="Times New Roman"/>
          <w:color w:val="D4D4D4"/>
          <w:sz w:val="21"/>
          <w:szCs w:val="21"/>
        </w:rPr>
        <w:t> = </w:t>
      </w:r>
      <w:proofErr w:type="spellStart"/>
      <w:r w:rsidRPr="00AB11A7">
        <w:rPr>
          <w:rFonts w:ascii="Consolas" w:eastAsia="Times New Roman" w:hAnsi="Consolas" w:cs="Times New Roman"/>
          <w:color w:val="4FC1FF"/>
          <w:sz w:val="21"/>
          <w:szCs w:val="21"/>
        </w:rPr>
        <w:t>mongoose</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DCDCAA"/>
          <w:sz w:val="21"/>
          <w:szCs w:val="21"/>
        </w:rPr>
        <w:t>model</w:t>
      </w:r>
      <w:proofErr w:type="spellEnd"/>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CE9178"/>
          <w:sz w:val="21"/>
          <w:szCs w:val="21"/>
        </w:rPr>
        <w:t>'User'</w:t>
      </w:r>
      <w:r w:rsidRPr="00AB11A7">
        <w:rPr>
          <w:rFonts w:ascii="Consolas" w:eastAsia="Times New Roman" w:hAnsi="Consolas" w:cs="Times New Roman"/>
          <w:color w:val="D4D4D4"/>
          <w:sz w:val="21"/>
          <w:szCs w:val="21"/>
        </w:rPr>
        <w:t>, </w:t>
      </w:r>
      <w:proofErr w:type="spellStart"/>
      <w:r w:rsidRPr="00AB11A7">
        <w:rPr>
          <w:rFonts w:ascii="Consolas" w:eastAsia="Times New Roman" w:hAnsi="Consolas" w:cs="Times New Roman"/>
          <w:color w:val="4FC1FF"/>
          <w:sz w:val="21"/>
          <w:szCs w:val="21"/>
        </w:rPr>
        <w:t>userSchema</w:t>
      </w:r>
      <w:proofErr w:type="spellEnd"/>
      <w:r w:rsidRPr="00AB11A7">
        <w:rPr>
          <w:rFonts w:ascii="Consolas" w:eastAsia="Times New Roman" w:hAnsi="Consolas" w:cs="Times New Roman"/>
          <w:color w:val="D4D4D4"/>
          <w:sz w:val="21"/>
          <w:szCs w:val="21"/>
        </w:rPr>
        <w:t>);</w:t>
      </w:r>
    </w:p>
    <w:p w14:paraId="472C64D0"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
    <w:p w14:paraId="0D2451C3" w14:textId="77777777" w:rsidR="00AB11A7" w:rsidRPr="00AB11A7" w:rsidRDefault="00AB11A7" w:rsidP="00AB11A7">
      <w:pPr>
        <w:shd w:val="clear" w:color="auto" w:fill="1E1E1E"/>
        <w:spacing w:after="0" w:line="285" w:lineRule="atLeast"/>
        <w:rPr>
          <w:rFonts w:ascii="Consolas" w:eastAsia="Times New Roman" w:hAnsi="Consolas" w:cs="Times New Roman"/>
          <w:color w:val="D4D4D4"/>
          <w:sz w:val="21"/>
          <w:szCs w:val="21"/>
        </w:rPr>
      </w:pPr>
      <w:proofErr w:type="spellStart"/>
      <w:r w:rsidRPr="00AB11A7">
        <w:rPr>
          <w:rFonts w:ascii="Consolas" w:eastAsia="Times New Roman" w:hAnsi="Consolas" w:cs="Times New Roman"/>
          <w:color w:val="4FC1FF"/>
          <w:sz w:val="21"/>
          <w:szCs w:val="21"/>
        </w:rPr>
        <w:t>module</w:t>
      </w:r>
      <w:r w:rsidRPr="00AB11A7">
        <w:rPr>
          <w:rFonts w:ascii="Consolas" w:eastAsia="Times New Roman" w:hAnsi="Consolas" w:cs="Times New Roman"/>
          <w:color w:val="D4D4D4"/>
          <w:sz w:val="21"/>
          <w:szCs w:val="21"/>
        </w:rPr>
        <w:t>.</w:t>
      </w:r>
      <w:r w:rsidRPr="00AB11A7">
        <w:rPr>
          <w:rFonts w:ascii="Consolas" w:eastAsia="Times New Roman" w:hAnsi="Consolas" w:cs="Times New Roman"/>
          <w:color w:val="4EC9B0"/>
          <w:sz w:val="21"/>
          <w:szCs w:val="21"/>
        </w:rPr>
        <w:t>exports</w:t>
      </w:r>
      <w:proofErr w:type="spellEnd"/>
      <w:r w:rsidRPr="00AB11A7">
        <w:rPr>
          <w:rFonts w:ascii="Consolas" w:eastAsia="Times New Roman" w:hAnsi="Consolas" w:cs="Times New Roman"/>
          <w:color w:val="D4D4D4"/>
          <w:sz w:val="21"/>
          <w:szCs w:val="21"/>
        </w:rPr>
        <w:t> = </w:t>
      </w:r>
      <w:r w:rsidRPr="00AB11A7">
        <w:rPr>
          <w:rFonts w:ascii="Consolas" w:eastAsia="Times New Roman" w:hAnsi="Consolas" w:cs="Times New Roman"/>
          <w:color w:val="4EC9B0"/>
          <w:sz w:val="21"/>
          <w:szCs w:val="21"/>
        </w:rPr>
        <w:t>User</w:t>
      </w:r>
      <w:r w:rsidRPr="00AB11A7">
        <w:rPr>
          <w:rFonts w:ascii="Consolas" w:eastAsia="Times New Roman" w:hAnsi="Consolas" w:cs="Times New Roman"/>
          <w:color w:val="D4D4D4"/>
          <w:sz w:val="21"/>
          <w:szCs w:val="21"/>
        </w:rPr>
        <w:t>;</w:t>
      </w:r>
    </w:p>
    <w:p w14:paraId="5548D21B" w14:textId="77777777" w:rsidR="00AB11A7" w:rsidRPr="009F4938" w:rsidRDefault="00AB11A7" w:rsidP="007D3469">
      <w:pPr>
        <w:rPr>
          <w:rFonts w:cstheme="minorHAnsi"/>
          <w:b/>
          <w:bCs/>
        </w:rPr>
      </w:pPr>
    </w:p>
    <w:p w14:paraId="395AB55F" w14:textId="2BAA8042" w:rsidR="009F4938" w:rsidRDefault="00F6142B" w:rsidP="007D3469">
      <w:pPr>
        <w:rPr>
          <w:rFonts w:cstheme="minorHAnsi"/>
          <w:b/>
          <w:bCs/>
        </w:rPr>
      </w:pPr>
      <w:r w:rsidRPr="00F6142B">
        <w:rPr>
          <w:rFonts w:cstheme="minorHAnsi"/>
          <w:b/>
          <w:bCs/>
        </w:rPr>
        <w:t>Configuring Passport</w:t>
      </w:r>
    </w:p>
    <w:p w14:paraId="47072AA2" w14:textId="7103858F" w:rsidR="00637D2B" w:rsidRPr="00637D2B" w:rsidRDefault="00637D2B" w:rsidP="007D3469">
      <w:pPr>
        <w:rPr>
          <w:rFonts w:cstheme="minorHAnsi"/>
        </w:rPr>
      </w:pPr>
      <w:r>
        <w:rPr>
          <w:rFonts w:cstheme="minorHAnsi"/>
        </w:rPr>
        <w:t>To use passport, add these lines (These are taken from the documentation)</w:t>
      </w:r>
    </w:p>
    <w:p w14:paraId="73FB928B"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6A9955"/>
          <w:sz w:val="21"/>
          <w:szCs w:val="21"/>
        </w:rPr>
        <w:t>/* TAKEN FROM THE PASSPORT DOCUMENTATION */</w:t>
      </w:r>
    </w:p>
    <w:p w14:paraId="1531D988"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app</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use</w:t>
      </w:r>
      <w:proofErr w:type="spellEnd"/>
      <w:r w:rsidRPr="004219FB">
        <w:rPr>
          <w:rFonts w:ascii="Consolas" w:eastAsia="Times New Roman" w:hAnsi="Consolas" w:cs="Times New Roman"/>
          <w:color w:val="D4D4D4"/>
          <w:sz w:val="21"/>
          <w:szCs w:val="21"/>
        </w:rPr>
        <w:t>(</w:t>
      </w:r>
      <w:proofErr w:type="spellStart"/>
      <w:r w:rsidRPr="004219FB">
        <w:rPr>
          <w:rFonts w:ascii="Consolas" w:eastAsia="Times New Roman" w:hAnsi="Consolas" w:cs="Times New Roman"/>
          <w:color w:val="4FC1FF"/>
          <w:sz w:val="21"/>
          <w:szCs w:val="21"/>
        </w:rPr>
        <w:t>passport</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initialize</w:t>
      </w:r>
      <w:proofErr w:type="spellEnd"/>
      <w:r w:rsidRPr="004219FB">
        <w:rPr>
          <w:rFonts w:ascii="Consolas" w:eastAsia="Times New Roman" w:hAnsi="Consolas" w:cs="Times New Roman"/>
          <w:color w:val="D4D4D4"/>
          <w:sz w:val="21"/>
          <w:szCs w:val="21"/>
        </w:rPr>
        <w:t>());</w:t>
      </w:r>
    </w:p>
    <w:p w14:paraId="3472F3C6"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app</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use</w:t>
      </w:r>
      <w:proofErr w:type="spellEnd"/>
      <w:r w:rsidRPr="004219FB">
        <w:rPr>
          <w:rFonts w:ascii="Consolas" w:eastAsia="Times New Roman" w:hAnsi="Consolas" w:cs="Times New Roman"/>
          <w:color w:val="D4D4D4"/>
          <w:sz w:val="21"/>
          <w:szCs w:val="21"/>
        </w:rPr>
        <w:t>(</w:t>
      </w:r>
      <w:proofErr w:type="spellStart"/>
      <w:r w:rsidRPr="004219FB">
        <w:rPr>
          <w:rFonts w:ascii="Consolas" w:eastAsia="Times New Roman" w:hAnsi="Consolas" w:cs="Times New Roman"/>
          <w:color w:val="4FC1FF"/>
          <w:sz w:val="21"/>
          <w:szCs w:val="21"/>
        </w:rPr>
        <w:t>passport</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session</w:t>
      </w:r>
      <w:proofErr w:type="spellEnd"/>
      <w:r w:rsidRPr="004219FB">
        <w:rPr>
          <w:rFonts w:ascii="Consolas" w:eastAsia="Times New Roman" w:hAnsi="Consolas" w:cs="Times New Roman"/>
          <w:color w:val="D4D4D4"/>
          <w:sz w:val="21"/>
          <w:szCs w:val="21"/>
        </w:rPr>
        <w:t>());</w:t>
      </w:r>
    </w:p>
    <w:p w14:paraId="38FEC3B4"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6A9955"/>
          <w:sz w:val="21"/>
          <w:szCs w:val="21"/>
        </w:rPr>
        <w:t>// use static authenticate method of model in </w:t>
      </w:r>
      <w:proofErr w:type="spellStart"/>
      <w:r w:rsidRPr="004219FB">
        <w:rPr>
          <w:rFonts w:ascii="Consolas" w:eastAsia="Times New Roman" w:hAnsi="Consolas" w:cs="Times New Roman"/>
          <w:color w:val="6A9955"/>
          <w:sz w:val="21"/>
          <w:szCs w:val="21"/>
        </w:rPr>
        <w:t>LocalStrategy</w:t>
      </w:r>
      <w:proofErr w:type="spellEnd"/>
    </w:p>
    <w:p w14:paraId="20A6A2E4"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passport</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use</w:t>
      </w:r>
      <w:proofErr w:type="spellEnd"/>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569CD6"/>
          <w:sz w:val="21"/>
          <w:szCs w:val="21"/>
        </w:rPr>
        <w:t>new</w:t>
      </w:r>
      <w:r w:rsidRPr="004219FB">
        <w:rPr>
          <w:rFonts w:ascii="Consolas" w:eastAsia="Times New Roman" w:hAnsi="Consolas" w:cs="Times New Roman"/>
          <w:color w:val="D4D4D4"/>
          <w:sz w:val="21"/>
          <w:szCs w:val="21"/>
        </w:rPr>
        <w:t> </w:t>
      </w:r>
      <w:proofErr w:type="spellStart"/>
      <w:r w:rsidRPr="004219FB">
        <w:rPr>
          <w:rFonts w:ascii="Consolas" w:eastAsia="Times New Roman" w:hAnsi="Consolas" w:cs="Times New Roman"/>
          <w:color w:val="4FC1FF"/>
          <w:sz w:val="21"/>
          <w:szCs w:val="21"/>
        </w:rPr>
        <w:t>LocalStrategy</w:t>
      </w:r>
      <w:proofErr w:type="spellEnd"/>
      <w:r w:rsidRPr="004219FB">
        <w:rPr>
          <w:rFonts w:ascii="Consolas" w:eastAsia="Times New Roman" w:hAnsi="Consolas" w:cs="Times New Roman"/>
          <w:color w:val="D4D4D4"/>
          <w:sz w:val="21"/>
          <w:szCs w:val="21"/>
        </w:rPr>
        <w:t>(</w:t>
      </w:r>
      <w:proofErr w:type="spellStart"/>
      <w:r w:rsidRPr="004219FB">
        <w:rPr>
          <w:rFonts w:ascii="Consolas" w:eastAsia="Times New Roman" w:hAnsi="Consolas" w:cs="Times New Roman"/>
          <w:color w:val="4EC9B0"/>
          <w:sz w:val="21"/>
          <w:szCs w:val="21"/>
        </w:rPr>
        <w:t>User</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authenticate</w:t>
      </w:r>
      <w:proofErr w:type="spellEnd"/>
      <w:r w:rsidRPr="004219FB">
        <w:rPr>
          <w:rFonts w:ascii="Consolas" w:eastAsia="Times New Roman" w:hAnsi="Consolas" w:cs="Times New Roman"/>
          <w:color w:val="D4D4D4"/>
          <w:sz w:val="21"/>
          <w:szCs w:val="21"/>
        </w:rPr>
        <w:t>()));</w:t>
      </w:r>
    </w:p>
    <w:p w14:paraId="33C3B7C8"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r w:rsidRPr="004219FB">
        <w:rPr>
          <w:rFonts w:ascii="Consolas" w:eastAsia="Times New Roman" w:hAnsi="Consolas" w:cs="Times New Roman"/>
          <w:color w:val="6A9955"/>
          <w:sz w:val="21"/>
          <w:szCs w:val="21"/>
        </w:rPr>
        <w:t>// use static serialize and deserialize of model for passport session support</w:t>
      </w:r>
    </w:p>
    <w:p w14:paraId="766E3AE9"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passport</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serializeUser</w:t>
      </w:r>
      <w:proofErr w:type="spellEnd"/>
      <w:r w:rsidRPr="004219FB">
        <w:rPr>
          <w:rFonts w:ascii="Consolas" w:eastAsia="Times New Roman" w:hAnsi="Consolas" w:cs="Times New Roman"/>
          <w:color w:val="D4D4D4"/>
          <w:sz w:val="21"/>
          <w:szCs w:val="21"/>
        </w:rPr>
        <w:t>(</w:t>
      </w:r>
      <w:proofErr w:type="spellStart"/>
      <w:r w:rsidRPr="004219FB">
        <w:rPr>
          <w:rFonts w:ascii="Consolas" w:eastAsia="Times New Roman" w:hAnsi="Consolas" w:cs="Times New Roman"/>
          <w:color w:val="4EC9B0"/>
          <w:sz w:val="21"/>
          <w:szCs w:val="21"/>
        </w:rPr>
        <w:t>User</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serializeUser</w:t>
      </w:r>
      <w:proofErr w:type="spellEnd"/>
      <w:r w:rsidRPr="004219FB">
        <w:rPr>
          <w:rFonts w:ascii="Consolas" w:eastAsia="Times New Roman" w:hAnsi="Consolas" w:cs="Times New Roman"/>
          <w:color w:val="D4D4D4"/>
          <w:sz w:val="21"/>
          <w:szCs w:val="21"/>
        </w:rPr>
        <w:t>());</w:t>
      </w:r>
    </w:p>
    <w:p w14:paraId="7DD6F2E1"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roofErr w:type="spellStart"/>
      <w:r w:rsidRPr="004219FB">
        <w:rPr>
          <w:rFonts w:ascii="Consolas" w:eastAsia="Times New Roman" w:hAnsi="Consolas" w:cs="Times New Roman"/>
          <w:color w:val="4FC1FF"/>
          <w:sz w:val="21"/>
          <w:szCs w:val="21"/>
        </w:rPr>
        <w:t>passport</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deserializeUser</w:t>
      </w:r>
      <w:proofErr w:type="spellEnd"/>
      <w:r w:rsidRPr="004219FB">
        <w:rPr>
          <w:rFonts w:ascii="Consolas" w:eastAsia="Times New Roman" w:hAnsi="Consolas" w:cs="Times New Roman"/>
          <w:color w:val="D4D4D4"/>
          <w:sz w:val="21"/>
          <w:szCs w:val="21"/>
        </w:rPr>
        <w:t>(</w:t>
      </w:r>
      <w:proofErr w:type="spellStart"/>
      <w:r w:rsidRPr="004219FB">
        <w:rPr>
          <w:rFonts w:ascii="Consolas" w:eastAsia="Times New Roman" w:hAnsi="Consolas" w:cs="Times New Roman"/>
          <w:color w:val="4EC9B0"/>
          <w:sz w:val="21"/>
          <w:szCs w:val="21"/>
        </w:rPr>
        <w:t>User</w:t>
      </w:r>
      <w:r w:rsidRPr="004219FB">
        <w:rPr>
          <w:rFonts w:ascii="Consolas" w:eastAsia="Times New Roman" w:hAnsi="Consolas" w:cs="Times New Roman"/>
          <w:color w:val="D4D4D4"/>
          <w:sz w:val="21"/>
          <w:szCs w:val="21"/>
        </w:rPr>
        <w:t>.</w:t>
      </w:r>
      <w:r w:rsidRPr="004219FB">
        <w:rPr>
          <w:rFonts w:ascii="Consolas" w:eastAsia="Times New Roman" w:hAnsi="Consolas" w:cs="Times New Roman"/>
          <w:color w:val="DCDCAA"/>
          <w:sz w:val="21"/>
          <w:szCs w:val="21"/>
        </w:rPr>
        <w:t>deserializeUser</w:t>
      </w:r>
      <w:proofErr w:type="spellEnd"/>
      <w:r w:rsidRPr="004219FB">
        <w:rPr>
          <w:rFonts w:ascii="Consolas" w:eastAsia="Times New Roman" w:hAnsi="Consolas" w:cs="Times New Roman"/>
          <w:color w:val="D4D4D4"/>
          <w:sz w:val="21"/>
          <w:szCs w:val="21"/>
        </w:rPr>
        <w:t>());</w:t>
      </w:r>
    </w:p>
    <w:p w14:paraId="3A3093DB" w14:textId="77777777" w:rsidR="004219FB" w:rsidRPr="004219FB" w:rsidRDefault="004219FB" w:rsidP="004219FB">
      <w:pPr>
        <w:shd w:val="clear" w:color="auto" w:fill="1E1E1E"/>
        <w:spacing w:after="0" w:line="285" w:lineRule="atLeast"/>
        <w:rPr>
          <w:rFonts w:ascii="Consolas" w:eastAsia="Times New Roman" w:hAnsi="Consolas" w:cs="Times New Roman"/>
          <w:color w:val="D4D4D4"/>
          <w:sz w:val="21"/>
          <w:szCs w:val="21"/>
        </w:rPr>
      </w:pPr>
    </w:p>
    <w:p w14:paraId="36C447E6" w14:textId="2F27C034" w:rsidR="004219FB" w:rsidRDefault="004219FB" w:rsidP="007D3469">
      <w:pPr>
        <w:rPr>
          <w:rFonts w:cstheme="minorHAnsi"/>
          <w:b/>
          <w:bCs/>
        </w:rPr>
      </w:pPr>
    </w:p>
    <w:p w14:paraId="1BD23EE6" w14:textId="55FCA832" w:rsidR="00637D2B" w:rsidRDefault="00637D2B" w:rsidP="00637D2B">
      <w:pPr>
        <w:rPr>
          <w:rFonts w:cstheme="minorHAnsi"/>
          <w:b/>
          <w:bCs/>
        </w:rPr>
      </w:pPr>
      <w:proofErr w:type="spellStart"/>
      <w:r>
        <w:rPr>
          <w:rFonts w:cstheme="minorHAnsi"/>
          <w:b/>
          <w:bCs/>
        </w:rPr>
        <w:t>CurrentUser</w:t>
      </w:r>
      <w:proofErr w:type="spellEnd"/>
      <w:r>
        <w:rPr>
          <w:rFonts w:cstheme="minorHAnsi"/>
          <w:b/>
          <w:bCs/>
        </w:rPr>
        <w:t xml:space="preserve"> Helper</w:t>
      </w:r>
    </w:p>
    <w:p w14:paraId="58CD6E8A" w14:textId="780402F8" w:rsidR="00637D2B" w:rsidRDefault="00637D2B" w:rsidP="00637D2B">
      <w:pPr>
        <w:rPr>
          <w:rFonts w:cstheme="minorHAnsi"/>
        </w:rPr>
      </w:pPr>
      <w:r>
        <w:rPr>
          <w:rFonts w:cstheme="minorHAnsi"/>
        </w:rPr>
        <w:t>Passport provides methods to know whether an user is logged in or not, details of logged in user etc as shown below</w:t>
      </w:r>
    </w:p>
    <w:p w14:paraId="78A7687C"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proofErr w:type="spellStart"/>
      <w:r w:rsidRPr="00E45137">
        <w:rPr>
          <w:rFonts w:ascii="Consolas" w:eastAsia="Times New Roman" w:hAnsi="Consolas" w:cs="Times New Roman"/>
          <w:color w:val="4EC9B0"/>
          <w:sz w:val="21"/>
          <w:szCs w:val="21"/>
        </w:rPr>
        <w:t>module</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4EC9B0"/>
          <w:sz w:val="21"/>
          <w:szCs w:val="21"/>
        </w:rPr>
        <w:t>exports</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DCDCAA"/>
          <w:sz w:val="21"/>
          <w:szCs w:val="21"/>
        </w:rPr>
        <w:t>isLoggedIn</w:t>
      </w:r>
      <w:proofErr w:type="spellEnd"/>
      <w:r w:rsidRPr="00E45137">
        <w:rPr>
          <w:rFonts w:ascii="Consolas" w:eastAsia="Times New Roman" w:hAnsi="Consolas" w:cs="Times New Roman"/>
          <w:color w:val="D4D4D4"/>
          <w:sz w:val="21"/>
          <w:szCs w:val="21"/>
        </w:rPr>
        <w:t> = (</w:t>
      </w:r>
      <w:proofErr w:type="spellStart"/>
      <w:r w:rsidRPr="00E45137">
        <w:rPr>
          <w:rFonts w:ascii="Consolas" w:eastAsia="Times New Roman" w:hAnsi="Consolas" w:cs="Times New Roman"/>
          <w:color w:val="9CDCFE"/>
          <w:sz w:val="21"/>
          <w:szCs w:val="21"/>
        </w:rPr>
        <w:t>req</w:t>
      </w:r>
      <w:proofErr w:type="spellEnd"/>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9CDCFE"/>
          <w:sz w:val="21"/>
          <w:szCs w:val="21"/>
        </w:rPr>
        <w:t>res</w:t>
      </w: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9CDCFE"/>
          <w:sz w:val="21"/>
          <w:szCs w:val="21"/>
        </w:rPr>
        <w:t>next</w:t>
      </w: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569CD6"/>
          <w:sz w:val="21"/>
          <w:szCs w:val="21"/>
        </w:rPr>
        <w:t>=&gt;</w:t>
      </w:r>
      <w:r w:rsidRPr="00E45137">
        <w:rPr>
          <w:rFonts w:ascii="Consolas" w:eastAsia="Times New Roman" w:hAnsi="Consolas" w:cs="Times New Roman"/>
          <w:color w:val="D4D4D4"/>
          <w:sz w:val="21"/>
          <w:szCs w:val="21"/>
        </w:rPr>
        <w:t> {</w:t>
      </w:r>
    </w:p>
    <w:p w14:paraId="49605861"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6A9955"/>
          <w:sz w:val="21"/>
          <w:szCs w:val="21"/>
        </w:rPr>
        <w:t>//check if an user is logged in</w:t>
      </w:r>
    </w:p>
    <w:p w14:paraId="102B5A7B"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C586C0"/>
          <w:sz w:val="21"/>
          <w:szCs w:val="21"/>
        </w:rPr>
        <w:t>if</w:t>
      </w:r>
      <w:r w:rsidRPr="00E45137">
        <w:rPr>
          <w:rFonts w:ascii="Consolas" w:eastAsia="Times New Roman" w:hAnsi="Consolas" w:cs="Times New Roman"/>
          <w:color w:val="D4D4D4"/>
          <w:sz w:val="21"/>
          <w:szCs w:val="21"/>
        </w:rPr>
        <w:t>(!</w:t>
      </w:r>
      <w:proofErr w:type="spellStart"/>
      <w:r w:rsidRPr="00E45137">
        <w:rPr>
          <w:rFonts w:ascii="Consolas" w:eastAsia="Times New Roman" w:hAnsi="Consolas" w:cs="Times New Roman"/>
          <w:color w:val="9CDCFE"/>
          <w:sz w:val="21"/>
          <w:szCs w:val="21"/>
        </w:rPr>
        <w:t>req</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DCDCAA"/>
          <w:sz w:val="21"/>
          <w:szCs w:val="21"/>
        </w:rPr>
        <w:t>isAuthenticated</w:t>
      </w:r>
      <w:proofErr w:type="spellEnd"/>
      <w:r w:rsidRPr="00E45137">
        <w:rPr>
          <w:rFonts w:ascii="Consolas" w:eastAsia="Times New Roman" w:hAnsi="Consolas" w:cs="Times New Roman"/>
          <w:color w:val="D4D4D4"/>
          <w:sz w:val="21"/>
          <w:szCs w:val="21"/>
        </w:rPr>
        <w:t>()){</w:t>
      </w:r>
    </w:p>
    <w:p w14:paraId="6A3AE0F8"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C586C0"/>
          <w:sz w:val="21"/>
          <w:szCs w:val="21"/>
        </w:rPr>
        <w:t>return</w:t>
      </w:r>
      <w:r w:rsidRPr="00E45137">
        <w:rPr>
          <w:rFonts w:ascii="Consolas" w:eastAsia="Times New Roman" w:hAnsi="Consolas" w:cs="Times New Roman"/>
          <w:color w:val="D4D4D4"/>
          <w:sz w:val="21"/>
          <w:szCs w:val="21"/>
        </w:rPr>
        <w:t> </w:t>
      </w:r>
      <w:proofErr w:type="spellStart"/>
      <w:r w:rsidRPr="00E45137">
        <w:rPr>
          <w:rFonts w:ascii="Consolas" w:eastAsia="Times New Roman" w:hAnsi="Consolas" w:cs="Times New Roman"/>
          <w:color w:val="9CDCFE"/>
          <w:sz w:val="21"/>
          <w:szCs w:val="21"/>
        </w:rPr>
        <w:t>res</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DCDCAA"/>
          <w:sz w:val="21"/>
          <w:szCs w:val="21"/>
        </w:rPr>
        <w:t>redirect</w:t>
      </w:r>
      <w:proofErr w:type="spellEnd"/>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CE9178"/>
          <w:sz w:val="21"/>
          <w:szCs w:val="21"/>
        </w:rPr>
        <w:t>'/login'</w:t>
      </w:r>
      <w:r w:rsidRPr="00E45137">
        <w:rPr>
          <w:rFonts w:ascii="Consolas" w:eastAsia="Times New Roman" w:hAnsi="Consolas" w:cs="Times New Roman"/>
          <w:color w:val="D4D4D4"/>
          <w:sz w:val="21"/>
          <w:szCs w:val="21"/>
        </w:rPr>
        <w:t>);</w:t>
      </w:r>
    </w:p>
    <w:p w14:paraId="6FD58473"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p>
    <w:p w14:paraId="6D47215E"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p>
    <w:p w14:paraId="5CD7FB13"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6A9955"/>
          <w:sz w:val="21"/>
          <w:szCs w:val="21"/>
        </w:rPr>
        <w:t>//get the current user details</w:t>
      </w:r>
    </w:p>
    <w:p w14:paraId="64C7DF57"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9CDCFE"/>
          <w:sz w:val="21"/>
          <w:szCs w:val="21"/>
        </w:rPr>
        <w:t>console</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DCDCAA"/>
          <w:sz w:val="21"/>
          <w:szCs w:val="21"/>
        </w:rPr>
        <w:t>log</w:t>
      </w:r>
      <w:r w:rsidRPr="00E45137">
        <w:rPr>
          <w:rFonts w:ascii="Consolas" w:eastAsia="Times New Roman" w:hAnsi="Consolas" w:cs="Times New Roman"/>
          <w:color w:val="D4D4D4"/>
          <w:sz w:val="21"/>
          <w:szCs w:val="21"/>
        </w:rPr>
        <w:t>(</w:t>
      </w:r>
      <w:proofErr w:type="spellStart"/>
      <w:r w:rsidRPr="00E45137">
        <w:rPr>
          <w:rFonts w:ascii="Consolas" w:eastAsia="Times New Roman" w:hAnsi="Consolas" w:cs="Times New Roman"/>
          <w:color w:val="9CDCFE"/>
          <w:sz w:val="21"/>
          <w:szCs w:val="21"/>
        </w:rPr>
        <w:t>req</w:t>
      </w:r>
      <w:r w:rsidRPr="00E45137">
        <w:rPr>
          <w:rFonts w:ascii="Consolas" w:eastAsia="Times New Roman" w:hAnsi="Consolas" w:cs="Times New Roman"/>
          <w:color w:val="D4D4D4"/>
          <w:sz w:val="21"/>
          <w:szCs w:val="21"/>
        </w:rPr>
        <w:t>.</w:t>
      </w:r>
      <w:r w:rsidRPr="00E45137">
        <w:rPr>
          <w:rFonts w:ascii="Consolas" w:eastAsia="Times New Roman" w:hAnsi="Consolas" w:cs="Times New Roman"/>
          <w:color w:val="9CDCFE"/>
          <w:sz w:val="21"/>
          <w:szCs w:val="21"/>
        </w:rPr>
        <w:t>user</w:t>
      </w:r>
      <w:proofErr w:type="spellEnd"/>
      <w:r w:rsidRPr="00E45137">
        <w:rPr>
          <w:rFonts w:ascii="Consolas" w:eastAsia="Times New Roman" w:hAnsi="Consolas" w:cs="Times New Roman"/>
          <w:color w:val="D4D4D4"/>
          <w:sz w:val="21"/>
          <w:szCs w:val="21"/>
        </w:rPr>
        <w:t>);</w:t>
      </w:r>
    </w:p>
    <w:p w14:paraId="62D00BD5"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C586C0"/>
          <w:sz w:val="21"/>
          <w:szCs w:val="21"/>
        </w:rPr>
        <w:t>return</w:t>
      </w:r>
      <w:r w:rsidRPr="00E45137">
        <w:rPr>
          <w:rFonts w:ascii="Consolas" w:eastAsia="Times New Roman" w:hAnsi="Consolas" w:cs="Times New Roman"/>
          <w:color w:val="D4D4D4"/>
          <w:sz w:val="21"/>
          <w:szCs w:val="21"/>
        </w:rPr>
        <w:t> </w:t>
      </w:r>
      <w:r w:rsidRPr="00E45137">
        <w:rPr>
          <w:rFonts w:ascii="Consolas" w:eastAsia="Times New Roman" w:hAnsi="Consolas" w:cs="Times New Roman"/>
          <w:color w:val="DCDCAA"/>
          <w:sz w:val="21"/>
          <w:szCs w:val="21"/>
        </w:rPr>
        <w:t>next</w:t>
      </w:r>
      <w:r w:rsidRPr="00E45137">
        <w:rPr>
          <w:rFonts w:ascii="Consolas" w:eastAsia="Times New Roman" w:hAnsi="Consolas" w:cs="Times New Roman"/>
          <w:color w:val="D4D4D4"/>
          <w:sz w:val="21"/>
          <w:szCs w:val="21"/>
        </w:rPr>
        <w:t>();</w:t>
      </w:r>
    </w:p>
    <w:p w14:paraId="6262D48D" w14:textId="77777777" w:rsidR="00E45137" w:rsidRPr="00E45137" w:rsidRDefault="00E45137" w:rsidP="00E45137">
      <w:pPr>
        <w:shd w:val="clear" w:color="auto" w:fill="1E1E1E"/>
        <w:spacing w:after="0" w:line="285" w:lineRule="atLeast"/>
        <w:rPr>
          <w:rFonts w:ascii="Consolas" w:eastAsia="Times New Roman" w:hAnsi="Consolas" w:cs="Times New Roman"/>
          <w:color w:val="D4D4D4"/>
          <w:sz w:val="21"/>
          <w:szCs w:val="21"/>
        </w:rPr>
      </w:pPr>
      <w:r w:rsidRPr="00E45137">
        <w:rPr>
          <w:rFonts w:ascii="Consolas" w:eastAsia="Times New Roman" w:hAnsi="Consolas" w:cs="Times New Roman"/>
          <w:color w:val="D4D4D4"/>
          <w:sz w:val="21"/>
          <w:szCs w:val="21"/>
        </w:rPr>
        <w:t>}</w:t>
      </w:r>
    </w:p>
    <w:p w14:paraId="4CF2E1BF" w14:textId="5750831D" w:rsidR="00E45137" w:rsidRDefault="00E45137" w:rsidP="00637D2B">
      <w:pPr>
        <w:rPr>
          <w:rFonts w:cstheme="minorHAnsi"/>
        </w:rPr>
      </w:pPr>
    </w:p>
    <w:p w14:paraId="46C2C793" w14:textId="72FF93B9" w:rsidR="00F37F81" w:rsidRPr="00637D2B" w:rsidRDefault="00F37F81" w:rsidP="00637D2B">
      <w:pPr>
        <w:rPr>
          <w:rFonts w:cstheme="minorHAnsi"/>
        </w:rPr>
      </w:pPr>
      <w:r>
        <w:rPr>
          <w:rFonts w:cstheme="minorHAnsi"/>
        </w:rPr>
        <w:t>Put this middleware in index.js</w:t>
      </w:r>
    </w:p>
    <w:p w14:paraId="6390B69A" w14:textId="77777777" w:rsidR="00F37F81" w:rsidRPr="00F37F81" w:rsidRDefault="00F37F81" w:rsidP="00F37F81">
      <w:pPr>
        <w:shd w:val="clear" w:color="auto" w:fill="1E1E1E"/>
        <w:spacing w:after="0" w:line="285" w:lineRule="atLeast"/>
        <w:rPr>
          <w:rFonts w:ascii="Consolas" w:eastAsia="Times New Roman" w:hAnsi="Consolas" w:cs="Times New Roman"/>
          <w:color w:val="D4D4D4"/>
          <w:sz w:val="21"/>
          <w:szCs w:val="21"/>
        </w:rPr>
      </w:pPr>
      <w:r w:rsidRPr="00F37F81">
        <w:rPr>
          <w:rFonts w:ascii="Consolas" w:eastAsia="Times New Roman" w:hAnsi="Consolas" w:cs="Times New Roman"/>
          <w:color w:val="6A9955"/>
          <w:sz w:val="21"/>
          <w:szCs w:val="21"/>
        </w:rPr>
        <w:t>//middleware to remember the user</w:t>
      </w:r>
    </w:p>
    <w:p w14:paraId="41BA2FFA" w14:textId="77777777" w:rsidR="00F37F81" w:rsidRPr="00F37F81" w:rsidRDefault="00F37F81" w:rsidP="00F37F81">
      <w:pPr>
        <w:shd w:val="clear" w:color="auto" w:fill="1E1E1E"/>
        <w:spacing w:after="0" w:line="285" w:lineRule="atLeast"/>
        <w:rPr>
          <w:rFonts w:ascii="Consolas" w:eastAsia="Times New Roman" w:hAnsi="Consolas" w:cs="Times New Roman"/>
          <w:color w:val="D4D4D4"/>
          <w:sz w:val="21"/>
          <w:szCs w:val="21"/>
        </w:rPr>
      </w:pPr>
      <w:proofErr w:type="spellStart"/>
      <w:r w:rsidRPr="00F37F81">
        <w:rPr>
          <w:rFonts w:ascii="Consolas" w:eastAsia="Times New Roman" w:hAnsi="Consolas" w:cs="Times New Roman"/>
          <w:color w:val="4FC1FF"/>
          <w:sz w:val="21"/>
          <w:szCs w:val="21"/>
        </w:rPr>
        <w:t>app</w:t>
      </w:r>
      <w:r w:rsidRPr="00F37F81">
        <w:rPr>
          <w:rFonts w:ascii="Consolas" w:eastAsia="Times New Roman" w:hAnsi="Consolas" w:cs="Times New Roman"/>
          <w:color w:val="D4D4D4"/>
          <w:sz w:val="21"/>
          <w:szCs w:val="21"/>
        </w:rPr>
        <w:t>.</w:t>
      </w:r>
      <w:r w:rsidRPr="00F37F81">
        <w:rPr>
          <w:rFonts w:ascii="Consolas" w:eastAsia="Times New Roman" w:hAnsi="Consolas" w:cs="Times New Roman"/>
          <w:color w:val="DCDCAA"/>
          <w:sz w:val="21"/>
          <w:szCs w:val="21"/>
        </w:rPr>
        <w:t>use</w:t>
      </w:r>
      <w:proofErr w:type="spellEnd"/>
      <w:r w:rsidRPr="00F37F81">
        <w:rPr>
          <w:rFonts w:ascii="Consolas" w:eastAsia="Times New Roman" w:hAnsi="Consolas" w:cs="Times New Roman"/>
          <w:color w:val="D4D4D4"/>
          <w:sz w:val="21"/>
          <w:szCs w:val="21"/>
        </w:rPr>
        <w:t>((</w:t>
      </w:r>
      <w:proofErr w:type="spellStart"/>
      <w:r w:rsidRPr="00F37F81">
        <w:rPr>
          <w:rFonts w:ascii="Consolas" w:eastAsia="Times New Roman" w:hAnsi="Consolas" w:cs="Times New Roman"/>
          <w:color w:val="9CDCFE"/>
          <w:sz w:val="21"/>
          <w:szCs w:val="21"/>
        </w:rPr>
        <w:t>req</w:t>
      </w:r>
      <w:proofErr w:type="spellEnd"/>
      <w:r w:rsidRPr="00F37F81">
        <w:rPr>
          <w:rFonts w:ascii="Consolas" w:eastAsia="Times New Roman" w:hAnsi="Consolas" w:cs="Times New Roman"/>
          <w:color w:val="D4D4D4"/>
          <w:sz w:val="21"/>
          <w:szCs w:val="21"/>
        </w:rPr>
        <w:t>, </w:t>
      </w:r>
      <w:r w:rsidRPr="00F37F81">
        <w:rPr>
          <w:rFonts w:ascii="Consolas" w:eastAsia="Times New Roman" w:hAnsi="Consolas" w:cs="Times New Roman"/>
          <w:color w:val="9CDCFE"/>
          <w:sz w:val="21"/>
          <w:szCs w:val="21"/>
        </w:rPr>
        <w:t>res</w:t>
      </w:r>
      <w:r w:rsidRPr="00F37F81">
        <w:rPr>
          <w:rFonts w:ascii="Consolas" w:eastAsia="Times New Roman" w:hAnsi="Consolas" w:cs="Times New Roman"/>
          <w:color w:val="D4D4D4"/>
          <w:sz w:val="21"/>
          <w:szCs w:val="21"/>
        </w:rPr>
        <w:t>, </w:t>
      </w:r>
      <w:r w:rsidRPr="00F37F81">
        <w:rPr>
          <w:rFonts w:ascii="Consolas" w:eastAsia="Times New Roman" w:hAnsi="Consolas" w:cs="Times New Roman"/>
          <w:color w:val="DCDCAA"/>
          <w:sz w:val="21"/>
          <w:szCs w:val="21"/>
        </w:rPr>
        <w:t>next</w:t>
      </w:r>
      <w:r w:rsidRPr="00F37F81">
        <w:rPr>
          <w:rFonts w:ascii="Consolas" w:eastAsia="Times New Roman" w:hAnsi="Consolas" w:cs="Times New Roman"/>
          <w:color w:val="D4D4D4"/>
          <w:sz w:val="21"/>
          <w:szCs w:val="21"/>
        </w:rPr>
        <w:t>) </w:t>
      </w:r>
      <w:r w:rsidRPr="00F37F81">
        <w:rPr>
          <w:rFonts w:ascii="Consolas" w:eastAsia="Times New Roman" w:hAnsi="Consolas" w:cs="Times New Roman"/>
          <w:color w:val="569CD6"/>
          <w:sz w:val="21"/>
          <w:szCs w:val="21"/>
        </w:rPr>
        <w:t>=&gt;</w:t>
      </w:r>
      <w:r w:rsidRPr="00F37F81">
        <w:rPr>
          <w:rFonts w:ascii="Consolas" w:eastAsia="Times New Roman" w:hAnsi="Consolas" w:cs="Times New Roman"/>
          <w:color w:val="D4D4D4"/>
          <w:sz w:val="21"/>
          <w:szCs w:val="21"/>
        </w:rPr>
        <w:t> {</w:t>
      </w:r>
    </w:p>
    <w:p w14:paraId="1ECF513B" w14:textId="77777777" w:rsidR="00F37F81" w:rsidRPr="00F37F81" w:rsidRDefault="00F37F81" w:rsidP="00F37F81">
      <w:pPr>
        <w:shd w:val="clear" w:color="auto" w:fill="1E1E1E"/>
        <w:spacing w:after="0" w:line="285" w:lineRule="atLeast"/>
        <w:rPr>
          <w:rFonts w:ascii="Consolas" w:eastAsia="Times New Roman" w:hAnsi="Consolas" w:cs="Times New Roman"/>
          <w:color w:val="D4D4D4"/>
          <w:sz w:val="21"/>
          <w:szCs w:val="21"/>
        </w:rPr>
      </w:pPr>
      <w:r w:rsidRPr="00F37F81">
        <w:rPr>
          <w:rFonts w:ascii="Consolas" w:eastAsia="Times New Roman" w:hAnsi="Consolas" w:cs="Times New Roman"/>
          <w:color w:val="D4D4D4"/>
          <w:sz w:val="21"/>
          <w:szCs w:val="21"/>
        </w:rPr>
        <w:t>    </w:t>
      </w:r>
      <w:r w:rsidRPr="00F37F81">
        <w:rPr>
          <w:rFonts w:ascii="Consolas" w:eastAsia="Times New Roman" w:hAnsi="Consolas" w:cs="Times New Roman"/>
          <w:color w:val="6A9955"/>
          <w:sz w:val="21"/>
          <w:szCs w:val="21"/>
        </w:rPr>
        <w:t>//every response will have the current user details attached to it</w:t>
      </w:r>
    </w:p>
    <w:p w14:paraId="126BFBE2" w14:textId="77777777" w:rsidR="00F37F81" w:rsidRPr="00F37F81" w:rsidRDefault="00F37F81" w:rsidP="00F37F81">
      <w:pPr>
        <w:shd w:val="clear" w:color="auto" w:fill="1E1E1E"/>
        <w:spacing w:after="0" w:line="285" w:lineRule="atLeast"/>
        <w:rPr>
          <w:rFonts w:ascii="Consolas" w:eastAsia="Times New Roman" w:hAnsi="Consolas" w:cs="Times New Roman"/>
          <w:color w:val="D4D4D4"/>
          <w:sz w:val="21"/>
          <w:szCs w:val="21"/>
        </w:rPr>
      </w:pPr>
      <w:r w:rsidRPr="00F37F81">
        <w:rPr>
          <w:rFonts w:ascii="Consolas" w:eastAsia="Times New Roman" w:hAnsi="Consolas" w:cs="Times New Roman"/>
          <w:color w:val="D4D4D4"/>
          <w:sz w:val="21"/>
          <w:szCs w:val="21"/>
        </w:rPr>
        <w:t>    </w:t>
      </w:r>
      <w:proofErr w:type="spellStart"/>
      <w:r w:rsidRPr="00F37F81">
        <w:rPr>
          <w:rFonts w:ascii="Consolas" w:eastAsia="Times New Roman" w:hAnsi="Consolas" w:cs="Times New Roman"/>
          <w:color w:val="9CDCFE"/>
          <w:sz w:val="21"/>
          <w:szCs w:val="21"/>
        </w:rPr>
        <w:t>res</w:t>
      </w:r>
      <w:r w:rsidRPr="00F37F81">
        <w:rPr>
          <w:rFonts w:ascii="Consolas" w:eastAsia="Times New Roman" w:hAnsi="Consolas" w:cs="Times New Roman"/>
          <w:color w:val="D4D4D4"/>
          <w:sz w:val="21"/>
          <w:szCs w:val="21"/>
        </w:rPr>
        <w:t>.</w:t>
      </w:r>
      <w:r w:rsidRPr="00F37F81">
        <w:rPr>
          <w:rFonts w:ascii="Consolas" w:eastAsia="Times New Roman" w:hAnsi="Consolas" w:cs="Times New Roman"/>
          <w:color w:val="9CDCFE"/>
          <w:sz w:val="21"/>
          <w:szCs w:val="21"/>
        </w:rPr>
        <w:t>locals</w:t>
      </w:r>
      <w:r w:rsidRPr="00F37F81">
        <w:rPr>
          <w:rFonts w:ascii="Consolas" w:eastAsia="Times New Roman" w:hAnsi="Consolas" w:cs="Times New Roman"/>
          <w:color w:val="D4D4D4"/>
          <w:sz w:val="21"/>
          <w:szCs w:val="21"/>
        </w:rPr>
        <w:t>.</w:t>
      </w:r>
      <w:r w:rsidRPr="00F37F81">
        <w:rPr>
          <w:rFonts w:ascii="Consolas" w:eastAsia="Times New Roman" w:hAnsi="Consolas" w:cs="Times New Roman"/>
          <w:color w:val="9CDCFE"/>
          <w:sz w:val="21"/>
          <w:szCs w:val="21"/>
        </w:rPr>
        <w:t>currentUser</w:t>
      </w:r>
      <w:proofErr w:type="spellEnd"/>
      <w:r w:rsidRPr="00F37F81">
        <w:rPr>
          <w:rFonts w:ascii="Consolas" w:eastAsia="Times New Roman" w:hAnsi="Consolas" w:cs="Times New Roman"/>
          <w:color w:val="D4D4D4"/>
          <w:sz w:val="21"/>
          <w:szCs w:val="21"/>
        </w:rPr>
        <w:t> = </w:t>
      </w:r>
      <w:proofErr w:type="spellStart"/>
      <w:r w:rsidRPr="00F37F81">
        <w:rPr>
          <w:rFonts w:ascii="Consolas" w:eastAsia="Times New Roman" w:hAnsi="Consolas" w:cs="Times New Roman"/>
          <w:color w:val="9CDCFE"/>
          <w:sz w:val="21"/>
          <w:szCs w:val="21"/>
        </w:rPr>
        <w:t>req</w:t>
      </w:r>
      <w:r w:rsidRPr="00F37F81">
        <w:rPr>
          <w:rFonts w:ascii="Consolas" w:eastAsia="Times New Roman" w:hAnsi="Consolas" w:cs="Times New Roman"/>
          <w:color w:val="D4D4D4"/>
          <w:sz w:val="21"/>
          <w:szCs w:val="21"/>
        </w:rPr>
        <w:t>.</w:t>
      </w:r>
      <w:r w:rsidRPr="00F37F81">
        <w:rPr>
          <w:rFonts w:ascii="Consolas" w:eastAsia="Times New Roman" w:hAnsi="Consolas" w:cs="Times New Roman"/>
          <w:color w:val="9CDCFE"/>
          <w:sz w:val="21"/>
          <w:szCs w:val="21"/>
        </w:rPr>
        <w:t>user</w:t>
      </w:r>
      <w:proofErr w:type="spellEnd"/>
      <w:r w:rsidRPr="00F37F81">
        <w:rPr>
          <w:rFonts w:ascii="Consolas" w:eastAsia="Times New Roman" w:hAnsi="Consolas" w:cs="Times New Roman"/>
          <w:color w:val="D4D4D4"/>
          <w:sz w:val="21"/>
          <w:szCs w:val="21"/>
        </w:rPr>
        <w:t>;</w:t>
      </w:r>
    </w:p>
    <w:p w14:paraId="53AAD076" w14:textId="77777777" w:rsidR="00F37F81" w:rsidRPr="00F37F81" w:rsidRDefault="00F37F81" w:rsidP="00F37F81">
      <w:pPr>
        <w:shd w:val="clear" w:color="auto" w:fill="1E1E1E"/>
        <w:spacing w:after="0" w:line="285" w:lineRule="atLeast"/>
        <w:rPr>
          <w:rFonts w:ascii="Consolas" w:eastAsia="Times New Roman" w:hAnsi="Consolas" w:cs="Times New Roman"/>
          <w:color w:val="D4D4D4"/>
          <w:sz w:val="21"/>
          <w:szCs w:val="21"/>
        </w:rPr>
      </w:pPr>
      <w:r w:rsidRPr="00F37F81">
        <w:rPr>
          <w:rFonts w:ascii="Consolas" w:eastAsia="Times New Roman" w:hAnsi="Consolas" w:cs="Times New Roman"/>
          <w:color w:val="D4D4D4"/>
          <w:sz w:val="21"/>
          <w:szCs w:val="21"/>
        </w:rPr>
        <w:t>})</w:t>
      </w:r>
    </w:p>
    <w:p w14:paraId="1182F59C" w14:textId="51D30F40" w:rsidR="00722FB3" w:rsidRDefault="00722FB3" w:rsidP="007D3469">
      <w:pPr>
        <w:rPr>
          <w:rFonts w:cstheme="minorHAnsi"/>
        </w:rPr>
      </w:pPr>
    </w:p>
    <w:p w14:paraId="28FCEB95" w14:textId="516A825F" w:rsidR="00F37F81" w:rsidRDefault="00F37F81" w:rsidP="007D3469">
      <w:pPr>
        <w:rPr>
          <w:rFonts w:cstheme="minorHAnsi"/>
        </w:rPr>
      </w:pPr>
      <w:r>
        <w:rPr>
          <w:rFonts w:cstheme="minorHAnsi"/>
        </w:rPr>
        <w:t xml:space="preserve">What are locals? And why are we storing the user data like this? </w:t>
      </w:r>
    </w:p>
    <w:p w14:paraId="7E18513F" w14:textId="78F8C671" w:rsidR="00F37F81" w:rsidRDefault="00F37F81" w:rsidP="007D3469">
      <w:pPr>
        <w:rPr>
          <w:rFonts w:cstheme="minorHAnsi"/>
        </w:rPr>
      </w:pPr>
      <w:r>
        <w:rPr>
          <w:rFonts w:cstheme="minorHAnsi"/>
        </w:rPr>
        <w:t xml:space="preserve">See this: </w:t>
      </w:r>
      <w:hyperlink r:id="rId41" w:history="1">
        <w:r w:rsidRPr="00F37F81">
          <w:rPr>
            <w:rStyle w:val="Hyperlink"/>
            <w:rFonts w:cstheme="minorHAnsi"/>
          </w:rPr>
          <w:t>https://stackoverflow.com/questions/24072333/difference-between-assigning-to-res-and-res-locals-in-node-js-express</w:t>
        </w:r>
      </w:hyperlink>
    </w:p>
    <w:p w14:paraId="7AE1D6BB" w14:textId="21A72513" w:rsidR="00F37F81" w:rsidRDefault="00F37F81" w:rsidP="007D3469">
      <w:pPr>
        <w:rPr>
          <w:rFonts w:cstheme="minorHAnsi"/>
        </w:rPr>
      </w:pPr>
      <w:r w:rsidRPr="00155672">
        <w:rPr>
          <w:rFonts w:cstheme="minorHAnsi"/>
          <w:highlight w:val="yellow"/>
        </w:rPr>
        <w:lastRenderedPageBreak/>
        <w:t xml:space="preserve">When we use </w:t>
      </w:r>
      <w:proofErr w:type="spellStart"/>
      <w:r w:rsidRPr="00155672">
        <w:rPr>
          <w:rFonts w:cstheme="minorHAnsi"/>
          <w:highlight w:val="yellow"/>
        </w:rPr>
        <w:t>res.locals</w:t>
      </w:r>
      <w:proofErr w:type="spellEnd"/>
      <w:r w:rsidRPr="00155672">
        <w:rPr>
          <w:rFonts w:cstheme="minorHAnsi"/>
          <w:highlight w:val="yellow"/>
        </w:rPr>
        <w:t xml:space="preserve">, whatever data we pass in </w:t>
      </w:r>
      <w:proofErr w:type="spellStart"/>
      <w:r w:rsidRPr="00155672">
        <w:rPr>
          <w:rFonts w:cstheme="minorHAnsi"/>
          <w:highlight w:val="yellow"/>
        </w:rPr>
        <w:t>res.locals</w:t>
      </w:r>
      <w:proofErr w:type="spellEnd"/>
      <w:r w:rsidRPr="00155672">
        <w:rPr>
          <w:rFonts w:cstheme="minorHAnsi"/>
          <w:highlight w:val="yellow"/>
        </w:rPr>
        <w:t>, the data becomes visible to all the view (</w:t>
      </w:r>
      <w:proofErr w:type="spellStart"/>
      <w:r w:rsidRPr="00155672">
        <w:rPr>
          <w:rFonts w:cstheme="minorHAnsi"/>
          <w:highlight w:val="yellow"/>
        </w:rPr>
        <w:t>ejs</w:t>
      </w:r>
      <w:proofErr w:type="spellEnd"/>
      <w:r w:rsidRPr="00155672">
        <w:rPr>
          <w:rFonts w:cstheme="minorHAnsi"/>
          <w:highlight w:val="yellow"/>
        </w:rPr>
        <w:t>) templates. We don’t have to explicitly pass in the user data to each template.</w:t>
      </w:r>
      <w:r>
        <w:rPr>
          <w:rFonts w:cstheme="minorHAnsi"/>
        </w:rPr>
        <w:t xml:space="preserve"> </w:t>
      </w:r>
    </w:p>
    <w:p w14:paraId="24460B9E" w14:textId="2AAD8E3C" w:rsidR="00155672" w:rsidRDefault="000D5D52" w:rsidP="007D3469">
      <w:pPr>
        <w:rPr>
          <w:rFonts w:cstheme="minorHAnsi"/>
          <w:b/>
          <w:bCs/>
          <w:sz w:val="28"/>
          <w:szCs w:val="28"/>
        </w:rPr>
      </w:pPr>
      <w:r w:rsidRPr="000D5D52">
        <w:rPr>
          <w:rFonts w:cstheme="minorHAnsi"/>
          <w:b/>
          <w:bCs/>
          <w:sz w:val="28"/>
          <w:szCs w:val="28"/>
        </w:rPr>
        <w:t>SECTION 52: YELP CAMP: BASIC AUTHORIZATION</w:t>
      </w:r>
    </w:p>
    <w:p w14:paraId="171FF43E" w14:textId="085BCAED" w:rsidR="000D5D52" w:rsidRPr="000D5D52" w:rsidRDefault="000D5D52" w:rsidP="000D5D52">
      <w:pPr>
        <w:rPr>
          <w:rFonts w:cstheme="minorHAnsi"/>
          <w:b/>
          <w:bCs/>
        </w:rPr>
      </w:pPr>
      <w:r w:rsidRPr="000D5D52">
        <w:rPr>
          <w:rFonts w:cstheme="minorHAnsi"/>
          <w:b/>
          <w:bCs/>
        </w:rPr>
        <w:t>Adding an author to the campground</w:t>
      </w:r>
      <w:r>
        <w:rPr>
          <w:rFonts w:cstheme="minorHAnsi"/>
          <w:b/>
          <w:bCs/>
        </w:rPr>
        <w:t>:</w:t>
      </w:r>
    </w:p>
    <w:p w14:paraId="5E520DF9" w14:textId="42584A45" w:rsidR="000D5D52" w:rsidRDefault="000D5D52" w:rsidP="007D3469">
      <w:pPr>
        <w:rPr>
          <w:rFonts w:cstheme="minorHAnsi"/>
        </w:rPr>
      </w:pPr>
      <w:r>
        <w:rPr>
          <w:rFonts w:cstheme="minorHAnsi"/>
        </w:rPr>
        <w:t>Delete user =&gt; Delete Campgrounds and reviews of the user =&gt; Campground and reviews model both should have a user id in them</w:t>
      </w:r>
    </w:p>
    <w:p w14:paraId="5026196C" w14:textId="6F2063DF" w:rsidR="00C764E3" w:rsidRDefault="00C764E3" w:rsidP="007D3469">
      <w:pPr>
        <w:rPr>
          <w:rFonts w:cstheme="minorHAnsi"/>
          <w:b/>
          <w:bCs/>
          <w:sz w:val="28"/>
          <w:szCs w:val="28"/>
        </w:rPr>
      </w:pPr>
      <w:r w:rsidRPr="00C764E3">
        <w:rPr>
          <w:rFonts w:cstheme="minorHAnsi"/>
          <w:b/>
          <w:bCs/>
          <w:sz w:val="28"/>
          <w:szCs w:val="28"/>
        </w:rPr>
        <w:t>SECTION 53: Controllers and star ratings:</w:t>
      </w:r>
    </w:p>
    <w:p w14:paraId="48A4473D" w14:textId="1086ED21" w:rsidR="00C764E3" w:rsidRDefault="00C764E3" w:rsidP="007D3469">
      <w:pPr>
        <w:rPr>
          <w:rFonts w:cstheme="minorHAnsi"/>
          <w:b/>
          <w:bCs/>
        </w:rPr>
      </w:pPr>
      <w:r>
        <w:rPr>
          <w:rFonts w:cstheme="minorHAnsi"/>
          <w:b/>
          <w:bCs/>
        </w:rPr>
        <w:t>Refactoring to campgrounds controller:</w:t>
      </w:r>
    </w:p>
    <w:p w14:paraId="2343B77F" w14:textId="2D2CF780" w:rsidR="00C764E3" w:rsidRDefault="00C764E3" w:rsidP="007D3469">
      <w:pPr>
        <w:rPr>
          <w:rFonts w:cstheme="minorHAnsi"/>
        </w:rPr>
      </w:pPr>
      <w:r>
        <w:rPr>
          <w:rFonts w:cstheme="minorHAnsi"/>
        </w:rPr>
        <w:t xml:space="preserve">The term controller comes from MVC (Model View Controller framework). We have our models (Campground, Reviews) organised; views (layouts in </w:t>
      </w:r>
      <w:proofErr w:type="spellStart"/>
      <w:r>
        <w:rPr>
          <w:rFonts w:cstheme="minorHAnsi"/>
        </w:rPr>
        <w:t>ejs</w:t>
      </w:r>
      <w:proofErr w:type="spellEnd"/>
      <w:r>
        <w:rPr>
          <w:rFonts w:cstheme="minorHAnsi"/>
        </w:rPr>
        <w:t>) organised. But we did not work with controller. (MVC is an approach to structuring applications)</w:t>
      </w:r>
    </w:p>
    <w:p w14:paraId="311FC5AA" w14:textId="651C82A2" w:rsidR="00C764E3" w:rsidRDefault="00C764E3" w:rsidP="007D3469">
      <w:pPr>
        <w:rPr>
          <w:rFonts w:cstheme="minorHAnsi"/>
        </w:rPr>
      </w:pPr>
      <w:r>
        <w:rPr>
          <w:rFonts w:cstheme="minorHAnsi"/>
        </w:rPr>
        <w:t>The concept is that all the data heavy stuff, modelling of data goes in model directory.</w:t>
      </w:r>
    </w:p>
    <w:p w14:paraId="11CC6F39" w14:textId="7D560EDF" w:rsidR="00C764E3" w:rsidRDefault="00C764E3" w:rsidP="007D3469">
      <w:pPr>
        <w:rPr>
          <w:rFonts w:cstheme="minorHAnsi"/>
        </w:rPr>
      </w:pPr>
      <w:r>
        <w:rPr>
          <w:rFonts w:cstheme="minorHAnsi"/>
        </w:rPr>
        <w:t>All the views, layouts, everything a user sees in views directory.</w:t>
      </w:r>
    </w:p>
    <w:p w14:paraId="1247B6E2" w14:textId="7C9AB7B0" w:rsidR="00C764E3" w:rsidRDefault="00E15A2E" w:rsidP="007D3469">
      <w:pPr>
        <w:rPr>
          <w:rFonts w:cstheme="minorHAnsi"/>
        </w:rPr>
      </w:pPr>
      <w:r>
        <w:rPr>
          <w:rFonts w:cstheme="minorHAnsi"/>
        </w:rPr>
        <w:t>In controller, we put all the logic which executes during rendering of views or working with models</w:t>
      </w:r>
      <w:r w:rsidR="006743F0">
        <w:rPr>
          <w:rFonts w:cstheme="minorHAnsi"/>
        </w:rPr>
        <w:t>.</w:t>
      </w:r>
    </w:p>
    <w:p w14:paraId="5685C975" w14:textId="658E6458" w:rsidR="006743F0" w:rsidRDefault="006743F0" w:rsidP="007D3469">
      <w:pPr>
        <w:rPr>
          <w:rFonts w:cstheme="minorHAnsi"/>
        </w:rPr>
      </w:pPr>
    </w:p>
    <w:p w14:paraId="22AC71D1" w14:textId="5B0389F1" w:rsidR="006743F0" w:rsidRDefault="006743F0" w:rsidP="007D3469">
      <w:pPr>
        <w:rPr>
          <w:rFonts w:cstheme="minorHAnsi"/>
        </w:rPr>
      </w:pPr>
      <w:r>
        <w:rPr>
          <w:rFonts w:cstheme="minorHAnsi"/>
        </w:rPr>
        <w:t>We make a controller directory and in the directory, we make two files: campground.js and reviews.js</w:t>
      </w:r>
    </w:p>
    <w:p w14:paraId="31CFD14C" w14:textId="1DB099C4" w:rsidR="006743F0" w:rsidRDefault="006743F0" w:rsidP="007D3469">
      <w:pPr>
        <w:rPr>
          <w:rFonts w:cstheme="minorHAnsi"/>
        </w:rPr>
      </w:pPr>
      <w:r>
        <w:rPr>
          <w:rFonts w:cstheme="minorHAnsi"/>
        </w:rPr>
        <w:t>Controller</w:t>
      </w:r>
    </w:p>
    <w:p w14:paraId="2618627B" w14:textId="2C42A285" w:rsidR="006743F0" w:rsidRDefault="006743F0" w:rsidP="007D3469">
      <w:pPr>
        <w:rPr>
          <w:rFonts w:cstheme="minorHAnsi"/>
        </w:rPr>
      </w:pPr>
      <w:r>
        <w:rPr>
          <w:rFonts w:cstheme="minorHAnsi"/>
        </w:rPr>
        <w:t xml:space="preserve">                 Campground.js</w:t>
      </w:r>
    </w:p>
    <w:p w14:paraId="258B10D8" w14:textId="219779CD" w:rsidR="006743F0" w:rsidRDefault="006743F0" w:rsidP="006743F0">
      <w:pPr>
        <w:rPr>
          <w:rFonts w:cstheme="minorHAnsi"/>
        </w:rPr>
      </w:pPr>
      <w:r>
        <w:rPr>
          <w:rFonts w:cstheme="minorHAnsi"/>
        </w:rPr>
        <w:t xml:space="preserve">                 Reviews.js</w:t>
      </w:r>
    </w:p>
    <w:p w14:paraId="4B28758E" w14:textId="65416F6D" w:rsidR="006743F0" w:rsidRDefault="006743F0" w:rsidP="006743F0">
      <w:pPr>
        <w:rPr>
          <w:rFonts w:cstheme="minorHAnsi"/>
        </w:rPr>
      </w:pPr>
      <w:r>
        <w:rPr>
          <w:rFonts w:cstheme="minorHAnsi"/>
        </w:rPr>
        <w:t>After restructuring, controller/campground.js looks like this</w:t>
      </w:r>
    </w:p>
    <w:p w14:paraId="355F8D6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DCDCAA"/>
          <w:sz w:val="21"/>
          <w:szCs w:val="21"/>
        </w:rPr>
        <w:t>require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'../models/campground'</w:t>
      </w:r>
      <w:r w:rsidRPr="00E438D5">
        <w:rPr>
          <w:rFonts w:ascii="Consolas" w:eastAsia="Times New Roman" w:hAnsi="Consolas" w:cs="Times New Roman"/>
          <w:color w:val="D4D4D4"/>
          <w:sz w:val="21"/>
          <w:szCs w:val="21"/>
        </w:rPr>
        <w:t>);</w:t>
      </w:r>
    </w:p>
    <w:p w14:paraId="2DC0B83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6A9955"/>
          <w:sz w:val="21"/>
          <w:szCs w:val="21"/>
        </w:rPr>
        <w:t>//require the express error</w:t>
      </w:r>
    </w:p>
    <w:p w14:paraId="5567928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DCDCAA"/>
          <w:sz w:val="21"/>
          <w:szCs w:val="21"/>
        </w:rPr>
        <w:t>require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'../utils/</w:t>
      </w:r>
      <w:proofErr w:type="spellStart"/>
      <w:r w:rsidRPr="00E438D5">
        <w:rPr>
          <w:rFonts w:ascii="Consolas" w:eastAsia="Times New Roman" w:hAnsi="Consolas" w:cs="Times New Roman"/>
          <w:color w:val="CE9178"/>
          <w:sz w:val="21"/>
          <w:szCs w:val="21"/>
        </w:rPr>
        <w:t>ExpressError</w:t>
      </w:r>
      <w:proofErr w:type="spellEnd"/>
      <w:r w:rsidRPr="00E438D5">
        <w:rPr>
          <w:rFonts w:ascii="Consolas" w:eastAsia="Times New Roman" w:hAnsi="Consolas" w:cs="Times New Roman"/>
          <w:color w:val="CE9178"/>
          <w:sz w:val="21"/>
          <w:szCs w:val="21"/>
        </w:rPr>
        <w:t>'</w:t>
      </w:r>
      <w:r w:rsidRPr="00E438D5">
        <w:rPr>
          <w:rFonts w:ascii="Consolas" w:eastAsia="Times New Roman" w:hAnsi="Consolas" w:cs="Times New Roman"/>
          <w:color w:val="D4D4D4"/>
          <w:sz w:val="21"/>
          <w:szCs w:val="21"/>
        </w:rPr>
        <w:t>);</w:t>
      </w:r>
    </w:p>
    <w:p w14:paraId="016D5DF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5BBAE8E1"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index</w:t>
      </w:r>
      <w:proofErr w:type="spellEnd"/>
      <w:r w:rsidRPr="00E438D5">
        <w:rPr>
          <w:rFonts w:ascii="Consolas" w:eastAsia="Times New Roman" w:hAnsi="Consolas" w:cs="Times New Roman"/>
          <w:color w:val="D4D4D4"/>
          <w:sz w:val="21"/>
          <w:szCs w:val="21"/>
        </w:rPr>
        <w:t> = (</w:t>
      </w:r>
      <w:proofErr w:type="spellStart"/>
      <w:r w:rsidRPr="00E438D5">
        <w:rPr>
          <w:rFonts w:ascii="Consolas" w:eastAsia="Times New Roman" w:hAnsi="Consolas" w:cs="Times New Roman"/>
          <w:color w:val="9CDCFE"/>
          <w:sz w:val="21"/>
          <w:szCs w:val="21"/>
        </w:rPr>
        <w:t>req</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2C84EE43"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find</w:t>
      </w:r>
      <w:proofErr w:type="spellEnd"/>
      <w:r w:rsidRPr="00E438D5">
        <w:rPr>
          <w:rFonts w:ascii="Consolas" w:eastAsia="Times New Roman" w:hAnsi="Consolas" w:cs="Times New Roman"/>
          <w:color w:val="D4D4D4"/>
          <w:sz w:val="21"/>
          <w:szCs w:val="21"/>
        </w:rPr>
        <w:t>({})</w:t>
      </w:r>
    </w:p>
    <w:p w14:paraId="02B53C36"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then</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campgrounds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7DD39C1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'campgrounds/index'</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9CDCFE"/>
          <w:sz w:val="21"/>
          <w:szCs w:val="21"/>
        </w:rPr>
        <w:t>campgrounds</w:t>
      </w:r>
      <w:r w:rsidRPr="00E438D5">
        <w:rPr>
          <w:rFonts w:ascii="Consolas" w:eastAsia="Times New Roman" w:hAnsi="Consolas" w:cs="Times New Roman"/>
          <w:color w:val="D4D4D4"/>
          <w:sz w:val="21"/>
          <w:szCs w:val="21"/>
        </w:rPr>
        <w:t> });</w:t>
      </w:r>
    </w:p>
    <w:p w14:paraId="3A18DCB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66D8B46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catch</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228D64F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400</w:t>
      </w:r>
      <w:r w:rsidRPr="00E438D5">
        <w:rPr>
          <w:rFonts w:ascii="Consolas" w:eastAsia="Times New Roman" w:hAnsi="Consolas" w:cs="Times New Roman"/>
          <w:color w:val="D4D4D4"/>
          <w:sz w:val="21"/>
          <w:szCs w:val="21"/>
        </w:rPr>
        <w:t>));</w:t>
      </w:r>
    </w:p>
    <w:p w14:paraId="2566AB73"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6ECC273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2908DA3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53A87893"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editCampground</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569CD6"/>
          <w:sz w:val="21"/>
          <w:szCs w:val="21"/>
        </w:rPr>
        <w:t>async</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req</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01267E4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 } = </w:t>
      </w:r>
      <w:proofErr w:type="spellStart"/>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params</w:t>
      </w:r>
      <w:proofErr w:type="spellEnd"/>
      <w:r w:rsidRPr="00E438D5">
        <w:rPr>
          <w:rFonts w:ascii="Consolas" w:eastAsia="Times New Roman" w:hAnsi="Consolas" w:cs="Times New Roman"/>
          <w:color w:val="D4D4D4"/>
          <w:sz w:val="21"/>
          <w:szCs w:val="21"/>
        </w:rPr>
        <w:t>;</w:t>
      </w:r>
    </w:p>
    <w:p w14:paraId="3CC6A88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const</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title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location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image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price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description</w:t>
      </w:r>
      <w:r w:rsidRPr="00E438D5">
        <w:rPr>
          <w:rFonts w:ascii="Consolas" w:eastAsia="Times New Roman" w:hAnsi="Consolas" w:cs="Times New Roman"/>
          <w:color w:val="D4D4D4"/>
          <w:sz w:val="21"/>
          <w:szCs w:val="21"/>
        </w:rPr>
        <w:t> } = </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body</w:t>
      </w:r>
      <w:r w:rsidRPr="00E438D5">
        <w:rPr>
          <w:rFonts w:ascii="Consolas" w:eastAsia="Times New Roman" w:hAnsi="Consolas" w:cs="Times New Roman"/>
          <w:color w:val="D4D4D4"/>
          <w:sz w:val="21"/>
          <w:szCs w:val="21"/>
        </w:rPr>
        <w:t>;</w:t>
      </w:r>
    </w:p>
    <w:p w14:paraId="2C3C3B3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DB912D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lastRenderedPageBreak/>
        <w:t>    </w:t>
      </w:r>
      <w:r w:rsidRPr="00E438D5">
        <w:rPr>
          <w:rFonts w:ascii="Consolas" w:eastAsia="Times New Roman" w:hAnsi="Consolas" w:cs="Times New Roman"/>
          <w:color w:val="C586C0"/>
          <w:sz w:val="21"/>
          <w:szCs w:val="21"/>
        </w:rPr>
        <w:t>try</w:t>
      </w:r>
      <w:r w:rsidRPr="00E438D5">
        <w:rPr>
          <w:rFonts w:ascii="Consolas" w:eastAsia="Times New Roman" w:hAnsi="Consolas" w:cs="Times New Roman"/>
          <w:color w:val="D4D4D4"/>
          <w:sz w:val="21"/>
          <w:szCs w:val="21"/>
        </w:rPr>
        <w:t> {</w:t>
      </w:r>
    </w:p>
    <w:p w14:paraId="60156640"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await</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findByIdAndUpdate</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 {</w:t>
      </w:r>
    </w:p>
    <w:p w14:paraId="3000876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title: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title</w:t>
      </w:r>
      <w:r w:rsidRPr="00E438D5">
        <w:rPr>
          <w:rFonts w:ascii="Consolas" w:eastAsia="Times New Roman" w:hAnsi="Consolas" w:cs="Times New Roman"/>
          <w:color w:val="D4D4D4"/>
          <w:sz w:val="21"/>
          <w:szCs w:val="21"/>
        </w:rPr>
        <w:t>,</w:t>
      </w:r>
    </w:p>
    <w:p w14:paraId="1F5778A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location: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location</w:t>
      </w:r>
      <w:r w:rsidRPr="00E438D5">
        <w:rPr>
          <w:rFonts w:ascii="Consolas" w:eastAsia="Times New Roman" w:hAnsi="Consolas" w:cs="Times New Roman"/>
          <w:color w:val="D4D4D4"/>
          <w:sz w:val="21"/>
          <w:szCs w:val="21"/>
        </w:rPr>
        <w:t>,</w:t>
      </w:r>
    </w:p>
    <w:p w14:paraId="79BD3AC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image</w:t>
      </w:r>
      <w:r w:rsidRPr="00E438D5">
        <w:rPr>
          <w:rFonts w:ascii="Consolas" w:eastAsia="Times New Roman" w:hAnsi="Consolas" w:cs="Times New Roman"/>
          <w:color w:val="D4D4D4"/>
          <w:sz w:val="21"/>
          <w:szCs w:val="21"/>
        </w:rPr>
        <w:t>,</w:t>
      </w:r>
    </w:p>
    <w:p w14:paraId="6B85758E"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price</w:t>
      </w:r>
      <w:r w:rsidRPr="00E438D5">
        <w:rPr>
          <w:rFonts w:ascii="Consolas" w:eastAsia="Times New Roman" w:hAnsi="Consolas" w:cs="Times New Roman"/>
          <w:color w:val="D4D4D4"/>
          <w:sz w:val="21"/>
          <w:szCs w:val="21"/>
        </w:rPr>
        <w:t>,</w:t>
      </w:r>
    </w:p>
    <w:p w14:paraId="79FBB381"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description</w:t>
      </w:r>
    </w:p>
    <w:p w14:paraId="482263D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 { </w:t>
      </w:r>
      <w:proofErr w:type="spellStart"/>
      <w:r w:rsidRPr="00E438D5">
        <w:rPr>
          <w:rFonts w:ascii="Consolas" w:eastAsia="Times New Roman" w:hAnsi="Consolas" w:cs="Times New Roman"/>
          <w:color w:val="9CDCFE"/>
          <w:sz w:val="21"/>
          <w:szCs w:val="21"/>
        </w:rPr>
        <w:t>runValidators</w:t>
      </w:r>
      <w:proofErr w:type="spellEnd"/>
      <w:r w:rsidRPr="00E438D5">
        <w:rPr>
          <w:rFonts w:ascii="Consolas" w:eastAsia="Times New Roman" w:hAnsi="Consolas" w:cs="Times New Roman"/>
          <w:color w:val="9CDCFE"/>
          <w:sz w:val="21"/>
          <w:szCs w:val="21"/>
        </w:rPr>
        <w: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true</w:t>
      </w:r>
      <w:r w:rsidRPr="00E438D5">
        <w:rPr>
          <w:rFonts w:ascii="Consolas" w:eastAsia="Times New Roman" w:hAnsi="Consolas" w:cs="Times New Roman"/>
          <w:color w:val="D4D4D4"/>
          <w:sz w:val="21"/>
          <w:szCs w:val="21"/>
        </w:rPr>
        <w:t> });</w:t>
      </w:r>
    </w:p>
    <w:p w14:paraId="6A5DBC7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291447B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redirect</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w:t>
      </w:r>
      <w:r w:rsidRPr="00E438D5">
        <w:rPr>
          <w:rFonts w:ascii="Consolas" w:eastAsia="Times New Roman" w:hAnsi="Consolas" w:cs="Times New Roman"/>
          <w:color w:val="569CD6"/>
          <w:sz w:val="21"/>
          <w:szCs w:val="21"/>
        </w:rPr>
        <w:t>${</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569CD6"/>
          <w:sz w:val="21"/>
          <w:szCs w:val="21"/>
        </w:rPr>
        <w:t>}</w:t>
      </w:r>
      <w:r w:rsidRPr="00E438D5">
        <w:rPr>
          <w:rFonts w:ascii="Consolas" w:eastAsia="Times New Roman" w:hAnsi="Consolas" w:cs="Times New Roman"/>
          <w:color w:val="CE9178"/>
          <w:sz w:val="21"/>
          <w:szCs w:val="21"/>
        </w:rPr>
        <w:t>`</w:t>
      </w:r>
      <w:r w:rsidRPr="00E438D5">
        <w:rPr>
          <w:rFonts w:ascii="Consolas" w:eastAsia="Times New Roman" w:hAnsi="Consolas" w:cs="Times New Roman"/>
          <w:color w:val="D4D4D4"/>
          <w:sz w:val="21"/>
          <w:szCs w:val="21"/>
        </w:rPr>
        <w:t>);</w:t>
      </w:r>
    </w:p>
    <w:p w14:paraId="0A104EE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2EB01E2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catch</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p>
    <w:p w14:paraId="3581B262"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//always return next() so that the code below next() does not execute after next() is executed</w:t>
      </w:r>
    </w:p>
    <w:p w14:paraId="4BA528E0"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400</w:t>
      </w:r>
      <w:r w:rsidRPr="00E438D5">
        <w:rPr>
          <w:rFonts w:ascii="Consolas" w:eastAsia="Times New Roman" w:hAnsi="Consolas" w:cs="Times New Roman"/>
          <w:color w:val="D4D4D4"/>
          <w:sz w:val="21"/>
          <w:szCs w:val="21"/>
        </w:rPr>
        <w:t>));</w:t>
      </w:r>
    </w:p>
    <w:p w14:paraId="1A1DF9F6"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0B0B0B0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41B2583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71EF25E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deleteCampground</w:t>
      </w:r>
      <w:proofErr w:type="spellEnd"/>
      <w:r w:rsidRPr="00E438D5">
        <w:rPr>
          <w:rFonts w:ascii="Consolas" w:eastAsia="Times New Roman" w:hAnsi="Consolas" w:cs="Times New Roman"/>
          <w:color w:val="D4D4D4"/>
          <w:sz w:val="21"/>
          <w:szCs w:val="21"/>
        </w:rPr>
        <w:t> = (</w:t>
      </w:r>
      <w:proofErr w:type="spellStart"/>
      <w:r w:rsidRPr="00E438D5">
        <w:rPr>
          <w:rFonts w:ascii="Consolas" w:eastAsia="Times New Roman" w:hAnsi="Consolas" w:cs="Times New Roman"/>
          <w:color w:val="9CDCFE"/>
          <w:sz w:val="21"/>
          <w:szCs w:val="21"/>
        </w:rPr>
        <w:t>req</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7E8EB6CE"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 } = </w:t>
      </w:r>
      <w:proofErr w:type="spellStart"/>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params</w:t>
      </w:r>
      <w:proofErr w:type="spellEnd"/>
      <w:r w:rsidRPr="00E438D5">
        <w:rPr>
          <w:rFonts w:ascii="Consolas" w:eastAsia="Times New Roman" w:hAnsi="Consolas" w:cs="Times New Roman"/>
          <w:color w:val="D4D4D4"/>
          <w:sz w:val="21"/>
          <w:szCs w:val="21"/>
        </w:rPr>
        <w:t>;</w:t>
      </w:r>
    </w:p>
    <w:p w14:paraId="4408089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033DE67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findByIdAndDelete</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w:t>
      </w:r>
    </w:p>
    <w:p w14:paraId="78BF2EC1"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then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redirect</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w:t>
      </w:r>
      <w:r w:rsidRPr="00E438D5">
        <w:rPr>
          <w:rFonts w:ascii="Consolas" w:eastAsia="Times New Roman" w:hAnsi="Consolas" w:cs="Times New Roman"/>
          <w:color w:val="D4D4D4"/>
          <w:sz w:val="21"/>
          <w:szCs w:val="21"/>
        </w:rPr>
        <w:t>))</w:t>
      </w:r>
    </w:p>
    <w:p w14:paraId="5971A5E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catch</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w:t>
      </w:r>
    </w:p>
    <w:p w14:paraId="77F6DFE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54F81E8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4DB7B55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showSpecificCampground</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569CD6"/>
          <w:sz w:val="21"/>
          <w:szCs w:val="21"/>
        </w:rPr>
        <w:t>async</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1BB4F9C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 } = </w:t>
      </w:r>
      <w:proofErr w:type="spellStart"/>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params</w:t>
      </w:r>
      <w:proofErr w:type="spellEnd"/>
      <w:r w:rsidRPr="00E438D5">
        <w:rPr>
          <w:rFonts w:ascii="Consolas" w:eastAsia="Times New Roman" w:hAnsi="Consolas" w:cs="Times New Roman"/>
          <w:color w:val="D4D4D4"/>
          <w:sz w:val="21"/>
          <w:szCs w:val="21"/>
        </w:rPr>
        <w:t>;</w:t>
      </w:r>
    </w:p>
    <w:p w14:paraId="08DF87C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0268F5D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try</w:t>
      </w:r>
      <w:r w:rsidRPr="00E438D5">
        <w:rPr>
          <w:rFonts w:ascii="Consolas" w:eastAsia="Times New Roman" w:hAnsi="Consolas" w:cs="Times New Roman"/>
          <w:color w:val="D4D4D4"/>
          <w:sz w:val="21"/>
          <w:szCs w:val="21"/>
        </w:rPr>
        <w:t> {</w:t>
      </w:r>
    </w:p>
    <w:p w14:paraId="0FAC58C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61D6A70E"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let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campground</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C586C0"/>
          <w:sz w:val="21"/>
          <w:szCs w:val="21"/>
        </w:rPr>
        <w:t>await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findById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populate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'reviews'</w:t>
      </w:r>
      <w:r w:rsidRPr="00E438D5">
        <w:rPr>
          <w:rFonts w:ascii="Consolas" w:eastAsia="Times New Roman" w:hAnsi="Consolas" w:cs="Times New Roman"/>
          <w:color w:val="D4D4D4"/>
          <w:sz w:val="21"/>
          <w:szCs w:val="21"/>
        </w:rPr>
        <w:t>);</w:t>
      </w:r>
    </w:p>
    <w:p w14:paraId="02D3AFF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'campgrounds/show'</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9CDCFE"/>
          <w:sz w:val="21"/>
          <w:szCs w:val="21"/>
        </w:rPr>
        <w:t>campground</w:t>
      </w:r>
      <w:r w:rsidRPr="00E438D5">
        <w:rPr>
          <w:rFonts w:ascii="Consolas" w:eastAsia="Times New Roman" w:hAnsi="Consolas" w:cs="Times New Roman"/>
          <w:color w:val="D4D4D4"/>
          <w:sz w:val="21"/>
          <w:szCs w:val="21"/>
        </w:rPr>
        <w:t> });</w:t>
      </w:r>
    </w:p>
    <w:p w14:paraId="0E131F9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0EB0349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catch</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p>
    <w:p w14:paraId="18DF111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//always return next() so that the code below next() does not execute after next() is executed</w:t>
      </w:r>
    </w:p>
    <w:p w14:paraId="409FD06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404</w:t>
      </w:r>
      <w:r w:rsidRPr="00E438D5">
        <w:rPr>
          <w:rFonts w:ascii="Consolas" w:eastAsia="Times New Roman" w:hAnsi="Consolas" w:cs="Times New Roman"/>
          <w:color w:val="D4D4D4"/>
          <w:sz w:val="21"/>
          <w:szCs w:val="21"/>
        </w:rPr>
        <w:t>));</w:t>
      </w:r>
    </w:p>
    <w:p w14:paraId="4E0B2E4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1DFC17DE"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6B2C559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EDCA00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createCampground</w:t>
      </w:r>
      <w:proofErr w:type="spellEnd"/>
      <w:r w:rsidRPr="00E438D5">
        <w:rPr>
          <w:rFonts w:ascii="Consolas" w:eastAsia="Times New Roman" w:hAnsi="Consolas" w:cs="Times New Roman"/>
          <w:color w:val="D4D4D4"/>
          <w:sz w:val="21"/>
          <w:szCs w:val="21"/>
        </w:rPr>
        <w:t> = (</w:t>
      </w:r>
      <w:proofErr w:type="spellStart"/>
      <w:r w:rsidRPr="00E438D5">
        <w:rPr>
          <w:rFonts w:ascii="Consolas" w:eastAsia="Times New Roman" w:hAnsi="Consolas" w:cs="Times New Roman"/>
          <w:color w:val="9CDCFE"/>
          <w:sz w:val="21"/>
          <w:szCs w:val="21"/>
        </w:rPr>
        <w:t>req</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10F4177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const</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title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location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image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price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description</w:t>
      </w:r>
      <w:r w:rsidRPr="00E438D5">
        <w:rPr>
          <w:rFonts w:ascii="Consolas" w:eastAsia="Times New Roman" w:hAnsi="Consolas" w:cs="Times New Roman"/>
          <w:color w:val="D4D4D4"/>
          <w:sz w:val="21"/>
          <w:szCs w:val="21"/>
        </w:rPr>
        <w:t> } = </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body</w:t>
      </w:r>
      <w:r w:rsidRPr="00E438D5">
        <w:rPr>
          <w:rFonts w:ascii="Consolas" w:eastAsia="Times New Roman" w:hAnsi="Consolas" w:cs="Times New Roman"/>
          <w:color w:val="D4D4D4"/>
          <w:sz w:val="21"/>
          <w:szCs w:val="21"/>
        </w:rPr>
        <w:t>;</w:t>
      </w:r>
    </w:p>
    <w:p w14:paraId="7F3511C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31F838E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campground</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p>
    <w:p w14:paraId="1AAB59D3"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title</w:t>
      </w:r>
      <w:r w:rsidRPr="00E438D5">
        <w:rPr>
          <w:rFonts w:ascii="Consolas" w:eastAsia="Times New Roman" w:hAnsi="Consolas" w:cs="Times New Roman"/>
          <w:color w:val="D4D4D4"/>
          <w:sz w:val="21"/>
          <w:szCs w:val="21"/>
        </w:rPr>
        <w:t>,</w:t>
      </w:r>
    </w:p>
    <w:p w14:paraId="3AA1A2B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location</w:t>
      </w:r>
      <w:r w:rsidRPr="00E438D5">
        <w:rPr>
          <w:rFonts w:ascii="Consolas" w:eastAsia="Times New Roman" w:hAnsi="Consolas" w:cs="Times New Roman"/>
          <w:color w:val="D4D4D4"/>
          <w:sz w:val="21"/>
          <w:szCs w:val="21"/>
        </w:rPr>
        <w:t>,</w:t>
      </w:r>
    </w:p>
    <w:p w14:paraId="65EBD64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image</w:t>
      </w:r>
      <w:r w:rsidRPr="00E438D5">
        <w:rPr>
          <w:rFonts w:ascii="Consolas" w:eastAsia="Times New Roman" w:hAnsi="Consolas" w:cs="Times New Roman"/>
          <w:color w:val="D4D4D4"/>
          <w:sz w:val="21"/>
          <w:szCs w:val="21"/>
        </w:rPr>
        <w:t>,</w:t>
      </w:r>
    </w:p>
    <w:p w14:paraId="2388BB3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lastRenderedPageBreak/>
        <w:t>        </w:t>
      </w:r>
      <w:r w:rsidRPr="00E438D5">
        <w:rPr>
          <w:rFonts w:ascii="Consolas" w:eastAsia="Times New Roman" w:hAnsi="Consolas" w:cs="Times New Roman"/>
          <w:color w:val="9CDCFE"/>
          <w:sz w:val="21"/>
          <w:szCs w:val="21"/>
        </w:rPr>
        <w:t>price</w:t>
      </w:r>
      <w:r w:rsidRPr="00E438D5">
        <w:rPr>
          <w:rFonts w:ascii="Consolas" w:eastAsia="Times New Roman" w:hAnsi="Consolas" w:cs="Times New Roman"/>
          <w:color w:val="D4D4D4"/>
          <w:sz w:val="21"/>
          <w:szCs w:val="21"/>
        </w:rPr>
        <w:t>,</w:t>
      </w:r>
    </w:p>
    <w:p w14:paraId="4F83CB4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description</w:t>
      </w:r>
      <w:r w:rsidRPr="00E438D5">
        <w:rPr>
          <w:rFonts w:ascii="Consolas" w:eastAsia="Times New Roman" w:hAnsi="Consolas" w:cs="Times New Roman"/>
          <w:color w:val="D4D4D4"/>
          <w:sz w:val="21"/>
          <w:szCs w:val="21"/>
        </w:rPr>
        <w:t>,</w:t>
      </w:r>
    </w:p>
    <w:p w14:paraId="0E1A64D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username:</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locals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currentUser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username</w:t>
      </w:r>
      <w:proofErr w:type="spellEnd"/>
    </w:p>
    <w:p w14:paraId="259C7F1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7FC3E15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8A937A7"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FC1FF"/>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save</w:t>
      </w:r>
      <w:proofErr w:type="spellEnd"/>
      <w:r w:rsidRPr="00E438D5">
        <w:rPr>
          <w:rFonts w:ascii="Consolas" w:eastAsia="Times New Roman" w:hAnsi="Consolas" w:cs="Times New Roman"/>
          <w:color w:val="D4D4D4"/>
          <w:sz w:val="21"/>
          <w:szCs w:val="21"/>
        </w:rPr>
        <w:t>()</w:t>
      </w:r>
    </w:p>
    <w:p w14:paraId="2EC8C22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then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redirect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w:t>
      </w:r>
      <w:r w:rsidRPr="00E438D5">
        <w:rPr>
          <w:rFonts w:ascii="Consolas" w:eastAsia="Times New Roman" w:hAnsi="Consolas" w:cs="Times New Roman"/>
          <w:color w:val="569CD6"/>
          <w:sz w:val="21"/>
          <w:szCs w:val="21"/>
        </w:rPr>
        <w:t>${</w:t>
      </w:r>
      <w:r w:rsidRPr="00E438D5">
        <w:rPr>
          <w:rFonts w:ascii="Consolas" w:eastAsia="Times New Roman" w:hAnsi="Consolas" w:cs="Times New Roman"/>
          <w:color w:val="4FC1FF"/>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_id</w:t>
      </w:r>
      <w:r w:rsidRPr="00E438D5">
        <w:rPr>
          <w:rFonts w:ascii="Consolas" w:eastAsia="Times New Roman" w:hAnsi="Consolas" w:cs="Times New Roman"/>
          <w:color w:val="569CD6"/>
          <w:sz w:val="21"/>
          <w:szCs w:val="21"/>
        </w:rPr>
        <w:t>}</w:t>
      </w:r>
      <w:r w:rsidRPr="00E438D5">
        <w:rPr>
          <w:rFonts w:ascii="Consolas" w:eastAsia="Times New Roman" w:hAnsi="Consolas" w:cs="Times New Roman"/>
          <w:color w:val="CE9178"/>
          <w:sz w:val="21"/>
          <w:szCs w:val="21"/>
        </w:rPr>
        <w:t>`</w:t>
      </w:r>
      <w:r w:rsidRPr="00E438D5">
        <w:rPr>
          <w:rFonts w:ascii="Consolas" w:eastAsia="Times New Roman" w:hAnsi="Consolas" w:cs="Times New Roman"/>
          <w:color w:val="D4D4D4"/>
          <w:sz w:val="21"/>
          <w:szCs w:val="21"/>
        </w:rPr>
        <w:t>))</w:t>
      </w:r>
    </w:p>
    <w:p w14:paraId="66CE479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catch</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129E10E7"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//As this is an asynchronous function, we have to explicitly call next() </w:t>
      </w:r>
    </w:p>
    <w:p w14:paraId="54FB309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//and pass on the error so that it can be caught by the error handling middleware functions</w:t>
      </w:r>
    </w:p>
    <w:p w14:paraId="4384771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400</w:t>
      </w:r>
      <w:r w:rsidRPr="00E438D5">
        <w:rPr>
          <w:rFonts w:ascii="Consolas" w:eastAsia="Times New Roman" w:hAnsi="Consolas" w:cs="Times New Roman"/>
          <w:color w:val="D4D4D4"/>
          <w:sz w:val="21"/>
          <w:szCs w:val="21"/>
        </w:rPr>
        <w:t>));</w:t>
      </w:r>
    </w:p>
    <w:p w14:paraId="4BDA4DF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0EE63B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2474FD10"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371D198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7268BA76"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roofErr w:type="spellStart"/>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renderNewCampgroundForm</w:t>
      </w:r>
      <w:proofErr w:type="spellEnd"/>
      <w:r w:rsidRPr="00E438D5">
        <w:rPr>
          <w:rFonts w:ascii="Consolas" w:eastAsia="Times New Roman" w:hAnsi="Consolas" w:cs="Times New Roman"/>
          <w:color w:val="D4D4D4"/>
          <w:sz w:val="21"/>
          <w:szCs w:val="21"/>
        </w:rPr>
        <w:t> = (</w:t>
      </w:r>
      <w:proofErr w:type="spellStart"/>
      <w:r w:rsidRPr="00E438D5">
        <w:rPr>
          <w:rFonts w:ascii="Consolas" w:eastAsia="Times New Roman" w:hAnsi="Consolas" w:cs="Times New Roman"/>
          <w:color w:val="9CDCFE"/>
          <w:sz w:val="21"/>
          <w:szCs w:val="21"/>
        </w:rPr>
        <w:t>req</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36C6351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6CEF35F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//render views/campgrounds/new.js</w:t>
      </w:r>
    </w:p>
    <w:p w14:paraId="2FF69F5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'campgrounds/new'</w:t>
      </w:r>
      <w:r w:rsidRPr="00E438D5">
        <w:rPr>
          <w:rFonts w:ascii="Consolas" w:eastAsia="Times New Roman" w:hAnsi="Consolas" w:cs="Times New Roman"/>
          <w:color w:val="D4D4D4"/>
          <w:sz w:val="21"/>
          <w:szCs w:val="21"/>
        </w:rPr>
        <w:t>);</w:t>
      </w:r>
    </w:p>
    <w:p w14:paraId="234CDA8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5669214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A2F44C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renderEditCampgroundForm</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569CD6"/>
          <w:sz w:val="21"/>
          <w:szCs w:val="21"/>
        </w:rPr>
        <w:t>async</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=&gt;</w:t>
      </w:r>
      <w:r w:rsidRPr="00E438D5">
        <w:rPr>
          <w:rFonts w:ascii="Consolas" w:eastAsia="Times New Roman" w:hAnsi="Consolas" w:cs="Times New Roman"/>
          <w:color w:val="D4D4D4"/>
          <w:sz w:val="21"/>
          <w:szCs w:val="21"/>
        </w:rPr>
        <w:t> {</w:t>
      </w:r>
    </w:p>
    <w:p w14:paraId="226ECD9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 } = </w:t>
      </w:r>
      <w:proofErr w:type="spellStart"/>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params</w:t>
      </w:r>
      <w:proofErr w:type="spellEnd"/>
      <w:r w:rsidRPr="00E438D5">
        <w:rPr>
          <w:rFonts w:ascii="Consolas" w:eastAsia="Times New Roman" w:hAnsi="Consolas" w:cs="Times New Roman"/>
          <w:color w:val="D4D4D4"/>
          <w:sz w:val="21"/>
          <w:szCs w:val="21"/>
        </w:rPr>
        <w:t>;</w:t>
      </w:r>
    </w:p>
    <w:p w14:paraId="0FD26D1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16AF73D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try</w:t>
      </w:r>
      <w:r w:rsidRPr="00E438D5">
        <w:rPr>
          <w:rFonts w:ascii="Consolas" w:eastAsia="Times New Roman" w:hAnsi="Consolas" w:cs="Times New Roman"/>
          <w:color w:val="D4D4D4"/>
          <w:sz w:val="21"/>
          <w:szCs w:val="21"/>
        </w:rPr>
        <w:t> {</w:t>
      </w:r>
    </w:p>
    <w:p w14:paraId="63FB6481"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569CD6"/>
          <w:sz w:val="21"/>
          <w:szCs w:val="21"/>
        </w:rPr>
        <w:t>const</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campground</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C586C0"/>
          <w:sz w:val="21"/>
          <w:szCs w:val="21"/>
        </w:rPr>
        <w:t>await</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Campground</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findById</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FC1FF"/>
          <w:sz w:val="21"/>
          <w:szCs w:val="21"/>
        </w:rPr>
        <w:t>id</w:t>
      </w:r>
      <w:r w:rsidRPr="00E438D5">
        <w:rPr>
          <w:rFonts w:ascii="Consolas" w:eastAsia="Times New Roman" w:hAnsi="Consolas" w:cs="Times New Roman"/>
          <w:color w:val="D4D4D4"/>
          <w:sz w:val="21"/>
          <w:szCs w:val="21"/>
        </w:rPr>
        <w:t>);</w:t>
      </w:r>
    </w:p>
    <w:p w14:paraId="3E4B968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render</w:t>
      </w:r>
      <w:proofErr w:type="spellEnd"/>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'campgrounds/edit'</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9CDCFE"/>
          <w:sz w:val="21"/>
          <w:szCs w:val="21"/>
        </w:rPr>
        <w:t>campground</w:t>
      </w:r>
      <w:r w:rsidRPr="00E438D5">
        <w:rPr>
          <w:rFonts w:ascii="Consolas" w:eastAsia="Times New Roman" w:hAnsi="Consolas" w:cs="Times New Roman"/>
          <w:color w:val="D4D4D4"/>
          <w:sz w:val="21"/>
          <w:szCs w:val="21"/>
        </w:rPr>
        <w:t> });</w:t>
      </w:r>
    </w:p>
    <w:p w14:paraId="74DBC2C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2DCCAD3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catch</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 {</w:t>
      </w:r>
    </w:p>
    <w:p w14:paraId="201E6F00"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//always return next() so that the code below next() does not execute after next() is executed</w:t>
      </w:r>
    </w:p>
    <w:p w14:paraId="4A95202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proofErr w:type="spellStart"/>
      <w:r w:rsidRPr="00E438D5">
        <w:rPr>
          <w:rFonts w:ascii="Consolas" w:eastAsia="Times New Roman" w:hAnsi="Consolas" w:cs="Times New Roman"/>
          <w:color w:val="4EC9B0"/>
          <w:sz w:val="21"/>
          <w:szCs w:val="21"/>
        </w:rPr>
        <w:t>ExpressError</w:t>
      </w:r>
      <w:proofErr w:type="spellEnd"/>
      <w:r w:rsidRPr="00E438D5">
        <w:rPr>
          <w:rFonts w:ascii="Consolas" w:eastAsia="Times New Roman" w:hAnsi="Consolas" w:cs="Times New Roman"/>
          <w:color w:val="D4D4D4"/>
          <w:sz w:val="21"/>
          <w:szCs w:val="21"/>
        </w:rPr>
        <w:t>(</w:t>
      </w:r>
      <w:proofErr w:type="spellStart"/>
      <w:r w:rsidRPr="00E438D5">
        <w:rPr>
          <w:rFonts w:ascii="Consolas" w:eastAsia="Times New Roman" w:hAnsi="Consolas" w:cs="Times New Roman"/>
          <w:color w:val="9CDCFE"/>
          <w:sz w:val="21"/>
          <w:szCs w:val="21"/>
        </w:rPr>
        <w:t>err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message</w:t>
      </w:r>
      <w:proofErr w:type="spellEnd"/>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404</w:t>
      </w:r>
      <w:r w:rsidRPr="00E438D5">
        <w:rPr>
          <w:rFonts w:ascii="Consolas" w:eastAsia="Times New Roman" w:hAnsi="Consolas" w:cs="Times New Roman"/>
          <w:color w:val="D4D4D4"/>
          <w:sz w:val="21"/>
          <w:szCs w:val="21"/>
        </w:rPr>
        <w:t>));</w:t>
      </w:r>
    </w:p>
    <w:p w14:paraId="56003BA2"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p>
    <w:p w14:paraId="61FC9529"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31F3218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575A3DDD"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6A9955"/>
          <w:sz w:val="21"/>
          <w:szCs w:val="21"/>
        </w:rPr>
        <w:t>//function to validate campground data</w:t>
      </w:r>
    </w:p>
    <w:p w14:paraId="3C0430DC"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4EC9B0"/>
          <w:sz w:val="21"/>
          <w:szCs w:val="21"/>
        </w:rPr>
        <w:t>module</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4EC9B0"/>
          <w:sz w:val="21"/>
          <w:szCs w:val="21"/>
        </w:rPr>
        <w:t>exports</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DCDCAA"/>
          <w:sz w:val="21"/>
          <w:szCs w:val="21"/>
        </w:rPr>
        <w:t>validateCampgroundData</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569CD6"/>
          <w:sz w:val="21"/>
          <w:szCs w:val="21"/>
        </w:rPr>
        <w:t>function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validateCampgroundData</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res</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9CDCFE"/>
          <w:sz w:val="21"/>
          <w:szCs w:val="21"/>
        </w:rPr>
        <w:t>next</w:t>
      </w:r>
      <w:r w:rsidRPr="00E438D5">
        <w:rPr>
          <w:rFonts w:ascii="Consolas" w:eastAsia="Times New Roman" w:hAnsi="Consolas" w:cs="Times New Roman"/>
          <w:color w:val="D4D4D4"/>
          <w:sz w:val="21"/>
          <w:szCs w:val="21"/>
        </w:rPr>
        <w:t>) {</w:t>
      </w:r>
    </w:p>
    <w:p w14:paraId="07D33F24"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4E2A0C0A"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569CD6"/>
          <w:sz w:val="21"/>
          <w:szCs w:val="21"/>
        </w:rPr>
        <w:t>const</w:t>
      </w:r>
      <w:r w:rsidRPr="00E438D5">
        <w:rPr>
          <w:rFonts w:ascii="Consolas" w:eastAsia="Times New Roman" w:hAnsi="Consolas" w:cs="Times New Roman"/>
          <w:color w:val="D4D4D4"/>
          <w:sz w:val="21"/>
          <w:szCs w:val="21"/>
        </w:rPr>
        <w:t> { </w:t>
      </w:r>
      <w:r w:rsidRPr="00E438D5">
        <w:rPr>
          <w:rFonts w:ascii="Consolas" w:eastAsia="Times New Roman" w:hAnsi="Consolas" w:cs="Times New Roman"/>
          <w:color w:val="4FC1FF"/>
          <w:sz w:val="21"/>
          <w:szCs w:val="21"/>
        </w:rPr>
        <w:t>title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location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image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price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description</w:t>
      </w:r>
      <w:r w:rsidRPr="00E438D5">
        <w:rPr>
          <w:rFonts w:ascii="Consolas" w:eastAsia="Times New Roman" w:hAnsi="Consolas" w:cs="Times New Roman"/>
          <w:color w:val="D4D4D4"/>
          <w:sz w:val="21"/>
          <w:szCs w:val="21"/>
        </w:rPr>
        <w:t> } = </w:t>
      </w:r>
      <w:r w:rsidRPr="00E438D5">
        <w:rPr>
          <w:rFonts w:ascii="Consolas" w:eastAsia="Times New Roman" w:hAnsi="Consolas" w:cs="Times New Roman"/>
          <w:color w:val="9CDCFE"/>
          <w:sz w:val="21"/>
          <w:szCs w:val="21"/>
        </w:rPr>
        <w:t>req</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9CDCFE"/>
          <w:sz w:val="21"/>
          <w:szCs w:val="21"/>
        </w:rPr>
        <w:t>body</w:t>
      </w:r>
      <w:r w:rsidRPr="00E438D5">
        <w:rPr>
          <w:rFonts w:ascii="Consolas" w:eastAsia="Times New Roman" w:hAnsi="Consolas" w:cs="Times New Roman"/>
          <w:color w:val="D4D4D4"/>
          <w:sz w:val="21"/>
          <w:szCs w:val="21"/>
        </w:rPr>
        <w:t>;</w:t>
      </w:r>
    </w:p>
    <w:p w14:paraId="3E1CABCE"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6A9955"/>
          <w:sz w:val="21"/>
          <w:szCs w:val="21"/>
        </w:rPr>
        <w:t>//check if any of the fields are undefined</w:t>
      </w:r>
    </w:p>
    <w:p w14:paraId="6CF7E54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if</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FC1FF"/>
          <w:sz w:val="21"/>
          <w:szCs w:val="21"/>
        </w:rPr>
        <w:t>title</w:t>
      </w:r>
      <w:r w:rsidRPr="00E438D5">
        <w:rPr>
          <w:rFonts w:ascii="Consolas" w:eastAsia="Times New Roman" w:hAnsi="Consolas" w:cs="Times New Roman"/>
          <w:color w:val="D4D4D4"/>
          <w:sz w:val="21"/>
          <w:szCs w:val="21"/>
        </w:rPr>
        <w:t> &amp;&amp; </w:t>
      </w:r>
      <w:r w:rsidRPr="00E438D5">
        <w:rPr>
          <w:rFonts w:ascii="Consolas" w:eastAsia="Times New Roman" w:hAnsi="Consolas" w:cs="Times New Roman"/>
          <w:color w:val="4FC1FF"/>
          <w:sz w:val="21"/>
          <w:szCs w:val="21"/>
        </w:rPr>
        <w:t>location</w:t>
      </w:r>
      <w:r w:rsidRPr="00E438D5">
        <w:rPr>
          <w:rFonts w:ascii="Consolas" w:eastAsia="Times New Roman" w:hAnsi="Consolas" w:cs="Times New Roman"/>
          <w:color w:val="D4D4D4"/>
          <w:sz w:val="21"/>
          <w:szCs w:val="21"/>
        </w:rPr>
        <w:t> &amp;&amp; </w:t>
      </w:r>
      <w:r w:rsidRPr="00E438D5">
        <w:rPr>
          <w:rFonts w:ascii="Consolas" w:eastAsia="Times New Roman" w:hAnsi="Consolas" w:cs="Times New Roman"/>
          <w:color w:val="4FC1FF"/>
          <w:sz w:val="21"/>
          <w:szCs w:val="21"/>
        </w:rPr>
        <w:t>image</w:t>
      </w:r>
      <w:r w:rsidRPr="00E438D5">
        <w:rPr>
          <w:rFonts w:ascii="Consolas" w:eastAsia="Times New Roman" w:hAnsi="Consolas" w:cs="Times New Roman"/>
          <w:color w:val="D4D4D4"/>
          <w:sz w:val="21"/>
          <w:szCs w:val="21"/>
        </w:rPr>
        <w:t> &amp;&amp; </w:t>
      </w:r>
      <w:r w:rsidRPr="00E438D5">
        <w:rPr>
          <w:rFonts w:ascii="Consolas" w:eastAsia="Times New Roman" w:hAnsi="Consolas" w:cs="Times New Roman"/>
          <w:color w:val="4FC1FF"/>
          <w:sz w:val="21"/>
          <w:szCs w:val="21"/>
        </w:rPr>
        <w:t>price</w:t>
      </w:r>
      <w:r w:rsidRPr="00E438D5">
        <w:rPr>
          <w:rFonts w:ascii="Consolas" w:eastAsia="Times New Roman" w:hAnsi="Consolas" w:cs="Times New Roman"/>
          <w:color w:val="D4D4D4"/>
          <w:sz w:val="21"/>
          <w:szCs w:val="21"/>
        </w:rPr>
        <w:t> &amp;&amp; </w:t>
      </w:r>
      <w:r w:rsidRPr="00E438D5">
        <w:rPr>
          <w:rFonts w:ascii="Consolas" w:eastAsia="Times New Roman" w:hAnsi="Consolas" w:cs="Times New Roman"/>
          <w:color w:val="4FC1FF"/>
          <w:sz w:val="21"/>
          <w:szCs w:val="21"/>
        </w:rPr>
        <w:t>description</w:t>
      </w:r>
      <w:r w:rsidRPr="00E438D5">
        <w:rPr>
          <w:rFonts w:ascii="Consolas" w:eastAsia="Times New Roman" w:hAnsi="Consolas" w:cs="Times New Roman"/>
          <w:color w:val="D4D4D4"/>
          <w:sz w:val="21"/>
          <w:szCs w:val="21"/>
        </w:rPr>
        <w:t>))</w:t>
      </w:r>
    </w:p>
    <w:p w14:paraId="7D2501FB"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569CD6"/>
          <w:sz w:val="21"/>
          <w:szCs w:val="21"/>
        </w:rPr>
        <w:t>new</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4EC9B0"/>
          <w:sz w:val="21"/>
          <w:szCs w:val="21"/>
        </w:rPr>
        <w:t>ExpressError</w:t>
      </w:r>
      <w:r w:rsidRPr="00E438D5">
        <w:rPr>
          <w:rFonts w:ascii="Consolas" w:eastAsia="Times New Roman" w:hAnsi="Consolas" w:cs="Times New Roman"/>
          <w:color w:val="D4D4D4"/>
          <w:sz w:val="21"/>
          <w:szCs w:val="21"/>
        </w:rPr>
        <w:t>(</w:t>
      </w:r>
      <w:r w:rsidRPr="00E438D5">
        <w:rPr>
          <w:rFonts w:ascii="Consolas" w:eastAsia="Times New Roman" w:hAnsi="Consolas" w:cs="Times New Roman"/>
          <w:color w:val="CE9178"/>
          <w:sz w:val="21"/>
          <w:szCs w:val="21"/>
        </w:rPr>
        <w:t>"Some Fields are empty!"</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B5CEA8"/>
          <w:sz w:val="21"/>
          <w:szCs w:val="21"/>
        </w:rPr>
        <w:t>400</w:t>
      </w:r>
      <w:r w:rsidRPr="00E438D5">
        <w:rPr>
          <w:rFonts w:ascii="Consolas" w:eastAsia="Times New Roman" w:hAnsi="Consolas" w:cs="Times New Roman"/>
          <w:color w:val="D4D4D4"/>
          <w:sz w:val="21"/>
          <w:szCs w:val="21"/>
        </w:rPr>
        <w:t>));</w:t>
      </w:r>
    </w:p>
    <w:p w14:paraId="0FC9E4CF"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p>
    <w:p w14:paraId="4F5B9EF5"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else</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C586C0"/>
          <w:sz w:val="21"/>
          <w:szCs w:val="21"/>
        </w:rPr>
        <w:t>return</w:t>
      </w:r>
      <w:r w:rsidRPr="00E438D5">
        <w:rPr>
          <w:rFonts w:ascii="Consolas" w:eastAsia="Times New Roman" w:hAnsi="Consolas" w:cs="Times New Roman"/>
          <w:color w:val="D4D4D4"/>
          <w:sz w:val="21"/>
          <w:szCs w:val="21"/>
        </w:rPr>
        <w:t> </w:t>
      </w:r>
      <w:r w:rsidRPr="00E438D5">
        <w:rPr>
          <w:rFonts w:ascii="Consolas" w:eastAsia="Times New Roman" w:hAnsi="Consolas" w:cs="Times New Roman"/>
          <w:color w:val="DCDCAA"/>
          <w:sz w:val="21"/>
          <w:szCs w:val="21"/>
        </w:rPr>
        <w:t>next</w:t>
      </w:r>
      <w:r w:rsidRPr="00E438D5">
        <w:rPr>
          <w:rFonts w:ascii="Consolas" w:eastAsia="Times New Roman" w:hAnsi="Consolas" w:cs="Times New Roman"/>
          <w:color w:val="D4D4D4"/>
          <w:sz w:val="21"/>
          <w:szCs w:val="21"/>
        </w:rPr>
        <w:t>();</w:t>
      </w:r>
    </w:p>
    <w:p w14:paraId="08EDFAF8" w14:textId="77777777" w:rsidR="00E438D5" w:rsidRPr="00E438D5" w:rsidRDefault="00E438D5" w:rsidP="00E438D5">
      <w:pPr>
        <w:shd w:val="clear" w:color="auto" w:fill="1E1E1E"/>
        <w:spacing w:after="0" w:line="285" w:lineRule="atLeast"/>
        <w:rPr>
          <w:rFonts w:ascii="Consolas" w:eastAsia="Times New Roman" w:hAnsi="Consolas" w:cs="Times New Roman"/>
          <w:color w:val="D4D4D4"/>
          <w:sz w:val="21"/>
          <w:szCs w:val="21"/>
        </w:rPr>
      </w:pPr>
      <w:r w:rsidRPr="00E438D5">
        <w:rPr>
          <w:rFonts w:ascii="Consolas" w:eastAsia="Times New Roman" w:hAnsi="Consolas" w:cs="Times New Roman"/>
          <w:color w:val="D4D4D4"/>
          <w:sz w:val="21"/>
          <w:szCs w:val="21"/>
        </w:rPr>
        <w:t>}</w:t>
      </w:r>
    </w:p>
    <w:p w14:paraId="2CC1A707" w14:textId="77777777" w:rsidR="00E438D5" w:rsidRPr="00E438D5" w:rsidRDefault="00E438D5" w:rsidP="00E438D5">
      <w:pPr>
        <w:shd w:val="clear" w:color="auto" w:fill="1E1E1E"/>
        <w:spacing w:after="240" w:line="285" w:lineRule="atLeast"/>
        <w:rPr>
          <w:rFonts w:ascii="Consolas" w:eastAsia="Times New Roman" w:hAnsi="Consolas" w:cs="Times New Roman"/>
          <w:color w:val="D4D4D4"/>
          <w:sz w:val="21"/>
          <w:szCs w:val="21"/>
        </w:rPr>
      </w:pPr>
    </w:p>
    <w:p w14:paraId="55D0AC34" w14:textId="768A5EB0" w:rsidR="006743F0" w:rsidRPr="006743F0" w:rsidRDefault="006743F0" w:rsidP="006743F0">
      <w:pPr>
        <w:shd w:val="clear" w:color="auto" w:fill="1E1E1E"/>
        <w:spacing w:after="0" w:line="285" w:lineRule="atLeast"/>
        <w:rPr>
          <w:rFonts w:ascii="Consolas" w:eastAsia="Times New Roman" w:hAnsi="Consolas" w:cs="Times New Roman"/>
          <w:color w:val="D4D4D4"/>
          <w:sz w:val="21"/>
          <w:szCs w:val="21"/>
        </w:rPr>
      </w:pPr>
    </w:p>
    <w:p w14:paraId="416B2A3F" w14:textId="77777777" w:rsidR="006743F0" w:rsidRPr="006743F0" w:rsidRDefault="006743F0" w:rsidP="006743F0">
      <w:pPr>
        <w:shd w:val="clear" w:color="auto" w:fill="1E1E1E"/>
        <w:spacing w:after="240" w:line="285" w:lineRule="atLeast"/>
        <w:rPr>
          <w:rFonts w:ascii="Consolas" w:eastAsia="Times New Roman" w:hAnsi="Consolas" w:cs="Times New Roman"/>
          <w:color w:val="D4D4D4"/>
          <w:sz w:val="21"/>
          <w:szCs w:val="21"/>
        </w:rPr>
      </w:pPr>
    </w:p>
    <w:p w14:paraId="1A5CA654" w14:textId="77777777" w:rsidR="006743F0" w:rsidRPr="00C764E3" w:rsidRDefault="006743F0" w:rsidP="006743F0">
      <w:pPr>
        <w:rPr>
          <w:rFonts w:cstheme="minorHAnsi"/>
        </w:rPr>
      </w:pPr>
    </w:p>
    <w:p w14:paraId="0CA795BB" w14:textId="182CA94E" w:rsidR="00C764E3" w:rsidRDefault="0054318C" w:rsidP="007D3469">
      <w:pPr>
        <w:rPr>
          <w:rFonts w:cstheme="minorHAnsi"/>
        </w:rPr>
      </w:pPr>
      <w:r>
        <w:rPr>
          <w:rFonts w:cstheme="minorHAnsi"/>
        </w:rPr>
        <w:t>And routes/campground.js looks like this:</w:t>
      </w:r>
    </w:p>
    <w:p w14:paraId="008016AB"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//campground route</w:t>
      </w:r>
    </w:p>
    <w:p w14:paraId="4CF24AEE"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063157C5"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//require express</w:t>
      </w:r>
    </w:p>
    <w:p w14:paraId="2E00CE33"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569CD6"/>
          <w:sz w:val="21"/>
          <w:szCs w:val="21"/>
        </w:rPr>
        <w:t>const</w:t>
      </w:r>
      <w:proofErr w:type="spellEnd"/>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express</w:t>
      </w:r>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DCDCAA"/>
          <w:sz w:val="21"/>
          <w:szCs w:val="21"/>
        </w:rPr>
        <w:t>require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'express'</w:t>
      </w:r>
      <w:r w:rsidRPr="000964A4">
        <w:rPr>
          <w:rFonts w:ascii="Consolas" w:eastAsia="Times New Roman" w:hAnsi="Consolas" w:cs="Times New Roman"/>
          <w:color w:val="D4D4D4"/>
          <w:sz w:val="21"/>
          <w:szCs w:val="21"/>
        </w:rPr>
        <w:t>);</w:t>
      </w:r>
    </w:p>
    <w:p w14:paraId="6FF345C1"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62C7E509"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//get the router</w:t>
      </w:r>
    </w:p>
    <w:p w14:paraId="29AA8813"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569CD6"/>
          <w:sz w:val="21"/>
          <w:szCs w:val="21"/>
        </w:rPr>
        <w:t>const</w:t>
      </w:r>
      <w:proofErr w:type="spellEnd"/>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 = </w:t>
      </w:r>
      <w:proofErr w:type="spellStart"/>
      <w:r w:rsidRPr="000964A4">
        <w:rPr>
          <w:rFonts w:ascii="Consolas" w:eastAsia="Times New Roman" w:hAnsi="Consolas" w:cs="Times New Roman"/>
          <w:color w:val="4FC1FF"/>
          <w:sz w:val="21"/>
          <w:szCs w:val="21"/>
        </w:rPr>
        <w:t>express</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Router</w:t>
      </w:r>
      <w:proofErr w:type="spellEnd"/>
      <w:r w:rsidRPr="000964A4">
        <w:rPr>
          <w:rFonts w:ascii="Consolas" w:eastAsia="Times New Roman" w:hAnsi="Consolas" w:cs="Times New Roman"/>
          <w:color w:val="D4D4D4"/>
          <w:sz w:val="21"/>
          <w:szCs w:val="21"/>
        </w:rPr>
        <w:t>();</w:t>
      </w:r>
    </w:p>
    <w:p w14:paraId="0E3319C5"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59705E60"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//get the campground model</w:t>
      </w:r>
    </w:p>
    <w:p w14:paraId="46E1717A"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569CD6"/>
          <w:sz w:val="21"/>
          <w:szCs w:val="21"/>
        </w:rPr>
        <w:t>const</w:t>
      </w:r>
      <w:proofErr w:type="spellEnd"/>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EC9B0"/>
          <w:sz w:val="21"/>
          <w:szCs w:val="21"/>
        </w:rPr>
        <w:t>Campground</w:t>
      </w:r>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DCDCAA"/>
          <w:sz w:val="21"/>
          <w:szCs w:val="21"/>
        </w:rPr>
        <w:t>require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'../models/campground'</w:t>
      </w:r>
      <w:r w:rsidRPr="000964A4">
        <w:rPr>
          <w:rFonts w:ascii="Consolas" w:eastAsia="Times New Roman" w:hAnsi="Consolas" w:cs="Times New Roman"/>
          <w:color w:val="D4D4D4"/>
          <w:sz w:val="21"/>
          <w:szCs w:val="21"/>
        </w:rPr>
        <w:t>);</w:t>
      </w:r>
    </w:p>
    <w:p w14:paraId="51CB1EAD"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7864A604"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//require the express error</w:t>
      </w:r>
    </w:p>
    <w:p w14:paraId="4841D91F"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569CD6"/>
          <w:sz w:val="21"/>
          <w:szCs w:val="21"/>
        </w:rPr>
        <w:t>const</w:t>
      </w:r>
      <w:proofErr w:type="spellEnd"/>
      <w:r w:rsidRPr="000964A4">
        <w:rPr>
          <w:rFonts w:ascii="Consolas" w:eastAsia="Times New Roman" w:hAnsi="Consolas" w:cs="Times New Roman"/>
          <w:color w:val="D4D4D4"/>
          <w:sz w:val="21"/>
          <w:szCs w:val="21"/>
        </w:rPr>
        <w:t> </w:t>
      </w:r>
      <w:proofErr w:type="spellStart"/>
      <w:r w:rsidRPr="000964A4">
        <w:rPr>
          <w:rFonts w:ascii="Consolas" w:eastAsia="Times New Roman" w:hAnsi="Consolas" w:cs="Times New Roman"/>
          <w:color w:val="4EC9B0"/>
          <w:sz w:val="21"/>
          <w:szCs w:val="21"/>
        </w:rPr>
        <w:t>ExpressError</w:t>
      </w:r>
      <w:proofErr w:type="spellEnd"/>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DCDCAA"/>
          <w:sz w:val="21"/>
          <w:szCs w:val="21"/>
        </w:rPr>
        <w:t>require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'../utils/</w:t>
      </w:r>
      <w:proofErr w:type="spellStart"/>
      <w:r w:rsidRPr="000964A4">
        <w:rPr>
          <w:rFonts w:ascii="Consolas" w:eastAsia="Times New Roman" w:hAnsi="Consolas" w:cs="Times New Roman"/>
          <w:color w:val="CE9178"/>
          <w:sz w:val="21"/>
          <w:szCs w:val="21"/>
        </w:rPr>
        <w:t>ExpressError</w:t>
      </w:r>
      <w:proofErr w:type="spellEnd"/>
      <w:r w:rsidRPr="000964A4">
        <w:rPr>
          <w:rFonts w:ascii="Consolas" w:eastAsia="Times New Roman" w:hAnsi="Consolas" w:cs="Times New Roman"/>
          <w:color w:val="CE9178"/>
          <w:sz w:val="21"/>
          <w:szCs w:val="21"/>
        </w:rPr>
        <w:t>'</w:t>
      </w:r>
      <w:r w:rsidRPr="000964A4">
        <w:rPr>
          <w:rFonts w:ascii="Consolas" w:eastAsia="Times New Roman" w:hAnsi="Consolas" w:cs="Times New Roman"/>
          <w:color w:val="D4D4D4"/>
          <w:sz w:val="21"/>
          <w:szCs w:val="21"/>
        </w:rPr>
        <w:t>);</w:t>
      </w:r>
    </w:p>
    <w:p w14:paraId="213342DF"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469918DD"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//require </w:t>
      </w:r>
      <w:proofErr w:type="spellStart"/>
      <w:r w:rsidRPr="000964A4">
        <w:rPr>
          <w:rFonts w:ascii="Consolas" w:eastAsia="Times New Roman" w:hAnsi="Consolas" w:cs="Times New Roman"/>
          <w:color w:val="6A9955"/>
          <w:sz w:val="21"/>
          <w:szCs w:val="21"/>
        </w:rPr>
        <w:t>isLoggedIn</w:t>
      </w:r>
      <w:proofErr w:type="spellEnd"/>
      <w:r w:rsidRPr="000964A4">
        <w:rPr>
          <w:rFonts w:ascii="Consolas" w:eastAsia="Times New Roman" w:hAnsi="Consolas" w:cs="Times New Roman"/>
          <w:color w:val="6A9955"/>
          <w:sz w:val="21"/>
          <w:szCs w:val="21"/>
        </w:rPr>
        <w:t> middleware</w:t>
      </w:r>
    </w:p>
    <w:p w14:paraId="7A5BA46F"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569CD6"/>
          <w:sz w:val="21"/>
          <w:szCs w:val="21"/>
        </w:rPr>
        <w:t>const</w:t>
      </w:r>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isCampgroundOwner</w:t>
      </w:r>
      <w:r w:rsidRPr="000964A4">
        <w:rPr>
          <w:rFonts w:ascii="Consolas" w:eastAsia="Times New Roman" w:hAnsi="Consolas" w:cs="Times New Roman"/>
          <w:color w:val="D4D4D4"/>
          <w:sz w:val="21"/>
          <w:szCs w:val="21"/>
        </w:rPr>
        <w:t> } = </w:t>
      </w:r>
      <w:r w:rsidRPr="000964A4">
        <w:rPr>
          <w:rFonts w:ascii="Consolas" w:eastAsia="Times New Roman" w:hAnsi="Consolas" w:cs="Times New Roman"/>
          <w:color w:val="DCDCAA"/>
          <w:sz w:val="21"/>
          <w:szCs w:val="21"/>
        </w:rPr>
        <w:t>require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'../middleware'</w:t>
      </w:r>
      <w:r w:rsidRPr="000964A4">
        <w:rPr>
          <w:rFonts w:ascii="Consolas" w:eastAsia="Times New Roman" w:hAnsi="Consolas" w:cs="Times New Roman"/>
          <w:color w:val="D4D4D4"/>
          <w:sz w:val="21"/>
          <w:szCs w:val="21"/>
        </w:rPr>
        <w:t>);</w:t>
      </w:r>
    </w:p>
    <w:p w14:paraId="28C02179"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6DD0EF34"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require campground controller</w:t>
      </w:r>
    </w:p>
    <w:p w14:paraId="03758C57"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We are following MVC architecture. We have models, views and controller.</w:t>
      </w:r>
    </w:p>
    <w:p w14:paraId="4F958F31"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The campground controller has the main logic for showing, deleting, adding, updating campground</w:t>
      </w:r>
    </w:p>
    <w:p w14:paraId="37A31D5F"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w:t>
      </w:r>
    </w:p>
    <w:p w14:paraId="07AAA5CC"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569CD6"/>
          <w:sz w:val="21"/>
          <w:szCs w:val="21"/>
        </w:rPr>
        <w:t>const</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DCDCAA"/>
          <w:sz w:val="21"/>
          <w:szCs w:val="21"/>
        </w:rPr>
        <w:t>require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'../controllers/campground'</w:t>
      </w:r>
      <w:r w:rsidRPr="000964A4">
        <w:rPr>
          <w:rFonts w:ascii="Consolas" w:eastAsia="Times New Roman" w:hAnsi="Consolas" w:cs="Times New Roman"/>
          <w:color w:val="D4D4D4"/>
          <w:sz w:val="21"/>
          <w:szCs w:val="21"/>
        </w:rPr>
        <w:t>);</w:t>
      </w:r>
    </w:p>
    <w:p w14:paraId="38A7463F" w14:textId="77777777" w:rsidR="000964A4" w:rsidRPr="000964A4" w:rsidRDefault="000964A4" w:rsidP="000964A4">
      <w:pPr>
        <w:shd w:val="clear" w:color="auto" w:fill="1E1E1E"/>
        <w:spacing w:after="24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D4D4D4"/>
          <w:sz w:val="21"/>
          <w:szCs w:val="21"/>
        </w:rPr>
        <w:br/>
      </w:r>
    </w:p>
    <w:p w14:paraId="043EAF24"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get a form to add a new campground</w:t>
      </w:r>
    </w:p>
    <w:p w14:paraId="73D199CB"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if an user is logged in, then only the user </w:t>
      </w:r>
    </w:p>
    <w:p w14:paraId="4B05F6E8"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can add a campground. </w:t>
      </w:r>
      <w:proofErr w:type="spellStart"/>
      <w:r w:rsidRPr="000964A4">
        <w:rPr>
          <w:rFonts w:ascii="Consolas" w:eastAsia="Times New Roman" w:hAnsi="Consolas" w:cs="Times New Roman"/>
          <w:color w:val="6A9955"/>
          <w:sz w:val="21"/>
          <w:szCs w:val="21"/>
        </w:rPr>
        <w:t>isLoggedIn</w:t>
      </w:r>
      <w:proofErr w:type="spellEnd"/>
      <w:r w:rsidRPr="000964A4">
        <w:rPr>
          <w:rFonts w:ascii="Consolas" w:eastAsia="Times New Roman" w:hAnsi="Consolas" w:cs="Times New Roman"/>
          <w:color w:val="6A9955"/>
          <w:sz w:val="21"/>
          <w:szCs w:val="21"/>
        </w:rPr>
        <w:t> middleware is used</w:t>
      </w:r>
    </w:p>
    <w:p w14:paraId="3EDE0D5B"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w:t>
      </w:r>
    </w:p>
    <w:p w14:paraId="67B32530"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get</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'/new'</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renderNewCampgroundForm</w:t>
      </w:r>
      <w:r w:rsidRPr="000964A4">
        <w:rPr>
          <w:rFonts w:ascii="Consolas" w:eastAsia="Times New Roman" w:hAnsi="Consolas" w:cs="Times New Roman"/>
          <w:color w:val="D4D4D4"/>
          <w:sz w:val="21"/>
          <w:szCs w:val="21"/>
        </w:rPr>
        <w:t>);</w:t>
      </w:r>
    </w:p>
    <w:p w14:paraId="5EA68711"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35986ED8"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make a post request to add new campgrounds</w:t>
      </w:r>
    </w:p>
    <w:p w14:paraId="33E11BE0"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after making a post request, validateCampgroundData function will run, </w:t>
      </w:r>
    </w:p>
    <w:p w14:paraId="5DF73E2F"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if all the data looks good, then the next middleware will be invoked, </w:t>
      </w:r>
    </w:p>
    <w:p w14:paraId="71197ACC"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 or else the error handler middleware will be invoked</w:t>
      </w:r>
    </w:p>
    <w:p w14:paraId="7988C942"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 */</w:t>
      </w:r>
    </w:p>
    <w:p w14:paraId="0F9DF193"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post</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validateCampgroundData</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createCampground</w:t>
      </w:r>
      <w:r w:rsidRPr="000964A4">
        <w:rPr>
          <w:rFonts w:ascii="Consolas" w:eastAsia="Times New Roman" w:hAnsi="Consolas" w:cs="Times New Roman"/>
          <w:color w:val="D4D4D4"/>
          <w:sz w:val="21"/>
          <w:szCs w:val="21"/>
        </w:rPr>
        <w:t>)</w:t>
      </w:r>
    </w:p>
    <w:p w14:paraId="39494CF9"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4C1ACB9E"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//show a specific campground</w:t>
      </w:r>
    </w:p>
    <w:p w14:paraId="3B023A1A"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4FC1FF"/>
          <w:sz w:val="21"/>
          <w:szCs w:val="21"/>
        </w:rPr>
        <w:lastRenderedPageBreak/>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get</w:t>
      </w:r>
      <w:proofErr w:type="spellEnd"/>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'/:id'</w:t>
      </w:r>
      <w:r w:rsidRPr="000964A4">
        <w:rPr>
          <w:rFonts w:ascii="Consolas" w:eastAsia="Times New Roman" w:hAnsi="Consolas" w:cs="Times New Roman"/>
          <w:color w:val="D4D4D4"/>
          <w:sz w:val="21"/>
          <w:szCs w:val="21"/>
        </w:rPr>
        <w:t>, </w:t>
      </w:r>
      <w:proofErr w:type="spellStart"/>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showSpecificCampground</w:t>
      </w:r>
      <w:proofErr w:type="spellEnd"/>
      <w:r w:rsidRPr="000964A4">
        <w:rPr>
          <w:rFonts w:ascii="Consolas" w:eastAsia="Times New Roman" w:hAnsi="Consolas" w:cs="Times New Roman"/>
          <w:color w:val="D4D4D4"/>
          <w:sz w:val="21"/>
          <w:szCs w:val="21"/>
        </w:rPr>
        <w:t>);</w:t>
      </w:r>
    </w:p>
    <w:p w14:paraId="5F7BB8C8" w14:textId="77777777" w:rsidR="000964A4" w:rsidRPr="000964A4" w:rsidRDefault="000964A4" w:rsidP="000964A4">
      <w:pPr>
        <w:shd w:val="clear" w:color="auto" w:fill="1E1E1E"/>
        <w:spacing w:after="24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D4D4D4"/>
          <w:sz w:val="21"/>
          <w:szCs w:val="21"/>
        </w:rPr>
        <w:br/>
      </w:r>
    </w:p>
    <w:p w14:paraId="286CB97C"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//edit a specific campground</w:t>
      </w:r>
    </w:p>
    <w:p w14:paraId="6E1481F1"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get</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'/:id/edit'</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isCampgroundOwner</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renderEditCampgroundForm</w:t>
      </w:r>
      <w:r w:rsidRPr="000964A4">
        <w:rPr>
          <w:rFonts w:ascii="Consolas" w:eastAsia="Times New Roman" w:hAnsi="Consolas" w:cs="Times New Roman"/>
          <w:color w:val="D4D4D4"/>
          <w:sz w:val="21"/>
          <w:szCs w:val="21"/>
        </w:rPr>
        <w:t>);</w:t>
      </w:r>
    </w:p>
    <w:p w14:paraId="23C9E7B9"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13CB70B6"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//delete a specific campground, This will also trigger the post function defined in the camground.js (models/camground.js) which deletes all the reviews associated with it </w:t>
      </w:r>
    </w:p>
    <w:p w14:paraId="7EAFBB0C"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delete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'/:id'</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isCampgroundOwner</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deleteCampground</w:t>
      </w:r>
      <w:r w:rsidRPr="000964A4">
        <w:rPr>
          <w:rFonts w:ascii="Consolas" w:eastAsia="Times New Roman" w:hAnsi="Consolas" w:cs="Times New Roman"/>
          <w:color w:val="D4D4D4"/>
          <w:sz w:val="21"/>
          <w:szCs w:val="21"/>
        </w:rPr>
        <w:t>);</w:t>
      </w:r>
    </w:p>
    <w:p w14:paraId="36A7BFC2" w14:textId="77777777" w:rsidR="000964A4" w:rsidRPr="000964A4" w:rsidRDefault="000964A4" w:rsidP="000964A4">
      <w:pPr>
        <w:shd w:val="clear" w:color="auto" w:fill="1E1E1E"/>
        <w:spacing w:after="24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D4D4D4"/>
          <w:sz w:val="21"/>
          <w:szCs w:val="21"/>
        </w:rPr>
        <w:br/>
      </w:r>
    </w:p>
    <w:p w14:paraId="5C744DD1"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//put request for editing a campground</w:t>
      </w:r>
    </w:p>
    <w:p w14:paraId="74DA2AAE"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//after making a put request, validateCampgroundData function will run, if all the data looks good, then the next middleware will be invoked, or else the error handler middleware will be invoked</w:t>
      </w:r>
    </w:p>
    <w:p w14:paraId="70A45AA8"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6C36CC33"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put</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'/:id'</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isLoggedIn</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DCDCAA"/>
          <w:sz w:val="21"/>
          <w:szCs w:val="21"/>
        </w:rPr>
        <w:t>isCampgroundOwner</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validateCampgroundData</w:t>
      </w:r>
      <w:r w:rsidRPr="000964A4">
        <w:rPr>
          <w:rFonts w:ascii="Consolas" w:eastAsia="Times New Roman" w:hAnsi="Consolas" w:cs="Times New Roman"/>
          <w:color w:val="D4D4D4"/>
          <w:sz w:val="21"/>
          <w:szCs w:val="21"/>
        </w:rPr>
        <w:t>, </w:t>
      </w:r>
      <w:r w:rsidRPr="000964A4">
        <w:rPr>
          <w:rFonts w:ascii="Consolas" w:eastAsia="Times New Roman" w:hAnsi="Consolas" w:cs="Times New Roman"/>
          <w:color w:val="4FC1FF"/>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editCampground</w:t>
      </w:r>
      <w:r w:rsidRPr="000964A4">
        <w:rPr>
          <w:rFonts w:ascii="Consolas" w:eastAsia="Times New Roman" w:hAnsi="Consolas" w:cs="Times New Roman"/>
          <w:color w:val="D4D4D4"/>
          <w:sz w:val="21"/>
          <w:szCs w:val="21"/>
        </w:rPr>
        <w:t>);</w:t>
      </w:r>
    </w:p>
    <w:p w14:paraId="0D44B365" w14:textId="77777777" w:rsidR="000964A4" w:rsidRPr="000964A4" w:rsidRDefault="000964A4" w:rsidP="000964A4">
      <w:pPr>
        <w:shd w:val="clear" w:color="auto" w:fill="1E1E1E"/>
        <w:spacing w:after="240" w:line="285" w:lineRule="atLeast"/>
        <w:rPr>
          <w:rFonts w:ascii="Consolas" w:eastAsia="Times New Roman" w:hAnsi="Consolas" w:cs="Times New Roman"/>
          <w:color w:val="D4D4D4"/>
          <w:sz w:val="21"/>
          <w:szCs w:val="21"/>
        </w:rPr>
      </w:pPr>
    </w:p>
    <w:p w14:paraId="1FA2EEB4"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//show all campgrounds</w:t>
      </w:r>
    </w:p>
    <w:p w14:paraId="48AC2E08"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DCDCAA"/>
          <w:sz w:val="21"/>
          <w:szCs w:val="21"/>
        </w:rPr>
        <w:t>get</w:t>
      </w:r>
      <w:proofErr w:type="spellEnd"/>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CE9178"/>
          <w:sz w:val="21"/>
          <w:szCs w:val="21"/>
        </w:rPr>
        <w:t>'/'</w:t>
      </w:r>
      <w:r w:rsidRPr="000964A4">
        <w:rPr>
          <w:rFonts w:ascii="Consolas" w:eastAsia="Times New Roman" w:hAnsi="Consolas" w:cs="Times New Roman"/>
          <w:color w:val="D4D4D4"/>
          <w:sz w:val="21"/>
          <w:szCs w:val="21"/>
        </w:rPr>
        <w:t>, </w:t>
      </w:r>
      <w:proofErr w:type="spellStart"/>
      <w:r w:rsidRPr="000964A4">
        <w:rPr>
          <w:rFonts w:ascii="Consolas" w:eastAsia="Times New Roman" w:hAnsi="Consolas" w:cs="Times New Roman"/>
          <w:color w:val="9CDCFE"/>
          <w:sz w:val="21"/>
          <w:szCs w:val="21"/>
        </w:rPr>
        <w:t>campgroundController</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9CDCFE"/>
          <w:sz w:val="21"/>
          <w:szCs w:val="21"/>
        </w:rPr>
        <w:t>index</w:t>
      </w:r>
      <w:proofErr w:type="spellEnd"/>
      <w:r w:rsidRPr="000964A4">
        <w:rPr>
          <w:rFonts w:ascii="Consolas" w:eastAsia="Times New Roman" w:hAnsi="Consolas" w:cs="Times New Roman"/>
          <w:color w:val="D4D4D4"/>
          <w:sz w:val="21"/>
          <w:szCs w:val="21"/>
        </w:rPr>
        <w:t>);</w:t>
      </w:r>
    </w:p>
    <w:p w14:paraId="106EBD0E"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
    <w:p w14:paraId="035774E4"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r w:rsidRPr="000964A4">
        <w:rPr>
          <w:rFonts w:ascii="Consolas" w:eastAsia="Times New Roman" w:hAnsi="Consolas" w:cs="Times New Roman"/>
          <w:color w:val="6A9955"/>
          <w:sz w:val="21"/>
          <w:szCs w:val="21"/>
        </w:rPr>
        <w:t>//export the router</w:t>
      </w:r>
    </w:p>
    <w:p w14:paraId="4D2C0826" w14:textId="77777777" w:rsidR="000964A4" w:rsidRPr="000964A4" w:rsidRDefault="000964A4" w:rsidP="000964A4">
      <w:pPr>
        <w:shd w:val="clear" w:color="auto" w:fill="1E1E1E"/>
        <w:spacing w:after="0" w:line="285" w:lineRule="atLeast"/>
        <w:rPr>
          <w:rFonts w:ascii="Consolas" w:eastAsia="Times New Roman" w:hAnsi="Consolas" w:cs="Times New Roman"/>
          <w:color w:val="D4D4D4"/>
          <w:sz w:val="21"/>
          <w:szCs w:val="21"/>
        </w:rPr>
      </w:pPr>
      <w:proofErr w:type="spellStart"/>
      <w:r w:rsidRPr="000964A4">
        <w:rPr>
          <w:rFonts w:ascii="Consolas" w:eastAsia="Times New Roman" w:hAnsi="Consolas" w:cs="Times New Roman"/>
          <w:color w:val="4FC1FF"/>
          <w:sz w:val="21"/>
          <w:szCs w:val="21"/>
        </w:rPr>
        <w:t>module</w:t>
      </w:r>
      <w:r w:rsidRPr="000964A4">
        <w:rPr>
          <w:rFonts w:ascii="Consolas" w:eastAsia="Times New Roman" w:hAnsi="Consolas" w:cs="Times New Roman"/>
          <w:color w:val="D4D4D4"/>
          <w:sz w:val="21"/>
          <w:szCs w:val="21"/>
        </w:rPr>
        <w:t>.</w:t>
      </w:r>
      <w:r w:rsidRPr="000964A4">
        <w:rPr>
          <w:rFonts w:ascii="Consolas" w:eastAsia="Times New Roman" w:hAnsi="Consolas" w:cs="Times New Roman"/>
          <w:color w:val="4FC1FF"/>
          <w:sz w:val="21"/>
          <w:szCs w:val="21"/>
        </w:rPr>
        <w:t>exports</w:t>
      </w:r>
      <w:proofErr w:type="spellEnd"/>
      <w:r w:rsidRPr="000964A4">
        <w:rPr>
          <w:rFonts w:ascii="Consolas" w:eastAsia="Times New Roman" w:hAnsi="Consolas" w:cs="Times New Roman"/>
          <w:color w:val="D4D4D4"/>
          <w:sz w:val="21"/>
          <w:szCs w:val="21"/>
        </w:rPr>
        <w:t> = </w:t>
      </w:r>
      <w:r w:rsidRPr="000964A4">
        <w:rPr>
          <w:rFonts w:ascii="Consolas" w:eastAsia="Times New Roman" w:hAnsi="Consolas" w:cs="Times New Roman"/>
          <w:color w:val="4FC1FF"/>
          <w:sz w:val="21"/>
          <w:szCs w:val="21"/>
        </w:rPr>
        <w:t>router</w:t>
      </w:r>
      <w:r w:rsidRPr="000964A4">
        <w:rPr>
          <w:rFonts w:ascii="Consolas" w:eastAsia="Times New Roman" w:hAnsi="Consolas" w:cs="Times New Roman"/>
          <w:color w:val="D4D4D4"/>
          <w:sz w:val="21"/>
          <w:szCs w:val="21"/>
        </w:rPr>
        <w:t>;</w:t>
      </w:r>
    </w:p>
    <w:p w14:paraId="006ABC10" w14:textId="30852F9B" w:rsidR="0054318C" w:rsidRPr="0054318C" w:rsidRDefault="0054318C" w:rsidP="0054318C">
      <w:pPr>
        <w:shd w:val="clear" w:color="auto" w:fill="1E1E1E"/>
        <w:spacing w:after="0" w:line="285" w:lineRule="atLeast"/>
        <w:rPr>
          <w:rFonts w:ascii="Consolas" w:eastAsia="Times New Roman" w:hAnsi="Consolas" w:cs="Times New Roman"/>
          <w:color w:val="D4D4D4"/>
          <w:sz w:val="21"/>
          <w:szCs w:val="21"/>
        </w:rPr>
      </w:pPr>
    </w:p>
    <w:p w14:paraId="0467DDDF" w14:textId="486A358E" w:rsidR="0054318C" w:rsidRDefault="0054318C" w:rsidP="007D3469">
      <w:pPr>
        <w:rPr>
          <w:rFonts w:cstheme="minorHAnsi"/>
        </w:rPr>
      </w:pPr>
    </w:p>
    <w:p w14:paraId="2D9566B3" w14:textId="26BABCAA" w:rsidR="0059408E" w:rsidRPr="0059408E" w:rsidRDefault="0059408E" w:rsidP="007D3469">
      <w:pPr>
        <w:rPr>
          <w:rFonts w:cstheme="minorHAnsi"/>
          <w:b/>
          <w:bCs/>
        </w:rPr>
      </w:pPr>
      <w:r w:rsidRPr="0059408E">
        <w:rPr>
          <w:rFonts w:cstheme="minorHAnsi"/>
          <w:b/>
          <w:bCs/>
        </w:rPr>
        <w:t>Displaying star ratings and star ratings forms:</w:t>
      </w:r>
    </w:p>
    <w:p w14:paraId="64E49495" w14:textId="2F93DBCF" w:rsidR="0059408E" w:rsidRDefault="0059408E" w:rsidP="007D3469">
      <w:pPr>
        <w:rPr>
          <w:rFonts w:cstheme="minorHAnsi"/>
        </w:rPr>
      </w:pPr>
      <w:r>
        <w:rPr>
          <w:rFonts w:cstheme="minorHAnsi"/>
        </w:rPr>
        <w:t xml:space="preserve">Refer: </w:t>
      </w:r>
      <w:hyperlink r:id="rId42" w:history="1">
        <w:r w:rsidRPr="0059408E">
          <w:rPr>
            <w:rStyle w:val="Hyperlink"/>
            <w:rFonts w:cstheme="minorHAnsi"/>
          </w:rPr>
          <w:t>https://github.com/LunarLogic/starability</w:t>
        </w:r>
      </w:hyperlink>
    </w:p>
    <w:p w14:paraId="56645396" w14:textId="61E794F4" w:rsidR="007650E5" w:rsidRDefault="007650E5" w:rsidP="007D3469">
      <w:pPr>
        <w:rPr>
          <w:rFonts w:cstheme="minorHAnsi"/>
        </w:rPr>
      </w:pPr>
    </w:p>
    <w:p w14:paraId="0C4A5153" w14:textId="7F1C8F74" w:rsidR="007650E5" w:rsidRDefault="007650E5" w:rsidP="007D3469">
      <w:pPr>
        <w:rPr>
          <w:rFonts w:cstheme="minorHAnsi"/>
          <w:b/>
          <w:bCs/>
          <w:sz w:val="28"/>
          <w:szCs w:val="28"/>
        </w:rPr>
      </w:pPr>
      <w:r w:rsidRPr="007650E5">
        <w:rPr>
          <w:rFonts w:cstheme="minorHAnsi"/>
          <w:b/>
          <w:bCs/>
          <w:sz w:val="28"/>
          <w:szCs w:val="28"/>
        </w:rPr>
        <w:t>SECTION 54: YELP CAMP: IMAGE UPLOAD</w:t>
      </w:r>
    </w:p>
    <w:p w14:paraId="05B85C04" w14:textId="747528C3" w:rsidR="00095F1F" w:rsidRPr="00095F1F" w:rsidRDefault="00095F1F" w:rsidP="007D3469">
      <w:pPr>
        <w:rPr>
          <w:rFonts w:cstheme="minorHAnsi"/>
          <w:b/>
          <w:bCs/>
        </w:rPr>
      </w:pPr>
      <w:r w:rsidRPr="00095F1F">
        <w:rPr>
          <w:rFonts w:cstheme="minorHAnsi"/>
          <w:b/>
          <w:bCs/>
        </w:rPr>
        <w:t>Intro to image upload process:</w:t>
      </w:r>
    </w:p>
    <w:p w14:paraId="4DA9ADA3" w14:textId="496AA729" w:rsidR="00095F1F" w:rsidRDefault="00095F1F" w:rsidP="00095F1F">
      <w:pPr>
        <w:pStyle w:val="ListParagraph"/>
        <w:numPr>
          <w:ilvl w:val="0"/>
          <w:numId w:val="43"/>
        </w:numPr>
        <w:rPr>
          <w:rFonts w:cstheme="minorHAnsi"/>
        </w:rPr>
      </w:pPr>
      <w:r>
        <w:rPr>
          <w:rFonts w:cstheme="minorHAnsi"/>
        </w:rPr>
        <w:t>Regular HTML files can’t send files to the server</w:t>
      </w:r>
    </w:p>
    <w:p w14:paraId="53FA67CC" w14:textId="603F4EA7" w:rsidR="00095F1F" w:rsidRDefault="00095F1F" w:rsidP="00095F1F">
      <w:pPr>
        <w:pStyle w:val="ListParagraph"/>
        <w:numPr>
          <w:ilvl w:val="0"/>
          <w:numId w:val="43"/>
        </w:numPr>
        <w:rPr>
          <w:rFonts w:cstheme="minorHAnsi"/>
        </w:rPr>
      </w:pPr>
      <w:r>
        <w:rPr>
          <w:rFonts w:cstheme="minorHAnsi"/>
        </w:rPr>
        <w:t>We need to store the images somewhere (We don’t store the images in mongo because the BSON documents’ maximum size should not exceed 16 MB)</w:t>
      </w:r>
    </w:p>
    <w:p w14:paraId="77B9384D" w14:textId="447BA6B9" w:rsidR="00095F1F" w:rsidRDefault="00095F1F" w:rsidP="00095F1F">
      <w:pPr>
        <w:pStyle w:val="ListParagraph"/>
        <w:numPr>
          <w:ilvl w:val="0"/>
          <w:numId w:val="43"/>
        </w:numPr>
        <w:rPr>
          <w:rFonts w:cstheme="minorHAnsi"/>
        </w:rPr>
      </w:pPr>
      <w:r>
        <w:rPr>
          <w:rFonts w:cstheme="minorHAnsi"/>
        </w:rPr>
        <w:t xml:space="preserve">For this project, we use cloudinary (Refer: </w:t>
      </w:r>
      <w:hyperlink r:id="rId43" w:history="1">
        <w:r>
          <w:rPr>
            <w:rStyle w:val="Hyperlink"/>
            <w:rFonts w:cstheme="minorHAnsi"/>
          </w:rPr>
          <w:t>https://cloudinary.com/</w:t>
        </w:r>
      </w:hyperlink>
      <w:r>
        <w:rPr>
          <w:rFonts w:cstheme="minorHAnsi"/>
        </w:rPr>
        <w:t>), which stores images</w:t>
      </w:r>
      <w:r w:rsidR="00B01CCA">
        <w:rPr>
          <w:rFonts w:cstheme="minorHAnsi"/>
        </w:rPr>
        <w:t xml:space="preserve"> in their database</w:t>
      </w:r>
      <w:r>
        <w:rPr>
          <w:rFonts w:cstheme="minorHAnsi"/>
        </w:rPr>
        <w:t xml:space="preserve"> for us.</w:t>
      </w:r>
      <w:r w:rsidR="00B01CCA">
        <w:rPr>
          <w:rFonts w:cstheme="minorHAnsi"/>
        </w:rPr>
        <w:t xml:space="preserve"> (we can also use AWS and other tools)</w:t>
      </w:r>
    </w:p>
    <w:p w14:paraId="56B7D62E" w14:textId="6EF003D7" w:rsidR="009134A4" w:rsidRDefault="009134A4" w:rsidP="009134A4">
      <w:pPr>
        <w:rPr>
          <w:rFonts w:cstheme="minorHAnsi"/>
        </w:rPr>
      </w:pPr>
      <w:r>
        <w:rPr>
          <w:rFonts w:cstheme="minorHAnsi"/>
        </w:rPr>
        <w:t xml:space="preserve">Form which accepts files -&gt; take the image file -&gt; store it in cloudinary and get the image </w:t>
      </w:r>
      <w:proofErr w:type="spellStart"/>
      <w:r>
        <w:rPr>
          <w:rFonts w:cstheme="minorHAnsi"/>
        </w:rPr>
        <w:t>url</w:t>
      </w:r>
      <w:proofErr w:type="spellEnd"/>
      <w:r>
        <w:rPr>
          <w:rFonts w:cstheme="minorHAnsi"/>
        </w:rPr>
        <w:t xml:space="preserve"> -&gt; store the </w:t>
      </w:r>
      <w:proofErr w:type="spellStart"/>
      <w:r>
        <w:rPr>
          <w:rFonts w:cstheme="minorHAnsi"/>
        </w:rPr>
        <w:t>url</w:t>
      </w:r>
      <w:proofErr w:type="spellEnd"/>
      <w:r>
        <w:rPr>
          <w:rFonts w:cstheme="minorHAnsi"/>
        </w:rPr>
        <w:t xml:space="preserve"> in mongo</w:t>
      </w:r>
    </w:p>
    <w:p w14:paraId="08D03071" w14:textId="14E46098" w:rsidR="00E602E6" w:rsidRDefault="00E602E6" w:rsidP="009134A4">
      <w:pPr>
        <w:rPr>
          <w:rFonts w:cstheme="minorHAnsi"/>
          <w:b/>
          <w:bCs/>
        </w:rPr>
      </w:pPr>
      <w:r>
        <w:rPr>
          <w:rFonts w:cstheme="minorHAnsi"/>
          <w:b/>
          <w:bCs/>
        </w:rPr>
        <w:lastRenderedPageBreak/>
        <w:t>The Multer Middleware:</w:t>
      </w:r>
    </w:p>
    <w:p w14:paraId="185A6D21" w14:textId="2392B4A7" w:rsidR="00B43CFF" w:rsidRDefault="00B43CFF" w:rsidP="009134A4">
      <w:pPr>
        <w:rPr>
          <w:rFonts w:cstheme="minorHAnsi"/>
        </w:rPr>
      </w:pPr>
      <w:r>
        <w:rPr>
          <w:rFonts w:cstheme="minorHAnsi"/>
        </w:rPr>
        <w:t xml:space="preserve">With our generic forms, we can put a file input in them, but the file information will not be sent properly. This has to with the </w:t>
      </w:r>
      <w:r w:rsidRPr="00B43CFF">
        <w:rPr>
          <w:rFonts w:cstheme="minorHAnsi"/>
          <w:highlight w:val="yellow"/>
        </w:rPr>
        <w:t>encoding type attribute</w:t>
      </w:r>
      <w:r>
        <w:rPr>
          <w:rFonts w:cstheme="minorHAnsi"/>
        </w:rPr>
        <w:t xml:space="preserve"> on a form.</w:t>
      </w:r>
    </w:p>
    <w:p w14:paraId="4E292137" w14:textId="4FCAC768" w:rsidR="00B43CFF" w:rsidRDefault="00B43CFF" w:rsidP="009134A4">
      <w:pPr>
        <w:rPr>
          <w:rFonts w:cstheme="minorHAnsi"/>
        </w:rPr>
      </w:pPr>
      <w:r>
        <w:rPr>
          <w:rFonts w:cstheme="minorHAnsi"/>
        </w:rPr>
        <w:t xml:space="preserve">Refer: </w:t>
      </w:r>
      <w:hyperlink r:id="rId44" w:history="1">
        <w:r w:rsidRPr="00B43CFF">
          <w:rPr>
            <w:rStyle w:val="Hyperlink"/>
            <w:rFonts w:cstheme="minorHAnsi"/>
          </w:rPr>
          <w:t>https://developer.mozilla.org/en-US/docs/Web/API/HTMLFormElement/enctype</w:t>
        </w:r>
      </w:hyperlink>
    </w:p>
    <w:p w14:paraId="3150CD21" w14:textId="332F028F" w:rsidR="00B43CFF" w:rsidRPr="00B43CFF" w:rsidRDefault="00F501C6" w:rsidP="009134A4">
      <w:pPr>
        <w:rPr>
          <w:rFonts w:cstheme="minorHAnsi"/>
        </w:rPr>
      </w:pPr>
      <w:r>
        <w:rPr>
          <w:rFonts w:cstheme="minorHAnsi"/>
          <w:noProof/>
        </w:rPr>
        <w:drawing>
          <wp:inline distT="0" distB="0" distL="0" distR="0" wp14:anchorId="2D82059D" wp14:editId="6B02008C">
            <wp:extent cx="5731510" cy="3094355"/>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45">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14:paraId="6D2514D8" w14:textId="1E6C6E26" w:rsidR="00E602E6" w:rsidRDefault="00F501C6" w:rsidP="009134A4">
      <w:pPr>
        <w:rPr>
          <w:rFonts w:cstheme="minorHAnsi"/>
        </w:rPr>
      </w:pPr>
      <w:r>
        <w:rPr>
          <w:rFonts w:cstheme="minorHAnsi"/>
        </w:rPr>
        <w:t xml:space="preserve">To take file input from a form, we have to set the </w:t>
      </w:r>
      <w:proofErr w:type="spellStart"/>
      <w:r w:rsidRPr="00F501C6">
        <w:rPr>
          <w:rFonts w:cstheme="minorHAnsi"/>
          <w:highlight w:val="yellow"/>
        </w:rPr>
        <w:t>enctype</w:t>
      </w:r>
      <w:proofErr w:type="spellEnd"/>
      <w:r>
        <w:rPr>
          <w:rFonts w:cstheme="minorHAnsi"/>
        </w:rPr>
        <w:t xml:space="preserve"> parameter to </w:t>
      </w:r>
      <w:r w:rsidRPr="00F501C6">
        <w:rPr>
          <w:rFonts w:cstheme="minorHAnsi"/>
          <w:highlight w:val="yellow"/>
        </w:rPr>
        <w:t>multipart/form-data</w:t>
      </w:r>
      <w:r>
        <w:rPr>
          <w:rFonts w:cstheme="minorHAnsi"/>
        </w:rPr>
        <w:t xml:space="preserve">. </w:t>
      </w:r>
    </w:p>
    <w:p w14:paraId="40CA74C2" w14:textId="4D64370A" w:rsidR="00F501C6" w:rsidRDefault="00F501C6" w:rsidP="009134A4">
      <w:pPr>
        <w:rPr>
          <w:rFonts w:cstheme="minorHAnsi"/>
        </w:rPr>
      </w:pPr>
      <w:r>
        <w:rPr>
          <w:rFonts w:cstheme="minorHAnsi"/>
        </w:rPr>
        <w:t xml:space="preserve">In the views/new.js, setting the </w:t>
      </w:r>
      <w:proofErr w:type="spellStart"/>
      <w:r>
        <w:rPr>
          <w:rFonts w:cstheme="minorHAnsi"/>
        </w:rPr>
        <w:t>enctype</w:t>
      </w:r>
      <w:proofErr w:type="spellEnd"/>
      <w:r>
        <w:rPr>
          <w:rFonts w:cstheme="minorHAnsi"/>
        </w:rPr>
        <w:t xml:space="preserve"> to multipart/form-data in the form</w:t>
      </w:r>
    </w:p>
    <w:p w14:paraId="50629BB6" w14:textId="77777777" w:rsidR="00F501C6" w:rsidRDefault="00F501C6" w:rsidP="00F501C6">
      <w:pPr>
        <w:shd w:val="clear" w:color="auto" w:fill="1E1E1E"/>
        <w:spacing w:after="0" w:line="285" w:lineRule="atLeast"/>
        <w:rPr>
          <w:rFonts w:ascii="Consolas" w:eastAsia="Times New Roman" w:hAnsi="Consolas" w:cs="Times New Roman"/>
          <w:color w:val="D4D4D4"/>
          <w:sz w:val="21"/>
          <w:szCs w:val="21"/>
        </w:rPr>
      </w:pPr>
    </w:p>
    <w:p w14:paraId="60A0B30A" w14:textId="49800C3F"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form</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action</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"/campgrounds"</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method</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"post"</w:t>
      </w:r>
      <w:r w:rsidRPr="00F501C6">
        <w:rPr>
          <w:rFonts w:ascii="Consolas" w:eastAsia="Times New Roman" w:hAnsi="Consolas" w:cs="Times New Roman"/>
          <w:color w:val="D4D4D4"/>
          <w:sz w:val="21"/>
          <w:szCs w:val="21"/>
        </w:rPr>
        <w:t> </w:t>
      </w:r>
      <w:proofErr w:type="spellStart"/>
      <w:r w:rsidRPr="00F501C6">
        <w:rPr>
          <w:rFonts w:ascii="Consolas" w:eastAsia="Times New Roman" w:hAnsi="Consolas" w:cs="Times New Roman"/>
          <w:color w:val="9CDCFE"/>
          <w:sz w:val="21"/>
          <w:szCs w:val="21"/>
        </w:rPr>
        <w:t>novalidate</w:t>
      </w:r>
      <w:proofErr w:type="spellEnd"/>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class</w:t>
      </w:r>
      <w:r w:rsidRPr="00F501C6">
        <w:rPr>
          <w:rFonts w:ascii="Consolas" w:eastAsia="Times New Roman" w:hAnsi="Consolas" w:cs="Times New Roman"/>
          <w:color w:val="D4D4D4"/>
          <w:sz w:val="21"/>
          <w:szCs w:val="21"/>
        </w:rPr>
        <w:t> = </w:t>
      </w:r>
      <w:r w:rsidRPr="00F501C6">
        <w:rPr>
          <w:rFonts w:ascii="Consolas" w:eastAsia="Times New Roman" w:hAnsi="Consolas" w:cs="Times New Roman"/>
          <w:color w:val="CE9178"/>
          <w:sz w:val="21"/>
          <w:szCs w:val="21"/>
        </w:rPr>
        <w:t>"validated</w:t>
      </w:r>
      <w:r>
        <w:rPr>
          <w:rFonts w:ascii="Consolas" w:eastAsia="Times New Roman" w:hAnsi="Consolas" w:cs="Times New Roman"/>
          <w:color w:val="CE9178"/>
          <w:sz w:val="21"/>
          <w:szCs w:val="21"/>
        </w:rPr>
        <w:t xml:space="preserve"> </w:t>
      </w:r>
      <w:r w:rsidRPr="00F501C6">
        <w:rPr>
          <w:rFonts w:ascii="Consolas" w:eastAsia="Times New Roman" w:hAnsi="Consolas" w:cs="Times New Roman"/>
          <w:color w:val="CE9178"/>
          <w:sz w:val="21"/>
          <w:szCs w:val="21"/>
        </w:rPr>
        <w:t>form"</w:t>
      </w:r>
      <w:r w:rsidRPr="00F501C6">
        <w:rPr>
          <w:rFonts w:ascii="Consolas" w:eastAsia="Times New Roman" w:hAnsi="Consolas" w:cs="Times New Roman"/>
          <w:color w:val="D4D4D4"/>
          <w:sz w:val="21"/>
          <w:szCs w:val="21"/>
        </w:rPr>
        <w:t> </w:t>
      </w:r>
      <w:proofErr w:type="spellStart"/>
      <w:r w:rsidRPr="00F501C6">
        <w:rPr>
          <w:rFonts w:ascii="Consolas" w:eastAsia="Times New Roman" w:hAnsi="Consolas" w:cs="Times New Roman"/>
          <w:color w:val="9CDCFE"/>
          <w:sz w:val="21"/>
          <w:szCs w:val="21"/>
        </w:rPr>
        <w:t>enctype</w:t>
      </w:r>
      <w:proofErr w:type="spellEnd"/>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"multipart/form-data"</w:t>
      </w:r>
      <w:r w:rsidRPr="00F501C6">
        <w:rPr>
          <w:rFonts w:ascii="Consolas" w:eastAsia="Times New Roman" w:hAnsi="Consolas" w:cs="Times New Roman"/>
          <w:color w:val="808080"/>
          <w:sz w:val="21"/>
          <w:szCs w:val="21"/>
        </w:rPr>
        <w:t>&gt;</w:t>
      </w:r>
    </w:p>
    <w:p w14:paraId="1001820B" w14:textId="77777777"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div</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class</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"mb-3"</w:t>
      </w:r>
      <w:r w:rsidRPr="00F501C6">
        <w:rPr>
          <w:rFonts w:ascii="Consolas" w:eastAsia="Times New Roman" w:hAnsi="Consolas" w:cs="Times New Roman"/>
          <w:color w:val="808080"/>
          <w:sz w:val="21"/>
          <w:szCs w:val="21"/>
        </w:rPr>
        <w:t>&gt;</w:t>
      </w:r>
    </w:p>
    <w:p w14:paraId="24E699B1" w14:textId="77777777"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label</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class</w:t>
      </w:r>
      <w:r w:rsidRPr="00F501C6">
        <w:rPr>
          <w:rFonts w:ascii="Consolas" w:eastAsia="Times New Roman" w:hAnsi="Consolas" w:cs="Times New Roman"/>
          <w:color w:val="D4D4D4"/>
          <w:sz w:val="21"/>
          <w:szCs w:val="21"/>
        </w:rPr>
        <w:t> = </w:t>
      </w:r>
      <w:r w:rsidRPr="00F501C6">
        <w:rPr>
          <w:rFonts w:ascii="Consolas" w:eastAsia="Times New Roman" w:hAnsi="Consolas" w:cs="Times New Roman"/>
          <w:color w:val="CE9178"/>
          <w:sz w:val="21"/>
          <w:szCs w:val="21"/>
        </w:rPr>
        <w:t>"form-label"</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for</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"title"</w:t>
      </w:r>
      <w:r w:rsidRPr="00F501C6">
        <w:rPr>
          <w:rFonts w:ascii="Consolas" w:eastAsia="Times New Roman" w:hAnsi="Consolas" w:cs="Times New Roman"/>
          <w:color w:val="808080"/>
          <w:sz w:val="21"/>
          <w:szCs w:val="21"/>
        </w:rPr>
        <w:t>&gt;</w:t>
      </w:r>
      <w:r w:rsidRPr="00F501C6">
        <w:rPr>
          <w:rFonts w:ascii="Consolas" w:eastAsia="Times New Roman" w:hAnsi="Consolas" w:cs="Times New Roman"/>
          <w:color w:val="D4D4D4"/>
          <w:sz w:val="21"/>
          <w:szCs w:val="21"/>
        </w:rPr>
        <w:t>Title: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label</w:t>
      </w:r>
      <w:r w:rsidRPr="00F501C6">
        <w:rPr>
          <w:rFonts w:ascii="Consolas" w:eastAsia="Times New Roman" w:hAnsi="Consolas" w:cs="Times New Roman"/>
          <w:color w:val="808080"/>
          <w:sz w:val="21"/>
          <w:szCs w:val="21"/>
        </w:rPr>
        <w:t>&gt;</w:t>
      </w:r>
    </w:p>
    <w:p w14:paraId="3DA2EFE5" w14:textId="77777777"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input</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class</w:t>
      </w:r>
      <w:r w:rsidRPr="00F501C6">
        <w:rPr>
          <w:rFonts w:ascii="Consolas" w:eastAsia="Times New Roman" w:hAnsi="Consolas" w:cs="Times New Roman"/>
          <w:color w:val="D4D4D4"/>
          <w:sz w:val="21"/>
          <w:szCs w:val="21"/>
        </w:rPr>
        <w:t> = </w:t>
      </w:r>
      <w:r w:rsidRPr="00F501C6">
        <w:rPr>
          <w:rFonts w:ascii="Consolas" w:eastAsia="Times New Roman" w:hAnsi="Consolas" w:cs="Times New Roman"/>
          <w:color w:val="CE9178"/>
          <w:sz w:val="21"/>
          <w:szCs w:val="21"/>
        </w:rPr>
        <w:t>"form-control"</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type</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"text"</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id</w:t>
      </w:r>
      <w:r w:rsidRPr="00F501C6">
        <w:rPr>
          <w:rFonts w:ascii="Consolas" w:eastAsia="Times New Roman" w:hAnsi="Consolas" w:cs="Times New Roman"/>
          <w:color w:val="D4D4D4"/>
          <w:sz w:val="21"/>
          <w:szCs w:val="21"/>
        </w:rPr>
        <w:t> = </w:t>
      </w:r>
      <w:r w:rsidRPr="00F501C6">
        <w:rPr>
          <w:rFonts w:ascii="Consolas" w:eastAsia="Times New Roman" w:hAnsi="Consolas" w:cs="Times New Roman"/>
          <w:color w:val="CE9178"/>
          <w:sz w:val="21"/>
          <w:szCs w:val="21"/>
        </w:rPr>
        <w:t>"title"</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name</w:t>
      </w:r>
      <w:r w:rsidRPr="00F501C6">
        <w:rPr>
          <w:rFonts w:ascii="Consolas" w:eastAsia="Times New Roman" w:hAnsi="Consolas" w:cs="Times New Roman"/>
          <w:color w:val="D4D4D4"/>
          <w:sz w:val="21"/>
          <w:szCs w:val="21"/>
        </w:rPr>
        <w:t> = </w:t>
      </w:r>
      <w:r w:rsidRPr="00F501C6">
        <w:rPr>
          <w:rFonts w:ascii="Consolas" w:eastAsia="Times New Roman" w:hAnsi="Consolas" w:cs="Times New Roman"/>
          <w:color w:val="CE9178"/>
          <w:sz w:val="21"/>
          <w:szCs w:val="21"/>
        </w:rPr>
        <w:t>"title"</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required</w:t>
      </w:r>
      <w:r w:rsidRPr="00F501C6">
        <w:rPr>
          <w:rFonts w:ascii="Consolas" w:eastAsia="Times New Roman" w:hAnsi="Consolas" w:cs="Times New Roman"/>
          <w:color w:val="808080"/>
          <w:sz w:val="21"/>
          <w:szCs w:val="21"/>
        </w:rPr>
        <w:t>&gt;</w:t>
      </w:r>
    </w:p>
    <w:p w14:paraId="2EDA00CE" w14:textId="77777777"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div</w:t>
      </w: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9CDCFE"/>
          <w:sz w:val="21"/>
          <w:szCs w:val="21"/>
        </w:rPr>
        <w:t>class</w:t>
      </w:r>
      <w:r w:rsidRPr="00F501C6">
        <w:rPr>
          <w:rFonts w:ascii="Consolas" w:eastAsia="Times New Roman" w:hAnsi="Consolas" w:cs="Times New Roman"/>
          <w:color w:val="D4D4D4"/>
          <w:sz w:val="21"/>
          <w:szCs w:val="21"/>
        </w:rPr>
        <w:t>=</w:t>
      </w:r>
      <w:r w:rsidRPr="00F501C6">
        <w:rPr>
          <w:rFonts w:ascii="Consolas" w:eastAsia="Times New Roman" w:hAnsi="Consolas" w:cs="Times New Roman"/>
          <w:color w:val="CE9178"/>
          <w:sz w:val="21"/>
          <w:szCs w:val="21"/>
        </w:rPr>
        <w:t>"valid-feedback"</w:t>
      </w:r>
      <w:r w:rsidRPr="00F501C6">
        <w:rPr>
          <w:rFonts w:ascii="Consolas" w:eastAsia="Times New Roman" w:hAnsi="Consolas" w:cs="Times New Roman"/>
          <w:color w:val="808080"/>
          <w:sz w:val="21"/>
          <w:szCs w:val="21"/>
        </w:rPr>
        <w:t>&gt;</w:t>
      </w:r>
      <w:r w:rsidRPr="00F501C6">
        <w:rPr>
          <w:rFonts w:ascii="Consolas" w:eastAsia="Times New Roman" w:hAnsi="Consolas" w:cs="Times New Roman"/>
          <w:color w:val="D4D4D4"/>
          <w:sz w:val="21"/>
          <w:szCs w:val="21"/>
        </w:rPr>
        <w:t>Looks good!</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div</w:t>
      </w:r>
      <w:r w:rsidRPr="00F501C6">
        <w:rPr>
          <w:rFonts w:ascii="Consolas" w:eastAsia="Times New Roman" w:hAnsi="Consolas" w:cs="Times New Roman"/>
          <w:color w:val="808080"/>
          <w:sz w:val="21"/>
          <w:szCs w:val="21"/>
        </w:rPr>
        <w:t>&gt;</w:t>
      </w:r>
    </w:p>
    <w:p w14:paraId="7C5DA5CA" w14:textId="71FC7240" w:rsidR="00F501C6" w:rsidRDefault="00F501C6" w:rsidP="00F501C6">
      <w:pPr>
        <w:shd w:val="clear" w:color="auto" w:fill="1E1E1E"/>
        <w:spacing w:after="0" w:line="285" w:lineRule="atLeast"/>
        <w:rPr>
          <w:rFonts w:ascii="Consolas" w:eastAsia="Times New Roman" w:hAnsi="Consolas" w:cs="Times New Roman"/>
          <w:color w:val="808080"/>
          <w:sz w:val="21"/>
          <w:szCs w:val="21"/>
        </w:rPr>
      </w:pPr>
      <w:r w:rsidRPr="00F501C6">
        <w:rPr>
          <w:rFonts w:ascii="Consolas" w:eastAsia="Times New Roman" w:hAnsi="Consolas" w:cs="Times New Roman"/>
          <w:color w:val="D4D4D4"/>
          <w:sz w:val="21"/>
          <w:szCs w:val="21"/>
        </w:rPr>
        <w:t>                </w:t>
      </w:r>
      <w:r w:rsidRPr="00F501C6">
        <w:rPr>
          <w:rFonts w:ascii="Consolas" w:eastAsia="Times New Roman" w:hAnsi="Consolas" w:cs="Times New Roman"/>
          <w:color w:val="808080"/>
          <w:sz w:val="21"/>
          <w:szCs w:val="21"/>
        </w:rPr>
        <w:t>&lt;/</w:t>
      </w:r>
      <w:r w:rsidRPr="00F501C6">
        <w:rPr>
          <w:rFonts w:ascii="Consolas" w:eastAsia="Times New Roman" w:hAnsi="Consolas" w:cs="Times New Roman"/>
          <w:color w:val="569CD6"/>
          <w:sz w:val="21"/>
          <w:szCs w:val="21"/>
        </w:rPr>
        <w:t>div</w:t>
      </w:r>
      <w:r w:rsidRPr="00F501C6">
        <w:rPr>
          <w:rFonts w:ascii="Consolas" w:eastAsia="Times New Roman" w:hAnsi="Consolas" w:cs="Times New Roman"/>
          <w:color w:val="808080"/>
          <w:sz w:val="21"/>
          <w:szCs w:val="21"/>
        </w:rPr>
        <w:t>&gt;</w:t>
      </w:r>
    </w:p>
    <w:p w14:paraId="7CB7F8FB" w14:textId="06F783C7" w:rsidR="00F501C6" w:rsidRPr="00F501C6" w:rsidRDefault="00F501C6" w:rsidP="00F501C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rest html</w:t>
      </w:r>
    </w:p>
    <w:p w14:paraId="18A069AE" w14:textId="60871EDD" w:rsidR="00F501C6" w:rsidRDefault="00F501C6" w:rsidP="009134A4">
      <w:pPr>
        <w:rPr>
          <w:rFonts w:cstheme="minorHAnsi"/>
        </w:rPr>
      </w:pPr>
    </w:p>
    <w:p w14:paraId="6B62682C" w14:textId="224269BC" w:rsidR="00E54017" w:rsidRDefault="00F501C6" w:rsidP="009134A4">
      <w:pPr>
        <w:rPr>
          <w:rFonts w:cstheme="minorHAnsi"/>
        </w:rPr>
      </w:pPr>
      <w:r>
        <w:rPr>
          <w:rFonts w:cstheme="minorHAnsi"/>
        </w:rPr>
        <w:t xml:space="preserve">But </w:t>
      </w:r>
      <w:r w:rsidR="002D1B25">
        <w:rPr>
          <w:rFonts w:cstheme="minorHAnsi"/>
        </w:rPr>
        <w:t>in order to parse multipart</w:t>
      </w:r>
      <w:r w:rsidR="00E54017">
        <w:rPr>
          <w:rFonts w:cstheme="minorHAnsi"/>
        </w:rPr>
        <w:t>/</w:t>
      </w:r>
      <w:r w:rsidR="002D1B25">
        <w:rPr>
          <w:rFonts w:cstheme="minorHAnsi"/>
        </w:rPr>
        <w:t>form</w:t>
      </w:r>
      <w:r w:rsidR="00E54017">
        <w:rPr>
          <w:rFonts w:cstheme="minorHAnsi"/>
        </w:rPr>
        <w:t>-</w:t>
      </w:r>
      <w:r w:rsidR="002D1B25">
        <w:rPr>
          <w:rFonts w:cstheme="minorHAnsi"/>
        </w:rPr>
        <w:t xml:space="preserve">data, we need to install </w:t>
      </w:r>
      <w:proofErr w:type="spellStart"/>
      <w:r w:rsidR="002D1B25">
        <w:rPr>
          <w:rFonts w:cstheme="minorHAnsi"/>
          <w:b/>
          <w:bCs/>
        </w:rPr>
        <w:t>multer</w:t>
      </w:r>
      <w:proofErr w:type="spellEnd"/>
      <w:r w:rsidR="002D1B25">
        <w:rPr>
          <w:rFonts w:cstheme="minorHAnsi"/>
          <w:b/>
          <w:bCs/>
        </w:rPr>
        <w:t xml:space="preserve"> </w:t>
      </w:r>
      <w:r w:rsidR="002D1B25">
        <w:rPr>
          <w:rFonts w:cstheme="minorHAnsi"/>
        </w:rPr>
        <w:t>middleware.</w:t>
      </w:r>
    </w:p>
    <w:p w14:paraId="04149FBB" w14:textId="77777777" w:rsidR="00E54017" w:rsidRDefault="00E54017" w:rsidP="009134A4">
      <w:pPr>
        <w:rPr>
          <w:rFonts w:cstheme="minorHAnsi"/>
        </w:rPr>
      </w:pPr>
      <w:r>
        <w:rPr>
          <w:rFonts w:cstheme="minorHAnsi"/>
        </w:rPr>
        <w:t>Multer middleware is used to parse multipart/form-data</w:t>
      </w:r>
    </w:p>
    <w:p w14:paraId="3AB7FF9E" w14:textId="0FD642C1" w:rsidR="00F501C6" w:rsidRDefault="00E54017" w:rsidP="009134A4">
      <w:pPr>
        <w:rPr>
          <w:rFonts w:cstheme="minorHAnsi"/>
        </w:rPr>
      </w:pPr>
      <w:r>
        <w:rPr>
          <w:rFonts w:cstheme="minorHAnsi"/>
        </w:rPr>
        <w:t xml:space="preserve">Install the library using </w:t>
      </w:r>
      <w:proofErr w:type="spellStart"/>
      <w:r w:rsidRPr="00E54017">
        <w:rPr>
          <w:rFonts w:cstheme="minorHAnsi"/>
          <w:b/>
          <w:bCs/>
          <w:highlight w:val="yellow"/>
        </w:rPr>
        <w:t>npm</w:t>
      </w:r>
      <w:proofErr w:type="spellEnd"/>
      <w:r w:rsidRPr="00E54017">
        <w:rPr>
          <w:rFonts w:cstheme="minorHAnsi"/>
          <w:b/>
          <w:bCs/>
          <w:highlight w:val="yellow"/>
        </w:rPr>
        <w:t xml:space="preserve"> </w:t>
      </w:r>
      <w:proofErr w:type="spellStart"/>
      <w:r w:rsidRPr="00E54017">
        <w:rPr>
          <w:rFonts w:cstheme="minorHAnsi"/>
          <w:b/>
          <w:bCs/>
          <w:highlight w:val="yellow"/>
        </w:rPr>
        <w:t>i</w:t>
      </w:r>
      <w:proofErr w:type="spellEnd"/>
      <w:r w:rsidRPr="00E54017">
        <w:rPr>
          <w:rFonts w:cstheme="minorHAnsi"/>
          <w:b/>
          <w:bCs/>
          <w:highlight w:val="yellow"/>
        </w:rPr>
        <w:t xml:space="preserve"> </w:t>
      </w:r>
      <w:proofErr w:type="spellStart"/>
      <w:r w:rsidRPr="00E54017">
        <w:rPr>
          <w:rFonts w:cstheme="minorHAnsi"/>
          <w:b/>
          <w:bCs/>
          <w:highlight w:val="yellow"/>
        </w:rPr>
        <w:t>multer</w:t>
      </w:r>
      <w:proofErr w:type="spellEnd"/>
      <w:r w:rsidR="002D1B25">
        <w:rPr>
          <w:rFonts w:cstheme="minorHAnsi"/>
        </w:rPr>
        <w:t xml:space="preserve"> </w:t>
      </w:r>
    </w:p>
    <w:p w14:paraId="29CBAB6C" w14:textId="3C6089BA" w:rsidR="00E54017" w:rsidRDefault="00E54017" w:rsidP="009134A4">
      <w:pPr>
        <w:rPr>
          <w:rFonts w:cstheme="minorHAnsi"/>
        </w:rPr>
      </w:pPr>
      <w:r>
        <w:rPr>
          <w:rFonts w:cstheme="minorHAnsi"/>
        </w:rPr>
        <w:t xml:space="preserve">Refer this: </w:t>
      </w:r>
      <w:hyperlink r:id="rId46" w:history="1">
        <w:r w:rsidRPr="00E54017">
          <w:rPr>
            <w:rStyle w:val="Hyperlink"/>
            <w:rFonts w:cstheme="minorHAnsi"/>
          </w:rPr>
          <w:t>https://www.npmjs.com/package/multer</w:t>
        </w:r>
      </w:hyperlink>
    </w:p>
    <w:p w14:paraId="3EF10FB7" w14:textId="77777777" w:rsidR="00C92D33" w:rsidRDefault="00C92D33" w:rsidP="009134A4">
      <w:pPr>
        <w:rPr>
          <w:rFonts w:cstheme="minorHAnsi"/>
          <w:b/>
          <w:bCs/>
        </w:rPr>
      </w:pPr>
    </w:p>
    <w:p w14:paraId="6D15BA62" w14:textId="77777777" w:rsidR="003A2EB0" w:rsidRDefault="003A2EB0" w:rsidP="009134A4">
      <w:pPr>
        <w:rPr>
          <w:rFonts w:cstheme="minorHAnsi"/>
          <w:b/>
          <w:bCs/>
          <w:lang w:val="sv-SE"/>
        </w:rPr>
      </w:pPr>
    </w:p>
    <w:p w14:paraId="05DD55DD" w14:textId="77777777" w:rsidR="003A2EB0" w:rsidRDefault="003A2EB0" w:rsidP="009134A4">
      <w:pPr>
        <w:rPr>
          <w:rFonts w:cstheme="minorHAnsi"/>
          <w:b/>
          <w:bCs/>
          <w:lang w:val="sv-SE"/>
        </w:rPr>
      </w:pPr>
    </w:p>
    <w:p w14:paraId="5E9089CC" w14:textId="759C3D01" w:rsidR="00C92D33" w:rsidRDefault="00C92D33" w:rsidP="009134A4">
      <w:pPr>
        <w:rPr>
          <w:rFonts w:cstheme="minorHAnsi"/>
          <w:b/>
          <w:bCs/>
          <w:lang w:val="sv-SE"/>
        </w:rPr>
      </w:pPr>
      <w:r w:rsidRPr="003A2EB0">
        <w:rPr>
          <w:rFonts w:cstheme="minorHAnsi"/>
          <w:b/>
          <w:bCs/>
          <w:lang w:val="sv-SE"/>
        </w:rPr>
        <w:lastRenderedPageBreak/>
        <w:t>dotenv:</w:t>
      </w:r>
    </w:p>
    <w:p w14:paraId="24E81A4E" w14:textId="4371D01B" w:rsidR="003A2EB0" w:rsidRPr="005B463A" w:rsidRDefault="003A2EB0" w:rsidP="009134A4">
      <w:pPr>
        <w:rPr>
          <w:rFonts w:cstheme="minorHAnsi"/>
          <w:lang w:val="sv-SE"/>
        </w:rPr>
      </w:pPr>
      <w:r w:rsidRPr="005B463A">
        <w:rPr>
          <w:rFonts w:cstheme="minorHAnsi"/>
          <w:lang w:val="sv-SE"/>
        </w:rPr>
        <w:t>Dotenv is a zero-dependency module that loads environment variables from a .env file into process.env</w:t>
      </w:r>
      <w:r w:rsidR="005B463A" w:rsidRPr="005B463A">
        <w:rPr>
          <w:rFonts w:cstheme="minorHAnsi"/>
          <w:lang w:val="sv-SE"/>
        </w:rPr>
        <w:t>. install usi</w:t>
      </w:r>
      <w:r w:rsidR="005B463A">
        <w:rPr>
          <w:rFonts w:cstheme="minorHAnsi"/>
          <w:lang w:val="sv-SE"/>
        </w:rPr>
        <w:t xml:space="preserve">ng </w:t>
      </w:r>
      <w:r w:rsidR="005B463A" w:rsidRPr="005B463A">
        <w:rPr>
          <w:rFonts w:cstheme="minorHAnsi"/>
          <w:highlight w:val="yellow"/>
          <w:lang w:val="sv-SE"/>
        </w:rPr>
        <w:t>npm i dotenv</w:t>
      </w:r>
    </w:p>
    <w:p w14:paraId="25084935" w14:textId="1733B490" w:rsidR="00C92D33" w:rsidRDefault="003A2EB0" w:rsidP="009134A4">
      <w:pPr>
        <w:rPr>
          <w:rFonts w:cstheme="minorHAnsi"/>
          <w:lang w:val="sv-SE"/>
        </w:rPr>
      </w:pPr>
      <w:r w:rsidRPr="003A2EB0">
        <w:rPr>
          <w:rFonts w:cstheme="minorHAnsi"/>
          <w:lang w:val="sv-SE"/>
        </w:rPr>
        <w:t xml:space="preserve">Refer: </w:t>
      </w:r>
      <w:r>
        <w:rPr>
          <w:rFonts w:cstheme="minorHAnsi"/>
          <w:lang w:val="sv-SE"/>
        </w:rPr>
        <w:fldChar w:fldCharType="begin"/>
      </w:r>
      <w:r>
        <w:rPr>
          <w:rFonts w:cstheme="minorHAnsi"/>
          <w:lang w:val="sv-SE"/>
        </w:rPr>
        <w:instrText xml:space="preserve"> HYPERLINK "https://www.npmjs.com/package/dotenv" </w:instrText>
      </w:r>
      <w:r>
        <w:rPr>
          <w:rFonts w:cstheme="minorHAnsi"/>
          <w:lang w:val="sv-SE"/>
        </w:rPr>
      </w:r>
      <w:r>
        <w:rPr>
          <w:rFonts w:cstheme="minorHAnsi"/>
          <w:lang w:val="sv-SE"/>
        </w:rPr>
        <w:fldChar w:fldCharType="separate"/>
      </w:r>
      <w:r w:rsidRPr="003A2EB0">
        <w:rPr>
          <w:rStyle w:val="Hyperlink"/>
          <w:rFonts w:cstheme="minorHAnsi"/>
          <w:lang w:val="sv-SE"/>
        </w:rPr>
        <w:t>https://www.npmjs.com/package/dotenv</w:t>
      </w:r>
      <w:r>
        <w:rPr>
          <w:rFonts w:cstheme="minorHAnsi"/>
          <w:lang w:val="sv-SE"/>
        </w:rPr>
        <w:fldChar w:fldCharType="end"/>
      </w:r>
    </w:p>
    <w:p w14:paraId="2EBCA4FB" w14:textId="77777777" w:rsidR="003A2EB0" w:rsidRDefault="003A2EB0" w:rsidP="009134A4">
      <w:pPr>
        <w:rPr>
          <w:rFonts w:cstheme="minorHAnsi"/>
        </w:rPr>
      </w:pPr>
      <w:r w:rsidRPr="003A2EB0">
        <w:rPr>
          <w:rFonts w:cstheme="minorHAnsi"/>
        </w:rPr>
        <w:t>Now that we have t</w:t>
      </w:r>
      <w:r>
        <w:rPr>
          <w:rFonts w:cstheme="minorHAnsi"/>
        </w:rPr>
        <w:t xml:space="preserve">he cloudinary credentials (API_KEY, API Environment Variable, API Secret), it is a bad practice to write the credentials in our </w:t>
      </w:r>
      <w:proofErr w:type="spellStart"/>
      <w:r>
        <w:rPr>
          <w:rFonts w:cstheme="minorHAnsi"/>
        </w:rPr>
        <w:t>js</w:t>
      </w:r>
      <w:proofErr w:type="spellEnd"/>
      <w:r>
        <w:rPr>
          <w:rFonts w:cstheme="minorHAnsi"/>
        </w:rPr>
        <w:t xml:space="preserve"> files.</w:t>
      </w:r>
    </w:p>
    <w:p w14:paraId="610BE346" w14:textId="77777777" w:rsidR="003A2EB0" w:rsidRDefault="003A2EB0" w:rsidP="009134A4">
      <w:pPr>
        <w:rPr>
          <w:rFonts w:cstheme="minorHAnsi"/>
        </w:rPr>
      </w:pPr>
      <w:r>
        <w:rPr>
          <w:rFonts w:cstheme="minorHAnsi"/>
        </w:rPr>
        <w:t>We have to hide our credentials.</w:t>
      </w:r>
    </w:p>
    <w:p w14:paraId="6EB59388" w14:textId="3A79213E" w:rsidR="003A2EB0" w:rsidRDefault="003A2EB0" w:rsidP="009134A4">
      <w:pPr>
        <w:rPr>
          <w:rFonts w:cstheme="minorHAnsi"/>
        </w:rPr>
      </w:pPr>
      <w:r>
        <w:rPr>
          <w:rFonts w:cstheme="minorHAnsi"/>
        </w:rPr>
        <w:t xml:space="preserve">Here, we use .env file in which we write the credentials, and use </w:t>
      </w:r>
      <w:proofErr w:type="spellStart"/>
      <w:r>
        <w:rPr>
          <w:rFonts w:cstheme="minorHAnsi"/>
        </w:rPr>
        <w:t>Dotenv</w:t>
      </w:r>
      <w:proofErr w:type="spellEnd"/>
      <w:r>
        <w:rPr>
          <w:rFonts w:cstheme="minorHAnsi"/>
        </w:rPr>
        <w:t xml:space="preserve"> library to read the credentials from the .env file. The .env file is hidden (Means it does not show on file </w:t>
      </w:r>
      <w:r w:rsidR="00BE7F3A">
        <w:rPr>
          <w:rFonts w:cstheme="minorHAnsi"/>
        </w:rPr>
        <w:t>explorer or file picker</w:t>
      </w:r>
      <w:r>
        <w:rPr>
          <w:rFonts w:cstheme="minorHAnsi"/>
        </w:rPr>
        <w:t>)</w:t>
      </w:r>
    </w:p>
    <w:p w14:paraId="233007C5" w14:textId="785A237F" w:rsidR="004D7FBC" w:rsidRDefault="004D7FBC" w:rsidP="004D7FBC">
      <w:pPr>
        <w:rPr>
          <w:rFonts w:cstheme="minorHAnsi"/>
          <w:b/>
          <w:bCs/>
        </w:rPr>
      </w:pPr>
      <w:r w:rsidRPr="004D7FBC">
        <w:rPr>
          <w:rFonts w:cstheme="minorHAnsi"/>
          <w:b/>
          <w:bCs/>
        </w:rPr>
        <w:t>Uploading to cloudinary:</w:t>
      </w:r>
    </w:p>
    <w:p w14:paraId="3510AC4F" w14:textId="35E5220D" w:rsidR="004D7FBC" w:rsidRPr="004D7FBC" w:rsidRDefault="004D7FBC" w:rsidP="004D7FBC">
      <w:pPr>
        <w:rPr>
          <w:rFonts w:cstheme="minorHAnsi"/>
        </w:rPr>
      </w:pPr>
      <w:r>
        <w:rPr>
          <w:rFonts w:cstheme="minorHAnsi"/>
        </w:rPr>
        <w:t xml:space="preserve">For uploading the images to cloudinary and getting the image </w:t>
      </w:r>
      <w:proofErr w:type="spellStart"/>
      <w:r>
        <w:rPr>
          <w:rFonts w:cstheme="minorHAnsi"/>
        </w:rPr>
        <w:t>urls</w:t>
      </w:r>
      <w:proofErr w:type="spellEnd"/>
      <w:r>
        <w:rPr>
          <w:rFonts w:cstheme="minorHAnsi"/>
        </w:rPr>
        <w:t xml:space="preserve"> of the uploaded images, we would be using </w:t>
      </w:r>
      <w:r w:rsidRPr="004D7FBC">
        <w:rPr>
          <w:rFonts w:cstheme="minorHAnsi"/>
          <w:highlight w:val="yellow"/>
        </w:rPr>
        <w:t>Multer Storage Cloudinary Library</w:t>
      </w:r>
      <w:r>
        <w:rPr>
          <w:rFonts w:cstheme="minorHAnsi"/>
        </w:rPr>
        <w:t xml:space="preserve">. </w:t>
      </w:r>
      <w:r w:rsidRPr="004D7FBC">
        <w:rPr>
          <w:rFonts w:cstheme="minorHAnsi"/>
        </w:rPr>
        <w:t>Install us</w:t>
      </w:r>
      <w:r>
        <w:rPr>
          <w:rFonts w:cstheme="minorHAnsi"/>
        </w:rPr>
        <w:t xml:space="preserve">ing </w:t>
      </w:r>
      <w:proofErr w:type="spellStart"/>
      <w:r w:rsidRPr="004D7FBC">
        <w:rPr>
          <w:rFonts w:cstheme="minorHAnsi"/>
          <w:highlight w:val="yellow"/>
        </w:rPr>
        <w:t>npm</w:t>
      </w:r>
      <w:proofErr w:type="spellEnd"/>
      <w:r w:rsidRPr="004D7FBC">
        <w:rPr>
          <w:rFonts w:cstheme="minorHAnsi"/>
          <w:highlight w:val="yellow"/>
        </w:rPr>
        <w:t xml:space="preserve"> install </w:t>
      </w:r>
      <w:proofErr w:type="spellStart"/>
      <w:r w:rsidRPr="004D7FBC">
        <w:rPr>
          <w:rFonts w:cstheme="minorHAnsi"/>
          <w:highlight w:val="yellow"/>
        </w:rPr>
        <w:t>multer</w:t>
      </w:r>
      <w:proofErr w:type="spellEnd"/>
      <w:r w:rsidRPr="004D7FBC">
        <w:rPr>
          <w:rFonts w:cstheme="minorHAnsi"/>
          <w:highlight w:val="yellow"/>
        </w:rPr>
        <w:t>-storage-cloudinary</w:t>
      </w:r>
    </w:p>
    <w:p w14:paraId="7ED3E004" w14:textId="2A248533" w:rsidR="004D7FBC" w:rsidRDefault="004D7FBC" w:rsidP="004D7FBC">
      <w:pPr>
        <w:rPr>
          <w:rFonts w:cstheme="minorHAnsi"/>
        </w:rPr>
      </w:pPr>
      <w:r w:rsidRPr="004D7FBC">
        <w:rPr>
          <w:rFonts w:cstheme="minorHAnsi"/>
        </w:rPr>
        <w:t xml:space="preserve">Refer: </w:t>
      </w:r>
      <w:hyperlink r:id="rId47" w:history="1">
        <w:r w:rsidRPr="004D7FBC">
          <w:rPr>
            <w:rStyle w:val="Hyperlink"/>
            <w:rFonts w:cstheme="minorHAnsi"/>
          </w:rPr>
          <w:t>https://www.npmjs.com/package/multer-storage-cloudinary</w:t>
        </w:r>
      </w:hyperlink>
    </w:p>
    <w:p w14:paraId="5616B66A" w14:textId="7AEFB005" w:rsidR="00ED0BBE" w:rsidRDefault="00ED0BBE" w:rsidP="004D7FBC">
      <w:pPr>
        <w:rPr>
          <w:rFonts w:cstheme="minorHAnsi"/>
        </w:rPr>
      </w:pPr>
      <w:r>
        <w:rPr>
          <w:rFonts w:cstheme="minorHAnsi"/>
        </w:rPr>
        <w:t>In the project, we make a folder cloudinary and in the folder, we make index.js file</w:t>
      </w:r>
    </w:p>
    <w:p w14:paraId="5840B50A" w14:textId="7097F784" w:rsidR="00ED0BBE" w:rsidRDefault="00ED0BBE" w:rsidP="004D7FBC">
      <w:pPr>
        <w:rPr>
          <w:rFonts w:cstheme="minorHAnsi"/>
        </w:rPr>
      </w:pPr>
      <w:r>
        <w:rPr>
          <w:rFonts w:cstheme="minorHAnsi"/>
        </w:rPr>
        <w:t>Cloudinary/</w:t>
      </w:r>
    </w:p>
    <w:p w14:paraId="10FF857B" w14:textId="77921536" w:rsidR="00ED0BBE" w:rsidRDefault="00ED0BBE" w:rsidP="004D7FBC">
      <w:pPr>
        <w:rPr>
          <w:rFonts w:cstheme="minorHAnsi"/>
        </w:rPr>
      </w:pPr>
      <w:r>
        <w:rPr>
          <w:rFonts w:cstheme="minorHAnsi"/>
        </w:rPr>
        <w:t xml:space="preserve">                    Index.js</w:t>
      </w:r>
    </w:p>
    <w:p w14:paraId="3A44A3EA" w14:textId="6A1430EF" w:rsidR="00ED0BBE" w:rsidRDefault="00ED0BBE" w:rsidP="004D7FBC">
      <w:pPr>
        <w:rPr>
          <w:rFonts w:cstheme="minorHAnsi"/>
        </w:rPr>
      </w:pPr>
      <w:r>
        <w:rPr>
          <w:rFonts w:cstheme="minorHAnsi"/>
        </w:rPr>
        <w:t>Cloudinary/index.js contains the configurations of cloudinary</w:t>
      </w:r>
    </w:p>
    <w:p w14:paraId="19D7F486"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roofErr w:type="spellStart"/>
      <w:r w:rsidRPr="007115BD">
        <w:rPr>
          <w:rFonts w:ascii="Consolas" w:eastAsia="Times New Roman" w:hAnsi="Consolas" w:cs="Times New Roman"/>
          <w:color w:val="569CD6"/>
          <w:sz w:val="21"/>
          <w:szCs w:val="21"/>
        </w:rPr>
        <w:t>const</w:t>
      </w:r>
      <w:proofErr w:type="spellEnd"/>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4FC1FF"/>
          <w:sz w:val="21"/>
          <w:szCs w:val="21"/>
        </w:rPr>
        <w:t>cloudinary</w:t>
      </w:r>
      <w:r w:rsidRPr="007115BD">
        <w:rPr>
          <w:rFonts w:ascii="Consolas" w:eastAsia="Times New Roman" w:hAnsi="Consolas" w:cs="Times New Roman"/>
          <w:color w:val="D4D4D4"/>
          <w:sz w:val="21"/>
          <w:szCs w:val="21"/>
        </w:rPr>
        <w:t> = </w:t>
      </w:r>
      <w:r w:rsidRPr="007115BD">
        <w:rPr>
          <w:rFonts w:ascii="Consolas" w:eastAsia="Times New Roman" w:hAnsi="Consolas" w:cs="Times New Roman"/>
          <w:color w:val="DCDCAA"/>
          <w:sz w:val="21"/>
          <w:szCs w:val="21"/>
        </w:rPr>
        <w:t>require</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CE9178"/>
          <w:sz w:val="21"/>
          <w:szCs w:val="21"/>
        </w:rPr>
        <w:t>'cloudinary'</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4EC9B0"/>
          <w:sz w:val="21"/>
          <w:szCs w:val="21"/>
        </w:rPr>
        <w:t>v2</w:t>
      </w:r>
      <w:r w:rsidRPr="007115BD">
        <w:rPr>
          <w:rFonts w:ascii="Consolas" w:eastAsia="Times New Roman" w:hAnsi="Consolas" w:cs="Times New Roman"/>
          <w:color w:val="D4D4D4"/>
          <w:sz w:val="21"/>
          <w:szCs w:val="21"/>
        </w:rPr>
        <w:t>;</w:t>
      </w:r>
    </w:p>
    <w:p w14:paraId="0CCC759A"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569CD6"/>
          <w:sz w:val="21"/>
          <w:szCs w:val="21"/>
        </w:rPr>
        <w:t>const</w:t>
      </w:r>
      <w:r w:rsidRPr="007115BD">
        <w:rPr>
          <w:rFonts w:ascii="Consolas" w:eastAsia="Times New Roman" w:hAnsi="Consolas" w:cs="Times New Roman"/>
          <w:color w:val="D4D4D4"/>
          <w:sz w:val="21"/>
          <w:szCs w:val="21"/>
        </w:rPr>
        <w:t> { </w:t>
      </w:r>
      <w:r w:rsidRPr="007115BD">
        <w:rPr>
          <w:rFonts w:ascii="Consolas" w:eastAsia="Times New Roman" w:hAnsi="Consolas" w:cs="Times New Roman"/>
          <w:color w:val="4EC9B0"/>
          <w:sz w:val="21"/>
          <w:szCs w:val="21"/>
        </w:rPr>
        <w:t>CloudinaryStorage</w:t>
      </w:r>
      <w:r w:rsidRPr="007115BD">
        <w:rPr>
          <w:rFonts w:ascii="Consolas" w:eastAsia="Times New Roman" w:hAnsi="Consolas" w:cs="Times New Roman"/>
          <w:color w:val="D4D4D4"/>
          <w:sz w:val="21"/>
          <w:szCs w:val="21"/>
        </w:rPr>
        <w:t> } = </w:t>
      </w:r>
      <w:r w:rsidRPr="007115BD">
        <w:rPr>
          <w:rFonts w:ascii="Consolas" w:eastAsia="Times New Roman" w:hAnsi="Consolas" w:cs="Times New Roman"/>
          <w:color w:val="DCDCAA"/>
          <w:sz w:val="21"/>
          <w:szCs w:val="21"/>
        </w:rPr>
        <w:t>require</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CE9178"/>
          <w:sz w:val="21"/>
          <w:szCs w:val="21"/>
        </w:rPr>
        <w:t>'multer-storage-cloudinary'</w:t>
      </w:r>
      <w:r w:rsidRPr="007115BD">
        <w:rPr>
          <w:rFonts w:ascii="Consolas" w:eastAsia="Times New Roman" w:hAnsi="Consolas" w:cs="Times New Roman"/>
          <w:color w:val="D4D4D4"/>
          <w:sz w:val="21"/>
          <w:szCs w:val="21"/>
        </w:rPr>
        <w:t>);</w:t>
      </w:r>
    </w:p>
    <w:p w14:paraId="1AC83BE9"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
    <w:p w14:paraId="0EAF1E82"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roofErr w:type="spellStart"/>
      <w:r w:rsidRPr="007115BD">
        <w:rPr>
          <w:rFonts w:ascii="Consolas" w:eastAsia="Times New Roman" w:hAnsi="Consolas" w:cs="Times New Roman"/>
          <w:color w:val="4FC1FF"/>
          <w:sz w:val="21"/>
          <w:szCs w:val="21"/>
        </w:rPr>
        <w:t>cloudinary</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DCDCAA"/>
          <w:sz w:val="21"/>
          <w:szCs w:val="21"/>
        </w:rPr>
        <w:t>config</w:t>
      </w:r>
      <w:proofErr w:type="spellEnd"/>
      <w:r w:rsidRPr="007115BD">
        <w:rPr>
          <w:rFonts w:ascii="Consolas" w:eastAsia="Times New Roman" w:hAnsi="Consolas" w:cs="Times New Roman"/>
          <w:color w:val="D4D4D4"/>
          <w:sz w:val="21"/>
          <w:szCs w:val="21"/>
        </w:rPr>
        <w:t>({</w:t>
      </w:r>
    </w:p>
    <w:p w14:paraId="6F3211ED"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6A9955"/>
          <w:sz w:val="21"/>
          <w:szCs w:val="21"/>
        </w:rPr>
        <w:t>//get the credentials from the .env file</w:t>
      </w:r>
    </w:p>
    <w:p w14:paraId="6EE6B3D8"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9CDCFE"/>
          <w:sz w:val="21"/>
          <w:szCs w:val="21"/>
        </w:rPr>
        <w:t>cloud_name</w:t>
      </w:r>
      <w:proofErr w:type="spellEnd"/>
      <w:r w:rsidRPr="007115BD">
        <w:rPr>
          <w:rFonts w:ascii="Consolas" w:eastAsia="Times New Roman" w:hAnsi="Consolas" w:cs="Times New Roman"/>
          <w:color w:val="9CDCFE"/>
          <w:sz w:val="21"/>
          <w:szCs w:val="21"/>
        </w:rPr>
        <w:t>:</w:t>
      </w: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9CDCFE"/>
          <w:sz w:val="21"/>
          <w:szCs w:val="21"/>
        </w:rPr>
        <w:t>process</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9CDCFE"/>
          <w:sz w:val="21"/>
          <w:szCs w:val="21"/>
        </w:rPr>
        <w:t>env</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4FC1FF"/>
          <w:sz w:val="21"/>
          <w:szCs w:val="21"/>
        </w:rPr>
        <w:t>CLOUD_NAME</w:t>
      </w:r>
      <w:proofErr w:type="spellEnd"/>
      <w:r w:rsidRPr="007115BD">
        <w:rPr>
          <w:rFonts w:ascii="Consolas" w:eastAsia="Times New Roman" w:hAnsi="Consolas" w:cs="Times New Roman"/>
          <w:color w:val="D4D4D4"/>
          <w:sz w:val="21"/>
          <w:szCs w:val="21"/>
        </w:rPr>
        <w:t>,</w:t>
      </w:r>
    </w:p>
    <w:p w14:paraId="238E6453"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9CDCFE"/>
          <w:sz w:val="21"/>
          <w:szCs w:val="21"/>
        </w:rPr>
        <w:t>api_key</w:t>
      </w:r>
      <w:proofErr w:type="spellEnd"/>
      <w:r w:rsidRPr="007115BD">
        <w:rPr>
          <w:rFonts w:ascii="Consolas" w:eastAsia="Times New Roman" w:hAnsi="Consolas" w:cs="Times New Roman"/>
          <w:color w:val="9CDCFE"/>
          <w:sz w:val="21"/>
          <w:szCs w:val="21"/>
        </w:rPr>
        <w:t>:</w:t>
      </w: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9CDCFE"/>
          <w:sz w:val="21"/>
          <w:szCs w:val="21"/>
        </w:rPr>
        <w:t>process</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9CDCFE"/>
          <w:sz w:val="21"/>
          <w:szCs w:val="21"/>
        </w:rPr>
        <w:t>env</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4FC1FF"/>
          <w:sz w:val="21"/>
          <w:szCs w:val="21"/>
        </w:rPr>
        <w:t>API_KEY</w:t>
      </w:r>
      <w:proofErr w:type="spellEnd"/>
      <w:r w:rsidRPr="007115BD">
        <w:rPr>
          <w:rFonts w:ascii="Consolas" w:eastAsia="Times New Roman" w:hAnsi="Consolas" w:cs="Times New Roman"/>
          <w:color w:val="D4D4D4"/>
          <w:sz w:val="21"/>
          <w:szCs w:val="21"/>
        </w:rPr>
        <w:t>,</w:t>
      </w:r>
    </w:p>
    <w:p w14:paraId="28AB8B90"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lang w:val="pt-BR"/>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9CDCFE"/>
          <w:sz w:val="21"/>
          <w:szCs w:val="21"/>
          <w:lang w:val="pt-BR"/>
        </w:rPr>
        <w:t>api_secret:</w:t>
      </w:r>
      <w:r w:rsidRPr="007115BD">
        <w:rPr>
          <w:rFonts w:ascii="Consolas" w:eastAsia="Times New Roman" w:hAnsi="Consolas" w:cs="Times New Roman"/>
          <w:color w:val="D4D4D4"/>
          <w:sz w:val="21"/>
          <w:szCs w:val="21"/>
          <w:lang w:val="pt-BR"/>
        </w:rPr>
        <w:t> </w:t>
      </w:r>
      <w:r w:rsidRPr="007115BD">
        <w:rPr>
          <w:rFonts w:ascii="Consolas" w:eastAsia="Times New Roman" w:hAnsi="Consolas" w:cs="Times New Roman"/>
          <w:color w:val="9CDCFE"/>
          <w:sz w:val="21"/>
          <w:szCs w:val="21"/>
          <w:lang w:val="pt-BR"/>
        </w:rPr>
        <w:t>process</w:t>
      </w:r>
      <w:r w:rsidRPr="007115BD">
        <w:rPr>
          <w:rFonts w:ascii="Consolas" w:eastAsia="Times New Roman" w:hAnsi="Consolas" w:cs="Times New Roman"/>
          <w:color w:val="D4D4D4"/>
          <w:sz w:val="21"/>
          <w:szCs w:val="21"/>
          <w:lang w:val="pt-BR"/>
        </w:rPr>
        <w:t>.</w:t>
      </w:r>
      <w:r w:rsidRPr="007115BD">
        <w:rPr>
          <w:rFonts w:ascii="Consolas" w:eastAsia="Times New Roman" w:hAnsi="Consolas" w:cs="Times New Roman"/>
          <w:color w:val="9CDCFE"/>
          <w:sz w:val="21"/>
          <w:szCs w:val="21"/>
          <w:lang w:val="pt-BR"/>
        </w:rPr>
        <w:t>env</w:t>
      </w:r>
      <w:r w:rsidRPr="007115BD">
        <w:rPr>
          <w:rFonts w:ascii="Consolas" w:eastAsia="Times New Roman" w:hAnsi="Consolas" w:cs="Times New Roman"/>
          <w:color w:val="D4D4D4"/>
          <w:sz w:val="21"/>
          <w:szCs w:val="21"/>
          <w:lang w:val="pt-BR"/>
        </w:rPr>
        <w:t>.</w:t>
      </w:r>
      <w:r w:rsidRPr="007115BD">
        <w:rPr>
          <w:rFonts w:ascii="Consolas" w:eastAsia="Times New Roman" w:hAnsi="Consolas" w:cs="Times New Roman"/>
          <w:color w:val="4FC1FF"/>
          <w:sz w:val="21"/>
          <w:szCs w:val="21"/>
          <w:lang w:val="pt-BR"/>
        </w:rPr>
        <w:t>API_SECRET</w:t>
      </w:r>
    </w:p>
    <w:p w14:paraId="5815CAC2"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w:t>
      </w:r>
    </w:p>
    <w:p w14:paraId="57105E33"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
    <w:p w14:paraId="29FAAFAF"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roofErr w:type="spellStart"/>
      <w:r w:rsidRPr="007115BD">
        <w:rPr>
          <w:rFonts w:ascii="Consolas" w:eastAsia="Times New Roman" w:hAnsi="Consolas" w:cs="Times New Roman"/>
          <w:color w:val="569CD6"/>
          <w:sz w:val="21"/>
          <w:szCs w:val="21"/>
        </w:rPr>
        <w:t>const</w:t>
      </w:r>
      <w:proofErr w:type="spellEnd"/>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4FC1FF"/>
          <w:sz w:val="21"/>
          <w:szCs w:val="21"/>
        </w:rPr>
        <w:t>storage</w:t>
      </w:r>
      <w:r w:rsidRPr="007115BD">
        <w:rPr>
          <w:rFonts w:ascii="Consolas" w:eastAsia="Times New Roman" w:hAnsi="Consolas" w:cs="Times New Roman"/>
          <w:color w:val="D4D4D4"/>
          <w:sz w:val="21"/>
          <w:szCs w:val="21"/>
        </w:rPr>
        <w:t> = </w:t>
      </w:r>
      <w:r w:rsidRPr="007115BD">
        <w:rPr>
          <w:rFonts w:ascii="Consolas" w:eastAsia="Times New Roman" w:hAnsi="Consolas" w:cs="Times New Roman"/>
          <w:color w:val="569CD6"/>
          <w:sz w:val="21"/>
          <w:szCs w:val="21"/>
        </w:rPr>
        <w:t>new</w:t>
      </w: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4EC9B0"/>
          <w:sz w:val="21"/>
          <w:szCs w:val="21"/>
        </w:rPr>
        <w:t>CloudinaryStorage</w:t>
      </w:r>
      <w:proofErr w:type="spellEnd"/>
      <w:r w:rsidRPr="007115BD">
        <w:rPr>
          <w:rFonts w:ascii="Consolas" w:eastAsia="Times New Roman" w:hAnsi="Consolas" w:cs="Times New Roman"/>
          <w:color w:val="D4D4D4"/>
          <w:sz w:val="21"/>
          <w:szCs w:val="21"/>
        </w:rPr>
        <w:t>({</w:t>
      </w:r>
    </w:p>
    <w:p w14:paraId="1132884C"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9CDCFE"/>
          <w:sz w:val="21"/>
          <w:szCs w:val="21"/>
        </w:rPr>
        <w:t>cloudinary:</w:t>
      </w: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4FC1FF"/>
          <w:sz w:val="21"/>
          <w:szCs w:val="21"/>
        </w:rPr>
        <w:t>cloudinary</w:t>
      </w:r>
      <w:r w:rsidRPr="007115BD">
        <w:rPr>
          <w:rFonts w:ascii="Consolas" w:eastAsia="Times New Roman" w:hAnsi="Consolas" w:cs="Times New Roman"/>
          <w:color w:val="D4D4D4"/>
          <w:sz w:val="21"/>
          <w:szCs w:val="21"/>
        </w:rPr>
        <w:t>,</w:t>
      </w:r>
    </w:p>
    <w:p w14:paraId="5AA3762B"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9CDCFE"/>
          <w:sz w:val="21"/>
          <w:szCs w:val="21"/>
        </w:rPr>
        <w:t>folder:</w:t>
      </w: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CE9178"/>
          <w:sz w:val="21"/>
          <w:szCs w:val="21"/>
        </w:rPr>
        <w:t>'</w:t>
      </w:r>
      <w:proofErr w:type="spellStart"/>
      <w:r w:rsidRPr="007115BD">
        <w:rPr>
          <w:rFonts w:ascii="Consolas" w:eastAsia="Times New Roman" w:hAnsi="Consolas" w:cs="Times New Roman"/>
          <w:color w:val="CE9178"/>
          <w:sz w:val="21"/>
          <w:szCs w:val="21"/>
        </w:rPr>
        <w:t>YelpCamp</w:t>
      </w:r>
      <w:proofErr w:type="spellEnd"/>
      <w:r w:rsidRPr="007115BD">
        <w:rPr>
          <w:rFonts w:ascii="Consolas" w:eastAsia="Times New Roman" w:hAnsi="Consolas" w:cs="Times New Roman"/>
          <w:color w:val="CE9178"/>
          <w:sz w:val="21"/>
          <w:szCs w:val="21"/>
        </w:rPr>
        <w:t>'</w:t>
      </w:r>
      <w:r w:rsidRPr="007115BD">
        <w:rPr>
          <w:rFonts w:ascii="Consolas" w:eastAsia="Times New Roman" w:hAnsi="Consolas" w:cs="Times New Roman"/>
          <w:color w:val="D4D4D4"/>
          <w:sz w:val="21"/>
          <w:szCs w:val="21"/>
        </w:rPr>
        <w:t>,</w:t>
      </w:r>
    </w:p>
    <w:p w14:paraId="4BF9300E"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proofErr w:type="spellStart"/>
      <w:r w:rsidRPr="007115BD">
        <w:rPr>
          <w:rFonts w:ascii="Consolas" w:eastAsia="Times New Roman" w:hAnsi="Consolas" w:cs="Times New Roman"/>
          <w:color w:val="9CDCFE"/>
          <w:sz w:val="21"/>
          <w:szCs w:val="21"/>
        </w:rPr>
        <w:t>allowedFormats</w:t>
      </w:r>
      <w:proofErr w:type="spellEnd"/>
      <w:r w:rsidRPr="007115BD">
        <w:rPr>
          <w:rFonts w:ascii="Consolas" w:eastAsia="Times New Roman" w:hAnsi="Consolas" w:cs="Times New Roman"/>
          <w:color w:val="9CDCFE"/>
          <w:sz w:val="21"/>
          <w:szCs w:val="21"/>
        </w:rPr>
        <w:t>:</w:t>
      </w: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CE9178"/>
          <w:sz w:val="21"/>
          <w:szCs w:val="21"/>
        </w:rPr>
        <w:t>'jpeg'</w:t>
      </w: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CE9178"/>
          <w:sz w:val="21"/>
          <w:szCs w:val="21"/>
        </w:rPr>
        <w:t>'</w:t>
      </w:r>
      <w:proofErr w:type="spellStart"/>
      <w:r w:rsidRPr="007115BD">
        <w:rPr>
          <w:rFonts w:ascii="Consolas" w:eastAsia="Times New Roman" w:hAnsi="Consolas" w:cs="Times New Roman"/>
          <w:color w:val="CE9178"/>
          <w:sz w:val="21"/>
          <w:szCs w:val="21"/>
        </w:rPr>
        <w:t>png</w:t>
      </w:r>
      <w:proofErr w:type="spellEnd"/>
      <w:r w:rsidRPr="007115BD">
        <w:rPr>
          <w:rFonts w:ascii="Consolas" w:eastAsia="Times New Roman" w:hAnsi="Consolas" w:cs="Times New Roman"/>
          <w:color w:val="CE9178"/>
          <w:sz w:val="21"/>
          <w:szCs w:val="21"/>
        </w:rPr>
        <w:t>'</w:t>
      </w: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CE9178"/>
          <w:sz w:val="21"/>
          <w:szCs w:val="21"/>
        </w:rPr>
        <w:t>'jpg'</w:t>
      </w:r>
      <w:r w:rsidRPr="007115BD">
        <w:rPr>
          <w:rFonts w:ascii="Consolas" w:eastAsia="Times New Roman" w:hAnsi="Consolas" w:cs="Times New Roman"/>
          <w:color w:val="D4D4D4"/>
          <w:sz w:val="21"/>
          <w:szCs w:val="21"/>
        </w:rPr>
        <w:t>]</w:t>
      </w:r>
    </w:p>
    <w:p w14:paraId="31B55A29"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w:t>
      </w:r>
    </w:p>
    <w:p w14:paraId="15509EE7"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
    <w:p w14:paraId="50ECCCBF"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proofErr w:type="spellStart"/>
      <w:r w:rsidRPr="007115BD">
        <w:rPr>
          <w:rFonts w:ascii="Consolas" w:eastAsia="Times New Roman" w:hAnsi="Consolas" w:cs="Times New Roman"/>
          <w:color w:val="4EC9B0"/>
          <w:sz w:val="21"/>
          <w:szCs w:val="21"/>
        </w:rPr>
        <w:t>module</w:t>
      </w:r>
      <w:r w:rsidRPr="007115BD">
        <w:rPr>
          <w:rFonts w:ascii="Consolas" w:eastAsia="Times New Roman" w:hAnsi="Consolas" w:cs="Times New Roman"/>
          <w:color w:val="D4D4D4"/>
          <w:sz w:val="21"/>
          <w:szCs w:val="21"/>
        </w:rPr>
        <w:t>.</w:t>
      </w:r>
      <w:r w:rsidRPr="007115BD">
        <w:rPr>
          <w:rFonts w:ascii="Consolas" w:eastAsia="Times New Roman" w:hAnsi="Consolas" w:cs="Times New Roman"/>
          <w:color w:val="4EC9B0"/>
          <w:sz w:val="21"/>
          <w:szCs w:val="21"/>
        </w:rPr>
        <w:t>exports</w:t>
      </w:r>
      <w:proofErr w:type="spellEnd"/>
      <w:r w:rsidRPr="007115BD">
        <w:rPr>
          <w:rFonts w:ascii="Consolas" w:eastAsia="Times New Roman" w:hAnsi="Consolas" w:cs="Times New Roman"/>
          <w:color w:val="D4D4D4"/>
          <w:sz w:val="21"/>
          <w:szCs w:val="21"/>
        </w:rPr>
        <w:t> = {</w:t>
      </w:r>
    </w:p>
    <w:p w14:paraId="2777AA82"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9CDCFE"/>
          <w:sz w:val="21"/>
          <w:szCs w:val="21"/>
        </w:rPr>
        <w:t>cloudinary</w:t>
      </w:r>
      <w:r w:rsidRPr="007115BD">
        <w:rPr>
          <w:rFonts w:ascii="Consolas" w:eastAsia="Times New Roman" w:hAnsi="Consolas" w:cs="Times New Roman"/>
          <w:color w:val="D4D4D4"/>
          <w:sz w:val="21"/>
          <w:szCs w:val="21"/>
        </w:rPr>
        <w:t>,</w:t>
      </w:r>
    </w:p>
    <w:p w14:paraId="34D4FF04"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    </w:t>
      </w:r>
      <w:r w:rsidRPr="007115BD">
        <w:rPr>
          <w:rFonts w:ascii="Consolas" w:eastAsia="Times New Roman" w:hAnsi="Consolas" w:cs="Times New Roman"/>
          <w:color w:val="9CDCFE"/>
          <w:sz w:val="21"/>
          <w:szCs w:val="21"/>
        </w:rPr>
        <w:t>storage</w:t>
      </w:r>
    </w:p>
    <w:p w14:paraId="6A48025C" w14:textId="77777777" w:rsidR="007115BD" w:rsidRPr="007115BD" w:rsidRDefault="007115BD" w:rsidP="007115BD">
      <w:pPr>
        <w:shd w:val="clear" w:color="auto" w:fill="1E1E1E"/>
        <w:spacing w:after="0" w:line="285" w:lineRule="atLeast"/>
        <w:rPr>
          <w:rFonts w:ascii="Consolas" w:eastAsia="Times New Roman" w:hAnsi="Consolas" w:cs="Times New Roman"/>
          <w:color w:val="D4D4D4"/>
          <w:sz w:val="21"/>
          <w:szCs w:val="21"/>
        </w:rPr>
      </w:pPr>
      <w:r w:rsidRPr="007115BD">
        <w:rPr>
          <w:rFonts w:ascii="Consolas" w:eastAsia="Times New Roman" w:hAnsi="Consolas" w:cs="Times New Roman"/>
          <w:color w:val="D4D4D4"/>
          <w:sz w:val="21"/>
          <w:szCs w:val="21"/>
        </w:rPr>
        <w:t>}</w:t>
      </w:r>
    </w:p>
    <w:p w14:paraId="7D09257E" w14:textId="52D6E9E6" w:rsidR="00ED0BBE" w:rsidRPr="00ED0BBE" w:rsidRDefault="00ED0BBE" w:rsidP="00ED0BBE">
      <w:pPr>
        <w:shd w:val="clear" w:color="auto" w:fill="1E1E1E"/>
        <w:spacing w:after="0" w:line="285" w:lineRule="atLeast"/>
        <w:rPr>
          <w:rFonts w:ascii="Consolas" w:eastAsia="Times New Roman" w:hAnsi="Consolas" w:cs="Times New Roman"/>
          <w:color w:val="D4D4D4"/>
          <w:sz w:val="21"/>
          <w:szCs w:val="21"/>
        </w:rPr>
      </w:pPr>
    </w:p>
    <w:p w14:paraId="23A633C4" w14:textId="77777777" w:rsidR="00ED0BBE" w:rsidRPr="00ED0BBE" w:rsidRDefault="00ED0BBE" w:rsidP="004D7FBC">
      <w:pPr>
        <w:rPr>
          <w:rFonts w:cstheme="minorHAnsi"/>
          <w:b/>
          <w:bCs/>
        </w:rPr>
      </w:pPr>
    </w:p>
    <w:p w14:paraId="7953A4EC" w14:textId="1688318A" w:rsidR="004D7FBC" w:rsidRDefault="00C27191" w:rsidP="004D7FBC">
      <w:pPr>
        <w:rPr>
          <w:rFonts w:cstheme="minorHAnsi"/>
        </w:rPr>
      </w:pPr>
      <w:r>
        <w:rPr>
          <w:rFonts w:cstheme="minorHAnsi"/>
        </w:rPr>
        <w:lastRenderedPageBreak/>
        <w:t>Do the image update and delete as practice</w:t>
      </w:r>
    </w:p>
    <w:p w14:paraId="01E14983" w14:textId="77777777" w:rsidR="00C27191" w:rsidRPr="004D7FBC" w:rsidRDefault="00C27191" w:rsidP="004D7FBC">
      <w:pPr>
        <w:rPr>
          <w:rFonts w:cstheme="minorHAnsi"/>
        </w:rPr>
      </w:pPr>
    </w:p>
    <w:p w14:paraId="11CF0F6F" w14:textId="77777777" w:rsidR="004D7FBC" w:rsidRPr="004D7FBC" w:rsidRDefault="004D7FBC" w:rsidP="004D7FBC">
      <w:pPr>
        <w:rPr>
          <w:rFonts w:cstheme="minorHAnsi"/>
          <w:b/>
          <w:bCs/>
        </w:rPr>
      </w:pPr>
    </w:p>
    <w:p w14:paraId="1D5C6F71" w14:textId="77777777" w:rsidR="004D7FBC" w:rsidRPr="004D7FBC" w:rsidRDefault="004D7FBC" w:rsidP="004D7FBC">
      <w:pPr>
        <w:rPr>
          <w:rFonts w:cstheme="minorHAnsi"/>
        </w:rPr>
      </w:pPr>
    </w:p>
    <w:sectPr w:rsidR="004D7FBC" w:rsidRPr="004D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Fira Mono">
    <w:charset w:val="00"/>
    <w:family w:val="modern"/>
    <w:pitch w:val="fixed"/>
    <w:sig w:usb0="40000287" w:usb1="02003801"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A2"/>
    <w:multiLevelType w:val="hybridMultilevel"/>
    <w:tmpl w:val="79DEC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A2E71"/>
    <w:multiLevelType w:val="hybridMultilevel"/>
    <w:tmpl w:val="EFDC6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6141D"/>
    <w:multiLevelType w:val="hybridMultilevel"/>
    <w:tmpl w:val="DDC21F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F4E35"/>
    <w:multiLevelType w:val="hybridMultilevel"/>
    <w:tmpl w:val="BB16BEC4"/>
    <w:lvl w:ilvl="0" w:tplc="F8AC9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80E67"/>
    <w:multiLevelType w:val="hybridMultilevel"/>
    <w:tmpl w:val="5AEA4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87090"/>
    <w:multiLevelType w:val="multilevel"/>
    <w:tmpl w:val="4B6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D5C00"/>
    <w:multiLevelType w:val="hybridMultilevel"/>
    <w:tmpl w:val="4370AD1A"/>
    <w:lvl w:ilvl="0" w:tplc="AFBAE0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D505F"/>
    <w:multiLevelType w:val="hybridMultilevel"/>
    <w:tmpl w:val="AB94E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E79A7"/>
    <w:multiLevelType w:val="hybridMultilevel"/>
    <w:tmpl w:val="D528FF10"/>
    <w:lvl w:ilvl="0" w:tplc="B24452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213B54"/>
    <w:multiLevelType w:val="hybridMultilevel"/>
    <w:tmpl w:val="022EDB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2046F"/>
    <w:multiLevelType w:val="hybridMultilevel"/>
    <w:tmpl w:val="228A7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95025"/>
    <w:multiLevelType w:val="hybridMultilevel"/>
    <w:tmpl w:val="61B8467E"/>
    <w:lvl w:ilvl="0" w:tplc="4A7CF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F30A1"/>
    <w:multiLevelType w:val="hybridMultilevel"/>
    <w:tmpl w:val="1F5C5DF6"/>
    <w:lvl w:ilvl="0" w:tplc="09625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A5000B"/>
    <w:multiLevelType w:val="hybridMultilevel"/>
    <w:tmpl w:val="B4B88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561DEE"/>
    <w:multiLevelType w:val="hybridMultilevel"/>
    <w:tmpl w:val="9B56C10A"/>
    <w:lvl w:ilvl="0" w:tplc="3D36D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51662E"/>
    <w:multiLevelType w:val="hybridMultilevel"/>
    <w:tmpl w:val="44BE9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43728C"/>
    <w:multiLevelType w:val="hybridMultilevel"/>
    <w:tmpl w:val="BE2A0A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4A74D4"/>
    <w:multiLevelType w:val="hybridMultilevel"/>
    <w:tmpl w:val="9DDC780E"/>
    <w:lvl w:ilvl="0" w:tplc="C0B456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7A6D35"/>
    <w:multiLevelType w:val="hybridMultilevel"/>
    <w:tmpl w:val="80D845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F23D48"/>
    <w:multiLevelType w:val="hybridMultilevel"/>
    <w:tmpl w:val="2B80467E"/>
    <w:lvl w:ilvl="0" w:tplc="A21A66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4F75FD"/>
    <w:multiLevelType w:val="hybridMultilevel"/>
    <w:tmpl w:val="C88E6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CA0188"/>
    <w:multiLevelType w:val="hybridMultilevel"/>
    <w:tmpl w:val="1F100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332B49"/>
    <w:multiLevelType w:val="hybridMultilevel"/>
    <w:tmpl w:val="F39668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796EDD"/>
    <w:multiLevelType w:val="hybridMultilevel"/>
    <w:tmpl w:val="6D6436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540425"/>
    <w:multiLevelType w:val="hybridMultilevel"/>
    <w:tmpl w:val="20A83482"/>
    <w:lvl w:ilvl="0" w:tplc="8BF605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8890501"/>
    <w:multiLevelType w:val="hybridMultilevel"/>
    <w:tmpl w:val="FBFEE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ED2EEA"/>
    <w:multiLevelType w:val="hybridMultilevel"/>
    <w:tmpl w:val="A39290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F13B5"/>
    <w:multiLevelType w:val="hybridMultilevel"/>
    <w:tmpl w:val="B95C9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143D9D"/>
    <w:multiLevelType w:val="hybridMultilevel"/>
    <w:tmpl w:val="22E4E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980438"/>
    <w:multiLevelType w:val="hybridMultilevel"/>
    <w:tmpl w:val="C2A010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F56073"/>
    <w:multiLevelType w:val="hybridMultilevel"/>
    <w:tmpl w:val="32EA8A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5E25DC"/>
    <w:multiLevelType w:val="multilevel"/>
    <w:tmpl w:val="4EE6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23B73"/>
    <w:multiLevelType w:val="hybridMultilevel"/>
    <w:tmpl w:val="42DC821C"/>
    <w:lvl w:ilvl="0" w:tplc="AAAC02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810F0F"/>
    <w:multiLevelType w:val="hybridMultilevel"/>
    <w:tmpl w:val="5CB27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901BE3"/>
    <w:multiLevelType w:val="hybridMultilevel"/>
    <w:tmpl w:val="130C2B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386A40"/>
    <w:multiLevelType w:val="hybridMultilevel"/>
    <w:tmpl w:val="4D98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16258D"/>
    <w:multiLevelType w:val="hybridMultilevel"/>
    <w:tmpl w:val="732027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1E49D4"/>
    <w:multiLevelType w:val="hybridMultilevel"/>
    <w:tmpl w:val="D39EF2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5E2469"/>
    <w:multiLevelType w:val="hybridMultilevel"/>
    <w:tmpl w:val="9E4087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343703"/>
    <w:multiLevelType w:val="hybridMultilevel"/>
    <w:tmpl w:val="09347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BF5CF5"/>
    <w:multiLevelType w:val="hybridMultilevel"/>
    <w:tmpl w:val="F9609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9A38FB"/>
    <w:multiLevelType w:val="hybridMultilevel"/>
    <w:tmpl w:val="802802EA"/>
    <w:lvl w:ilvl="0" w:tplc="52F03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A22B53"/>
    <w:multiLevelType w:val="hybridMultilevel"/>
    <w:tmpl w:val="AD0C4B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5247483">
    <w:abstractNumId w:val="2"/>
  </w:num>
  <w:num w:numId="2" w16cid:durableId="1960604252">
    <w:abstractNumId w:val="35"/>
  </w:num>
  <w:num w:numId="3" w16cid:durableId="806513330">
    <w:abstractNumId w:val="40"/>
  </w:num>
  <w:num w:numId="4" w16cid:durableId="175769841">
    <w:abstractNumId w:val="5"/>
  </w:num>
  <w:num w:numId="5" w16cid:durableId="126239653">
    <w:abstractNumId w:val="39"/>
  </w:num>
  <w:num w:numId="6" w16cid:durableId="603419518">
    <w:abstractNumId w:val="10"/>
  </w:num>
  <w:num w:numId="7" w16cid:durableId="2016953410">
    <w:abstractNumId w:val="22"/>
  </w:num>
  <w:num w:numId="8" w16cid:durableId="1223953469">
    <w:abstractNumId w:val="13"/>
  </w:num>
  <w:num w:numId="9" w16cid:durableId="1529835334">
    <w:abstractNumId w:val="21"/>
  </w:num>
  <w:num w:numId="10" w16cid:durableId="603683631">
    <w:abstractNumId w:val="38"/>
  </w:num>
  <w:num w:numId="11" w16cid:durableId="704020182">
    <w:abstractNumId w:val="28"/>
  </w:num>
  <w:num w:numId="12" w16cid:durableId="284041048">
    <w:abstractNumId w:val="20"/>
  </w:num>
  <w:num w:numId="13" w16cid:durableId="1060910347">
    <w:abstractNumId w:val="24"/>
  </w:num>
  <w:num w:numId="14" w16cid:durableId="1759712389">
    <w:abstractNumId w:val="23"/>
  </w:num>
  <w:num w:numId="15" w16cid:durableId="1781795184">
    <w:abstractNumId w:val="15"/>
  </w:num>
  <w:num w:numId="16" w16cid:durableId="678312468">
    <w:abstractNumId w:val="1"/>
  </w:num>
  <w:num w:numId="17" w16cid:durableId="874806051">
    <w:abstractNumId w:val="0"/>
  </w:num>
  <w:num w:numId="18" w16cid:durableId="441193581">
    <w:abstractNumId w:val="9"/>
  </w:num>
  <w:num w:numId="19" w16cid:durableId="375472353">
    <w:abstractNumId w:val="29"/>
  </w:num>
  <w:num w:numId="20" w16cid:durableId="1206333165">
    <w:abstractNumId w:val="37"/>
  </w:num>
  <w:num w:numId="21" w16cid:durableId="1870021578">
    <w:abstractNumId w:val="25"/>
  </w:num>
  <w:num w:numId="22" w16cid:durableId="1064186617">
    <w:abstractNumId w:val="26"/>
  </w:num>
  <w:num w:numId="23" w16cid:durableId="1693729785">
    <w:abstractNumId w:val="4"/>
  </w:num>
  <w:num w:numId="24" w16cid:durableId="136999338">
    <w:abstractNumId w:val="7"/>
  </w:num>
  <w:num w:numId="25" w16cid:durableId="1638800185">
    <w:abstractNumId w:val="34"/>
  </w:num>
  <w:num w:numId="26" w16cid:durableId="1650984202">
    <w:abstractNumId w:val="18"/>
  </w:num>
  <w:num w:numId="27" w16cid:durableId="72901964">
    <w:abstractNumId w:val="27"/>
  </w:num>
  <w:num w:numId="28" w16cid:durableId="808210254">
    <w:abstractNumId w:val="16"/>
  </w:num>
  <w:num w:numId="29" w16cid:durableId="607926630">
    <w:abstractNumId w:val="36"/>
  </w:num>
  <w:num w:numId="30" w16cid:durableId="342824386">
    <w:abstractNumId w:val="33"/>
  </w:num>
  <w:num w:numId="31" w16cid:durableId="1274677794">
    <w:abstractNumId w:val="31"/>
  </w:num>
  <w:num w:numId="32" w16cid:durableId="1199121745">
    <w:abstractNumId w:val="30"/>
  </w:num>
  <w:num w:numId="33" w16cid:durableId="2100177083">
    <w:abstractNumId w:val="42"/>
  </w:num>
  <w:num w:numId="34" w16cid:durableId="570433659">
    <w:abstractNumId w:val="19"/>
  </w:num>
  <w:num w:numId="35" w16cid:durableId="891498404">
    <w:abstractNumId w:val="32"/>
  </w:num>
  <w:num w:numId="36" w16cid:durableId="1311447594">
    <w:abstractNumId w:val="3"/>
  </w:num>
  <w:num w:numId="37" w16cid:durableId="1637948168">
    <w:abstractNumId w:val="41"/>
  </w:num>
  <w:num w:numId="38" w16cid:durableId="1651905540">
    <w:abstractNumId w:val="12"/>
  </w:num>
  <w:num w:numId="39" w16cid:durableId="115567872">
    <w:abstractNumId w:val="17"/>
  </w:num>
  <w:num w:numId="40" w16cid:durableId="1354958441">
    <w:abstractNumId w:val="11"/>
  </w:num>
  <w:num w:numId="41" w16cid:durableId="1749309624">
    <w:abstractNumId w:val="8"/>
  </w:num>
  <w:num w:numId="42" w16cid:durableId="516387344">
    <w:abstractNumId w:val="14"/>
  </w:num>
  <w:num w:numId="43" w16cid:durableId="3343783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han Kundu">
    <w15:presenceInfo w15:providerId="AD" w15:userId="S::AKUNDU1@jaguarlandrover.com::d12e64be-b740-4417-809a-19f458f4e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51"/>
    <w:rsid w:val="00012F37"/>
    <w:rsid w:val="000207B4"/>
    <w:rsid w:val="000336A6"/>
    <w:rsid w:val="00053B2A"/>
    <w:rsid w:val="0005571A"/>
    <w:rsid w:val="00072BC4"/>
    <w:rsid w:val="0008259B"/>
    <w:rsid w:val="0009446F"/>
    <w:rsid w:val="00095258"/>
    <w:rsid w:val="00095F1F"/>
    <w:rsid w:val="000964A4"/>
    <w:rsid w:val="000A31AD"/>
    <w:rsid w:val="000B5507"/>
    <w:rsid w:val="000C12C9"/>
    <w:rsid w:val="000C4829"/>
    <w:rsid w:val="000D5D52"/>
    <w:rsid w:val="000E628F"/>
    <w:rsid w:val="000F17F7"/>
    <w:rsid w:val="000F3EFB"/>
    <w:rsid w:val="000F4A8A"/>
    <w:rsid w:val="000F59CB"/>
    <w:rsid w:val="00136C68"/>
    <w:rsid w:val="00145665"/>
    <w:rsid w:val="001469DB"/>
    <w:rsid w:val="00155672"/>
    <w:rsid w:val="00166874"/>
    <w:rsid w:val="00184CD6"/>
    <w:rsid w:val="001A21C7"/>
    <w:rsid w:val="001A324A"/>
    <w:rsid w:val="001A3CD7"/>
    <w:rsid w:val="001B6D60"/>
    <w:rsid w:val="001C6B12"/>
    <w:rsid w:val="001D021C"/>
    <w:rsid w:val="00205790"/>
    <w:rsid w:val="00212056"/>
    <w:rsid w:val="0021497B"/>
    <w:rsid w:val="002157BE"/>
    <w:rsid w:val="00222B33"/>
    <w:rsid w:val="00224A65"/>
    <w:rsid w:val="00231042"/>
    <w:rsid w:val="002363E5"/>
    <w:rsid w:val="00245D80"/>
    <w:rsid w:val="002478BB"/>
    <w:rsid w:val="00270402"/>
    <w:rsid w:val="00284B54"/>
    <w:rsid w:val="00291A52"/>
    <w:rsid w:val="002969F4"/>
    <w:rsid w:val="002A1B0E"/>
    <w:rsid w:val="002A1F15"/>
    <w:rsid w:val="002A30B0"/>
    <w:rsid w:val="002A3D93"/>
    <w:rsid w:val="002B597C"/>
    <w:rsid w:val="002C0CF3"/>
    <w:rsid w:val="002D14BE"/>
    <w:rsid w:val="002D1B25"/>
    <w:rsid w:val="002F2BF2"/>
    <w:rsid w:val="002F3AE3"/>
    <w:rsid w:val="002F61A9"/>
    <w:rsid w:val="00301AC9"/>
    <w:rsid w:val="00321654"/>
    <w:rsid w:val="003216F9"/>
    <w:rsid w:val="00354053"/>
    <w:rsid w:val="00365137"/>
    <w:rsid w:val="0038030A"/>
    <w:rsid w:val="00384FC4"/>
    <w:rsid w:val="00393540"/>
    <w:rsid w:val="00396B38"/>
    <w:rsid w:val="0039757F"/>
    <w:rsid w:val="003A2EB0"/>
    <w:rsid w:val="003C0ADA"/>
    <w:rsid w:val="003D3255"/>
    <w:rsid w:val="003D64CB"/>
    <w:rsid w:val="003E230C"/>
    <w:rsid w:val="003E51AB"/>
    <w:rsid w:val="003F2068"/>
    <w:rsid w:val="004147B1"/>
    <w:rsid w:val="00416170"/>
    <w:rsid w:val="00416DD3"/>
    <w:rsid w:val="004219FB"/>
    <w:rsid w:val="00422E6F"/>
    <w:rsid w:val="00433E86"/>
    <w:rsid w:val="004344C3"/>
    <w:rsid w:val="00465639"/>
    <w:rsid w:val="00473C88"/>
    <w:rsid w:val="00493A50"/>
    <w:rsid w:val="004A151C"/>
    <w:rsid w:val="004B29D0"/>
    <w:rsid w:val="004C3AA1"/>
    <w:rsid w:val="004D4B8D"/>
    <w:rsid w:val="004D6A85"/>
    <w:rsid w:val="004D7FBC"/>
    <w:rsid w:val="004E52C2"/>
    <w:rsid w:val="004E55BA"/>
    <w:rsid w:val="0050255E"/>
    <w:rsid w:val="00511FA8"/>
    <w:rsid w:val="0051369B"/>
    <w:rsid w:val="0051451F"/>
    <w:rsid w:val="00516C20"/>
    <w:rsid w:val="0052019D"/>
    <w:rsid w:val="0054318C"/>
    <w:rsid w:val="00550BD9"/>
    <w:rsid w:val="00557F69"/>
    <w:rsid w:val="00561560"/>
    <w:rsid w:val="00581C7D"/>
    <w:rsid w:val="00584241"/>
    <w:rsid w:val="0058436F"/>
    <w:rsid w:val="00593F03"/>
    <w:rsid w:val="0059408E"/>
    <w:rsid w:val="00597E37"/>
    <w:rsid w:val="005B463A"/>
    <w:rsid w:val="005C5B60"/>
    <w:rsid w:val="005C6FCF"/>
    <w:rsid w:val="005D54A9"/>
    <w:rsid w:val="005E0CB2"/>
    <w:rsid w:val="005E2AD3"/>
    <w:rsid w:val="006029D6"/>
    <w:rsid w:val="00604F7C"/>
    <w:rsid w:val="00614D95"/>
    <w:rsid w:val="00627D64"/>
    <w:rsid w:val="00627FC2"/>
    <w:rsid w:val="00637D2B"/>
    <w:rsid w:val="006743F0"/>
    <w:rsid w:val="0068107D"/>
    <w:rsid w:val="00686728"/>
    <w:rsid w:val="006A37B6"/>
    <w:rsid w:val="006A58D5"/>
    <w:rsid w:val="006B0321"/>
    <w:rsid w:val="006C0AF9"/>
    <w:rsid w:val="006D6515"/>
    <w:rsid w:val="00705CEE"/>
    <w:rsid w:val="007115BD"/>
    <w:rsid w:val="0071428D"/>
    <w:rsid w:val="00720542"/>
    <w:rsid w:val="00722050"/>
    <w:rsid w:val="00722FB3"/>
    <w:rsid w:val="00752FB7"/>
    <w:rsid w:val="007613F9"/>
    <w:rsid w:val="00763147"/>
    <w:rsid w:val="007650E5"/>
    <w:rsid w:val="007703BB"/>
    <w:rsid w:val="007D3469"/>
    <w:rsid w:val="007D36E2"/>
    <w:rsid w:val="007F4095"/>
    <w:rsid w:val="00804B2C"/>
    <w:rsid w:val="0081356E"/>
    <w:rsid w:val="00843E3F"/>
    <w:rsid w:val="00855408"/>
    <w:rsid w:val="0086219F"/>
    <w:rsid w:val="00883459"/>
    <w:rsid w:val="00886AF9"/>
    <w:rsid w:val="008B47E5"/>
    <w:rsid w:val="008C3622"/>
    <w:rsid w:val="008D6514"/>
    <w:rsid w:val="008D7796"/>
    <w:rsid w:val="008E144A"/>
    <w:rsid w:val="009046C8"/>
    <w:rsid w:val="009072DC"/>
    <w:rsid w:val="0091305C"/>
    <w:rsid w:val="009134A4"/>
    <w:rsid w:val="00913A1C"/>
    <w:rsid w:val="009155A4"/>
    <w:rsid w:val="00920E1C"/>
    <w:rsid w:val="009301B5"/>
    <w:rsid w:val="009324D7"/>
    <w:rsid w:val="00962161"/>
    <w:rsid w:val="00962E63"/>
    <w:rsid w:val="00987C6C"/>
    <w:rsid w:val="00990009"/>
    <w:rsid w:val="00990127"/>
    <w:rsid w:val="00996B89"/>
    <w:rsid w:val="009A0CC3"/>
    <w:rsid w:val="009A1EAC"/>
    <w:rsid w:val="009A597B"/>
    <w:rsid w:val="009A66FF"/>
    <w:rsid w:val="009C3B87"/>
    <w:rsid w:val="009D163A"/>
    <w:rsid w:val="009E62E7"/>
    <w:rsid w:val="009F07E1"/>
    <w:rsid w:val="009F4938"/>
    <w:rsid w:val="00A148CD"/>
    <w:rsid w:val="00A217E7"/>
    <w:rsid w:val="00A41E5C"/>
    <w:rsid w:val="00A46D66"/>
    <w:rsid w:val="00A52D35"/>
    <w:rsid w:val="00A62C5E"/>
    <w:rsid w:val="00A674AD"/>
    <w:rsid w:val="00A83B12"/>
    <w:rsid w:val="00AA259C"/>
    <w:rsid w:val="00AB11A7"/>
    <w:rsid w:val="00AB4DC2"/>
    <w:rsid w:val="00AF183B"/>
    <w:rsid w:val="00AF3F7C"/>
    <w:rsid w:val="00B01CCA"/>
    <w:rsid w:val="00B3360C"/>
    <w:rsid w:val="00B34F09"/>
    <w:rsid w:val="00B43CFF"/>
    <w:rsid w:val="00B44FDE"/>
    <w:rsid w:val="00B503C5"/>
    <w:rsid w:val="00B52F34"/>
    <w:rsid w:val="00B55951"/>
    <w:rsid w:val="00B56F9B"/>
    <w:rsid w:val="00B66D63"/>
    <w:rsid w:val="00B73951"/>
    <w:rsid w:val="00B77F98"/>
    <w:rsid w:val="00B80282"/>
    <w:rsid w:val="00B812AD"/>
    <w:rsid w:val="00B879FD"/>
    <w:rsid w:val="00BA1A8A"/>
    <w:rsid w:val="00BA4CB4"/>
    <w:rsid w:val="00BE4F3A"/>
    <w:rsid w:val="00BE52F7"/>
    <w:rsid w:val="00BE55BF"/>
    <w:rsid w:val="00BE7F3A"/>
    <w:rsid w:val="00C05939"/>
    <w:rsid w:val="00C27191"/>
    <w:rsid w:val="00C30E12"/>
    <w:rsid w:val="00C3161C"/>
    <w:rsid w:val="00C370FD"/>
    <w:rsid w:val="00C50FF1"/>
    <w:rsid w:val="00C53D8F"/>
    <w:rsid w:val="00C65B0E"/>
    <w:rsid w:val="00C65F32"/>
    <w:rsid w:val="00C72FC0"/>
    <w:rsid w:val="00C764E3"/>
    <w:rsid w:val="00C86C38"/>
    <w:rsid w:val="00C874EC"/>
    <w:rsid w:val="00C91E35"/>
    <w:rsid w:val="00C92D33"/>
    <w:rsid w:val="00CC69BE"/>
    <w:rsid w:val="00CD6482"/>
    <w:rsid w:val="00CF3775"/>
    <w:rsid w:val="00D07B56"/>
    <w:rsid w:val="00D22741"/>
    <w:rsid w:val="00D24CE5"/>
    <w:rsid w:val="00D266EE"/>
    <w:rsid w:val="00D4575D"/>
    <w:rsid w:val="00D47ED3"/>
    <w:rsid w:val="00D57052"/>
    <w:rsid w:val="00D60C43"/>
    <w:rsid w:val="00D74BA8"/>
    <w:rsid w:val="00D76E21"/>
    <w:rsid w:val="00D87CB9"/>
    <w:rsid w:val="00D95062"/>
    <w:rsid w:val="00DA737D"/>
    <w:rsid w:val="00DB2F3B"/>
    <w:rsid w:val="00DB3BA0"/>
    <w:rsid w:val="00DC0001"/>
    <w:rsid w:val="00DF2A2A"/>
    <w:rsid w:val="00DF3648"/>
    <w:rsid w:val="00DF6E00"/>
    <w:rsid w:val="00E010E8"/>
    <w:rsid w:val="00E01ADB"/>
    <w:rsid w:val="00E1134E"/>
    <w:rsid w:val="00E15A2E"/>
    <w:rsid w:val="00E22734"/>
    <w:rsid w:val="00E31ABB"/>
    <w:rsid w:val="00E438D5"/>
    <w:rsid w:val="00E45137"/>
    <w:rsid w:val="00E54017"/>
    <w:rsid w:val="00E602E6"/>
    <w:rsid w:val="00E669FB"/>
    <w:rsid w:val="00E761CF"/>
    <w:rsid w:val="00E81291"/>
    <w:rsid w:val="00E912A5"/>
    <w:rsid w:val="00E93382"/>
    <w:rsid w:val="00E9494A"/>
    <w:rsid w:val="00E962EF"/>
    <w:rsid w:val="00EA011B"/>
    <w:rsid w:val="00EA1DA3"/>
    <w:rsid w:val="00EA5F61"/>
    <w:rsid w:val="00ED088D"/>
    <w:rsid w:val="00ED0BBE"/>
    <w:rsid w:val="00ED3C83"/>
    <w:rsid w:val="00EE260C"/>
    <w:rsid w:val="00EF0E32"/>
    <w:rsid w:val="00F13BF9"/>
    <w:rsid w:val="00F22599"/>
    <w:rsid w:val="00F248A0"/>
    <w:rsid w:val="00F31048"/>
    <w:rsid w:val="00F37F81"/>
    <w:rsid w:val="00F46FB7"/>
    <w:rsid w:val="00F501C6"/>
    <w:rsid w:val="00F60E3E"/>
    <w:rsid w:val="00F6142B"/>
    <w:rsid w:val="00F71C5D"/>
    <w:rsid w:val="00F804D5"/>
    <w:rsid w:val="00FA262F"/>
    <w:rsid w:val="00FA2D56"/>
    <w:rsid w:val="00FA7071"/>
    <w:rsid w:val="00FA73A0"/>
    <w:rsid w:val="00FB061E"/>
    <w:rsid w:val="00FB4ED1"/>
    <w:rsid w:val="00FB640A"/>
    <w:rsid w:val="00FC4417"/>
    <w:rsid w:val="00FC7235"/>
    <w:rsid w:val="00FE5A01"/>
    <w:rsid w:val="00FE6224"/>
    <w:rsid w:val="00FF69D9"/>
    <w:rsid w:val="00FF7F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3B7F"/>
  <w15:chartTrackingRefBased/>
  <w15:docId w15:val="{786B254A-AE03-4D58-A657-66432D45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61E"/>
    <w:rPr>
      <w:color w:val="0563C1" w:themeColor="hyperlink"/>
      <w:u w:val="single"/>
    </w:rPr>
  </w:style>
  <w:style w:type="character" w:styleId="UnresolvedMention">
    <w:name w:val="Unresolved Mention"/>
    <w:basedOn w:val="DefaultParagraphFont"/>
    <w:uiPriority w:val="99"/>
    <w:semiHidden/>
    <w:unhideWhenUsed/>
    <w:rsid w:val="00FB061E"/>
    <w:rPr>
      <w:color w:val="605E5C"/>
      <w:shd w:val="clear" w:color="auto" w:fill="E1DFDD"/>
    </w:rPr>
  </w:style>
  <w:style w:type="paragraph" w:styleId="ListParagraph">
    <w:name w:val="List Paragraph"/>
    <w:basedOn w:val="Normal"/>
    <w:uiPriority w:val="34"/>
    <w:qFormat/>
    <w:rsid w:val="00FB061E"/>
    <w:pPr>
      <w:ind w:left="720"/>
      <w:contextualSpacing/>
    </w:pPr>
  </w:style>
  <w:style w:type="character" w:styleId="FollowedHyperlink">
    <w:name w:val="FollowedHyperlink"/>
    <w:basedOn w:val="DefaultParagraphFont"/>
    <w:uiPriority w:val="99"/>
    <w:semiHidden/>
    <w:unhideWhenUsed/>
    <w:rsid w:val="00FB061E"/>
    <w:rPr>
      <w:color w:val="954F72" w:themeColor="followedHyperlink"/>
      <w:u w:val="single"/>
    </w:rPr>
  </w:style>
  <w:style w:type="paragraph" w:styleId="NoSpacing">
    <w:name w:val="No Spacing"/>
    <w:uiPriority w:val="1"/>
    <w:qFormat/>
    <w:rsid w:val="00FB061E"/>
    <w:pPr>
      <w:spacing w:after="0" w:line="240" w:lineRule="auto"/>
    </w:pPr>
  </w:style>
  <w:style w:type="paragraph" w:styleId="HTMLPreformatted">
    <w:name w:val="HTML Preformatted"/>
    <w:basedOn w:val="Normal"/>
    <w:link w:val="HTMLPreformattedChar"/>
    <w:uiPriority w:val="99"/>
    <w:semiHidden/>
    <w:unhideWhenUsed/>
    <w:rsid w:val="00FB0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061E"/>
    <w:rPr>
      <w:rFonts w:ascii="Courier New" w:eastAsia="Times New Roman" w:hAnsi="Courier New" w:cs="Courier New"/>
      <w:sz w:val="20"/>
      <w:szCs w:val="20"/>
    </w:rPr>
  </w:style>
  <w:style w:type="character" w:customStyle="1" w:styleId="hljs-property">
    <w:name w:val="hljs-property"/>
    <w:basedOn w:val="DefaultParagraphFont"/>
    <w:rsid w:val="00FB061E"/>
  </w:style>
  <w:style w:type="character" w:customStyle="1" w:styleId="hljs-string">
    <w:name w:val="hljs-string"/>
    <w:basedOn w:val="DefaultParagraphFont"/>
    <w:rsid w:val="00FB061E"/>
  </w:style>
  <w:style w:type="character" w:customStyle="1" w:styleId="token">
    <w:name w:val="token"/>
    <w:basedOn w:val="DefaultParagraphFont"/>
    <w:rsid w:val="00FB061E"/>
  </w:style>
  <w:style w:type="table" w:styleId="TableGrid">
    <w:name w:val="Table Grid"/>
    <w:basedOn w:val="TableNormal"/>
    <w:uiPriority w:val="39"/>
    <w:rsid w:val="00A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69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089">
      <w:bodyDiv w:val="1"/>
      <w:marLeft w:val="0"/>
      <w:marRight w:val="0"/>
      <w:marTop w:val="0"/>
      <w:marBottom w:val="0"/>
      <w:divBdr>
        <w:top w:val="none" w:sz="0" w:space="0" w:color="auto"/>
        <w:left w:val="none" w:sz="0" w:space="0" w:color="auto"/>
        <w:bottom w:val="none" w:sz="0" w:space="0" w:color="auto"/>
        <w:right w:val="none" w:sz="0" w:space="0" w:color="auto"/>
      </w:divBdr>
      <w:divsChild>
        <w:div w:id="659425087">
          <w:marLeft w:val="0"/>
          <w:marRight w:val="0"/>
          <w:marTop w:val="0"/>
          <w:marBottom w:val="0"/>
          <w:divBdr>
            <w:top w:val="none" w:sz="0" w:space="0" w:color="auto"/>
            <w:left w:val="none" w:sz="0" w:space="0" w:color="auto"/>
            <w:bottom w:val="none" w:sz="0" w:space="0" w:color="auto"/>
            <w:right w:val="none" w:sz="0" w:space="0" w:color="auto"/>
          </w:divBdr>
          <w:divsChild>
            <w:div w:id="230389379">
              <w:marLeft w:val="0"/>
              <w:marRight w:val="0"/>
              <w:marTop w:val="0"/>
              <w:marBottom w:val="0"/>
              <w:divBdr>
                <w:top w:val="none" w:sz="0" w:space="0" w:color="auto"/>
                <w:left w:val="none" w:sz="0" w:space="0" w:color="auto"/>
                <w:bottom w:val="none" w:sz="0" w:space="0" w:color="auto"/>
                <w:right w:val="none" w:sz="0" w:space="0" w:color="auto"/>
              </w:divBdr>
            </w:div>
            <w:div w:id="477306411">
              <w:marLeft w:val="0"/>
              <w:marRight w:val="0"/>
              <w:marTop w:val="0"/>
              <w:marBottom w:val="0"/>
              <w:divBdr>
                <w:top w:val="none" w:sz="0" w:space="0" w:color="auto"/>
                <w:left w:val="none" w:sz="0" w:space="0" w:color="auto"/>
                <w:bottom w:val="none" w:sz="0" w:space="0" w:color="auto"/>
                <w:right w:val="none" w:sz="0" w:space="0" w:color="auto"/>
              </w:divBdr>
            </w:div>
            <w:div w:id="1600330231">
              <w:marLeft w:val="0"/>
              <w:marRight w:val="0"/>
              <w:marTop w:val="0"/>
              <w:marBottom w:val="0"/>
              <w:divBdr>
                <w:top w:val="none" w:sz="0" w:space="0" w:color="auto"/>
                <w:left w:val="none" w:sz="0" w:space="0" w:color="auto"/>
                <w:bottom w:val="none" w:sz="0" w:space="0" w:color="auto"/>
                <w:right w:val="none" w:sz="0" w:space="0" w:color="auto"/>
              </w:divBdr>
            </w:div>
            <w:div w:id="559442550">
              <w:marLeft w:val="0"/>
              <w:marRight w:val="0"/>
              <w:marTop w:val="0"/>
              <w:marBottom w:val="0"/>
              <w:divBdr>
                <w:top w:val="none" w:sz="0" w:space="0" w:color="auto"/>
                <w:left w:val="none" w:sz="0" w:space="0" w:color="auto"/>
                <w:bottom w:val="none" w:sz="0" w:space="0" w:color="auto"/>
                <w:right w:val="none" w:sz="0" w:space="0" w:color="auto"/>
              </w:divBdr>
            </w:div>
            <w:div w:id="1200434188">
              <w:marLeft w:val="0"/>
              <w:marRight w:val="0"/>
              <w:marTop w:val="0"/>
              <w:marBottom w:val="0"/>
              <w:divBdr>
                <w:top w:val="none" w:sz="0" w:space="0" w:color="auto"/>
                <w:left w:val="none" w:sz="0" w:space="0" w:color="auto"/>
                <w:bottom w:val="none" w:sz="0" w:space="0" w:color="auto"/>
                <w:right w:val="none" w:sz="0" w:space="0" w:color="auto"/>
              </w:divBdr>
            </w:div>
            <w:div w:id="1343583641">
              <w:marLeft w:val="0"/>
              <w:marRight w:val="0"/>
              <w:marTop w:val="0"/>
              <w:marBottom w:val="0"/>
              <w:divBdr>
                <w:top w:val="none" w:sz="0" w:space="0" w:color="auto"/>
                <w:left w:val="none" w:sz="0" w:space="0" w:color="auto"/>
                <w:bottom w:val="none" w:sz="0" w:space="0" w:color="auto"/>
                <w:right w:val="none" w:sz="0" w:space="0" w:color="auto"/>
              </w:divBdr>
            </w:div>
            <w:div w:id="677538196">
              <w:marLeft w:val="0"/>
              <w:marRight w:val="0"/>
              <w:marTop w:val="0"/>
              <w:marBottom w:val="0"/>
              <w:divBdr>
                <w:top w:val="none" w:sz="0" w:space="0" w:color="auto"/>
                <w:left w:val="none" w:sz="0" w:space="0" w:color="auto"/>
                <w:bottom w:val="none" w:sz="0" w:space="0" w:color="auto"/>
                <w:right w:val="none" w:sz="0" w:space="0" w:color="auto"/>
              </w:divBdr>
            </w:div>
            <w:div w:id="1791704530">
              <w:marLeft w:val="0"/>
              <w:marRight w:val="0"/>
              <w:marTop w:val="0"/>
              <w:marBottom w:val="0"/>
              <w:divBdr>
                <w:top w:val="none" w:sz="0" w:space="0" w:color="auto"/>
                <w:left w:val="none" w:sz="0" w:space="0" w:color="auto"/>
                <w:bottom w:val="none" w:sz="0" w:space="0" w:color="auto"/>
                <w:right w:val="none" w:sz="0" w:space="0" w:color="auto"/>
              </w:divBdr>
            </w:div>
            <w:div w:id="1187788608">
              <w:marLeft w:val="0"/>
              <w:marRight w:val="0"/>
              <w:marTop w:val="0"/>
              <w:marBottom w:val="0"/>
              <w:divBdr>
                <w:top w:val="none" w:sz="0" w:space="0" w:color="auto"/>
                <w:left w:val="none" w:sz="0" w:space="0" w:color="auto"/>
                <w:bottom w:val="none" w:sz="0" w:space="0" w:color="auto"/>
                <w:right w:val="none" w:sz="0" w:space="0" w:color="auto"/>
              </w:divBdr>
            </w:div>
            <w:div w:id="508762288">
              <w:marLeft w:val="0"/>
              <w:marRight w:val="0"/>
              <w:marTop w:val="0"/>
              <w:marBottom w:val="0"/>
              <w:divBdr>
                <w:top w:val="none" w:sz="0" w:space="0" w:color="auto"/>
                <w:left w:val="none" w:sz="0" w:space="0" w:color="auto"/>
                <w:bottom w:val="none" w:sz="0" w:space="0" w:color="auto"/>
                <w:right w:val="none" w:sz="0" w:space="0" w:color="auto"/>
              </w:divBdr>
            </w:div>
            <w:div w:id="728306110">
              <w:marLeft w:val="0"/>
              <w:marRight w:val="0"/>
              <w:marTop w:val="0"/>
              <w:marBottom w:val="0"/>
              <w:divBdr>
                <w:top w:val="none" w:sz="0" w:space="0" w:color="auto"/>
                <w:left w:val="none" w:sz="0" w:space="0" w:color="auto"/>
                <w:bottom w:val="none" w:sz="0" w:space="0" w:color="auto"/>
                <w:right w:val="none" w:sz="0" w:space="0" w:color="auto"/>
              </w:divBdr>
            </w:div>
            <w:div w:id="1126772951">
              <w:marLeft w:val="0"/>
              <w:marRight w:val="0"/>
              <w:marTop w:val="0"/>
              <w:marBottom w:val="0"/>
              <w:divBdr>
                <w:top w:val="none" w:sz="0" w:space="0" w:color="auto"/>
                <w:left w:val="none" w:sz="0" w:space="0" w:color="auto"/>
                <w:bottom w:val="none" w:sz="0" w:space="0" w:color="auto"/>
                <w:right w:val="none" w:sz="0" w:space="0" w:color="auto"/>
              </w:divBdr>
            </w:div>
            <w:div w:id="976301033">
              <w:marLeft w:val="0"/>
              <w:marRight w:val="0"/>
              <w:marTop w:val="0"/>
              <w:marBottom w:val="0"/>
              <w:divBdr>
                <w:top w:val="none" w:sz="0" w:space="0" w:color="auto"/>
                <w:left w:val="none" w:sz="0" w:space="0" w:color="auto"/>
                <w:bottom w:val="none" w:sz="0" w:space="0" w:color="auto"/>
                <w:right w:val="none" w:sz="0" w:space="0" w:color="auto"/>
              </w:divBdr>
            </w:div>
            <w:div w:id="464280905">
              <w:marLeft w:val="0"/>
              <w:marRight w:val="0"/>
              <w:marTop w:val="0"/>
              <w:marBottom w:val="0"/>
              <w:divBdr>
                <w:top w:val="none" w:sz="0" w:space="0" w:color="auto"/>
                <w:left w:val="none" w:sz="0" w:space="0" w:color="auto"/>
                <w:bottom w:val="none" w:sz="0" w:space="0" w:color="auto"/>
                <w:right w:val="none" w:sz="0" w:space="0" w:color="auto"/>
              </w:divBdr>
            </w:div>
            <w:div w:id="1514495194">
              <w:marLeft w:val="0"/>
              <w:marRight w:val="0"/>
              <w:marTop w:val="0"/>
              <w:marBottom w:val="0"/>
              <w:divBdr>
                <w:top w:val="none" w:sz="0" w:space="0" w:color="auto"/>
                <w:left w:val="none" w:sz="0" w:space="0" w:color="auto"/>
                <w:bottom w:val="none" w:sz="0" w:space="0" w:color="auto"/>
                <w:right w:val="none" w:sz="0" w:space="0" w:color="auto"/>
              </w:divBdr>
            </w:div>
            <w:div w:id="896476235">
              <w:marLeft w:val="0"/>
              <w:marRight w:val="0"/>
              <w:marTop w:val="0"/>
              <w:marBottom w:val="0"/>
              <w:divBdr>
                <w:top w:val="none" w:sz="0" w:space="0" w:color="auto"/>
                <w:left w:val="none" w:sz="0" w:space="0" w:color="auto"/>
                <w:bottom w:val="none" w:sz="0" w:space="0" w:color="auto"/>
                <w:right w:val="none" w:sz="0" w:space="0" w:color="auto"/>
              </w:divBdr>
            </w:div>
            <w:div w:id="1491748239">
              <w:marLeft w:val="0"/>
              <w:marRight w:val="0"/>
              <w:marTop w:val="0"/>
              <w:marBottom w:val="0"/>
              <w:divBdr>
                <w:top w:val="none" w:sz="0" w:space="0" w:color="auto"/>
                <w:left w:val="none" w:sz="0" w:space="0" w:color="auto"/>
                <w:bottom w:val="none" w:sz="0" w:space="0" w:color="auto"/>
                <w:right w:val="none" w:sz="0" w:space="0" w:color="auto"/>
              </w:divBdr>
            </w:div>
            <w:div w:id="5935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298">
      <w:bodyDiv w:val="1"/>
      <w:marLeft w:val="0"/>
      <w:marRight w:val="0"/>
      <w:marTop w:val="0"/>
      <w:marBottom w:val="0"/>
      <w:divBdr>
        <w:top w:val="none" w:sz="0" w:space="0" w:color="auto"/>
        <w:left w:val="none" w:sz="0" w:space="0" w:color="auto"/>
        <w:bottom w:val="none" w:sz="0" w:space="0" w:color="auto"/>
        <w:right w:val="none" w:sz="0" w:space="0" w:color="auto"/>
      </w:divBdr>
      <w:divsChild>
        <w:div w:id="1888952125">
          <w:marLeft w:val="0"/>
          <w:marRight w:val="0"/>
          <w:marTop w:val="0"/>
          <w:marBottom w:val="0"/>
          <w:divBdr>
            <w:top w:val="none" w:sz="0" w:space="0" w:color="auto"/>
            <w:left w:val="none" w:sz="0" w:space="0" w:color="auto"/>
            <w:bottom w:val="none" w:sz="0" w:space="0" w:color="auto"/>
            <w:right w:val="none" w:sz="0" w:space="0" w:color="auto"/>
          </w:divBdr>
          <w:divsChild>
            <w:div w:id="621615703">
              <w:marLeft w:val="0"/>
              <w:marRight w:val="0"/>
              <w:marTop w:val="0"/>
              <w:marBottom w:val="0"/>
              <w:divBdr>
                <w:top w:val="none" w:sz="0" w:space="0" w:color="auto"/>
                <w:left w:val="none" w:sz="0" w:space="0" w:color="auto"/>
                <w:bottom w:val="none" w:sz="0" w:space="0" w:color="auto"/>
                <w:right w:val="none" w:sz="0" w:space="0" w:color="auto"/>
              </w:divBdr>
            </w:div>
            <w:div w:id="425882484">
              <w:marLeft w:val="0"/>
              <w:marRight w:val="0"/>
              <w:marTop w:val="0"/>
              <w:marBottom w:val="0"/>
              <w:divBdr>
                <w:top w:val="none" w:sz="0" w:space="0" w:color="auto"/>
                <w:left w:val="none" w:sz="0" w:space="0" w:color="auto"/>
                <w:bottom w:val="none" w:sz="0" w:space="0" w:color="auto"/>
                <w:right w:val="none" w:sz="0" w:space="0" w:color="auto"/>
              </w:divBdr>
            </w:div>
            <w:div w:id="1451164049">
              <w:marLeft w:val="0"/>
              <w:marRight w:val="0"/>
              <w:marTop w:val="0"/>
              <w:marBottom w:val="0"/>
              <w:divBdr>
                <w:top w:val="none" w:sz="0" w:space="0" w:color="auto"/>
                <w:left w:val="none" w:sz="0" w:space="0" w:color="auto"/>
                <w:bottom w:val="none" w:sz="0" w:space="0" w:color="auto"/>
                <w:right w:val="none" w:sz="0" w:space="0" w:color="auto"/>
              </w:divBdr>
            </w:div>
            <w:div w:id="460000085">
              <w:marLeft w:val="0"/>
              <w:marRight w:val="0"/>
              <w:marTop w:val="0"/>
              <w:marBottom w:val="0"/>
              <w:divBdr>
                <w:top w:val="none" w:sz="0" w:space="0" w:color="auto"/>
                <w:left w:val="none" w:sz="0" w:space="0" w:color="auto"/>
                <w:bottom w:val="none" w:sz="0" w:space="0" w:color="auto"/>
                <w:right w:val="none" w:sz="0" w:space="0" w:color="auto"/>
              </w:divBdr>
            </w:div>
            <w:div w:id="1396397586">
              <w:marLeft w:val="0"/>
              <w:marRight w:val="0"/>
              <w:marTop w:val="0"/>
              <w:marBottom w:val="0"/>
              <w:divBdr>
                <w:top w:val="none" w:sz="0" w:space="0" w:color="auto"/>
                <w:left w:val="none" w:sz="0" w:space="0" w:color="auto"/>
                <w:bottom w:val="none" w:sz="0" w:space="0" w:color="auto"/>
                <w:right w:val="none" w:sz="0" w:space="0" w:color="auto"/>
              </w:divBdr>
            </w:div>
            <w:div w:id="928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646">
      <w:bodyDiv w:val="1"/>
      <w:marLeft w:val="0"/>
      <w:marRight w:val="0"/>
      <w:marTop w:val="0"/>
      <w:marBottom w:val="0"/>
      <w:divBdr>
        <w:top w:val="none" w:sz="0" w:space="0" w:color="auto"/>
        <w:left w:val="none" w:sz="0" w:space="0" w:color="auto"/>
        <w:bottom w:val="none" w:sz="0" w:space="0" w:color="auto"/>
        <w:right w:val="none" w:sz="0" w:space="0" w:color="auto"/>
      </w:divBdr>
      <w:divsChild>
        <w:div w:id="1684817648">
          <w:marLeft w:val="0"/>
          <w:marRight w:val="0"/>
          <w:marTop w:val="0"/>
          <w:marBottom w:val="0"/>
          <w:divBdr>
            <w:top w:val="none" w:sz="0" w:space="0" w:color="auto"/>
            <w:left w:val="none" w:sz="0" w:space="0" w:color="auto"/>
            <w:bottom w:val="none" w:sz="0" w:space="0" w:color="auto"/>
            <w:right w:val="none" w:sz="0" w:space="0" w:color="auto"/>
          </w:divBdr>
          <w:divsChild>
            <w:div w:id="1748187295">
              <w:marLeft w:val="0"/>
              <w:marRight w:val="0"/>
              <w:marTop w:val="0"/>
              <w:marBottom w:val="0"/>
              <w:divBdr>
                <w:top w:val="none" w:sz="0" w:space="0" w:color="auto"/>
                <w:left w:val="none" w:sz="0" w:space="0" w:color="auto"/>
                <w:bottom w:val="none" w:sz="0" w:space="0" w:color="auto"/>
                <w:right w:val="none" w:sz="0" w:space="0" w:color="auto"/>
              </w:divBdr>
            </w:div>
            <w:div w:id="1121535683">
              <w:marLeft w:val="0"/>
              <w:marRight w:val="0"/>
              <w:marTop w:val="0"/>
              <w:marBottom w:val="0"/>
              <w:divBdr>
                <w:top w:val="none" w:sz="0" w:space="0" w:color="auto"/>
                <w:left w:val="none" w:sz="0" w:space="0" w:color="auto"/>
                <w:bottom w:val="none" w:sz="0" w:space="0" w:color="auto"/>
                <w:right w:val="none" w:sz="0" w:space="0" w:color="auto"/>
              </w:divBdr>
            </w:div>
            <w:div w:id="1333218112">
              <w:marLeft w:val="0"/>
              <w:marRight w:val="0"/>
              <w:marTop w:val="0"/>
              <w:marBottom w:val="0"/>
              <w:divBdr>
                <w:top w:val="none" w:sz="0" w:space="0" w:color="auto"/>
                <w:left w:val="none" w:sz="0" w:space="0" w:color="auto"/>
                <w:bottom w:val="none" w:sz="0" w:space="0" w:color="auto"/>
                <w:right w:val="none" w:sz="0" w:space="0" w:color="auto"/>
              </w:divBdr>
            </w:div>
            <w:div w:id="1647204710">
              <w:marLeft w:val="0"/>
              <w:marRight w:val="0"/>
              <w:marTop w:val="0"/>
              <w:marBottom w:val="0"/>
              <w:divBdr>
                <w:top w:val="none" w:sz="0" w:space="0" w:color="auto"/>
                <w:left w:val="none" w:sz="0" w:space="0" w:color="auto"/>
                <w:bottom w:val="none" w:sz="0" w:space="0" w:color="auto"/>
                <w:right w:val="none" w:sz="0" w:space="0" w:color="auto"/>
              </w:divBdr>
            </w:div>
            <w:div w:id="12493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7571">
      <w:bodyDiv w:val="1"/>
      <w:marLeft w:val="0"/>
      <w:marRight w:val="0"/>
      <w:marTop w:val="0"/>
      <w:marBottom w:val="0"/>
      <w:divBdr>
        <w:top w:val="none" w:sz="0" w:space="0" w:color="auto"/>
        <w:left w:val="none" w:sz="0" w:space="0" w:color="auto"/>
        <w:bottom w:val="none" w:sz="0" w:space="0" w:color="auto"/>
        <w:right w:val="none" w:sz="0" w:space="0" w:color="auto"/>
      </w:divBdr>
      <w:divsChild>
        <w:div w:id="78986041">
          <w:marLeft w:val="0"/>
          <w:marRight w:val="0"/>
          <w:marTop w:val="0"/>
          <w:marBottom w:val="0"/>
          <w:divBdr>
            <w:top w:val="none" w:sz="0" w:space="0" w:color="auto"/>
            <w:left w:val="none" w:sz="0" w:space="0" w:color="auto"/>
            <w:bottom w:val="none" w:sz="0" w:space="0" w:color="auto"/>
            <w:right w:val="none" w:sz="0" w:space="0" w:color="auto"/>
          </w:divBdr>
          <w:divsChild>
            <w:div w:id="1428883294">
              <w:marLeft w:val="0"/>
              <w:marRight w:val="0"/>
              <w:marTop w:val="0"/>
              <w:marBottom w:val="0"/>
              <w:divBdr>
                <w:top w:val="none" w:sz="0" w:space="0" w:color="auto"/>
                <w:left w:val="none" w:sz="0" w:space="0" w:color="auto"/>
                <w:bottom w:val="none" w:sz="0" w:space="0" w:color="auto"/>
                <w:right w:val="none" w:sz="0" w:space="0" w:color="auto"/>
              </w:divBdr>
            </w:div>
            <w:div w:id="1014763363">
              <w:marLeft w:val="0"/>
              <w:marRight w:val="0"/>
              <w:marTop w:val="0"/>
              <w:marBottom w:val="0"/>
              <w:divBdr>
                <w:top w:val="none" w:sz="0" w:space="0" w:color="auto"/>
                <w:left w:val="none" w:sz="0" w:space="0" w:color="auto"/>
                <w:bottom w:val="none" w:sz="0" w:space="0" w:color="auto"/>
                <w:right w:val="none" w:sz="0" w:space="0" w:color="auto"/>
              </w:divBdr>
            </w:div>
            <w:div w:id="1595819993">
              <w:marLeft w:val="0"/>
              <w:marRight w:val="0"/>
              <w:marTop w:val="0"/>
              <w:marBottom w:val="0"/>
              <w:divBdr>
                <w:top w:val="none" w:sz="0" w:space="0" w:color="auto"/>
                <w:left w:val="none" w:sz="0" w:space="0" w:color="auto"/>
                <w:bottom w:val="none" w:sz="0" w:space="0" w:color="auto"/>
                <w:right w:val="none" w:sz="0" w:space="0" w:color="auto"/>
              </w:divBdr>
            </w:div>
            <w:div w:id="1764767452">
              <w:marLeft w:val="0"/>
              <w:marRight w:val="0"/>
              <w:marTop w:val="0"/>
              <w:marBottom w:val="0"/>
              <w:divBdr>
                <w:top w:val="none" w:sz="0" w:space="0" w:color="auto"/>
                <w:left w:val="none" w:sz="0" w:space="0" w:color="auto"/>
                <w:bottom w:val="none" w:sz="0" w:space="0" w:color="auto"/>
                <w:right w:val="none" w:sz="0" w:space="0" w:color="auto"/>
              </w:divBdr>
            </w:div>
            <w:div w:id="949510983">
              <w:marLeft w:val="0"/>
              <w:marRight w:val="0"/>
              <w:marTop w:val="0"/>
              <w:marBottom w:val="0"/>
              <w:divBdr>
                <w:top w:val="none" w:sz="0" w:space="0" w:color="auto"/>
                <w:left w:val="none" w:sz="0" w:space="0" w:color="auto"/>
                <w:bottom w:val="none" w:sz="0" w:space="0" w:color="auto"/>
                <w:right w:val="none" w:sz="0" w:space="0" w:color="auto"/>
              </w:divBdr>
            </w:div>
            <w:div w:id="1370496053">
              <w:marLeft w:val="0"/>
              <w:marRight w:val="0"/>
              <w:marTop w:val="0"/>
              <w:marBottom w:val="0"/>
              <w:divBdr>
                <w:top w:val="none" w:sz="0" w:space="0" w:color="auto"/>
                <w:left w:val="none" w:sz="0" w:space="0" w:color="auto"/>
                <w:bottom w:val="none" w:sz="0" w:space="0" w:color="auto"/>
                <w:right w:val="none" w:sz="0" w:space="0" w:color="auto"/>
              </w:divBdr>
            </w:div>
            <w:div w:id="618951188">
              <w:marLeft w:val="0"/>
              <w:marRight w:val="0"/>
              <w:marTop w:val="0"/>
              <w:marBottom w:val="0"/>
              <w:divBdr>
                <w:top w:val="none" w:sz="0" w:space="0" w:color="auto"/>
                <w:left w:val="none" w:sz="0" w:space="0" w:color="auto"/>
                <w:bottom w:val="none" w:sz="0" w:space="0" w:color="auto"/>
                <w:right w:val="none" w:sz="0" w:space="0" w:color="auto"/>
              </w:divBdr>
            </w:div>
            <w:div w:id="455803830">
              <w:marLeft w:val="0"/>
              <w:marRight w:val="0"/>
              <w:marTop w:val="0"/>
              <w:marBottom w:val="0"/>
              <w:divBdr>
                <w:top w:val="none" w:sz="0" w:space="0" w:color="auto"/>
                <w:left w:val="none" w:sz="0" w:space="0" w:color="auto"/>
                <w:bottom w:val="none" w:sz="0" w:space="0" w:color="auto"/>
                <w:right w:val="none" w:sz="0" w:space="0" w:color="auto"/>
              </w:divBdr>
            </w:div>
            <w:div w:id="1607073920">
              <w:marLeft w:val="0"/>
              <w:marRight w:val="0"/>
              <w:marTop w:val="0"/>
              <w:marBottom w:val="0"/>
              <w:divBdr>
                <w:top w:val="none" w:sz="0" w:space="0" w:color="auto"/>
                <w:left w:val="none" w:sz="0" w:space="0" w:color="auto"/>
                <w:bottom w:val="none" w:sz="0" w:space="0" w:color="auto"/>
                <w:right w:val="none" w:sz="0" w:space="0" w:color="auto"/>
              </w:divBdr>
            </w:div>
            <w:div w:id="826554464">
              <w:marLeft w:val="0"/>
              <w:marRight w:val="0"/>
              <w:marTop w:val="0"/>
              <w:marBottom w:val="0"/>
              <w:divBdr>
                <w:top w:val="none" w:sz="0" w:space="0" w:color="auto"/>
                <w:left w:val="none" w:sz="0" w:space="0" w:color="auto"/>
                <w:bottom w:val="none" w:sz="0" w:space="0" w:color="auto"/>
                <w:right w:val="none" w:sz="0" w:space="0" w:color="auto"/>
              </w:divBdr>
            </w:div>
            <w:div w:id="1170028156">
              <w:marLeft w:val="0"/>
              <w:marRight w:val="0"/>
              <w:marTop w:val="0"/>
              <w:marBottom w:val="0"/>
              <w:divBdr>
                <w:top w:val="none" w:sz="0" w:space="0" w:color="auto"/>
                <w:left w:val="none" w:sz="0" w:space="0" w:color="auto"/>
                <w:bottom w:val="none" w:sz="0" w:space="0" w:color="auto"/>
                <w:right w:val="none" w:sz="0" w:space="0" w:color="auto"/>
              </w:divBdr>
            </w:div>
            <w:div w:id="1030645113">
              <w:marLeft w:val="0"/>
              <w:marRight w:val="0"/>
              <w:marTop w:val="0"/>
              <w:marBottom w:val="0"/>
              <w:divBdr>
                <w:top w:val="none" w:sz="0" w:space="0" w:color="auto"/>
                <w:left w:val="none" w:sz="0" w:space="0" w:color="auto"/>
                <w:bottom w:val="none" w:sz="0" w:space="0" w:color="auto"/>
                <w:right w:val="none" w:sz="0" w:space="0" w:color="auto"/>
              </w:divBdr>
            </w:div>
            <w:div w:id="2006123594">
              <w:marLeft w:val="0"/>
              <w:marRight w:val="0"/>
              <w:marTop w:val="0"/>
              <w:marBottom w:val="0"/>
              <w:divBdr>
                <w:top w:val="none" w:sz="0" w:space="0" w:color="auto"/>
                <w:left w:val="none" w:sz="0" w:space="0" w:color="auto"/>
                <w:bottom w:val="none" w:sz="0" w:space="0" w:color="auto"/>
                <w:right w:val="none" w:sz="0" w:space="0" w:color="auto"/>
              </w:divBdr>
            </w:div>
            <w:div w:id="91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4326">
      <w:bodyDiv w:val="1"/>
      <w:marLeft w:val="0"/>
      <w:marRight w:val="0"/>
      <w:marTop w:val="0"/>
      <w:marBottom w:val="0"/>
      <w:divBdr>
        <w:top w:val="none" w:sz="0" w:space="0" w:color="auto"/>
        <w:left w:val="none" w:sz="0" w:space="0" w:color="auto"/>
        <w:bottom w:val="none" w:sz="0" w:space="0" w:color="auto"/>
        <w:right w:val="none" w:sz="0" w:space="0" w:color="auto"/>
      </w:divBdr>
      <w:divsChild>
        <w:div w:id="115223202">
          <w:marLeft w:val="0"/>
          <w:marRight w:val="0"/>
          <w:marTop w:val="0"/>
          <w:marBottom w:val="0"/>
          <w:divBdr>
            <w:top w:val="none" w:sz="0" w:space="0" w:color="auto"/>
            <w:left w:val="none" w:sz="0" w:space="0" w:color="auto"/>
            <w:bottom w:val="none" w:sz="0" w:space="0" w:color="auto"/>
            <w:right w:val="none" w:sz="0" w:space="0" w:color="auto"/>
          </w:divBdr>
          <w:divsChild>
            <w:div w:id="2139109506">
              <w:marLeft w:val="0"/>
              <w:marRight w:val="0"/>
              <w:marTop w:val="0"/>
              <w:marBottom w:val="0"/>
              <w:divBdr>
                <w:top w:val="none" w:sz="0" w:space="0" w:color="auto"/>
                <w:left w:val="none" w:sz="0" w:space="0" w:color="auto"/>
                <w:bottom w:val="none" w:sz="0" w:space="0" w:color="auto"/>
                <w:right w:val="none" w:sz="0" w:space="0" w:color="auto"/>
              </w:divBdr>
            </w:div>
            <w:div w:id="1856074860">
              <w:marLeft w:val="0"/>
              <w:marRight w:val="0"/>
              <w:marTop w:val="0"/>
              <w:marBottom w:val="0"/>
              <w:divBdr>
                <w:top w:val="none" w:sz="0" w:space="0" w:color="auto"/>
                <w:left w:val="none" w:sz="0" w:space="0" w:color="auto"/>
                <w:bottom w:val="none" w:sz="0" w:space="0" w:color="auto"/>
                <w:right w:val="none" w:sz="0" w:space="0" w:color="auto"/>
              </w:divBdr>
            </w:div>
            <w:div w:id="2020230931">
              <w:marLeft w:val="0"/>
              <w:marRight w:val="0"/>
              <w:marTop w:val="0"/>
              <w:marBottom w:val="0"/>
              <w:divBdr>
                <w:top w:val="none" w:sz="0" w:space="0" w:color="auto"/>
                <w:left w:val="none" w:sz="0" w:space="0" w:color="auto"/>
                <w:bottom w:val="none" w:sz="0" w:space="0" w:color="auto"/>
                <w:right w:val="none" w:sz="0" w:space="0" w:color="auto"/>
              </w:divBdr>
            </w:div>
            <w:div w:id="1300381416">
              <w:marLeft w:val="0"/>
              <w:marRight w:val="0"/>
              <w:marTop w:val="0"/>
              <w:marBottom w:val="0"/>
              <w:divBdr>
                <w:top w:val="none" w:sz="0" w:space="0" w:color="auto"/>
                <w:left w:val="none" w:sz="0" w:space="0" w:color="auto"/>
                <w:bottom w:val="none" w:sz="0" w:space="0" w:color="auto"/>
                <w:right w:val="none" w:sz="0" w:space="0" w:color="auto"/>
              </w:divBdr>
            </w:div>
            <w:div w:id="1643071669">
              <w:marLeft w:val="0"/>
              <w:marRight w:val="0"/>
              <w:marTop w:val="0"/>
              <w:marBottom w:val="0"/>
              <w:divBdr>
                <w:top w:val="none" w:sz="0" w:space="0" w:color="auto"/>
                <w:left w:val="none" w:sz="0" w:space="0" w:color="auto"/>
                <w:bottom w:val="none" w:sz="0" w:space="0" w:color="auto"/>
                <w:right w:val="none" w:sz="0" w:space="0" w:color="auto"/>
              </w:divBdr>
            </w:div>
            <w:div w:id="1687634096">
              <w:marLeft w:val="0"/>
              <w:marRight w:val="0"/>
              <w:marTop w:val="0"/>
              <w:marBottom w:val="0"/>
              <w:divBdr>
                <w:top w:val="none" w:sz="0" w:space="0" w:color="auto"/>
                <w:left w:val="none" w:sz="0" w:space="0" w:color="auto"/>
                <w:bottom w:val="none" w:sz="0" w:space="0" w:color="auto"/>
                <w:right w:val="none" w:sz="0" w:space="0" w:color="auto"/>
              </w:divBdr>
            </w:div>
            <w:div w:id="756901082">
              <w:marLeft w:val="0"/>
              <w:marRight w:val="0"/>
              <w:marTop w:val="0"/>
              <w:marBottom w:val="0"/>
              <w:divBdr>
                <w:top w:val="none" w:sz="0" w:space="0" w:color="auto"/>
                <w:left w:val="none" w:sz="0" w:space="0" w:color="auto"/>
                <w:bottom w:val="none" w:sz="0" w:space="0" w:color="auto"/>
                <w:right w:val="none" w:sz="0" w:space="0" w:color="auto"/>
              </w:divBdr>
            </w:div>
            <w:div w:id="444471497">
              <w:marLeft w:val="0"/>
              <w:marRight w:val="0"/>
              <w:marTop w:val="0"/>
              <w:marBottom w:val="0"/>
              <w:divBdr>
                <w:top w:val="none" w:sz="0" w:space="0" w:color="auto"/>
                <w:left w:val="none" w:sz="0" w:space="0" w:color="auto"/>
                <w:bottom w:val="none" w:sz="0" w:space="0" w:color="auto"/>
                <w:right w:val="none" w:sz="0" w:space="0" w:color="auto"/>
              </w:divBdr>
            </w:div>
            <w:div w:id="1583830553">
              <w:marLeft w:val="0"/>
              <w:marRight w:val="0"/>
              <w:marTop w:val="0"/>
              <w:marBottom w:val="0"/>
              <w:divBdr>
                <w:top w:val="none" w:sz="0" w:space="0" w:color="auto"/>
                <w:left w:val="none" w:sz="0" w:space="0" w:color="auto"/>
                <w:bottom w:val="none" w:sz="0" w:space="0" w:color="auto"/>
                <w:right w:val="none" w:sz="0" w:space="0" w:color="auto"/>
              </w:divBdr>
            </w:div>
            <w:div w:id="762844821">
              <w:marLeft w:val="0"/>
              <w:marRight w:val="0"/>
              <w:marTop w:val="0"/>
              <w:marBottom w:val="0"/>
              <w:divBdr>
                <w:top w:val="none" w:sz="0" w:space="0" w:color="auto"/>
                <w:left w:val="none" w:sz="0" w:space="0" w:color="auto"/>
                <w:bottom w:val="none" w:sz="0" w:space="0" w:color="auto"/>
                <w:right w:val="none" w:sz="0" w:space="0" w:color="auto"/>
              </w:divBdr>
            </w:div>
            <w:div w:id="1493568724">
              <w:marLeft w:val="0"/>
              <w:marRight w:val="0"/>
              <w:marTop w:val="0"/>
              <w:marBottom w:val="0"/>
              <w:divBdr>
                <w:top w:val="none" w:sz="0" w:space="0" w:color="auto"/>
                <w:left w:val="none" w:sz="0" w:space="0" w:color="auto"/>
                <w:bottom w:val="none" w:sz="0" w:space="0" w:color="auto"/>
                <w:right w:val="none" w:sz="0" w:space="0" w:color="auto"/>
              </w:divBdr>
            </w:div>
            <w:div w:id="10349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3357">
      <w:bodyDiv w:val="1"/>
      <w:marLeft w:val="0"/>
      <w:marRight w:val="0"/>
      <w:marTop w:val="0"/>
      <w:marBottom w:val="0"/>
      <w:divBdr>
        <w:top w:val="none" w:sz="0" w:space="0" w:color="auto"/>
        <w:left w:val="none" w:sz="0" w:space="0" w:color="auto"/>
        <w:bottom w:val="none" w:sz="0" w:space="0" w:color="auto"/>
        <w:right w:val="none" w:sz="0" w:space="0" w:color="auto"/>
      </w:divBdr>
    </w:div>
    <w:div w:id="326594059">
      <w:bodyDiv w:val="1"/>
      <w:marLeft w:val="0"/>
      <w:marRight w:val="0"/>
      <w:marTop w:val="0"/>
      <w:marBottom w:val="0"/>
      <w:divBdr>
        <w:top w:val="none" w:sz="0" w:space="0" w:color="auto"/>
        <w:left w:val="none" w:sz="0" w:space="0" w:color="auto"/>
        <w:bottom w:val="none" w:sz="0" w:space="0" w:color="auto"/>
        <w:right w:val="none" w:sz="0" w:space="0" w:color="auto"/>
      </w:divBdr>
      <w:divsChild>
        <w:div w:id="1856334903">
          <w:marLeft w:val="0"/>
          <w:marRight w:val="0"/>
          <w:marTop w:val="0"/>
          <w:marBottom w:val="0"/>
          <w:divBdr>
            <w:top w:val="none" w:sz="0" w:space="0" w:color="auto"/>
            <w:left w:val="none" w:sz="0" w:space="0" w:color="auto"/>
            <w:bottom w:val="none" w:sz="0" w:space="0" w:color="auto"/>
            <w:right w:val="none" w:sz="0" w:space="0" w:color="auto"/>
          </w:divBdr>
          <w:divsChild>
            <w:div w:id="1015229669">
              <w:marLeft w:val="0"/>
              <w:marRight w:val="0"/>
              <w:marTop w:val="0"/>
              <w:marBottom w:val="0"/>
              <w:divBdr>
                <w:top w:val="none" w:sz="0" w:space="0" w:color="auto"/>
                <w:left w:val="none" w:sz="0" w:space="0" w:color="auto"/>
                <w:bottom w:val="none" w:sz="0" w:space="0" w:color="auto"/>
                <w:right w:val="none" w:sz="0" w:space="0" w:color="auto"/>
              </w:divBdr>
            </w:div>
            <w:div w:id="1822235300">
              <w:marLeft w:val="0"/>
              <w:marRight w:val="0"/>
              <w:marTop w:val="0"/>
              <w:marBottom w:val="0"/>
              <w:divBdr>
                <w:top w:val="none" w:sz="0" w:space="0" w:color="auto"/>
                <w:left w:val="none" w:sz="0" w:space="0" w:color="auto"/>
                <w:bottom w:val="none" w:sz="0" w:space="0" w:color="auto"/>
                <w:right w:val="none" w:sz="0" w:space="0" w:color="auto"/>
              </w:divBdr>
            </w:div>
            <w:div w:id="386340691">
              <w:marLeft w:val="0"/>
              <w:marRight w:val="0"/>
              <w:marTop w:val="0"/>
              <w:marBottom w:val="0"/>
              <w:divBdr>
                <w:top w:val="none" w:sz="0" w:space="0" w:color="auto"/>
                <w:left w:val="none" w:sz="0" w:space="0" w:color="auto"/>
                <w:bottom w:val="none" w:sz="0" w:space="0" w:color="auto"/>
                <w:right w:val="none" w:sz="0" w:space="0" w:color="auto"/>
              </w:divBdr>
            </w:div>
            <w:div w:id="1828353828">
              <w:marLeft w:val="0"/>
              <w:marRight w:val="0"/>
              <w:marTop w:val="0"/>
              <w:marBottom w:val="0"/>
              <w:divBdr>
                <w:top w:val="none" w:sz="0" w:space="0" w:color="auto"/>
                <w:left w:val="none" w:sz="0" w:space="0" w:color="auto"/>
                <w:bottom w:val="none" w:sz="0" w:space="0" w:color="auto"/>
                <w:right w:val="none" w:sz="0" w:space="0" w:color="auto"/>
              </w:divBdr>
            </w:div>
            <w:div w:id="1397582123">
              <w:marLeft w:val="0"/>
              <w:marRight w:val="0"/>
              <w:marTop w:val="0"/>
              <w:marBottom w:val="0"/>
              <w:divBdr>
                <w:top w:val="none" w:sz="0" w:space="0" w:color="auto"/>
                <w:left w:val="none" w:sz="0" w:space="0" w:color="auto"/>
                <w:bottom w:val="none" w:sz="0" w:space="0" w:color="auto"/>
                <w:right w:val="none" w:sz="0" w:space="0" w:color="auto"/>
              </w:divBdr>
            </w:div>
            <w:div w:id="1053969894">
              <w:marLeft w:val="0"/>
              <w:marRight w:val="0"/>
              <w:marTop w:val="0"/>
              <w:marBottom w:val="0"/>
              <w:divBdr>
                <w:top w:val="none" w:sz="0" w:space="0" w:color="auto"/>
                <w:left w:val="none" w:sz="0" w:space="0" w:color="auto"/>
                <w:bottom w:val="none" w:sz="0" w:space="0" w:color="auto"/>
                <w:right w:val="none" w:sz="0" w:space="0" w:color="auto"/>
              </w:divBdr>
            </w:div>
            <w:div w:id="306014157">
              <w:marLeft w:val="0"/>
              <w:marRight w:val="0"/>
              <w:marTop w:val="0"/>
              <w:marBottom w:val="0"/>
              <w:divBdr>
                <w:top w:val="none" w:sz="0" w:space="0" w:color="auto"/>
                <w:left w:val="none" w:sz="0" w:space="0" w:color="auto"/>
                <w:bottom w:val="none" w:sz="0" w:space="0" w:color="auto"/>
                <w:right w:val="none" w:sz="0" w:space="0" w:color="auto"/>
              </w:divBdr>
            </w:div>
            <w:div w:id="966279202">
              <w:marLeft w:val="0"/>
              <w:marRight w:val="0"/>
              <w:marTop w:val="0"/>
              <w:marBottom w:val="0"/>
              <w:divBdr>
                <w:top w:val="none" w:sz="0" w:space="0" w:color="auto"/>
                <w:left w:val="none" w:sz="0" w:space="0" w:color="auto"/>
                <w:bottom w:val="none" w:sz="0" w:space="0" w:color="auto"/>
                <w:right w:val="none" w:sz="0" w:space="0" w:color="auto"/>
              </w:divBdr>
            </w:div>
            <w:div w:id="2003964803">
              <w:marLeft w:val="0"/>
              <w:marRight w:val="0"/>
              <w:marTop w:val="0"/>
              <w:marBottom w:val="0"/>
              <w:divBdr>
                <w:top w:val="none" w:sz="0" w:space="0" w:color="auto"/>
                <w:left w:val="none" w:sz="0" w:space="0" w:color="auto"/>
                <w:bottom w:val="none" w:sz="0" w:space="0" w:color="auto"/>
                <w:right w:val="none" w:sz="0" w:space="0" w:color="auto"/>
              </w:divBdr>
            </w:div>
            <w:div w:id="135227121">
              <w:marLeft w:val="0"/>
              <w:marRight w:val="0"/>
              <w:marTop w:val="0"/>
              <w:marBottom w:val="0"/>
              <w:divBdr>
                <w:top w:val="none" w:sz="0" w:space="0" w:color="auto"/>
                <w:left w:val="none" w:sz="0" w:space="0" w:color="auto"/>
                <w:bottom w:val="none" w:sz="0" w:space="0" w:color="auto"/>
                <w:right w:val="none" w:sz="0" w:space="0" w:color="auto"/>
              </w:divBdr>
            </w:div>
            <w:div w:id="1651791723">
              <w:marLeft w:val="0"/>
              <w:marRight w:val="0"/>
              <w:marTop w:val="0"/>
              <w:marBottom w:val="0"/>
              <w:divBdr>
                <w:top w:val="none" w:sz="0" w:space="0" w:color="auto"/>
                <w:left w:val="none" w:sz="0" w:space="0" w:color="auto"/>
                <w:bottom w:val="none" w:sz="0" w:space="0" w:color="auto"/>
                <w:right w:val="none" w:sz="0" w:space="0" w:color="auto"/>
              </w:divBdr>
            </w:div>
            <w:div w:id="1458841279">
              <w:marLeft w:val="0"/>
              <w:marRight w:val="0"/>
              <w:marTop w:val="0"/>
              <w:marBottom w:val="0"/>
              <w:divBdr>
                <w:top w:val="none" w:sz="0" w:space="0" w:color="auto"/>
                <w:left w:val="none" w:sz="0" w:space="0" w:color="auto"/>
                <w:bottom w:val="none" w:sz="0" w:space="0" w:color="auto"/>
                <w:right w:val="none" w:sz="0" w:space="0" w:color="auto"/>
              </w:divBdr>
            </w:div>
            <w:div w:id="1994722363">
              <w:marLeft w:val="0"/>
              <w:marRight w:val="0"/>
              <w:marTop w:val="0"/>
              <w:marBottom w:val="0"/>
              <w:divBdr>
                <w:top w:val="none" w:sz="0" w:space="0" w:color="auto"/>
                <w:left w:val="none" w:sz="0" w:space="0" w:color="auto"/>
                <w:bottom w:val="none" w:sz="0" w:space="0" w:color="auto"/>
                <w:right w:val="none" w:sz="0" w:space="0" w:color="auto"/>
              </w:divBdr>
            </w:div>
            <w:div w:id="1213078216">
              <w:marLeft w:val="0"/>
              <w:marRight w:val="0"/>
              <w:marTop w:val="0"/>
              <w:marBottom w:val="0"/>
              <w:divBdr>
                <w:top w:val="none" w:sz="0" w:space="0" w:color="auto"/>
                <w:left w:val="none" w:sz="0" w:space="0" w:color="auto"/>
                <w:bottom w:val="none" w:sz="0" w:space="0" w:color="auto"/>
                <w:right w:val="none" w:sz="0" w:space="0" w:color="auto"/>
              </w:divBdr>
            </w:div>
            <w:div w:id="8915014">
              <w:marLeft w:val="0"/>
              <w:marRight w:val="0"/>
              <w:marTop w:val="0"/>
              <w:marBottom w:val="0"/>
              <w:divBdr>
                <w:top w:val="none" w:sz="0" w:space="0" w:color="auto"/>
                <w:left w:val="none" w:sz="0" w:space="0" w:color="auto"/>
                <w:bottom w:val="none" w:sz="0" w:space="0" w:color="auto"/>
                <w:right w:val="none" w:sz="0" w:space="0" w:color="auto"/>
              </w:divBdr>
            </w:div>
            <w:div w:id="1688947884">
              <w:marLeft w:val="0"/>
              <w:marRight w:val="0"/>
              <w:marTop w:val="0"/>
              <w:marBottom w:val="0"/>
              <w:divBdr>
                <w:top w:val="none" w:sz="0" w:space="0" w:color="auto"/>
                <w:left w:val="none" w:sz="0" w:space="0" w:color="auto"/>
                <w:bottom w:val="none" w:sz="0" w:space="0" w:color="auto"/>
                <w:right w:val="none" w:sz="0" w:space="0" w:color="auto"/>
              </w:divBdr>
            </w:div>
            <w:div w:id="2091581808">
              <w:marLeft w:val="0"/>
              <w:marRight w:val="0"/>
              <w:marTop w:val="0"/>
              <w:marBottom w:val="0"/>
              <w:divBdr>
                <w:top w:val="none" w:sz="0" w:space="0" w:color="auto"/>
                <w:left w:val="none" w:sz="0" w:space="0" w:color="auto"/>
                <w:bottom w:val="none" w:sz="0" w:space="0" w:color="auto"/>
                <w:right w:val="none" w:sz="0" w:space="0" w:color="auto"/>
              </w:divBdr>
            </w:div>
            <w:div w:id="788399708">
              <w:marLeft w:val="0"/>
              <w:marRight w:val="0"/>
              <w:marTop w:val="0"/>
              <w:marBottom w:val="0"/>
              <w:divBdr>
                <w:top w:val="none" w:sz="0" w:space="0" w:color="auto"/>
                <w:left w:val="none" w:sz="0" w:space="0" w:color="auto"/>
                <w:bottom w:val="none" w:sz="0" w:space="0" w:color="auto"/>
                <w:right w:val="none" w:sz="0" w:space="0" w:color="auto"/>
              </w:divBdr>
            </w:div>
            <w:div w:id="1906066966">
              <w:marLeft w:val="0"/>
              <w:marRight w:val="0"/>
              <w:marTop w:val="0"/>
              <w:marBottom w:val="0"/>
              <w:divBdr>
                <w:top w:val="none" w:sz="0" w:space="0" w:color="auto"/>
                <w:left w:val="none" w:sz="0" w:space="0" w:color="auto"/>
                <w:bottom w:val="none" w:sz="0" w:space="0" w:color="auto"/>
                <w:right w:val="none" w:sz="0" w:space="0" w:color="auto"/>
              </w:divBdr>
            </w:div>
            <w:div w:id="1242177187">
              <w:marLeft w:val="0"/>
              <w:marRight w:val="0"/>
              <w:marTop w:val="0"/>
              <w:marBottom w:val="0"/>
              <w:divBdr>
                <w:top w:val="none" w:sz="0" w:space="0" w:color="auto"/>
                <w:left w:val="none" w:sz="0" w:space="0" w:color="auto"/>
                <w:bottom w:val="none" w:sz="0" w:space="0" w:color="auto"/>
                <w:right w:val="none" w:sz="0" w:space="0" w:color="auto"/>
              </w:divBdr>
            </w:div>
            <w:div w:id="1826780752">
              <w:marLeft w:val="0"/>
              <w:marRight w:val="0"/>
              <w:marTop w:val="0"/>
              <w:marBottom w:val="0"/>
              <w:divBdr>
                <w:top w:val="none" w:sz="0" w:space="0" w:color="auto"/>
                <w:left w:val="none" w:sz="0" w:space="0" w:color="auto"/>
                <w:bottom w:val="none" w:sz="0" w:space="0" w:color="auto"/>
                <w:right w:val="none" w:sz="0" w:space="0" w:color="auto"/>
              </w:divBdr>
            </w:div>
            <w:div w:id="2099709486">
              <w:marLeft w:val="0"/>
              <w:marRight w:val="0"/>
              <w:marTop w:val="0"/>
              <w:marBottom w:val="0"/>
              <w:divBdr>
                <w:top w:val="none" w:sz="0" w:space="0" w:color="auto"/>
                <w:left w:val="none" w:sz="0" w:space="0" w:color="auto"/>
                <w:bottom w:val="none" w:sz="0" w:space="0" w:color="auto"/>
                <w:right w:val="none" w:sz="0" w:space="0" w:color="auto"/>
              </w:divBdr>
            </w:div>
            <w:div w:id="434248752">
              <w:marLeft w:val="0"/>
              <w:marRight w:val="0"/>
              <w:marTop w:val="0"/>
              <w:marBottom w:val="0"/>
              <w:divBdr>
                <w:top w:val="none" w:sz="0" w:space="0" w:color="auto"/>
                <w:left w:val="none" w:sz="0" w:space="0" w:color="auto"/>
                <w:bottom w:val="none" w:sz="0" w:space="0" w:color="auto"/>
                <w:right w:val="none" w:sz="0" w:space="0" w:color="auto"/>
              </w:divBdr>
            </w:div>
            <w:div w:id="1745686118">
              <w:marLeft w:val="0"/>
              <w:marRight w:val="0"/>
              <w:marTop w:val="0"/>
              <w:marBottom w:val="0"/>
              <w:divBdr>
                <w:top w:val="none" w:sz="0" w:space="0" w:color="auto"/>
                <w:left w:val="none" w:sz="0" w:space="0" w:color="auto"/>
                <w:bottom w:val="none" w:sz="0" w:space="0" w:color="auto"/>
                <w:right w:val="none" w:sz="0" w:space="0" w:color="auto"/>
              </w:divBdr>
            </w:div>
            <w:div w:id="1922134413">
              <w:marLeft w:val="0"/>
              <w:marRight w:val="0"/>
              <w:marTop w:val="0"/>
              <w:marBottom w:val="0"/>
              <w:divBdr>
                <w:top w:val="none" w:sz="0" w:space="0" w:color="auto"/>
                <w:left w:val="none" w:sz="0" w:space="0" w:color="auto"/>
                <w:bottom w:val="none" w:sz="0" w:space="0" w:color="auto"/>
                <w:right w:val="none" w:sz="0" w:space="0" w:color="auto"/>
              </w:divBdr>
            </w:div>
            <w:div w:id="1256472248">
              <w:marLeft w:val="0"/>
              <w:marRight w:val="0"/>
              <w:marTop w:val="0"/>
              <w:marBottom w:val="0"/>
              <w:divBdr>
                <w:top w:val="none" w:sz="0" w:space="0" w:color="auto"/>
                <w:left w:val="none" w:sz="0" w:space="0" w:color="auto"/>
                <w:bottom w:val="none" w:sz="0" w:space="0" w:color="auto"/>
                <w:right w:val="none" w:sz="0" w:space="0" w:color="auto"/>
              </w:divBdr>
            </w:div>
            <w:div w:id="885725178">
              <w:marLeft w:val="0"/>
              <w:marRight w:val="0"/>
              <w:marTop w:val="0"/>
              <w:marBottom w:val="0"/>
              <w:divBdr>
                <w:top w:val="none" w:sz="0" w:space="0" w:color="auto"/>
                <w:left w:val="none" w:sz="0" w:space="0" w:color="auto"/>
                <w:bottom w:val="none" w:sz="0" w:space="0" w:color="auto"/>
                <w:right w:val="none" w:sz="0" w:space="0" w:color="auto"/>
              </w:divBdr>
            </w:div>
            <w:div w:id="1650328506">
              <w:marLeft w:val="0"/>
              <w:marRight w:val="0"/>
              <w:marTop w:val="0"/>
              <w:marBottom w:val="0"/>
              <w:divBdr>
                <w:top w:val="none" w:sz="0" w:space="0" w:color="auto"/>
                <w:left w:val="none" w:sz="0" w:space="0" w:color="auto"/>
                <w:bottom w:val="none" w:sz="0" w:space="0" w:color="auto"/>
                <w:right w:val="none" w:sz="0" w:space="0" w:color="auto"/>
              </w:divBdr>
            </w:div>
            <w:div w:id="1893537713">
              <w:marLeft w:val="0"/>
              <w:marRight w:val="0"/>
              <w:marTop w:val="0"/>
              <w:marBottom w:val="0"/>
              <w:divBdr>
                <w:top w:val="none" w:sz="0" w:space="0" w:color="auto"/>
                <w:left w:val="none" w:sz="0" w:space="0" w:color="auto"/>
                <w:bottom w:val="none" w:sz="0" w:space="0" w:color="auto"/>
                <w:right w:val="none" w:sz="0" w:space="0" w:color="auto"/>
              </w:divBdr>
            </w:div>
            <w:div w:id="1667319166">
              <w:marLeft w:val="0"/>
              <w:marRight w:val="0"/>
              <w:marTop w:val="0"/>
              <w:marBottom w:val="0"/>
              <w:divBdr>
                <w:top w:val="none" w:sz="0" w:space="0" w:color="auto"/>
                <w:left w:val="none" w:sz="0" w:space="0" w:color="auto"/>
                <w:bottom w:val="none" w:sz="0" w:space="0" w:color="auto"/>
                <w:right w:val="none" w:sz="0" w:space="0" w:color="auto"/>
              </w:divBdr>
            </w:div>
            <w:div w:id="394202498">
              <w:marLeft w:val="0"/>
              <w:marRight w:val="0"/>
              <w:marTop w:val="0"/>
              <w:marBottom w:val="0"/>
              <w:divBdr>
                <w:top w:val="none" w:sz="0" w:space="0" w:color="auto"/>
                <w:left w:val="none" w:sz="0" w:space="0" w:color="auto"/>
                <w:bottom w:val="none" w:sz="0" w:space="0" w:color="auto"/>
                <w:right w:val="none" w:sz="0" w:space="0" w:color="auto"/>
              </w:divBdr>
            </w:div>
            <w:div w:id="917638067">
              <w:marLeft w:val="0"/>
              <w:marRight w:val="0"/>
              <w:marTop w:val="0"/>
              <w:marBottom w:val="0"/>
              <w:divBdr>
                <w:top w:val="none" w:sz="0" w:space="0" w:color="auto"/>
                <w:left w:val="none" w:sz="0" w:space="0" w:color="auto"/>
                <w:bottom w:val="none" w:sz="0" w:space="0" w:color="auto"/>
                <w:right w:val="none" w:sz="0" w:space="0" w:color="auto"/>
              </w:divBdr>
            </w:div>
            <w:div w:id="1406806140">
              <w:marLeft w:val="0"/>
              <w:marRight w:val="0"/>
              <w:marTop w:val="0"/>
              <w:marBottom w:val="0"/>
              <w:divBdr>
                <w:top w:val="none" w:sz="0" w:space="0" w:color="auto"/>
                <w:left w:val="none" w:sz="0" w:space="0" w:color="auto"/>
                <w:bottom w:val="none" w:sz="0" w:space="0" w:color="auto"/>
                <w:right w:val="none" w:sz="0" w:space="0" w:color="auto"/>
              </w:divBdr>
            </w:div>
            <w:div w:id="893126111">
              <w:marLeft w:val="0"/>
              <w:marRight w:val="0"/>
              <w:marTop w:val="0"/>
              <w:marBottom w:val="0"/>
              <w:divBdr>
                <w:top w:val="none" w:sz="0" w:space="0" w:color="auto"/>
                <w:left w:val="none" w:sz="0" w:space="0" w:color="auto"/>
                <w:bottom w:val="none" w:sz="0" w:space="0" w:color="auto"/>
                <w:right w:val="none" w:sz="0" w:space="0" w:color="auto"/>
              </w:divBdr>
            </w:div>
            <w:div w:id="1484277388">
              <w:marLeft w:val="0"/>
              <w:marRight w:val="0"/>
              <w:marTop w:val="0"/>
              <w:marBottom w:val="0"/>
              <w:divBdr>
                <w:top w:val="none" w:sz="0" w:space="0" w:color="auto"/>
                <w:left w:val="none" w:sz="0" w:space="0" w:color="auto"/>
                <w:bottom w:val="none" w:sz="0" w:space="0" w:color="auto"/>
                <w:right w:val="none" w:sz="0" w:space="0" w:color="auto"/>
              </w:divBdr>
            </w:div>
            <w:div w:id="2045396534">
              <w:marLeft w:val="0"/>
              <w:marRight w:val="0"/>
              <w:marTop w:val="0"/>
              <w:marBottom w:val="0"/>
              <w:divBdr>
                <w:top w:val="none" w:sz="0" w:space="0" w:color="auto"/>
                <w:left w:val="none" w:sz="0" w:space="0" w:color="auto"/>
                <w:bottom w:val="none" w:sz="0" w:space="0" w:color="auto"/>
                <w:right w:val="none" w:sz="0" w:space="0" w:color="auto"/>
              </w:divBdr>
            </w:div>
            <w:div w:id="878399137">
              <w:marLeft w:val="0"/>
              <w:marRight w:val="0"/>
              <w:marTop w:val="0"/>
              <w:marBottom w:val="0"/>
              <w:divBdr>
                <w:top w:val="none" w:sz="0" w:space="0" w:color="auto"/>
                <w:left w:val="none" w:sz="0" w:space="0" w:color="auto"/>
                <w:bottom w:val="none" w:sz="0" w:space="0" w:color="auto"/>
                <w:right w:val="none" w:sz="0" w:space="0" w:color="auto"/>
              </w:divBdr>
            </w:div>
            <w:div w:id="354424659">
              <w:marLeft w:val="0"/>
              <w:marRight w:val="0"/>
              <w:marTop w:val="0"/>
              <w:marBottom w:val="0"/>
              <w:divBdr>
                <w:top w:val="none" w:sz="0" w:space="0" w:color="auto"/>
                <w:left w:val="none" w:sz="0" w:space="0" w:color="auto"/>
                <w:bottom w:val="none" w:sz="0" w:space="0" w:color="auto"/>
                <w:right w:val="none" w:sz="0" w:space="0" w:color="auto"/>
              </w:divBdr>
            </w:div>
            <w:div w:id="1518428733">
              <w:marLeft w:val="0"/>
              <w:marRight w:val="0"/>
              <w:marTop w:val="0"/>
              <w:marBottom w:val="0"/>
              <w:divBdr>
                <w:top w:val="none" w:sz="0" w:space="0" w:color="auto"/>
                <w:left w:val="none" w:sz="0" w:space="0" w:color="auto"/>
                <w:bottom w:val="none" w:sz="0" w:space="0" w:color="auto"/>
                <w:right w:val="none" w:sz="0" w:space="0" w:color="auto"/>
              </w:divBdr>
            </w:div>
            <w:div w:id="1544827443">
              <w:marLeft w:val="0"/>
              <w:marRight w:val="0"/>
              <w:marTop w:val="0"/>
              <w:marBottom w:val="0"/>
              <w:divBdr>
                <w:top w:val="none" w:sz="0" w:space="0" w:color="auto"/>
                <w:left w:val="none" w:sz="0" w:space="0" w:color="auto"/>
                <w:bottom w:val="none" w:sz="0" w:space="0" w:color="auto"/>
                <w:right w:val="none" w:sz="0" w:space="0" w:color="auto"/>
              </w:divBdr>
            </w:div>
            <w:div w:id="1454668036">
              <w:marLeft w:val="0"/>
              <w:marRight w:val="0"/>
              <w:marTop w:val="0"/>
              <w:marBottom w:val="0"/>
              <w:divBdr>
                <w:top w:val="none" w:sz="0" w:space="0" w:color="auto"/>
                <w:left w:val="none" w:sz="0" w:space="0" w:color="auto"/>
                <w:bottom w:val="none" w:sz="0" w:space="0" w:color="auto"/>
                <w:right w:val="none" w:sz="0" w:space="0" w:color="auto"/>
              </w:divBdr>
            </w:div>
            <w:div w:id="945190794">
              <w:marLeft w:val="0"/>
              <w:marRight w:val="0"/>
              <w:marTop w:val="0"/>
              <w:marBottom w:val="0"/>
              <w:divBdr>
                <w:top w:val="none" w:sz="0" w:space="0" w:color="auto"/>
                <w:left w:val="none" w:sz="0" w:space="0" w:color="auto"/>
                <w:bottom w:val="none" w:sz="0" w:space="0" w:color="auto"/>
                <w:right w:val="none" w:sz="0" w:space="0" w:color="auto"/>
              </w:divBdr>
            </w:div>
            <w:div w:id="561259617">
              <w:marLeft w:val="0"/>
              <w:marRight w:val="0"/>
              <w:marTop w:val="0"/>
              <w:marBottom w:val="0"/>
              <w:divBdr>
                <w:top w:val="none" w:sz="0" w:space="0" w:color="auto"/>
                <w:left w:val="none" w:sz="0" w:space="0" w:color="auto"/>
                <w:bottom w:val="none" w:sz="0" w:space="0" w:color="auto"/>
                <w:right w:val="none" w:sz="0" w:space="0" w:color="auto"/>
              </w:divBdr>
            </w:div>
            <w:div w:id="1077480542">
              <w:marLeft w:val="0"/>
              <w:marRight w:val="0"/>
              <w:marTop w:val="0"/>
              <w:marBottom w:val="0"/>
              <w:divBdr>
                <w:top w:val="none" w:sz="0" w:space="0" w:color="auto"/>
                <w:left w:val="none" w:sz="0" w:space="0" w:color="auto"/>
                <w:bottom w:val="none" w:sz="0" w:space="0" w:color="auto"/>
                <w:right w:val="none" w:sz="0" w:space="0" w:color="auto"/>
              </w:divBdr>
            </w:div>
            <w:div w:id="2049908158">
              <w:marLeft w:val="0"/>
              <w:marRight w:val="0"/>
              <w:marTop w:val="0"/>
              <w:marBottom w:val="0"/>
              <w:divBdr>
                <w:top w:val="none" w:sz="0" w:space="0" w:color="auto"/>
                <w:left w:val="none" w:sz="0" w:space="0" w:color="auto"/>
                <w:bottom w:val="none" w:sz="0" w:space="0" w:color="auto"/>
                <w:right w:val="none" w:sz="0" w:space="0" w:color="auto"/>
              </w:divBdr>
            </w:div>
            <w:div w:id="449588676">
              <w:marLeft w:val="0"/>
              <w:marRight w:val="0"/>
              <w:marTop w:val="0"/>
              <w:marBottom w:val="0"/>
              <w:divBdr>
                <w:top w:val="none" w:sz="0" w:space="0" w:color="auto"/>
                <w:left w:val="none" w:sz="0" w:space="0" w:color="auto"/>
                <w:bottom w:val="none" w:sz="0" w:space="0" w:color="auto"/>
                <w:right w:val="none" w:sz="0" w:space="0" w:color="auto"/>
              </w:divBdr>
            </w:div>
            <w:div w:id="1210798352">
              <w:marLeft w:val="0"/>
              <w:marRight w:val="0"/>
              <w:marTop w:val="0"/>
              <w:marBottom w:val="0"/>
              <w:divBdr>
                <w:top w:val="none" w:sz="0" w:space="0" w:color="auto"/>
                <w:left w:val="none" w:sz="0" w:space="0" w:color="auto"/>
                <w:bottom w:val="none" w:sz="0" w:space="0" w:color="auto"/>
                <w:right w:val="none" w:sz="0" w:space="0" w:color="auto"/>
              </w:divBdr>
            </w:div>
            <w:div w:id="1817600388">
              <w:marLeft w:val="0"/>
              <w:marRight w:val="0"/>
              <w:marTop w:val="0"/>
              <w:marBottom w:val="0"/>
              <w:divBdr>
                <w:top w:val="none" w:sz="0" w:space="0" w:color="auto"/>
                <w:left w:val="none" w:sz="0" w:space="0" w:color="auto"/>
                <w:bottom w:val="none" w:sz="0" w:space="0" w:color="auto"/>
                <w:right w:val="none" w:sz="0" w:space="0" w:color="auto"/>
              </w:divBdr>
            </w:div>
            <w:div w:id="995306418">
              <w:marLeft w:val="0"/>
              <w:marRight w:val="0"/>
              <w:marTop w:val="0"/>
              <w:marBottom w:val="0"/>
              <w:divBdr>
                <w:top w:val="none" w:sz="0" w:space="0" w:color="auto"/>
                <w:left w:val="none" w:sz="0" w:space="0" w:color="auto"/>
                <w:bottom w:val="none" w:sz="0" w:space="0" w:color="auto"/>
                <w:right w:val="none" w:sz="0" w:space="0" w:color="auto"/>
              </w:divBdr>
            </w:div>
            <w:div w:id="1900162729">
              <w:marLeft w:val="0"/>
              <w:marRight w:val="0"/>
              <w:marTop w:val="0"/>
              <w:marBottom w:val="0"/>
              <w:divBdr>
                <w:top w:val="none" w:sz="0" w:space="0" w:color="auto"/>
                <w:left w:val="none" w:sz="0" w:space="0" w:color="auto"/>
                <w:bottom w:val="none" w:sz="0" w:space="0" w:color="auto"/>
                <w:right w:val="none" w:sz="0" w:space="0" w:color="auto"/>
              </w:divBdr>
            </w:div>
            <w:div w:id="510610675">
              <w:marLeft w:val="0"/>
              <w:marRight w:val="0"/>
              <w:marTop w:val="0"/>
              <w:marBottom w:val="0"/>
              <w:divBdr>
                <w:top w:val="none" w:sz="0" w:space="0" w:color="auto"/>
                <w:left w:val="none" w:sz="0" w:space="0" w:color="auto"/>
                <w:bottom w:val="none" w:sz="0" w:space="0" w:color="auto"/>
                <w:right w:val="none" w:sz="0" w:space="0" w:color="auto"/>
              </w:divBdr>
            </w:div>
            <w:div w:id="590814923">
              <w:marLeft w:val="0"/>
              <w:marRight w:val="0"/>
              <w:marTop w:val="0"/>
              <w:marBottom w:val="0"/>
              <w:divBdr>
                <w:top w:val="none" w:sz="0" w:space="0" w:color="auto"/>
                <w:left w:val="none" w:sz="0" w:space="0" w:color="auto"/>
                <w:bottom w:val="none" w:sz="0" w:space="0" w:color="auto"/>
                <w:right w:val="none" w:sz="0" w:space="0" w:color="auto"/>
              </w:divBdr>
            </w:div>
            <w:div w:id="1852912881">
              <w:marLeft w:val="0"/>
              <w:marRight w:val="0"/>
              <w:marTop w:val="0"/>
              <w:marBottom w:val="0"/>
              <w:divBdr>
                <w:top w:val="none" w:sz="0" w:space="0" w:color="auto"/>
                <w:left w:val="none" w:sz="0" w:space="0" w:color="auto"/>
                <w:bottom w:val="none" w:sz="0" w:space="0" w:color="auto"/>
                <w:right w:val="none" w:sz="0" w:space="0" w:color="auto"/>
              </w:divBdr>
            </w:div>
            <w:div w:id="538711345">
              <w:marLeft w:val="0"/>
              <w:marRight w:val="0"/>
              <w:marTop w:val="0"/>
              <w:marBottom w:val="0"/>
              <w:divBdr>
                <w:top w:val="none" w:sz="0" w:space="0" w:color="auto"/>
                <w:left w:val="none" w:sz="0" w:space="0" w:color="auto"/>
                <w:bottom w:val="none" w:sz="0" w:space="0" w:color="auto"/>
                <w:right w:val="none" w:sz="0" w:space="0" w:color="auto"/>
              </w:divBdr>
            </w:div>
            <w:div w:id="249899916">
              <w:marLeft w:val="0"/>
              <w:marRight w:val="0"/>
              <w:marTop w:val="0"/>
              <w:marBottom w:val="0"/>
              <w:divBdr>
                <w:top w:val="none" w:sz="0" w:space="0" w:color="auto"/>
                <w:left w:val="none" w:sz="0" w:space="0" w:color="auto"/>
                <w:bottom w:val="none" w:sz="0" w:space="0" w:color="auto"/>
                <w:right w:val="none" w:sz="0" w:space="0" w:color="auto"/>
              </w:divBdr>
            </w:div>
            <w:div w:id="754205042">
              <w:marLeft w:val="0"/>
              <w:marRight w:val="0"/>
              <w:marTop w:val="0"/>
              <w:marBottom w:val="0"/>
              <w:divBdr>
                <w:top w:val="none" w:sz="0" w:space="0" w:color="auto"/>
                <w:left w:val="none" w:sz="0" w:space="0" w:color="auto"/>
                <w:bottom w:val="none" w:sz="0" w:space="0" w:color="auto"/>
                <w:right w:val="none" w:sz="0" w:space="0" w:color="auto"/>
              </w:divBdr>
            </w:div>
            <w:div w:id="1175219156">
              <w:marLeft w:val="0"/>
              <w:marRight w:val="0"/>
              <w:marTop w:val="0"/>
              <w:marBottom w:val="0"/>
              <w:divBdr>
                <w:top w:val="none" w:sz="0" w:space="0" w:color="auto"/>
                <w:left w:val="none" w:sz="0" w:space="0" w:color="auto"/>
                <w:bottom w:val="none" w:sz="0" w:space="0" w:color="auto"/>
                <w:right w:val="none" w:sz="0" w:space="0" w:color="auto"/>
              </w:divBdr>
            </w:div>
            <w:div w:id="1392268024">
              <w:marLeft w:val="0"/>
              <w:marRight w:val="0"/>
              <w:marTop w:val="0"/>
              <w:marBottom w:val="0"/>
              <w:divBdr>
                <w:top w:val="none" w:sz="0" w:space="0" w:color="auto"/>
                <w:left w:val="none" w:sz="0" w:space="0" w:color="auto"/>
                <w:bottom w:val="none" w:sz="0" w:space="0" w:color="auto"/>
                <w:right w:val="none" w:sz="0" w:space="0" w:color="auto"/>
              </w:divBdr>
            </w:div>
            <w:div w:id="161895196">
              <w:marLeft w:val="0"/>
              <w:marRight w:val="0"/>
              <w:marTop w:val="0"/>
              <w:marBottom w:val="0"/>
              <w:divBdr>
                <w:top w:val="none" w:sz="0" w:space="0" w:color="auto"/>
                <w:left w:val="none" w:sz="0" w:space="0" w:color="auto"/>
                <w:bottom w:val="none" w:sz="0" w:space="0" w:color="auto"/>
                <w:right w:val="none" w:sz="0" w:space="0" w:color="auto"/>
              </w:divBdr>
            </w:div>
            <w:div w:id="40178542">
              <w:marLeft w:val="0"/>
              <w:marRight w:val="0"/>
              <w:marTop w:val="0"/>
              <w:marBottom w:val="0"/>
              <w:divBdr>
                <w:top w:val="none" w:sz="0" w:space="0" w:color="auto"/>
                <w:left w:val="none" w:sz="0" w:space="0" w:color="auto"/>
                <w:bottom w:val="none" w:sz="0" w:space="0" w:color="auto"/>
                <w:right w:val="none" w:sz="0" w:space="0" w:color="auto"/>
              </w:divBdr>
            </w:div>
            <w:div w:id="1683698971">
              <w:marLeft w:val="0"/>
              <w:marRight w:val="0"/>
              <w:marTop w:val="0"/>
              <w:marBottom w:val="0"/>
              <w:divBdr>
                <w:top w:val="none" w:sz="0" w:space="0" w:color="auto"/>
                <w:left w:val="none" w:sz="0" w:space="0" w:color="auto"/>
                <w:bottom w:val="none" w:sz="0" w:space="0" w:color="auto"/>
                <w:right w:val="none" w:sz="0" w:space="0" w:color="auto"/>
              </w:divBdr>
            </w:div>
            <w:div w:id="1800612124">
              <w:marLeft w:val="0"/>
              <w:marRight w:val="0"/>
              <w:marTop w:val="0"/>
              <w:marBottom w:val="0"/>
              <w:divBdr>
                <w:top w:val="none" w:sz="0" w:space="0" w:color="auto"/>
                <w:left w:val="none" w:sz="0" w:space="0" w:color="auto"/>
                <w:bottom w:val="none" w:sz="0" w:space="0" w:color="auto"/>
                <w:right w:val="none" w:sz="0" w:space="0" w:color="auto"/>
              </w:divBdr>
            </w:div>
            <w:div w:id="408114541">
              <w:marLeft w:val="0"/>
              <w:marRight w:val="0"/>
              <w:marTop w:val="0"/>
              <w:marBottom w:val="0"/>
              <w:divBdr>
                <w:top w:val="none" w:sz="0" w:space="0" w:color="auto"/>
                <w:left w:val="none" w:sz="0" w:space="0" w:color="auto"/>
                <w:bottom w:val="none" w:sz="0" w:space="0" w:color="auto"/>
                <w:right w:val="none" w:sz="0" w:space="0" w:color="auto"/>
              </w:divBdr>
            </w:div>
            <w:div w:id="1461147492">
              <w:marLeft w:val="0"/>
              <w:marRight w:val="0"/>
              <w:marTop w:val="0"/>
              <w:marBottom w:val="0"/>
              <w:divBdr>
                <w:top w:val="none" w:sz="0" w:space="0" w:color="auto"/>
                <w:left w:val="none" w:sz="0" w:space="0" w:color="auto"/>
                <w:bottom w:val="none" w:sz="0" w:space="0" w:color="auto"/>
                <w:right w:val="none" w:sz="0" w:space="0" w:color="auto"/>
              </w:divBdr>
            </w:div>
            <w:div w:id="805006040">
              <w:marLeft w:val="0"/>
              <w:marRight w:val="0"/>
              <w:marTop w:val="0"/>
              <w:marBottom w:val="0"/>
              <w:divBdr>
                <w:top w:val="none" w:sz="0" w:space="0" w:color="auto"/>
                <w:left w:val="none" w:sz="0" w:space="0" w:color="auto"/>
                <w:bottom w:val="none" w:sz="0" w:space="0" w:color="auto"/>
                <w:right w:val="none" w:sz="0" w:space="0" w:color="auto"/>
              </w:divBdr>
            </w:div>
            <w:div w:id="215624210">
              <w:marLeft w:val="0"/>
              <w:marRight w:val="0"/>
              <w:marTop w:val="0"/>
              <w:marBottom w:val="0"/>
              <w:divBdr>
                <w:top w:val="none" w:sz="0" w:space="0" w:color="auto"/>
                <w:left w:val="none" w:sz="0" w:space="0" w:color="auto"/>
                <w:bottom w:val="none" w:sz="0" w:space="0" w:color="auto"/>
                <w:right w:val="none" w:sz="0" w:space="0" w:color="auto"/>
              </w:divBdr>
            </w:div>
            <w:div w:id="435251596">
              <w:marLeft w:val="0"/>
              <w:marRight w:val="0"/>
              <w:marTop w:val="0"/>
              <w:marBottom w:val="0"/>
              <w:divBdr>
                <w:top w:val="none" w:sz="0" w:space="0" w:color="auto"/>
                <w:left w:val="none" w:sz="0" w:space="0" w:color="auto"/>
                <w:bottom w:val="none" w:sz="0" w:space="0" w:color="auto"/>
                <w:right w:val="none" w:sz="0" w:space="0" w:color="auto"/>
              </w:divBdr>
            </w:div>
            <w:div w:id="887298827">
              <w:marLeft w:val="0"/>
              <w:marRight w:val="0"/>
              <w:marTop w:val="0"/>
              <w:marBottom w:val="0"/>
              <w:divBdr>
                <w:top w:val="none" w:sz="0" w:space="0" w:color="auto"/>
                <w:left w:val="none" w:sz="0" w:space="0" w:color="auto"/>
                <w:bottom w:val="none" w:sz="0" w:space="0" w:color="auto"/>
                <w:right w:val="none" w:sz="0" w:space="0" w:color="auto"/>
              </w:divBdr>
            </w:div>
            <w:div w:id="374818191">
              <w:marLeft w:val="0"/>
              <w:marRight w:val="0"/>
              <w:marTop w:val="0"/>
              <w:marBottom w:val="0"/>
              <w:divBdr>
                <w:top w:val="none" w:sz="0" w:space="0" w:color="auto"/>
                <w:left w:val="none" w:sz="0" w:space="0" w:color="auto"/>
                <w:bottom w:val="none" w:sz="0" w:space="0" w:color="auto"/>
                <w:right w:val="none" w:sz="0" w:space="0" w:color="auto"/>
              </w:divBdr>
            </w:div>
            <w:div w:id="654384316">
              <w:marLeft w:val="0"/>
              <w:marRight w:val="0"/>
              <w:marTop w:val="0"/>
              <w:marBottom w:val="0"/>
              <w:divBdr>
                <w:top w:val="none" w:sz="0" w:space="0" w:color="auto"/>
                <w:left w:val="none" w:sz="0" w:space="0" w:color="auto"/>
                <w:bottom w:val="none" w:sz="0" w:space="0" w:color="auto"/>
                <w:right w:val="none" w:sz="0" w:space="0" w:color="auto"/>
              </w:divBdr>
            </w:div>
            <w:div w:id="1436751078">
              <w:marLeft w:val="0"/>
              <w:marRight w:val="0"/>
              <w:marTop w:val="0"/>
              <w:marBottom w:val="0"/>
              <w:divBdr>
                <w:top w:val="none" w:sz="0" w:space="0" w:color="auto"/>
                <w:left w:val="none" w:sz="0" w:space="0" w:color="auto"/>
                <w:bottom w:val="none" w:sz="0" w:space="0" w:color="auto"/>
                <w:right w:val="none" w:sz="0" w:space="0" w:color="auto"/>
              </w:divBdr>
            </w:div>
            <w:div w:id="1417702852">
              <w:marLeft w:val="0"/>
              <w:marRight w:val="0"/>
              <w:marTop w:val="0"/>
              <w:marBottom w:val="0"/>
              <w:divBdr>
                <w:top w:val="none" w:sz="0" w:space="0" w:color="auto"/>
                <w:left w:val="none" w:sz="0" w:space="0" w:color="auto"/>
                <w:bottom w:val="none" w:sz="0" w:space="0" w:color="auto"/>
                <w:right w:val="none" w:sz="0" w:space="0" w:color="auto"/>
              </w:divBdr>
            </w:div>
            <w:div w:id="709108385">
              <w:marLeft w:val="0"/>
              <w:marRight w:val="0"/>
              <w:marTop w:val="0"/>
              <w:marBottom w:val="0"/>
              <w:divBdr>
                <w:top w:val="none" w:sz="0" w:space="0" w:color="auto"/>
                <w:left w:val="none" w:sz="0" w:space="0" w:color="auto"/>
                <w:bottom w:val="none" w:sz="0" w:space="0" w:color="auto"/>
                <w:right w:val="none" w:sz="0" w:space="0" w:color="auto"/>
              </w:divBdr>
            </w:div>
            <w:div w:id="174924226">
              <w:marLeft w:val="0"/>
              <w:marRight w:val="0"/>
              <w:marTop w:val="0"/>
              <w:marBottom w:val="0"/>
              <w:divBdr>
                <w:top w:val="none" w:sz="0" w:space="0" w:color="auto"/>
                <w:left w:val="none" w:sz="0" w:space="0" w:color="auto"/>
                <w:bottom w:val="none" w:sz="0" w:space="0" w:color="auto"/>
                <w:right w:val="none" w:sz="0" w:space="0" w:color="auto"/>
              </w:divBdr>
            </w:div>
            <w:div w:id="722950646">
              <w:marLeft w:val="0"/>
              <w:marRight w:val="0"/>
              <w:marTop w:val="0"/>
              <w:marBottom w:val="0"/>
              <w:divBdr>
                <w:top w:val="none" w:sz="0" w:space="0" w:color="auto"/>
                <w:left w:val="none" w:sz="0" w:space="0" w:color="auto"/>
                <w:bottom w:val="none" w:sz="0" w:space="0" w:color="auto"/>
                <w:right w:val="none" w:sz="0" w:space="0" w:color="auto"/>
              </w:divBdr>
            </w:div>
            <w:div w:id="1553032000">
              <w:marLeft w:val="0"/>
              <w:marRight w:val="0"/>
              <w:marTop w:val="0"/>
              <w:marBottom w:val="0"/>
              <w:divBdr>
                <w:top w:val="none" w:sz="0" w:space="0" w:color="auto"/>
                <w:left w:val="none" w:sz="0" w:space="0" w:color="auto"/>
                <w:bottom w:val="none" w:sz="0" w:space="0" w:color="auto"/>
                <w:right w:val="none" w:sz="0" w:space="0" w:color="auto"/>
              </w:divBdr>
            </w:div>
            <w:div w:id="576939310">
              <w:marLeft w:val="0"/>
              <w:marRight w:val="0"/>
              <w:marTop w:val="0"/>
              <w:marBottom w:val="0"/>
              <w:divBdr>
                <w:top w:val="none" w:sz="0" w:space="0" w:color="auto"/>
                <w:left w:val="none" w:sz="0" w:space="0" w:color="auto"/>
                <w:bottom w:val="none" w:sz="0" w:space="0" w:color="auto"/>
                <w:right w:val="none" w:sz="0" w:space="0" w:color="auto"/>
              </w:divBdr>
            </w:div>
            <w:div w:id="1025524499">
              <w:marLeft w:val="0"/>
              <w:marRight w:val="0"/>
              <w:marTop w:val="0"/>
              <w:marBottom w:val="0"/>
              <w:divBdr>
                <w:top w:val="none" w:sz="0" w:space="0" w:color="auto"/>
                <w:left w:val="none" w:sz="0" w:space="0" w:color="auto"/>
                <w:bottom w:val="none" w:sz="0" w:space="0" w:color="auto"/>
                <w:right w:val="none" w:sz="0" w:space="0" w:color="auto"/>
              </w:divBdr>
            </w:div>
            <w:div w:id="1354115347">
              <w:marLeft w:val="0"/>
              <w:marRight w:val="0"/>
              <w:marTop w:val="0"/>
              <w:marBottom w:val="0"/>
              <w:divBdr>
                <w:top w:val="none" w:sz="0" w:space="0" w:color="auto"/>
                <w:left w:val="none" w:sz="0" w:space="0" w:color="auto"/>
                <w:bottom w:val="none" w:sz="0" w:space="0" w:color="auto"/>
                <w:right w:val="none" w:sz="0" w:space="0" w:color="auto"/>
              </w:divBdr>
            </w:div>
            <w:div w:id="1077629033">
              <w:marLeft w:val="0"/>
              <w:marRight w:val="0"/>
              <w:marTop w:val="0"/>
              <w:marBottom w:val="0"/>
              <w:divBdr>
                <w:top w:val="none" w:sz="0" w:space="0" w:color="auto"/>
                <w:left w:val="none" w:sz="0" w:space="0" w:color="auto"/>
                <w:bottom w:val="none" w:sz="0" w:space="0" w:color="auto"/>
                <w:right w:val="none" w:sz="0" w:space="0" w:color="auto"/>
              </w:divBdr>
            </w:div>
            <w:div w:id="1870145682">
              <w:marLeft w:val="0"/>
              <w:marRight w:val="0"/>
              <w:marTop w:val="0"/>
              <w:marBottom w:val="0"/>
              <w:divBdr>
                <w:top w:val="none" w:sz="0" w:space="0" w:color="auto"/>
                <w:left w:val="none" w:sz="0" w:space="0" w:color="auto"/>
                <w:bottom w:val="none" w:sz="0" w:space="0" w:color="auto"/>
                <w:right w:val="none" w:sz="0" w:space="0" w:color="auto"/>
              </w:divBdr>
            </w:div>
            <w:div w:id="67773452">
              <w:marLeft w:val="0"/>
              <w:marRight w:val="0"/>
              <w:marTop w:val="0"/>
              <w:marBottom w:val="0"/>
              <w:divBdr>
                <w:top w:val="none" w:sz="0" w:space="0" w:color="auto"/>
                <w:left w:val="none" w:sz="0" w:space="0" w:color="auto"/>
                <w:bottom w:val="none" w:sz="0" w:space="0" w:color="auto"/>
                <w:right w:val="none" w:sz="0" w:space="0" w:color="auto"/>
              </w:divBdr>
            </w:div>
            <w:div w:id="1806385069">
              <w:marLeft w:val="0"/>
              <w:marRight w:val="0"/>
              <w:marTop w:val="0"/>
              <w:marBottom w:val="0"/>
              <w:divBdr>
                <w:top w:val="none" w:sz="0" w:space="0" w:color="auto"/>
                <w:left w:val="none" w:sz="0" w:space="0" w:color="auto"/>
                <w:bottom w:val="none" w:sz="0" w:space="0" w:color="auto"/>
                <w:right w:val="none" w:sz="0" w:space="0" w:color="auto"/>
              </w:divBdr>
            </w:div>
            <w:div w:id="1752656581">
              <w:marLeft w:val="0"/>
              <w:marRight w:val="0"/>
              <w:marTop w:val="0"/>
              <w:marBottom w:val="0"/>
              <w:divBdr>
                <w:top w:val="none" w:sz="0" w:space="0" w:color="auto"/>
                <w:left w:val="none" w:sz="0" w:space="0" w:color="auto"/>
                <w:bottom w:val="none" w:sz="0" w:space="0" w:color="auto"/>
                <w:right w:val="none" w:sz="0" w:space="0" w:color="auto"/>
              </w:divBdr>
            </w:div>
            <w:div w:id="990326665">
              <w:marLeft w:val="0"/>
              <w:marRight w:val="0"/>
              <w:marTop w:val="0"/>
              <w:marBottom w:val="0"/>
              <w:divBdr>
                <w:top w:val="none" w:sz="0" w:space="0" w:color="auto"/>
                <w:left w:val="none" w:sz="0" w:space="0" w:color="auto"/>
                <w:bottom w:val="none" w:sz="0" w:space="0" w:color="auto"/>
                <w:right w:val="none" w:sz="0" w:space="0" w:color="auto"/>
              </w:divBdr>
            </w:div>
            <w:div w:id="578759992">
              <w:marLeft w:val="0"/>
              <w:marRight w:val="0"/>
              <w:marTop w:val="0"/>
              <w:marBottom w:val="0"/>
              <w:divBdr>
                <w:top w:val="none" w:sz="0" w:space="0" w:color="auto"/>
                <w:left w:val="none" w:sz="0" w:space="0" w:color="auto"/>
                <w:bottom w:val="none" w:sz="0" w:space="0" w:color="auto"/>
                <w:right w:val="none" w:sz="0" w:space="0" w:color="auto"/>
              </w:divBdr>
            </w:div>
            <w:div w:id="1370837261">
              <w:marLeft w:val="0"/>
              <w:marRight w:val="0"/>
              <w:marTop w:val="0"/>
              <w:marBottom w:val="0"/>
              <w:divBdr>
                <w:top w:val="none" w:sz="0" w:space="0" w:color="auto"/>
                <w:left w:val="none" w:sz="0" w:space="0" w:color="auto"/>
                <w:bottom w:val="none" w:sz="0" w:space="0" w:color="auto"/>
                <w:right w:val="none" w:sz="0" w:space="0" w:color="auto"/>
              </w:divBdr>
            </w:div>
            <w:div w:id="96482571">
              <w:marLeft w:val="0"/>
              <w:marRight w:val="0"/>
              <w:marTop w:val="0"/>
              <w:marBottom w:val="0"/>
              <w:divBdr>
                <w:top w:val="none" w:sz="0" w:space="0" w:color="auto"/>
                <w:left w:val="none" w:sz="0" w:space="0" w:color="auto"/>
                <w:bottom w:val="none" w:sz="0" w:space="0" w:color="auto"/>
                <w:right w:val="none" w:sz="0" w:space="0" w:color="auto"/>
              </w:divBdr>
            </w:div>
            <w:div w:id="2049917092">
              <w:marLeft w:val="0"/>
              <w:marRight w:val="0"/>
              <w:marTop w:val="0"/>
              <w:marBottom w:val="0"/>
              <w:divBdr>
                <w:top w:val="none" w:sz="0" w:space="0" w:color="auto"/>
                <w:left w:val="none" w:sz="0" w:space="0" w:color="auto"/>
                <w:bottom w:val="none" w:sz="0" w:space="0" w:color="auto"/>
                <w:right w:val="none" w:sz="0" w:space="0" w:color="auto"/>
              </w:divBdr>
            </w:div>
            <w:div w:id="1794134940">
              <w:marLeft w:val="0"/>
              <w:marRight w:val="0"/>
              <w:marTop w:val="0"/>
              <w:marBottom w:val="0"/>
              <w:divBdr>
                <w:top w:val="none" w:sz="0" w:space="0" w:color="auto"/>
                <w:left w:val="none" w:sz="0" w:space="0" w:color="auto"/>
                <w:bottom w:val="none" w:sz="0" w:space="0" w:color="auto"/>
                <w:right w:val="none" w:sz="0" w:space="0" w:color="auto"/>
              </w:divBdr>
            </w:div>
            <w:div w:id="954023476">
              <w:marLeft w:val="0"/>
              <w:marRight w:val="0"/>
              <w:marTop w:val="0"/>
              <w:marBottom w:val="0"/>
              <w:divBdr>
                <w:top w:val="none" w:sz="0" w:space="0" w:color="auto"/>
                <w:left w:val="none" w:sz="0" w:space="0" w:color="auto"/>
                <w:bottom w:val="none" w:sz="0" w:space="0" w:color="auto"/>
                <w:right w:val="none" w:sz="0" w:space="0" w:color="auto"/>
              </w:divBdr>
            </w:div>
            <w:div w:id="1909226257">
              <w:marLeft w:val="0"/>
              <w:marRight w:val="0"/>
              <w:marTop w:val="0"/>
              <w:marBottom w:val="0"/>
              <w:divBdr>
                <w:top w:val="none" w:sz="0" w:space="0" w:color="auto"/>
                <w:left w:val="none" w:sz="0" w:space="0" w:color="auto"/>
                <w:bottom w:val="none" w:sz="0" w:space="0" w:color="auto"/>
                <w:right w:val="none" w:sz="0" w:space="0" w:color="auto"/>
              </w:divBdr>
            </w:div>
            <w:div w:id="1881431433">
              <w:marLeft w:val="0"/>
              <w:marRight w:val="0"/>
              <w:marTop w:val="0"/>
              <w:marBottom w:val="0"/>
              <w:divBdr>
                <w:top w:val="none" w:sz="0" w:space="0" w:color="auto"/>
                <w:left w:val="none" w:sz="0" w:space="0" w:color="auto"/>
                <w:bottom w:val="none" w:sz="0" w:space="0" w:color="auto"/>
                <w:right w:val="none" w:sz="0" w:space="0" w:color="auto"/>
              </w:divBdr>
            </w:div>
            <w:div w:id="2013101359">
              <w:marLeft w:val="0"/>
              <w:marRight w:val="0"/>
              <w:marTop w:val="0"/>
              <w:marBottom w:val="0"/>
              <w:divBdr>
                <w:top w:val="none" w:sz="0" w:space="0" w:color="auto"/>
                <w:left w:val="none" w:sz="0" w:space="0" w:color="auto"/>
                <w:bottom w:val="none" w:sz="0" w:space="0" w:color="auto"/>
                <w:right w:val="none" w:sz="0" w:space="0" w:color="auto"/>
              </w:divBdr>
            </w:div>
            <w:div w:id="500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59">
      <w:bodyDiv w:val="1"/>
      <w:marLeft w:val="0"/>
      <w:marRight w:val="0"/>
      <w:marTop w:val="0"/>
      <w:marBottom w:val="0"/>
      <w:divBdr>
        <w:top w:val="none" w:sz="0" w:space="0" w:color="auto"/>
        <w:left w:val="none" w:sz="0" w:space="0" w:color="auto"/>
        <w:bottom w:val="none" w:sz="0" w:space="0" w:color="auto"/>
        <w:right w:val="none" w:sz="0" w:space="0" w:color="auto"/>
      </w:divBdr>
      <w:divsChild>
        <w:div w:id="711998272">
          <w:marLeft w:val="0"/>
          <w:marRight w:val="0"/>
          <w:marTop w:val="0"/>
          <w:marBottom w:val="0"/>
          <w:divBdr>
            <w:top w:val="none" w:sz="0" w:space="0" w:color="auto"/>
            <w:left w:val="none" w:sz="0" w:space="0" w:color="auto"/>
            <w:bottom w:val="none" w:sz="0" w:space="0" w:color="auto"/>
            <w:right w:val="none" w:sz="0" w:space="0" w:color="auto"/>
          </w:divBdr>
          <w:divsChild>
            <w:div w:id="1183739506">
              <w:marLeft w:val="0"/>
              <w:marRight w:val="0"/>
              <w:marTop w:val="0"/>
              <w:marBottom w:val="0"/>
              <w:divBdr>
                <w:top w:val="none" w:sz="0" w:space="0" w:color="auto"/>
                <w:left w:val="none" w:sz="0" w:space="0" w:color="auto"/>
                <w:bottom w:val="none" w:sz="0" w:space="0" w:color="auto"/>
                <w:right w:val="none" w:sz="0" w:space="0" w:color="auto"/>
              </w:divBdr>
            </w:div>
            <w:div w:id="660815263">
              <w:marLeft w:val="0"/>
              <w:marRight w:val="0"/>
              <w:marTop w:val="0"/>
              <w:marBottom w:val="0"/>
              <w:divBdr>
                <w:top w:val="none" w:sz="0" w:space="0" w:color="auto"/>
                <w:left w:val="none" w:sz="0" w:space="0" w:color="auto"/>
                <w:bottom w:val="none" w:sz="0" w:space="0" w:color="auto"/>
                <w:right w:val="none" w:sz="0" w:space="0" w:color="auto"/>
              </w:divBdr>
            </w:div>
            <w:div w:id="570888585">
              <w:marLeft w:val="0"/>
              <w:marRight w:val="0"/>
              <w:marTop w:val="0"/>
              <w:marBottom w:val="0"/>
              <w:divBdr>
                <w:top w:val="none" w:sz="0" w:space="0" w:color="auto"/>
                <w:left w:val="none" w:sz="0" w:space="0" w:color="auto"/>
                <w:bottom w:val="none" w:sz="0" w:space="0" w:color="auto"/>
                <w:right w:val="none" w:sz="0" w:space="0" w:color="auto"/>
              </w:divBdr>
            </w:div>
            <w:div w:id="1366716553">
              <w:marLeft w:val="0"/>
              <w:marRight w:val="0"/>
              <w:marTop w:val="0"/>
              <w:marBottom w:val="0"/>
              <w:divBdr>
                <w:top w:val="none" w:sz="0" w:space="0" w:color="auto"/>
                <w:left w:val="none" w:sz="0" w:space="0" w:color="auto"/>
                <w:bottom w:val="none" w:sz="0" w:space="0" w:color="auto"/>
                <w:right w:val="none" w:sz="0" w:space="0" w:color="auto"/>
              </w:divBdr>
            </w:div>
            <w:div w:id="1696803756">
              <w:marLeft w:val="0"/>
              <w:marRight w:val="0"/>
              <w:marTop w:val="0"/>
              <w:marBottom w:val="0"/>
              <w:divBdr>
                <w:top w:val="none" w:sz="0" w:space="0" w:color="auto"/>
                <w:left w:val="none" w:sz="0" w:space="0" w:color="auto"/>
                <w:bottom w:val="none" w:sz="0" w:space="0" w:color="auto"/>
                <w:right w:val="none" w:sz="0" w:space="0" w:color="auto"/>
              </w:divBdr>
            </w:div>
            <w:div w:id="513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536">
      <w:bodyDiv w:val="1"/>
      <w:marLeft w:val="0"/>
      <w:marRight w:val="0"/>
      <w:marTop w:val="0"/>
      <w:marBottom w:val="0"/>
      <w:divBdr>
        <w:top w:val="none" w:sz="0" w:space="0" w:color="auto"/>
        <w:left w:val="none" w:sz="0" w:space="0" w:color="auto"/>
        <w:bottom w:val="none" w:sz="0" w:space="0" w:color="auto"/>
        <w:right w:val="none" w:sz="0" w:space="0" w:color="auto"/>
      </w:divBdr>
      <w:divsChild>
        <w:div w:id="1183124655">
          <w:marLeft w:val="0"/>
          <w:marRight w:val="0"/>
          <w:marTop w:val="0"/>
          <w:marBottom w:val="0"/>
          <w:divBdr>
            <w:top w:val="none" w:sz="0" w:space="0" w:color="auto"/>
            <w:left w:val="none" w:sz="0" w:space="0" w:color="auto"/>
            <w:bottom w:val="none" w:sz="0" w:space="0" w:color="auto"/>
            <w:right w:val="none" w:sz="0" w:space="0" w:color="auto"/>
          </w:divBdr>
          <w:divsChild>
            <w:div w:id="159464383">
              <w:marLeft w:val="0"/>
              <w:marRight w:val="0"/>
              <w:marTop w:val="0"/>
              <w:marBottom w:val="0"/>
              <w:divBdr>
                <w:top w:val="none" w:sz="0" w:space="0" w:color="auto"/>
                <w:left w:val="none" w:sz="0" w:space="0" w:color="auto"/>
                <w:bottom w:val="none" w:sz="0" w:space="0" w:color="auto"/>
                <w:right w:val="none" w:sz="0" w:space="0" w:color="auto"/>
              </w:divBdr>
            </w:div>
            <w:div w:id="926423828">
              <w:marLeft w:val="0"/>
              <w:marRight w:val="0"/>
              <w:marTop w:val="0"/>
              <w:marBottom w:val="0"/>
              <w:divBdr>
                <w:top w:val="none" w:sz="0" w:space="0" w:color="auto"/>
                <w:left w:val="none" w:sz="0" w:space="0" w:color="auto"/>
                <w:bottom w:val="none" w:sz="0" w:space="0" w:color="auto"/>
                <w:right w:val="none" w:sz="0" w:space="0" w:color="auto"/>
              </w:divBdr>
            </w:div>
            <w:div w:id="1497187942">
              <w:marLeft w:val="0"/>
              <w:marRight w:val="0"/>
              <w:marTop w:val="0"/>
              <w:marBottom w:val="0"/>
              <w:divBdr>
                <w:top w:val="none" w:sz="0" w:space="0" w:color="auto"/>
                <w:left w:val="none" w:sz="0" w:space="0" w:color="auto"/>
                <w:bottom w:val="none" w:sz="0" w:space="0" w:color="auto"/>
                <w:right w:val="none" w:sz="0" w:space="0" w:color="auto"/>
              </w:divBdr>
            </w:div>
            <w:div w:id="1410690401">
              <w:marLeft w:val="0"/>
              <w:marRight w:val="0"/>
              <w:marTop w:val="0"/>
              <w:marBottom w:val="0"/>
              <w:divBdr>
                <w:top w:val="none" w:sz="0" w:space="0" w:color="auto"/>
                <w:left w:val="none" w:sz="0" w:space="0" w:color="auto"/>
                <w:bottom w:val="none" w:sz="0" w:space="0" w:color="auto"/>
                <w:right w:val="none" w:sz="0" w:space="0" w:color="auto"/>
              </w:divBdr>
            </w:div>
            <w:div w:id="1464616611">
              <w:marLeft w:val="0"/>
              <w:marRight w:val="0"/>
              <w:marTop w:val="0"/>
              <w:marBottom w:val="0"/>
              <w:divBdr>
                <w:top w:val="none" w:sz="0" w:space="0" w:color="auto"/>
                <w:left w:val="none" w:sz="0" w:space="0" w:color="auto"/>
                <w:bottom w:val="none" w:sz="0" w:space="0" w:color="auto"/>
                <w:right w:val="none" w:sz="0" w:space="0" w:color="auto"/>
              </w:divBdr>
            </w:div>
            <w:div w:id="1928030378">
              <w:marLeft w:val="0"/>
              <w:marRight w:val="0"/>
              <w:marTop w:val="0"/>
              <w:marBottom w:val="0"/>
              <w:divBdr>
                <w:top w:val="none" w:sz="0" w:space="0" w:color="auto"/>
                <w:left w:val="none" w:sz="0" w:space="0" w:color="auto"/>
                <w:bottom w:val="none" w:sz="0" w:space="0" w:color="auto"/>
                <w:right w:val="none" w:sz="0" w:space="0" w:color="auto"/>
              </w:divBdr>
            </w:div>
            <w:div w:id="1508983327">
              <w:marLeft w:val="0"/>
              <w:marRight w:val="0"/>
              <w:marTop w:val="0"/>
              <w:marBottom w:val="0"/>
              <w:divBdr>
                <w:top w:val="none" w:sz="0" w:space="0" w:color="auto"/>
                <w:left w:val="none" w:sz="0" w:space="0" w:color="auto"/>
                <w:bottom w:val="none" w:sz="0" w:space="0" w:color="auto"/>
                <w:right w:val="none" w:sz="0" w:space="0" w:color="auto"/>
              </w:divBdr>
            </w:div>
            <w:div w:id="901409064">
              <w:marLeft w:val="0"/>
              <w:marRight w:val="0"/>
              <w:marTop w:val="0"/>
              <w:marBottom w:val="0"/>
              <w:divBdr>
                <w:top w:val="none" w:sz="0" w:space="0" w:color="auto"/>
                <w:left w:val="none" w:sz="0" w:space="0" w:color="auto"/>
                <w:bottom w:val="none" w:sz="0" w:space="0" w:color="auto"/>
                <w:right w:val="none" w:sz="0" w:space="0" w:color="auto"/>
              </w:divBdr>
            </w:div>
            <w:div w:id="12961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399">
      <w:bodyDiv w:val="1"/>
      <w:marLeft w:val="0"/>
      <w:marRight w:val="0"/>
      <w:marTop w:val="0"/>
      <w:marBottom w:val="0"/>
      <w:divBdr>
        <w:top w:val="none" w:sz="0" w:space="0" w:color="auto"/>
        <w:left w:val="none" w:sz="0" w:space="0" w:color="auto"/>
        <w:bottom w:val="none" w:sz="0" w:space="0" w:color="auto"/>
        <w:right w:val="none" w:sz="0" w:space="0" w:color="auto"/>
      </w:divBdr>
      <w:divsChild>
        <w:div w:id="654797845">
          <w:marLeft w:val="0"/>
          <w:marRight w:val="0"/>
          <w:marTop w:val="0"/>
          <w:marBottom w:val="0"/>
          <w:divBdr>
            <w:top w:val="none" w:sz="0" w:space="0" w:color="auto"/>
            <w:left w:val="none" w:sz="0" w:space="0" w:color="auto"/>
            <w:bottom w:val="none" w:sz="0" w:space="0" w:color="auto"/>
            <w:right w:val="none" w:sz="0" w:space="0" w:color="auto"/>
          </w:divBdr>
        </w:div>
      </w:divsChild>
    </w:div>
    <w:div w:id="392656669">
      <w:bodyDiv w:val="1"/>
      <w:marLeft w:val="0"/>
      <w:marRight w:val="0"/>
      <w:marTop w:val="0"/>
      <w:marBottom w:val="0"/>
      <w:divBdr>
        <w:top w:val="none" w:sz="0" w:space="0" w:color="auto"/>
        <w:left w:val="none" w:sz="0" w:space="0" w:color="auto"/>
        <w:bottom w:val="none" w:sz="0" w:space="0" w:color="auto"/>
        <w:right w:val="none" w:sz="0" w:space="0" w:color="auto"/>
      </w:divBdr>
      <w:divsChild>
        <w:div w:id="1845587289">
          <w:marLeft w:val="0"/>
          <w:marRight w:val="0"/>
          <w:marTop w:val="0"/>
          <w:marBottom w:val="0"/>
          <w:divBdr>
            <w:top w:val="none" w:sz="0" w:space="0" w:color="auto"/>
            <w:left w:val="none" w:sz="0" w:space="0" w:color="auto"/>
            <w:bottom w:val="none" w:sz="0" w:space="0" w:color="auto"/>
            <w:right w:val="none" w:sz="0" w:space="0" w:color="auto"/>
          </w:divBdr>
          <w:divsChild>
            <w:div w:id="1381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2401">
      <w:bodyDiv w:val="1"/>
      <w:marLeft w:val="0"/>
      <w:marRight w:val="0"/>
      <w:marTop w:val="0"/>
      <w:marBottom w:val="0"/>
      <w:divBdr>
        <w:top w:val="none" w:sz="0" w:space="0" w:color="auto"/>
        <w:left w:val="none" w:sz="0" w:space="0" w:color="auto"/>
        <w:bottom w:val="none" w:sz="0" w:space="0" w:color="auto"/>
        <w:right w:val="none" w:sz="0" w:space="0" w:color="auto"/>
      </w:divBdr>
      <w:divsChild>
        <w:div w:id="2051566834">
          <w:marLeft w:val="0"/>
          <w:marRight w:val="0"/>
          <w:marTop w:val="0"/>
          <w:marBottom w:val="0"/>
          <w:divBdr>
            <w:top w:val="none" w:sz="0" w:space="0" w:color="auto"/>
            <w:left w:val="none" w:sz="0" w:space="0" w:color="auto"/>
            <w:bottom w:val="none" w:sz="0" w:space="0" w:color="auto"/>
            <w:right w:val="none" w:sz="0" w:space="0" w:color="auto"/>
          </w:divBdr>
          <w:divsChild>
            <w:div w:id="73741476">
              <w:marLeft w:val="0"/>
              <w:marRight w:val="0"/>
              <w:marTop w:val="0"/>
              <w:marBottom w:val="0"/>
              <w:divBdr>
                <w:top w:val="none" w:sz="0" w:space="0" w:color="auto"/>
                <w:left w:val="none" w:sz="0" w:space="0" w:color="auto"/>
                <w:bottom w:val="none" w:sz="0" w:space="0" w:color="auto"/>
                <w:right w:val="none" w:sz="0" w:space="0" w:color="auto"/>
              </w:divBdr>
            </w:div>
            <w:div w:id="337393387">
              <w:marLeft w:val="0"/>
              <w:marRight w:val="0"/>
              <w:marTop w:val="0"/>
              <w:marBottom w:val="0"/>
              <w:divBdr>
                <w:top w:val="none" w:sz="0" w:space="0" w:color="auto"/>
                <w:left w:val="none" w:sz="0" w:space="0" w:color="auto"/>
                <w:bottom w:val="none" w:sz="0" w:space="0" w:color="auto"/>
                <w:right w:val="none" w:sz="0" w:space="0" w:color="auto"/>
              </w:divBdr>
            </w:div>
            <w:div w:id="1895507433">
              <w:marLeft w:val="0"/>
              <w:marRight w:val="0"/>
              <w:marTop w:val="0"/>
              <w:marBottom w:val="0"/>
              <w:divBdr>
                <w:top w:val="none" w:sz="0" w:space="0" w:color="auto"/>
                <w:left w:val="none" w:sz="0" w:space="0" w:color="auto"/>
                <w:bottom w:val="none" w:sz="0" w:space="0" w:color="auto"/>
                <w:right w:val="none" w:sz="0" w:space="0" w:color="auto"/>
              </w:divBdr>
            </w:div>
            <w:div w:id="2004624182">
              <w:marLeft w:val="0"/>
              <w:marRight w:val="0"/>
              <w:marTop w:val="0"/>
              <w:marBottom w:val="0"/>
              <w:divBdr>
                <w:top w:val="none" w:sz="0" w:space="0" w:color="auto"/>
                <w:left w:val="none" w:sz="0" w:space="0" w:color="auto"/>
                <w:bottom w:val="none" w:sz="0" w:space="0" w:color="auto"/>
                <w:right w:val="none" w:sz="0" w:space="0" w:color="auto"/>
              </w:divBdr>
            </w:div>
            <w:div w:id="1732382074">
              <w:marLeft w:val="0"/>
              <w:marRight w:val="0"/>
              <w:marTop w:val="0"/>
              <w:marBottom w:val="0"/>
              <w:divBdr>
                <w:top w:val="none" w:sz="0" w:space="0" w:color="auto"/>
                <w:left w:val="none" w:sz="0" w:space="0" w:color="auto"/>
                <w:bottom w:val="none" w:sz="0" w:space="0" w:color="auto"/>
                <w:right w:val="none" w:sz="0" w:space="0" w:color="auto"/>
              </w:divBdr>
            </w:div>
            <w:div w:id="4483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117">
      <w:bodyDiv w:val="1"/>
      <w:marLeft w:val="0"/>
      <w:marRight w:val="0"/>
      <w:marTop w:val="0"/>
      <w:marBottom w:val="0"/>
      <w:divBdr>
        <w:top w:val="none" w:sz="0" w:space="0" w:color="auto"/>
        <w:left w:val="none" w:sz="0" w:space="0" w:color="auto"/>
        <w:bottom w:val="none" w:sz="0" w:space="0" w:color="auto"/>
        <w:right w:val="none" w:sz="0" w:space="0" w:color="auto"/>
      </w:divBdr>
      <w:divsChild>
        <w:div w:id="1232931695">
          <w:marLeft w:val="0"/>
          <w:marRight w:val="0"/>
          <w:marTop w:val="0"/>
          <w:marBottom w:val="0"/>
          <w:divBdr>
            <w:top w:val="none" w:sz="0" w:space="0" w:color="auto"/>
            <w:left w:val="none" w:sz="0" w:space="0" w:color="auto"/>
            <w:bottom w:val="none" w:sz="0" w:space="0" w:color="auto"/>
            <w:right w:val="none" w:sz="0" w:space="0" w:color="auto"/>
          </w:divBdr>
          <w:divsChild>
            <w:div w:id="272129609">
              <w:marLeft w:val="0"/>
              <w:marRight w:val="0"/>
              <w:marTop w:val="0"/>
              <w:marBottom w:val="0"/>
              <w:divBdr>
                <w:top w:val="none" w:sz="0" w:space="0" w:color="auto"/>
                <w:left w:val="none" w:sz="0" w:space="0" w:color="auto"/>
                <w:bottom w:val="none" w:sz="0" w:space="0" w:color="auto"/>
                <w:right w:val="none" w:sz="0" w:space="0" w:color="auto"/>
              </w:divBdr>
            </w:div>
            <w:div w:id="684133854">
              <w:marLeft w:val="0"/>
              <w:marRight w:val="0"/>
              <w:marTop w:val="0"/>
              <w:marBottom w:val="0"/>
              <w:divBdr>
                <w:top w:val="none" w:sz="0" w:space="0" w:color="auto"/>
                <w:left w:val="none" w:sz="0" w:space="0" w:color="auto"/>
                <w:bottom w:val="none" w:sz="0" w:space="0" w:color="auto"/>
                <w:right w:val="none" w:sz="0" w:space="0" w:color="auto"/>
              </w:divBdr>
            </w:div>
            <w:div w:id="398288079">
              <w:marLeft w:val="0"/>
              <w:marRight w:val="0"/>
              <w:marTop w:val="0"/>
              <w:marBottom w:val="0"/>
              <w:divBdr>
                <w:top w:val="none" w:sz="0" w:space="0" w:color="auto"/>
                <w:left w:val="none" w:sz="0" w:space="0" w:color="auto"/>
                <w:bottom w:val="none" w:sz="0" w:space="0" w:color="auto"/>
                <w:right w:val="none" w:sz="0" w:space="0" w:color="auto"/>
              </w:divBdr>
            </w:div>
            <w:div w:id="1914002091">
              <w:marLeft w:val="0"/>
              <w:marRight w:val="0"/>
              <w:marTop w:val="0"/>
              <w:marBottom w:val="0"/>
              <w:divBdr>
                <w:top w:val="none" w:sz="0" w:space="0" w:color="auto"/>
                <w:left w:val="none" w:sz="0" w:space="0" w:color="auto"/>
                <w:bottom w:val="none" w:sz="0" w:space="0" w:color="auto"/>
                <w:right w:val="none" w:sz="0" w:space="0" w:color="auto"/>
              </w:divBdr>
            </w:div>
            <w:div w:id="1916039887">
              <w:marLeft w:val="0"/>
              <w:marRight w:val="0"/>
              <w:marTop w:val="0"/>
              <w:marBottom w:val="0"/>
              <w:divBdr>
                <w:top w:val="none" w:sz="0" w:space="0" w:color="auto"/>
                <w:left w:val="none" w:sz="0" w:space="0" w:color="auto"/>
                <w:bottom w:val="none" w:sz="0" w:space="0" w:color="auto"/>
                <w:right w:val="none" w:sz="0" w:space="0" w:color="auto"/>
              </w:divBdr>
            </w:div>
            <w:div w:id="469400570">
              <w:marLeft w:val="0"/>
              <w:marRight w:val="0"/>
              <w:marTop w:val="0"/>
              <w:marBottom w:val="0"/>
              <w:divBdr>
                <w:top w:val="none" w:sz="0" w:space="0" w:color="auto"/>
                <w:left w:val="none" w:sz="0" w:space="0" w:color="auto"/>
                <w:bottom w:val="none" w:sz="0" w:space="0" w:color="auto"/>
                <w:right w:val="none" w:sz="0" w:space="0" w:color="auto"/>
              </w:divBdr>
            </w:div>
            <w:div w:id="1620450323">
              <w:marLeft w:val="0"/>
              <w:marRight w:val="0"/>
              <w:marTop w:val="0"/>
              <w:marBottom w:val="0"/>
              <w:divBdr>
                <w:top w:val="none" w:sz="0" w:space="0" w:color="auto"/>
                <w:left w:val="none" w:sz="0" w:space="0" w:color="auto"/>
                <w:bottom w:val="none" w:sz="0" w:space="0" w:color="auto"/>
                <w:right w:val="none" w:sz="0" w:space="0" w:color="auto"/>
              </w:divBdr>
            </w:div>
            <w:div w:id="310141054">
              <w:marLeft w:val="0"/>
              <w:marRight w:val="0"/>
              <w:marTop w:val="0"/>
              <w:marBottom w:val="0"/>
              <w:divBdr>
                <w:top w:val="none" w:sz="0" w:space="0" w:color="auto"/>
                <w:left w:val="none" w:sz="0" w:space="0" w:color="auto"/>
                <w:bottom w:val="none" w:sz="0" w:space="0" w:color="auto"/>
                <w:right w:val="none" w:sz="0" w:space="0" w:color="auto"/>
              </w:divBdr>
            </w:div>
            <w:div w:id="2034990634">
              <w:marLeft w:val="0"/>
              <w:marRight w:val="0"/>
              <w:marTop w:val="0"/>
              <w:marBottom w:val="0"/>
              <w:divBdr>
                <w:top w:val="none" w:sz="0" w:space="0" w:color="auto"/>
                <w:left w:val="none" w:sz="0" w:space="0" w:color="auto"/>
                <w:bottom w:val="none" w:sz="0" w:space="0" w:color="auto"/>
                <w:right w:val="none" w:sz="0" w:space="0" w:color="auto"/>
              </w:divBdr>
            </w:div>
            <w:div w:id="1216619432">
              <w:marLeft w:val="0"/>
              <w:marRight w:val="0"/>
              <w:marTop w:val="0"/>
              <w:marBottom w:val="0"/>
              <w:divBdr>
                <w:top w:val="none" w:sz="0" w:space="0" w:color="auto"/>
                <w:left w:val="none" w:sz="0" w:space="0" w:color="auto"/>
                <w:bottom w:val="none" w:sz="0" w:space="0" w:color="auto"/>
                <w:right w:val="none" w:sz="0" w:space="0" w:color="auto"/>
              </w:divBdr>
            </w:div>
            <w:div w:id="43718388">
              <w:marLeft w:val="0"/>
              <w:marRight w:val="0"/>
              <w:marTop w:val="0"/>
              <w:marBottom w:val="0"/>
              <w:divBdr>
                <w:top w:val="none" w:sz="0" w:space="0" w:color="auto"/>
                <w:left w:val="none" w:sz="0" w:space="0" w:color="auto"/>
                <w:bottom w:val="none" w:sz="0" w:space="0" w:color="auto"/>
                <w:right w:val="none" w:sz="0" w:space="0" w:color="auto"/>
              </w:divBdr>
            </w:div>
            <w:div w:id="408886105">
              <w:marLeft w:val="0"/>
              <w:marRight w:val="0"/>
              <w:marTop w:val="0"/>
              <w:marBottom w:val="0"/>
              <w:divBdr>
                <w:top w:val="none" w:sz="0" w:space="0" w:color="auto"/>
                <w:left w:val="none" w:sz="0" w:space="0" w:color="auto"/>
                <w:bottom w:val="none" w:sz="0" w:space="0" w:color="auto"/>
                <w:right w:val="none" w:sz="0" w:space="0" w:color="auto"/>
              </w:divBdr>
            </w:div>
            <w:div w:id="1151404830">
              <w:marLeft w:val="0"/>
              <w:marRight w:val="0"/>
              <w:marTop w:val="0"/>
              <w:marBottom w:val="0"/>
              <w:divBdr>
                <w:top w:val="none" w:sz="0" w:space="0" w:color="auto"/>
                <w:left w:val="none" w:sz="0" w:space="0" w:color="auto"/>
                <w:bottom w:val="none" w:sz="0" w:space="0" w:color="auto"/>
                <w:right w:val="none" w:sz="0" w:space="0" w:color="auto"/>
              </w:divBdr>
            </w:div>
            <w:div w:id="396169491">
              <w:marLeft w:val="0"/>
              <w:marRight w:val="0"/>
              <w:marTop w:val="0"/>
              <w:marBottom w:val="0"/>
              <w:divBdr>
                <w:top w:val="none" w:sz="0" w:space="0" w:color="auto"/>
                <w:left w:val="none" w:sz="0" w:space="0" w:color="auto"/>
                <w:bottom w:val="none" w:sz="0" w:space="0" w:color="auto"/>
                <w:right w:val="none" w:sz="0" w:space="0" w:color="auto"/>
              </w:divBdr>
            </w:div>
            <w:div w:id="233665043">
              <w:marLeft w:val="0"/>
              <w:marRight w:val="0"/>
              <w:marTop w:val="0"/>
              <w:marBottom w:val="0"/>
              <w:divBdr>
                <w:top w:val="none" w:sz="0" w:space="0" w:color="auto"/>
                <w:left w:val="none" w:sz="0" w:space="0" w:color="auto"/>
                <w:bottom w:val="none" w:sz="0" w:space="0" w:color="auto"/>
                <w:right w:val="none" w:sz="0" w:space="0" w:color="auto"/>
              </w:divBdr>
            </w:div>
            <w:div w:id="1588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1945">
      <w:bodyDiv w:val="1"/>
      <w:marLeft w:val="0"/>
      <w:marRight w:val="0"/>
      <w:marTop w:val="0"/>
      <w:marBottom w:val="0"/>
      <w:divBdr>
        <w:top w:val="none" w:sz="0" w:space="0" w:color="auto"/>
        <w:left w:val="none" w:sz="0" w:space="0" w:color="auto"/>
        <w:bottom w:val="none" w:sz="0" w:space="0" w:color="auto"/>
        <w:right w:val="none" w:sz="0" w:space="0" w:color="auto"/>
      </w:divBdr>
      <w:divsChild>
        <w:div w:id="1464928661">
          <w:marLeft w:val="0"/>
          <w:marRight w:val="0"/>
          <w:marTop w:val="0"/>
          <w:marBottom w:val="0"/>
          <w:divBdr>
            <w:top w:val="none" w:sz="0" w:space="0" w:color="auto"/>
            <w:left w:val="none" w:sz="0" w:space="0" w:color="auto"/>
            <w:bottom w:val="none" w:sz="0" w:space="0" w:color="auto"/>
            <w:right w:val="none" w:sz="0" w:space="0" w:color="auto"/>
          </w:divBdr>
          <w:divsChild>
            <w:div w:id="1763380010">
              <w:marLeft w:val="0"/>
              <w:marRight w:val="0"/>
              <w:marTop w:val="0"/>
              <w:marBottom w:val="0"/>
              <w:divBdr>
                <w:top w:val="none" w:sz="0" w:space="0" w:color="auto"/>
                <w:left w:val="none" w:sz="0" w:space="0" w:color="auto"/>
                <w:bottom w:val="none" w:sz="0" w:space="0" w:color="auto"/>
                <w:right w:val="none" w:sz="0" w:space="0" w:color="auto"/>
              </w:divBdr>
            </w:div>
            <w:div w:id="1619607577">
              <w:marLeft w:val="0"/>
              <w:marRight w:val="0"/>
              <w:marTop w:val="0"/>
              <w:marBottom w:val="0"/>
              <w:divBdr>
                <w:top w:val="none" w:sz="0" w:space="0" w:color="auto"/>
                <w:left w:val="none" w:sz="0" w:space="0" w:color="auto"/>
                <w:bottom w:val="none" w:sz="0" w:space="0" w:color="auto"/>
                <w:right w:val="none" w:sz="0" w:space="0" w:color="auto"/>
              </w:divBdr>
            </w:div>
            <w:div w:id="372274368">
              <w:marLeft w:val="0"/>
              <w:marRight w:val="0"/>
              <w:marTop w:val="0"/>
              <w:marBottom w:val="0"/>
              <w:divBdr>
                <w:top w:val="none" w:sz="0" w:space="0" w:color="auto"/>
                <w:left w:val="none" w:sz="0" w:space="0" w:color="auto"/>
                <w:bottom w:val="none" w:sz="0" w:space="0" w:color="auto"/>
                <w:right w:val="none" w:sz="0" w:space="0" w:color="auto"/>
              </w:divBdr>
            </w:div>
            <w:div w:id="461312209">
              <w:marLeft w:val="0"/>
              <w:marRight w:val="0"/>
              <w:marTop w:val="0"/>
              <w:marBottom w:val="0"/>
              <w:divBdr>
                <w:top w:val="none" w:sz="0" w:space="0" w:color="auto"/>
                <w:left w:val="none" w:sz="0" w:space="0" w:color="auto"/>
                <w:bottom w:val="none" w:sz="0" w:space="0" w:color="auto"/>
                <w:right w:val="none" w:sz="0" w:space="0" w:color="auto"/>
              </w:divBdr>
            </w:div>
            <w:div w:id="750784305">
              <w:marLeft w:val="0"/>
              <w:marRight w:val="0"/>
              <w:marTop w:val="0"/>
              <w:marBottom w:val="0"/>
              <w:divBdr>
                <w:top w:val="none" w:sz="0" w:space="0" w:color="auto"/>
                <w:left w:val="none" w:sz="0" w:space="0" w:color="auto"/>
                <w:bottom w:val="none" w:sz="0" w:space="0" w:color="auto"/>
                <w:right w:val="none" w:sz="0" w:space="0" w:color="auto"/>
              </w:divBdr>
            </w:div>
            <w:div w:id="1229533077">
              <w:marLeft w:val="0"/>
              <w:marRight w:val="0"/>
              <w:marTop w:val="0"/>
              <w:marBottom w:val="0"/>
              <w:divBdr>
                <w:top w:val="none" w:sz="0" w:space="0" w:color="auto"/>
                <w:left w:val="none" w:sz="0" w:space="0" w:color="auto"/>
                <w:bottom w:val="none" w:sz="0" w:space="0" w:color="auto"/>
                <w:right w:val="none" w:sz="0" w:space="0" w:color="auto"/>
              </w:divBdr>
            </w:div>
            <w:div w:id="227303219">
              <w:marLeft w:val="0"/>
              <w:marRight w:val="0"/>
              <w:marTop w:val="0"/>
              <w:marBottom w:val="0"/>
              <w:divBdr>
                <w:top w:val="none" w:sz="0" w:space="0" w:color="auto"/>
                <w:left w:val="none" w:sz="0" w:space="0" w:color="auto"/>
                <w:bottom w:val="none" w:sz="0" w:space="0" w:color="auto"/>
                <w:right w:val="none" w:sz="0" w:space="0" w:color="auto"/>
              </w:divBdr>
            </w:div>
            <w:div w:id="1025985151">
              <w:marLeft w:val="0"/>
              <w:marRight w:val="0"/>
              <w:marTop w:val="0"/>
              <w:marBottom w:val="0"/>
              <w:divBdr>
                <w:top w:val="none" w:sz="0" w:space="0" w:color="auto"/>
                <w:left w:val="none" w:sz="0" w:space="0" w:color="auto"/>
                <w:bottom w:val="none" w:sz="0" w:space="0" w:color="auto"/>
                <w:right w:val="none" w:sz="0" w:space="0" w:color="auto"/>
              </w:divBdr>
            </w:div>
            <w:div w:id="288632323">
              <w:marLeft w:val="0"/>
              <w:marRight w:val="0"/>
              <w:marTop w:val="0"/>
              <w:marBottom w:val="0"/>
              <w:divBdr>
                <w:top w:val="none" w:sz="0" w:space="0" w:color="auto"/>
                <w:left w:val="none" w:sz="0" w:space="0" w:color="auto"/>
                <w:bottom w:val="none" w:sz="0" w:space="0" w:color="auto"/>
                <w:right w:val="none" w:sz="0" w:space="0" w:color="auto"/>
              </w:divBdr>
            </w:div>
            <w:div w:id="1373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8187">
      <w:bodyDiv w:val="1"/>
      <w:marLeft w:val="0"/>
      <w:marRight w:val="0"/>
      <w:marTop w:val="0"/>
      <w:marBottom w:val="0"/>
      <w:divBdr>
        <w:top w:val="none" w:sz="0" w:space="0" w:color="auto"/>
        <w:left w:val="none" w:sz="0" w:space="0" w:color="auto"/>
        <w:bottom w:val="none" w:sz="0" w:space="0" w:color="auto"/>
        <w:right w:val="none" w:sz="0" w:space="0" w:color="auto"/>
      </w:divBdr>
      <w:divsChild>
        <w:div w:id="676422143">
          <w:marLeft w:val="0"/>
          <w:marRight w:val="0"/>
          <w:marTop w:val="0"/>
          <w:marBottom w:val="0"/>
          <w:divBdr>
            <w:top w:val="none" w:sz="0" w:space="0" w:color="auto"/>
            <w:left w:val="none" w:sz="0" w:space="0" w:color="auto"/>
            <w:bottom w:val="none" w:sz="0" w:space="0" w:color="auto"/>
            <w:right w:val="none" w:sz="0" w:space="0" w:color="auto"/>
          </w:divBdr>
          <w:divsChild>
            <w:div w:id="750737095">
              <w:marLeft w:val="0"/>
              <w:marRight w:val="0"/>
              <w:marTop w:val="0"/>
              <w:marBottom w:val="0"/>
              <w:divBdr>
                <w:top w:val="none" w:sz="0" w:space="0" w:color="auto"/>
                <w:left w:val="none" w:sz="0" w:space="0" w:color="auto"/>
                <w:bottom w:val="none" w:sz="0" w:space="0" w:color="auto"/>
                <w:right w:val="none" w:sz="0" w:space="0" w:color="auto"/>
              </w:divBdr>
            </w:div>
            <w:div w:id="1039167246">
              <w:marLeft w:val="0"/>
              <w:marRight w:val="0"/>
              <w:marTop w:val="0"/>
              <w:marBottom w:val="0"/>
              <w:divBdr>
                <w:top w:val="none" w:sz="0" w:space="0" w:color="auto"/>
                <w:left w:val="none" w:sz="0" w:space="0" w:color="auto"/>
                <w:bottom w:val="none" w:sz="0" w:space="0" w:color="auto"/>
                <w:right w:val="none" w:sz="0" w:space="0" w:color="auto"/>
              </w:divBdr>
            </w:div>
            <w:div w:id="630596825">
              <w:marLeft w:val="0"/>
              <w:marRight w:val="0"/>
              <w:marTop w:val="0"/>
              <w:marBottom w:val="0"/>
              <w:divBdr>
                <w:top w:val="none" w:sz="0" w:space="0" w:color="auto"/>
                <w:left w:val="none" w:sz="0" w:space="0" w:color="auto"/>
                <w:bottom w:val="none" w:sz="0" w:space="0" w:color="auto"/>
                <w:right w:val="none" w:sz="0" w:space="0" w:color="auto"/>
              </w:divBdr>
            </w:div>
            <w:div w:id="945231164">
              <w:marLeft w:val="0"/>
              <w:marRight w:val="0"/>
              <w:marTop w:val="0"/>
              <w:marBottom w:val="0"/>
              <w:divBdr>
                <w:top w:val="none" w:sz="0" w:space="0" w:color="auto"/>
                <w:left w:val="none" w:sz="0" w:space="0" w:color="auto"/>
                <w:bottom w:val="none" w:sz="0" w:space="0" w:color="auto"/>
                <w:right w:val="none" w:sz="0" w:space="0" w:color="auto"/>
              </w:divBdr>
            </w:div>
            <w:div w:id="501630980">
              <w:marLeft w:val="0"/>
              <w:marRight w:val="0"/>
              <w:marTop w:val="0"/>
              <w:marBottom w:val="0"/>
              <w:divBdr>
                <w:top w:val="none" w:sz="0" w:space="0" w:color="auto"/>
                <w:left w:val="none" w:sz="0" w:space="0" w:color="auto"/>
                <w:bottom w:val="none" w:sz="0" w:space="0" w:color="auto"/>
                <w:right w:val="none" w:sz="0" w:space="0" w:color="auto"/>
              </w:divBdr>
            </w:div>
            <w:div w:id="1543126886">
              <w:marLeft w:val="0"/>
              <w:marRight w:val="0"/>
              <w:marTop w:val="0"/>
              <w:marBottom w:val="0"/>
              <w:divBdr>
                <w:top w:val="none" w:sz="0" w:space="0" w:color="auto"/>
                <w:left w:val="none" w:sz="0" w:space="0" w:color="auto"/>
                <w:bottom w:val="none" w:sz="0" w:space="0" w:color="auto"/>
                <w:right w:val="none" w:sz="0" w:space="0" w:color="auto"/>
              </w:divBdr>
            </w:div>
            <w:div w:id="1111704311">
              <w:marLeft w:val="0"/>
              <w:marRight w:val="0"/>
              <w:marTop w:val="0"/>
              <w:marBottom w:val="0"/>
              <w:divBdr>
                <w:top w:val="none" w:sz="0" w:space="0" w:color="auto"/>
                <w:left w:val="none" w:sz="0" w:space="0" w:color="auto"/>
                <w:bottom w:val="none" w:sz="0" w:space="0" w:color="auto"/>
                <w:right w:val="none" w:sz="0" w:space="0" w:color="auto"/>
              </w:divBdr>
            </w:div>
            <w:div w:id="172257948">
              <w:marLeft w:val="0"/>
              <w:marRight w:val="0"/>
              <w:marTop w:val="0"/>
              <w:marBottom w:val="0"/>
              <w:divBdr>
                <w:top w:val="none" w:sz="0" w:space="0" w:color="auto"/>
                <w:left w:val="none" w:sz="0" w:space="0" w:color="auto"/>
                <w:bottom w:val="none" w:sz="0" w:space="0" w:color="auto"/>
                <w:right w:val="none" w:sz="0" w:space="0" w:color="auto"/>
              </w:divBdr>
            </w:div>
            <w:div w:id="1911226886">
              <w:marLeft w:val="0"/>
              <w:marRight w:val="0"/>
              <w:marTop w:val="0"/>
              <w:marBottom w:val="0"/>
              <w:divBdr>
                <w:top w:val="none" w:sz="0" w:space="0" w:color="auto"/>
                <w:left w:val="none" w:sz="0" w:space="0" w:color="auto"/>
                <w:bottom w:val="none" w:sz="0" w:space="0" w:color="auto"/>
                <w:right w:val="none" w:sz="0" w:space="0" w:color="auto"/>
              </w:divBdr>
            </w:div>
            <w:div w:id="590701323">
              <w:marLeft w:val="0"/>
              <w:marRight w:val="0"/>
              <w:marTop w:val="0"/>
              <w:marBottom w:val="0"/>
              <w:divBdr>
                <w:top w:val="none" w:sz="0" w:space="0" w:color="auto"/>
                <w:left w:val="none" w:sz="0" w:space="0" w:color="auto"/>
                <w:bottom w:val="none" w:sz="0" w:space="0" w:color="auto"/>
                <w:right w:val="none" w:sz="0" w:space="0" w:color="auto"/>
              </w:divBdr>
            </w:div>
            <w:div w:id="1298146119">
              <w:marLeft w:val="0"/>
              <w:marRight w:val="0"/>
              <w:marTop w:val="0"/>
              <w:marBottom w:val="0"/>
              <w:divBdr>
                <w:top w:val="none" w:sz="0" w:space="0" w:color="auto"/>
                <w:left w:val="none" w:sz="0" w:space="0" w:color="auto"/>
                <w:bottom w:val="none" w:sz="0" w:space="0" w:color="auto"/>
                <w:right w:val="none" w:sz="0" w:space="0" w:color="auto"/>
              </w:divBdr>
            </w:div>
            <w:div w:id="1692609068">
              <w:marLeft w:val="0"/>
              <w:marRight w:val="0"/>
              <w:marTop w:val="0"/>
              <w:marBottom w:val="0"/>
              <w:divBdr>
                <w:top w:val="none" w:sz="0" w:space="0" w:color="auto"/>
                <w:left w:val="none" w:sz="0" w:space="0" w:color="auto"/>
                <w:bottom w:val="none" w:sz="0" w:space="0" w:color="auto"/>
                <w:right w:val="none" w:sz="0" w:space="0" w:color="auto"/>
              </w:divBdr>
            </w:div>
            <w:div w:id="24838319">
              <w:marLeft w:val="0"/>
              <w:marRight w:val="0"/>
              <w:marTop w:val="0"/>
              <w:marBottom w:val="0"/>
              <w:divBdr>
                <w:top w:val="none" w:sz="0" w:space="0" w:color="auto"/>
                <w:left w:val="none" w:sz="0" w:space="0" w:color="auto"/>
                <w:bottom w:val="none" w:sz="0" w:space="0" w:color="auto"/>
                <w:right w:val="none" w:sz="0" w:space="0" w:color="auto"/>
              </w:divBdr>
            </w:div>
            <w:div w:id="1290622192">
              <w:marLeft w:val="0"/>
              <w:marRight w:val="0"/>
              <w:marTop w:val="0"/>
              <w:marBottom w:val="0"/>
              <w:divBdr>
                <w:top w:val="none" w:sz="0" w:space="0" w:color="auto"/>
                <w:left w:val="none" w:sz="0" w:space="0" w:color="auto"/>
                <w:bottom w:val="none" w:sz="0" w:space="0" w:color="auto"/>
                <w:right w:val="none" w:sz="0" w:space="0" w:color="auto"/>
              </w:divBdr>
            </w:div>
            <w:div w:id="732972074">
              <w:marLeft w:val="0"/>
              <w:marRight w:val="0"/>
              <w:marTop w:val="0"/>
              <w:marBottom w:val="0"/>
              <w:divBdr>
                <w:top w:val="none" w:sz="0" w:space="0" w:color="auto"/>
                <w:left w:val="none" w:sz="0" w:space="0" w:color="auto"/>
                <w:bottom w:val="none" w:sz="0" w:space="0" w:color="auto"/>
                <w:right w:val="none" w:sz="0" w:space="0" w:color="auto"/>
              </w:divBdr>
            </w:div>
            <w:div w:id="457527151">
              <w:marLeft w:val="0"/>
              <w:marRight w:val="0"/>
              <w:marTop w:val="0"/>
              <w:marBottom w:val="0"/>
              <w:divBdr>
                <w:top w:val="none" w:sz="0" w:space="0" w:color="auto"/>
                <w:left w:val="none" w:sz="0" w:space="0" w:color="auto"/>
                <w:bottom w:val="none" w:sz="0" w:space="0" w:color="auto"/>
                <w:right w:val="none" w:sz="0" w:space="0" w:color="auto"/>
              </w:divBdr>
            </w:div>
            <w:div w:id="1804152624">
              <w:marLeft w:val="0"/>
              <w:marRight w:val="0"/>
              <w:marTop w:val="0"/>
              <w:marBottom w:val="0"/>
              <w:divBdr>
                <w:top w:val="none" w:sz="0" w:space="0" w:color="auto"/>
                <w:left w:val="none" w:sz="0" w:space="0" w:color="auto"/>
                <w:bottom w:val="none" w:sz="0" w:space="0" w:color="auto"/>
                <w:right w:val="none" w:sz="0" w:space="0" w:color="auto"/>
              </w:divBdr>
            </w:div>
            <w:div w:id="1814325889">
              <w:marLeft w:val="0"/>
              <w:marRight w:val="0"/>
              <w:marTop w:val="0"/>
              <w:marBottom w:val="0"/>
              <w:divBdr>
                <w:top w:val="none" w:sz="0" w:space="0" w:color="auto"/>
                <w:left w:val="none" w:sz="0" w:space="0" w:color="auto"/>
                <w:bottom w:val="none" w:sz="0" w:space="0" w:color="auto"/>
                <w:right w:val="none" w:sz="0" w:space="0" w:color="auto"/>
              </w:divBdr>
            </w:div>
            <w:div w:id="1928879155">
              <w:marLeft w:val="0"/>
              <w:marRight w:val="0"/>
              <w:marTop w:val="0"/>
              <w:marBottom w:val="0"/>
              <w:divBdr>
                <w:top w:val="none" w:sz="0" w:space="0" w:color="auto"/>
                <w:left w:val="none" w:sz="0" w:space="0" w:color="auto"/>
                <w:bottom w:val="none" w:sz="0" w:space="0" w:color="auto"/>
                <w:right w:val="none" w:sz="0" w:space="0" w:color="auto"/>
              </w:divBdr>
            </w:div>
            <w:div w:id="774252784">
              <w:marLeft w:val="0"/>
              <w:marRight w:val="0"/>
              <w:marTop w:val="0"/>
              <w:marBottom w:val="0"/>
              <w:divBdr>
                <w:top w:val="none" w:sz="0" w:space="0" w:color="auto"/>
                <w:left w:val="none" w:sz="0" w:space="0" w:color="auto"/>
                <w:bottom w:val="none" w:sz="0" w:space="0" w:color="auto"/>
                <w:right w:val="none" w:sz="0" w:space="0" w:color="auto"/>
              </w:divBdr>
            </w:div>
            <w:div w:id="565385243">
              <w:marLeft w:val="0"/>
              <w:marRight w:val="0"/>
              <w:marTop w:val="0"/>
              <w:marBottom w:val="0"/>
              <w:divBdr>
                <w:top w:val="none" w:sz="0" w:space="0" w:color="auto"/>
                <w:left w:val="none" w:sz="0" w:space="0" w:color="auto"/>
                <w:bottom w:val="none" w:sz="0" w:space="0" w:color="auto"/>
                <w:right w:val="none" w:sz="0" w:space="0" w:color="auto"/>
              </w:divBdr>
            </w:div>
            <w:div w:id="1389377094">
              <w:marLeft w:val="0"/>
              <w:marRight w:val="0"/>
              <w:marTop w:val="0"/>
              <w:marBottom w:val="0"/>
              <w:divBdr>
                <w:top w:val="none" w:sz="0" w:space="0" w:color="auto"/>
                <w:left w:val="none" w:sz="0" w:space="0" w:color="auto"/>
                <w:bottom w:val="none" w:sz="0" w:space="0" w:color="auto"/>
                <w:right w:val="none" w:sz="0" w:space="0" w:color="auto"/>
              </w:divBdr>
            </w:div>
            <w:div w:id="1163737218">
              <w:marLeft w:val="0"/>
              <w:marRight w:val="0"/>
              <w:marTop w:val="0"/>
              <w:marBottom w:val="0"/>
              <w:divBdr>
                <w:top w:val="none" w:sz="0" w:space="0" w:color="auto"/>
                <w:left w:val="none" w:sz="0" w:space="0" w:color="auto"/>
                <w:bottom w:val="none" w:sz="0" w:space="0" w:color="auto"/>
                <w:right w:val="none" w:sz="0" w:space="0" w:color="auto"/>
              </w:divBdr>
            </w:div>
            <w:div w:id="1548107192">
              <w:marLeft w:val="0"/>
              <w:marRight w:val="0"/>
              <w:marTop w:val="0"/>
              <w:marBottom w:val="0"/>
              <w:divBdr>
                <w:top w:val="none" w:sz="0" w:space="0" w:color="auto"/>
                <w:left w:val="none" w:sz="0" w:space="0" w:color="auto"/>
                <w:bottom w:val="none" w:sz="0" w:space="0" w:color="auto"/>
                <w:right w:val="none" w:sz="0" w:space="0" w:color="auto"/>
              </w:divBdr>
            </w:div>
            <w:div w:id="1554386061">
              <w:marLeft w:val="0"/>
              <w:marRight w:val="0"/>
              <w:marTop w:val="0"/>
              <w:marBottom w:val="0"/>
              <w:divBdr>
                <w:top w:val="none" w:sz="0" w:space="0" w:color="auto"/>
                <w:left w:val="none" w:sz="0" w:space="0" w:color="auto"/>
                <w:bottom w:val="none" w:sz="0" w:space="0" w:color="auto"/>
                <w:right w:val="none" w:sz="0" w:space="0" w:color="auto"/>
              </w:divBdr>
            </w:div>
            <w:div w:id="2103138274">
              <w:marLeft w:val="0"/>
              <w:marRight w:val="0"/>
              <w:marTop w:val="0"/>
              <w:marBottom w:val="0"/>
              <w:divBdr>
                <w:top w:val="none" w:sz="0" w:space="0" w:color="auto"/>
                <w:left w:val="none" w:sz="0" w:space="0" w:color="auto"/>
                <w:bottom w:val="none" w:sz="0" w:space="0" w:color="auto"/>
                <w:right w:val="none" w:sz="0" w:space="0" w:color="auto"/>
              </w:divBdr>
            </w:div>
            <w:div w:id="178662466">
              <w:marLeft w:val="0"/>
              <w:marRight w:val="0"/>
              <w:marTop w:val="0"/>
              <w:marBottom w:val="0"/>
              <w:divBdr>
                <w:top w:val="none" w:sz="0" w:space="0" w:color="auto"/>
                <w:left w:val="none" w:sz="0" w:space="0" w:color="auto"/>
                <w:bottom w:val="none" w:sz="0" w:space="0" w:color="auto"/>
                <w:right w:val="none" w:sz="0" w:space="0" w:color="auto"/>
              </w:divBdr>
            </w:div>
            <w:div w:id="102573096">
              <w:marLeft w:val="0"/>
              <w:marRight w:val="0"/>
              <w:marTop w:val="0"/>
              <w:marBottom w:val="0"/>
              <w:divBdr>
                <w:top w:val="none" w:sz="0" w:space="0" w:color="auto"/>
                <w:left w:val="none" w:sz="0" w:space="0" w:color="auto"/>
                <w:bottom w:val="none" w:sz="0" w:space="0" w:color="auto"/>
                <w:right w:val="none" w:sz="0" w:space="0" w:color="auto"/>
              </w:divBdr>
            </w:div>
            <w:div w:id="682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953">
      <w:bodyDiv w:val="1"/>
      <w:marLeft w:val="0"/>
      <w:marRight w:val="0"/>
      <w:marTop w:val="0"/>
      <w:marBottom w:val="0"/>
      <w:divBdr>
        <w:top w:val="none" w:sz="0" w:space="0" w:color="auto"/>
        <w:left w:val="none" w:sz="0" w:space="0" w:color="auto"/>
        <w:bottom w:val="none" w:sz="0" w:space="0" w:color="auto"/>
        <w:right w:val="none" w:sz="0" w:space="0" w:color="auto"/>
      </w:divBdr>
      <w:divsChild>
        <w:div w:id="1218010233">
          <w:marLeft w:val="0"/>
          <w:marRight w:val="0"/>
          <w:marTop w:val="0"/>
          <w:marBottom w:val="0"/>
          <w:divBdr>
            <w:top w:val="none" w:sz="0" w:space="0" w:color="auto"/>
            <w:left w:val="none" w:sz="0" w:space="0" w:color="auto"/>
            <w:bottom w:val="none" w:sz="0" w:space="0" w:color="auto"/>
            <w:right w:val="none" w:sz="0" w:space="0" w:color="auto"/>
          </w:divBdr>
          <w:divsChild>
            <w:div w:id="306058673">
              <w:marLeft w:val="0"/>
              <w:marRight w:val="0"/>
              <w:marTop w:val="0"/>
              <w:marBottom w:val="0"/>
              <w:divBdr>
                <w:top w:val="none" w:sz="0" w:space="0" w:color="auto"/>
                <w:left w:val="none" w:sz="0" w:space="0" w:color="auto"/>
                <w:bottom w:val="none" w:sz="0" w:space="0" w:color="auto"/>
                <w:right w:val="none" w:sz="0" w:space="0" w:color="auto"/>
              </w:divBdr>
            </w:div>
            <w:div w:id="840243456">
              <w:marLeft w:val="0"/>
              <w:marRight w:val="0"/>
              <w:marTop w:val="0"/>
              <w:marBottom w:val="0"/>
              <w:divBdr>
                <w:top w:val="none" w:sz="0" w:space="0" w:color="auto"/>
                <w:left w:val="none" w:sz="0" w:space="0" w:color="auto"/>
                <w:bottom w:val="none" w:sz="0" w:space="0" w:color="auto"/>
                <w:right w:val="none" w:sz="0" w:space="0" w:color="auto"/>
              </w:divBdr>
            </w:div>
            <w:div w:id="516190233">
              <w:marLeft w:val="0"/>
              <w:marRight w:val="0"/>
              <w:marTop w:val="0"/>
              <w:marBottom w:val="0"/>
              <w:divBdr>
                <w:top w:val="none" w:sz="0" w:space="0" w:color="auto"/>
                <w:left w:val="none" w:sz="0" w:space="0" w:color="auto"/>
                <w:bottom w:val="none" w:sz="0" w:space="0" w:color="auto"/>
                <w:right w:val="none" w:sz="0" w:space="0" w:color="auto"/>
              </w:divBdr>
            </w:div>
            <w:div w:id="446241696">
              <w:marLeft w:val="0"/>
              <w:marRight w:val="0"/>
              <w:marTop w:val="0"/>
              <w:marBottom w:val="0"/>
              <w:divBdr>
                <w:top w:val="none" w:sz="0" w:space="0" w:color="auto"/>
                <w:left w:val="none" w:sz="0" w:space="0" w:color="auto"/>
                <w:bottom w:val="none" w:sz="0" w:space="0" w:color="auto"/>
                <w:right w:val="none" w:sz="0" w:space="0" w:color="auto"/>
              </w:divBdr>
            </w:div>
            <w:div w:id="1557398320">
              <w:marLeft w:val="0"/>
              <w:marRight w:val="0"/>
              <w:marTop w:val="0"/>
              <w:marBottom w:val="0"/>
              <w:divBdr>
                <w:top w:val="none" w:sz="0" w:space="0" w:color="auto"/>
                <w:left w:val="none" w:sz="0" w:space="0" w:color="auto"/>
                <w:bottom w:val="none" w:sz="0" w:space="0" w:color="auto"/>
                <w:right w:val="none" w:sz="0" w:space="0" w:color="auto"/>
              </w:divBdr>
            </w:div>
            <w:div w:id="1415005789">
              <w:marLeft w:val="0"/>
              <w:marRight w:val="0"/>
              <w:marTop w:val="0"/>
              <w:marBottom w:val="0"/>
              <w:divBdr>
                <w:top w:val="none" w:sz="0" w:space="0" w:color="auto"/>
                <w:left w:val="none" w:sz="0" w:space="0" w:color="auto"/>
                <w:bottom w:val="none" w:sz="0" w:space="0" w:color="auto"/>
                <w:right w:val="none" w:sz="0" w:space="0" w:color="auto"/>
              </w:divBdr>
            </w:div>
            <w:div w:id="80031819">
              <w:marLeft w:val="0"/>
              <w:marRight w:val="0"/>
              <w:marTop w:val="0"/>
              <w:marBottom w:val="0"/>
              <w:divBdr>
                <w:top w:val="none" w:sz="0" w:space="0" w:color="auto"/>
                <w:left w:val="none" w:sz="0" w:space="0" w:color="auto"/>
                <w:bottom w:val="none" w:sz="0" w:space="0" w:color="auto"/>
                <w:right w:val="none" w:sz="0" w:space="0" w:color="auto"/>
              </w:divBdr>
            </w:div>
            <w:div w:id="860313928">
              <w:marLeft w:val="0"/>
              <w:marRight w:val="0"/>
              <w:marTop w:val="0"/>
              <w:marBottom w:val="0"/>
              <w:divBdr>
                <w:top w:val="none" w:sz="0" w:space="0" w:color="auto"/>
                <w:left w:val="none" w:sz="0" w:space="0" w:color="auto"/>
                <w:bottom w:val="none" w:sz="0" w:space="0" w:color="auto"/>
                <w:right w:val="none" w:sz="0" w:space="0" w:color="auto"/>
              </w:divBdr>
            </w:div>
            <w:div w:id="1021012758">
              <w:marLeft w:val="0"/>
              <w:marRight w:val="0"/>
              <w:marTop w:val="0"/>
              <w:marBottom w:val="0"/>
              <w:divBdr>
                <w:top w:val="none" w:sz="0" w:space="0" w:color="auto"/>
                <w:left w:val="none" w:sz="0" w:space="0" w:color="auto"/>
                <w:bottom w:val="none" w:sz="0" w:space="0" w:color="auto"/>
                <w:right w:val="none" w:sz="0" w:space="0" w:color="auto"/>
              </w:divBdr>
            </w:div>
            <w:div w:id="1572157449">
              <w:marLeft w:val="0"/>
              <w:marRight w:val="0"/>
              <w:marTop w:val="0"/>
              <w:marBottom w:val="0"/>
              <w:divBdr>
                <w:top w:val="none" w:sz="0" w:space="0" w:color="auto"/>
                <w:left w:val="none" w:sz="0" w:space="0" w:color="auto"/>
                <w:bottom w:val="none" w:sz="0" w:space="0" w:color="auto"/>
                <w:right w:val="none" w:sz="0" w:space="0" w:color="auto"/>
              </w:divBdr>
            </w:div>
            <w:div w:id="1559438437">
              <w:marLeft w:val="0"/>
              <w:marRight w:val="0"/>
              <w:marTop w:val="0"/>
              <w:marBottom w:val="0"/>
              <w:divBdr>
                <w:top w:val="none" w:sz="0" w:space="0" w:color="auto"/>
                <w:left w:val="none" w:sz="0" w:space="0" w:color="auto"/>
                <w:bottom w:val="none" w:sz="0" w:space="0" w:color="auto"/>
                <w:right w:val="none" w:sz="0" w:space="0" w:color="auto"/>
              </w:divBdr>
            </w:div>
            <w:div w:id="1453936914">
              <w:marLeft w:val="0"/>
              <w:marRight w:val="0"/>
              <w:marTop w:val="0"/>
              <w:marBottom w:val="0"/>
              <w:divBdr>
                <w:top w:val="none" w:sz="0" w:space="0" w:color="auto"/>
                <w:left w:val="none" w:sz="0" w:space="0" w:color="auto"/>
                <w:bottom w:val="none" w:sz="0" w:space="0" w:color="auto"/>
                <w:right w:val="none" w:sz="0" w:space="0" w:color="auto"/>
              </w:divBdr>
            </w:div>
            <w:div w:id="1022823011">
              <w:marLeft w:val="0"/>
              <w:marRight w:val="0"/>
              <w:marTop w:val="0"/>
              <w:marBottom w:val="0"/>
              <w:divBdr>
                <w:top w:val="none" w:sz="0" w:space="0" w:color="auto"/>
                <w:left w:val="none" w:sz="0" w:space="0" w:color="auto"/>
                <w:bottom w:val="none" w:sz="0" w:space="0" w:color="auto"/>
                <w:right w:val="none" w:sz="0" w:space="0" w:color="auto"/>
              </w:divBdr>
            </w:div>
            <w:div w:id="100759025">
              <w:marLeft w:val="0"/>
              <w:marRight w:val="0"/>
              <w:marTop w:val="0"/>
              <w:marBottom w:val="0"/>
              <w:divBdr>
                <w:top w:val="none" w:sz="0" w:space="0" w:color="auto"/>
                <w:left w:val="none" w:sz="0" w:space="0" w:color="auto"/>
                <w:bottom w:val="none" w:sz="0" w:space="0" w:color="auto"/>
                <w:right w:val="none" w:sz="0" w:space="0" w:color="auto"/>
              </w:divBdr>
            </w:div>
            <w:div w:id="1117331990">
              <w:marLeft w:val="0"/>
              <w:marRight w:val="0"/>
              <w:marTop w:val="0"/>
              <w:marBottom w:val="0"/>
              <w:divBdr>
                <w:top w:val="none" w:sz="0" w:space="0" w:color="auto"/>
                <w:left w:val="none" w:sz="0" w:space="0" w:color="auto"/>
                <w:bottom w:val="none" w:sz="0" w:space="0" w:color="auto"/>
                <w:right w:val="none" w:sz="0" w:space="0" w:color="auto"/>
              </w:divBdr>
            </w:div>
            <w:div w:id="837385241">
              <w:marLeft w:val="0"/>
              <w:marRight w:val="0"/>
              <w:marTop w:val="0"/>
              <w:marBottom w:val="0"/>
              <w:divBdr>
                <w:top w:val="none" w:sz="0" w:space="0" w:color="auto"/>
                <w:left w:val="none" w:sz="0" w:space="0" w:color="auto"/>
                <w:bottom w:val="none" w:sz="0" w:space="0" w:color="auto"/>
                <w:right w:val="none" w:sz="0" w:space="0" w:color="auto"/>
              </w:divBdr>
            </w:div>
            <w:div w:id="19586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988">
      <w:bodyDiv w:val="1"/>
      <w:marLeft w:val="0"/>
      <w:marRight w:val="0"/>
      <w:marTop w:val="0"/>
      <w:marBottom w:val="0"/>
      <w:divBdr>
        <w:top w:val="none" w:sz="0" w:space="0" w:color="auto"/>
        <w:left w:val="none" w:sz="0" w:space="0" w:color="auto"/>
        <w:bottom w:val="none" w:sz="0" w:space="0" w:color="auto"/>
        <w:right w:val="none" w:sz="0" w:space="0" w:color="auto"/>
      </w:divBdr>
      <w:divsChild>
        <w:div w:id="1422795722">
          <w:marLeft w:val="0"/>
          <w:marRight w:val="0"/>
          <w:marTop w:val="0"/>
          <w:marBottom w:val="0"/>
          <w:divBdr>
            <w:top w:val="none" w:sz="0" w:space="0" w:color="auto"/>
            <w:left w:val="none" w:sz="0" w:space="0" w:color="auto"/>
            <w:bottom w:val="none" w:sz="0" w:space="0" w:color="auto"/>
            <w:right w:val="none" w:sz="0" w:space="0" w:color="auto"/>
          </w:divBdr>
          <w:divsChild>
            <w:div w:id="1230850925">
              <w:marLeft w:val="0"/>
              <w:marRight w:val="0"/>
              <w:marTop w:val="0"/>
              <w:marBottom w:val="0"/>
              <w:divBdr>
                <w:top w:val="none" w:sz="0" w:space="0" w:color="auto"/>
                <w:left w:val="none" w:sz="0" w:space="0" w:color="auto"/>
                <w:bottom w:val="none" w:sz="0" w:space="0" w:color="auto"/>
                <w:right w:val="none" w:sz="0" w:space="0" w:color="auto"/>
              </w:divBdr>
            </w:div>
            <w:div w:id="797726290">
              <w:marLeft w:val="0"/>
              <w:marRight w:val="0"/>
              <w:marTop w:val="0"/>
              <w:marBottom w:val="0"/>
              <w:divBdr>
                <w:top w:val="none" w:sz="0" w:space="0" w:color="auto"/>
                <w:left w:val="none" w:sz="0" w:space="0" w:color="auto"/>
                <w:bottom w:val="none" w:sz="0" w:space="0" w:color="auto"/>
                <w:right w:val="none" w:sz="0" w:space="0" w:color="auto"/>
              </w:divBdr>
            </w:div>
            <w:div w:id="710422948">
              <w:marLeft w:val="0"/>
              <w:marRight w:val="0"/>
              <w:marTop w:val="0"/>
              <w:marBottom w:val="0"/>
              <w:divBdr>
                <w:top w:val="none" w:sz="0" w:space="0" w:color="auto"/>
                <w:left w:val="none" w:sz="0" w:space="0" w:color="auto"/>
                <w:bottom w:val="none" w:sz="0" w:space="0" w:color="auto"/>
                <w:right w:val="none" w:sz="0" w:space="0" w:color="auto"/>
              </w:divBdr>
            </w:div>
            <w:div w:id="1963539316">
              <w:marLeft w:val="0"/>
              <w:marRight w:val="0"/>
              <w:marTop w:val="0"/>
              <w:marBottom w:val="0"/>
              <w:divBdr>
                <w:top w:val="none" w:sz="0" w:space="0" w:color="auto"/>
                <w:left w:val="none" w:sz="0" w:space="0" w:color="auto"/>
                <w:bottom w:val="none" w:sz="0" w:space="0" w:color="auto"/>
                <w:right w:val="none" w:sz="0" w:space="0" w:color="auto"/>
              </w:divBdr>
            </w:div>
            <w:div w:id="1935823034">
              <w:marLeft w:val="0"/>
              <w:marRight w:val="0"/>
              <w:marTop w:val="0"/>
              <w:marBottom w:val="0"/>
              <w:divBdr>
                <w:top w:val="none" w:sz="0" w:space="0" w:color="auto"/>
                <w:left w:val="none" w:sz="0" w:space="0" w:color="auto"/>
                <w:bottom w:val="none" w:sz="0" w:space="0" w:color="auto"/>
                <w:right w:val="none" w:sz="0" w:space="0" w:color="auto"/>
              </w:divBdr>
            </w:div>
            <w:div w:id="318340558">
              <w:marLeft w:val="0"/>
              <w:marRight w:val="0"/>
              <w:marTop w:val="0"/>
              <w:marBottom w:val="0"/>
              <w:divBdr>
                <w:top w:val="none" w:sz="0" w:space="0" w:color="auto"/>
                <w:left w:val="none" w:sz="0" w:space="0" w:color="auto"/>
                <w:bottom w:val="none" w:sz="0" w:space="0" w:color="auto"/>
                <w:right w:val="none" w:sz="0" w:space="0" w:color="auto"/>
              </w:divBdr>
            </w:div>
            <w:div w:id="2020353434">
              <w:marLeft w:val="0"/>
              <w:marRight w:val="0"/>
              <w:marTop w:val="0"/>
              <w:marBottom w:val="0"/>
              <w:divBdr>
                <w:top w:val="none" w:sz="0" w:space="0" w:color="auto"/>
                <w:left w:val="none" w:sz="0" w:space="0" w:color="auto"/>
                <w:bottom w:val="none" w:sz="0" w:space="0" w:color="auto"/>
                <w:right w:val="none" w:sz="0" w:space="0" w:color="auto"/>
              </w:divBdr>
            </w:div>
            <w:div w:id="165094144">
              <w:marLeft w:val="0"/>
              <w:marRight w:val="0"/>
              <w:marTop w:val="0"/>
              <w:marBottom w:val="0"/>
              <w:divBdr>
                <w:top w:val="none" w:sz="0" w:space="0" w:color="auto"/>
                <w:left w:val="none" w:sz="0" w:space="0" w:color="auto"/>
                <w:bottom w:val="none" w:sz="0" w:space="0" w:color="auto"/>
                <w:right w:val="none" w:sz="0" w:space="0" w:color="auto"/>
              </w:divBdr>
            </w:div>
            <w:div w:id="1518419577">
              <w:marLeft w:val="0"/>
              <w:marRight w:val="0"/>
              <w:marTop w:val="0"/>
              <w:marBottom w:val="0"/>
              <w:divBdr>
                <w:top w:val="none" w:sz="0" w:space="0" w:color="auto"/>
                <w:left w:val="none" w:sz="0" w:space="0" w:color="auto"/>
                <w:bottom w:val="none" w:sz="0" w:space="0" w:color="auto"/>
                <w:right w:val="none" w:sz="0" w:space="0" w:color="auto"/>
              </w:divBdr>
            </w:div>
            <w:div w:id="1300572475">
              <w:marLeft w:val="0"/>
              <w:marRight w:val="0"/>
              <w:marTop w:val="0"/>
              <w:marBottom w:val="0"/>
              <w:divBdr>
                <w:top w:val="none" w:sz="0" w:space="0" w:color="auto"/>
                <w:left w:val="none" w:sz="0" w:space="0" w:color="auto"/>
                <w:bottom w:val="none" w:sz="0" w:space="0" w:color="auto"/>
                <w:right w:val="none" w:sz="0" w:space="0" w:color="auto"/>
              </w:divBdr>
            </w:div>
            <w:div w:id="1442605789">
              <w:marLeft w:val="0"/>
              <w:marRight w:val="0"/>
              <w:marTop w:val="0"/>
              <w:marBottom w:val="0"/>
              <w:divBdr>
                <w:top w:val="none" w:sz="0" w:space="0" w:color="auto"/>
                <w:left w:val="none" w:sz="0" w:space="0" w:color="auto"/>
                <w:bottom w:val="none" w:sz="0" w:space="0" w:color="auto"/>
                <w:right w:val="none" w:sz="0" w:space="0" w:color="auto"/>
              </w:divBdr>
            </w:div>
            <w:div w:id="9623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229">
      <w:bodyDiv w:val="1"/>
      <w:marLeft w:val="0"/>
      <w:marRight w:val="0"/>
      <w:marTop w:val="0"/>
      <w:marBottom w:val="0"/>
      <w:divBdr>
        <w:top w:val="none" w:sz="0" w:space="0" w:color="auto"/>
        <w:left w:val="none" w:sz="0" w:space="0" w:color="auto"/>
        <w:bottom w:val="none" w:sz="0" w:space="0" w:color="auto"/>
        <w:right w:val="none" w:sz="0" w:space="0" w:color="auto"/>
      </w:divBdr>
      <w:divsChild>
        <w:div w:id="670988064">
          <w:marLeft w:val="0"/>
          <w:marRight w:val="0"/>
          <w:marTop w:val="0"/>
          <w:marBottom w:val="0"/>
          <w:divBdr>
            <w:top w:val="none" w:sz="0" w:space="0" w:color="auto"/>
            <w:left w:val="none" w:sz="0" w:space="0" w:color="auto"/>
            <w:bottom w:val="none" w:sz="0" w:space="0" w:color="auto"/>
            <w:right w:val="none" w:sz="0" w:space="0" w:color="auto"/>
          </w:divBdr>
          <w:divsChild>
            <w:div w:id="922376994">
              <w:marLeft w:val="0"/>
              <w:marRight w:val="0"/>
              <w:marTop w:val="0"/>
              <w:marBottom w:val="0"/>
              <w:divBdr>
                <w:top w:val="none" w:sz="0" w:space="0" w:color="auto"/>
                <w:left w:val="none" w:sz="0" w:space="0" w:color="auto"/>
                <w:bottom w:val="none" w:sz="0" w:space="0" w:color="auto"/>
                <w:right w:val="none" w:sz="0" w:space="0" w:color="auto"/>
              </w:divBdr>
            </w:div>
            <w:div w:id="1335844851">
              <w:marLeft w:val="0"/>
              <w:marRight w:val="0"/>
              <w:marTop w:val="0"/>
              <w:marBottom w:val="0"/>
              <w:divBdr>
                <w:top w:val="none" w:sz="0" w:space="0" w:color="auto"/>
                <w:left w:val="none" w:sz="0" w:space="0" w:color="auto"/>
                <w:bottom w:val="none" w:sz="0" w:space="0" w:color="auto"/>
                <w:right w:val="none" w:sz="0" w:space="0" w:color="auto"/>
              </w:divBdr>
            </w:div>
            <w:div w:id="573513347">
              <w:marLeft w:val="0"/>
              <w:marRight w:val="0"/>
              <w:marTop w:val="0"/>
              <w:marBottom w:val="0"/>
              <w:divBdr>
                <w:top w:val="none" w:sz="0" w:space="0" w:color="auto"/>
                <w:left w:val="none" w:sz="0" w:space="0" w:color="auto"/>
                <w:bottom w:val="none" w:sz="0" w:space="0" w:color="auto"/>
                <w:right w:val="none" w:sz="0" w:space="0" w:color="auto"/>
              </w:divBdr>
            </w:div>
            <w:div w:id="103504969">
              <w:marLeft w:val="0"/>
              <w:marRight w:val="0"/>
              <w:marTop w:val="0"/>
              <w:marBottom w:val="0"/>
              <w:divBdr>
                <w:top w:val="none" w:sz="0" w:space="0" w:color="auto"/>
                <w:left w:val="none" w:sz="0" w:space="0" w:color="auto"/>
                <w:bottom w:val="none" w:sz="0" w:space="0" w:color="auto"/>
                <w:right w:val="none" w:sz="0" w:space="0" w:color="auto"/>
              </w:divBdr>
            </w:div>
            <w:div w:id="2009481679">
              <w:marLeft w:val="0"/>
              <w:marRight w:val="0"/>
              <w:marTop w:val="0"/>
              <w:marBottom w:val="0"/>
              <w:divBdr>
                <w:top w:val="none" w:sz="0" w:space="0" w:color="auto"/>
                <w:left w:val="none" w:sz="0" w:space="0" w:color="auto"/>
                <w:bottom w:val="none" w:sz="0" w:space="0" w:color="auto"/>
                <w:right w:val="none" w:sz="0" w:space="0" w:color="auto"/>
              </w:divBdr>
            </w:div>
            <w:div w:id="940337403">
              <w:marLeft w:val="0"/>
              <w:marRight w:val="0"/>
              <w:marTop w:val="0"/>
              <w:marBottom w:val="0"/>
              <w:divBdr>
                <w:top w:val="none" w:sz="0" w:space="0" w:color="auto"/>
                <w:left w:val="none" w:sz="0" w:space="0" w:color="auto"/>
                <w:bottom w:val="none" w:sz="0" w:space="0" w:color="auto"/>
                <w:right w:val="none" w:sz="0" w:space="0" w:color="auto"/>
              </w:divBdr>
            </w:div>
            <w:div w:id="176619781">
              <w:marLeft w:val="0"/>
              <w:marRight w:val="0"/>
              <w:marTop w:val="0"/>
              <w:marBottom w:val="0"/>
              <w:divBdr>
                <w:top w:val="none" w:sz="0" w:space="0" w:color="auto"/>
                <w:left w:val="none" w:sz="0" w:space="0" w:color="auto"/>
                <w:bottom w:val="none" w:sz="0" w:space="0" w:color="auto"/>
                <w:right w:val="none" w:sz="0" w:space="0" w:color="auto"/>
              </w:divBdr>
            </w:div>
            <w:div w:id="592126726">
              <w:marLeft w:val="0"/>
              <w:marRight w:val="0"/>
              <w:marTop w:val="0"/>
              <w:marBottom w:val="0"/>
              <w:divBdr>
                <w:top w:val="none" w:sz="0" w:space="0" w:color="auto"/>
                <w:left w:val="none" w:sz="0" w:space="0" w:color="auto"/>
                <w:bottom w:val="none" w:sz="0" w:space="0" w:color="auto"/>
                <w:right w:val="none" w:sz="0" w:space="0" w:color="auto"/>
              </w:divBdr>
            </w:div>
            <w:div w:id="649095042">
              <w:marLeft w:val="0"/>
              <w:marRight w:val="0"/>
              <w:marTop w:val="0"/>
              <w:marBottom w:val="0"/>
              <w:divBdr>
                <w:top w:val="none" w:sz="0" w:space="0" w:color="auto"/>
                <w:left w:val="none" w:sz="0" w:space="0" w:color="auto"/>
                <w:bottom w:val="none" w:sz="0" w:space="0" w:color="auto"/>
                <w:right w:val="none" w:sz="0" w:space="0" w:color="auto"/>
              </w:divBdr>
            </w:div>
            <w:div w:id="502280371">
              <w:marLeft w:val="0"/>
              <w:marRight w:val="0"/>
              <w:marTop w:val="0"/>
              <w:marBottom w:val="0"/>
              <w:divBdr>
                <w:top w:val="none" w:sz="0" w:space="0" w:color="auto"/>
                <w:left w:val="none" w:sz="0" w:space="0" w:color="auto"/>
                <w:bottom w:val="none" w:sz="0" w:space="0" w:color="auto"/>
                <w:right w:val="none" w:sz="0" w:space="0" w:color="auto"/>
              </w:divBdr>
            </w:div>
            <w:div w:id="1792168103">
              <w:marLeft w:val="0"/>
              <w:marRight w:val="0"/>
              <w:marTop w:val="0"/>
              <w:marBottom w:val="0"/>
              <w:divBdr>
                <w:top w:val="none" w:sz="0" w:space="0" w:color="auto"/>
                <w:left w:val="none" w:sz="0" w:space="0" w:color="auto"/>
                <w:bottom w:val="none" w:sz="0" w:space="0" w:color="auto"/>
                <w:right w:val="none" w:sz="0" w:space="0" w:color="auto"/>
              </w:divBdr>
            </w:div>
            <w:div w:id="832571325">
              <w:marLeft w:val="0"/>
              <w:marRight w:val="0"/>
              <w:marTop w:val="0"/>
              <w:marBottom w:val="0"/>
              <w:divBdr>
                <w:top w:val="none" w:sz="0" w:space="0" w:color="auto"/>
                <w:left w:val="none" w:sz="0" w:space="0" w:color="auto"/>
                <w:bottom w:val="none" w:sz="0" w:space="0" w:color="auto"/>
                <w:right w:val="none" w:sz="0" w:space="0" w:color="auto"/>
              </w:divBdr>
            </w:div>
            <w:div w:id="1604801159">
              <w:marLeft w:val="0"/>
              <w:marRight w:val="0"/>
              <w:marTop w:val="0"/>
              <w:marBottom w:val="0"/>
              <w:divBdr>
                <w:top w:val="none" w:sz="0" w:space="0" w:color="auto"/>
                <w:left w:val="none" w:sz="0" w:space="0" w:color="auto"/>
                <w:bottom w:val="none" w:sz="0" w:space="0" w:color="auto"/>
                <w:right w:val="none" w:sz="0" w:space="0" w:color="auto"/>
              </w:divBdr>
            </w:div>
            <w:div w:id="899948646">
              <w:marLeft w:val="0"/>
              <w:marRight w:val="0"/>
              <w:marTop w:val="0"/>
              <w:marBottom w:val="0"/>
              <w:divBdr>
                <w:top w:val="none" w:sz="0" w:space="0" w:color="auto"/>
                <w:left w:val="none" w:sz="0" w:space="0" w:color="auto"/>
                <w:bottom w:val="none" w:sz="0" w:space="0" w:color="auto"/>
                <w:right w:val="none" w:sz="0" w:space="0" w:color="auto"/>
              </w:divBdr>
            </w:div>
            <w:div w:id="1784222670">
              <w:marLeft w:val="0"/>
              <w:marRight w:val="0"/>
              <w:marTop w:val="0"/>
              <w:marBottom w:val="0"/>
              <w:divBdr>
                <w:top w:val="none" w:sz="0" w:space="0" w:color="auto"/>
                <w:left w:val="none" w:sz="0" w:space="0" w:color="auto"/>
                <w:bottom w:val="none" w:sz="0" w:space="0" w:color="auto"/>
                <w:right w:val="none" w:sz="0" w:space="0" w:color="auto"/>
              </w:divBdr>
            </w:div>
            <w:div w:id="1379165480">
              <w:marLeft w:val="0"/>
              <w:marRight w:val="0"/>
              <w:marTop w:val="0"/>
              <w:marBottom w:val="0"/>
              <w:divBdr>
                <w:top w:val="none" w:sz="0" w:space="0" w:color="auto"/>
                <w:left w:val="none" w:sz="0" w:space="0" w:color="auto"/>
                <w:bottom w:val="none" w:sz="0" w:space="0" w:color="auto"/>
                <w:right w:val="none" w:sz="0" w:space="0" w:color="auto"/>
              </w:divBdr>
            </w:div>
            <w:div w:id="1402488467">
              <w:marLeft w:val="0"/>
              <w:marRight w:val="0"/>
              <w:marTop w:val="0"/>
              <w:marBottom w:val="0"/>
              <w:divBdr>
                <w:top w:val="none" w:sz="0" w:space="0" w:color="auto"/>
                <w:left w:val="none" w:sz="0" w:space="0" w:color="auto"/>
                <w:bottom w:val="none" w:sz="0" w:space="0" w:color="auto"/>
                <w:right w:val="none" w:sz="0" w:space="0" w:color="auto"/>
              </w:divBdr>
            </w:div>
            <w:div w:id="104544887">
              <w:marLeft w:val="0"/>
              <w:marRight w:val="0"/>
              <w:marTop w:val="0"/>
              <w:marBottom w:val="0"/>
              <w:divBdr>
                <w:top w:val="none" w:sz="0" w:space="0" w:color="auto"/>
                <w:left w:val="none" w:sz="0" w:space="0" w:color="auto"/>
                <w:bottom w:val="none" w:sz="0" w:space="0" w:color="auto"/>
                <w:right w:val="none" w:sz="0" w:space="0" w:color="auto"/>
              </w:divBdr>
            </w:div>
            <w:div w:id="2104449685">
              <w:marLeft w:val="0"/>
              <w:marRight w:val="0"/>
              <w:marTop w:val="0"/>
              <w:marBottom w:val="0"/>
              <w:divBdr>
                <w:top w:val="none" w:sz="0" w:space="0" w:color="auto"/>
                <w:left w:val="none" w:sz="0" w:space="0" w:color="auto"/>
                <w:bottom w:val="none" w:sz="0" w:space="0" w:color="auto"/>
                <w:right w:val="none" w:sz="0" w:space="0" w:color="auto"/>
              </w:divBdr>
            </w:div>
            <w:div w:id="861820075">
              <w:marLeft w:val="0"/>
              <w:marRight w:val="0"/>
              <w:marTop w:val="0"/>
              <w:marBottom w:val="0"/>
              <w:divBdr>
                <w:top w:val="none" w:sz="0" w:space="0" w:color="auto"/>
                <w:left w:val="none" w:sz="0" w:space="0" w:color="auto"/>
                <w:bottom w:val="none" w:sz="0" w:space="0" w:color="auto"/>
                <w:right w:val="none" w:sz="0" w:space="0" w:color="auto"/>
              </w:divBdr>
            </w:div>
            <w:div w:id="1122769339">
              <w:marLeft w:val="0"/>
              <w:marRight w:val="0"/>
              <w:marTop w:val="0"/>
              <w:marBottom w:val="0"/>
              <w:divBdr>
                <w:top w:val="none" w:sz="0" w:space="0" w:color="auto"/>
                <w:left w:val="none" w:sz="0" w:space="0" w:color="auto"/>
                <w:bottom w:val="none" w:sz="0" w:space="0" w:color="auto"/>
                <w:right w:val="none" w:sz="0" w:space="0" w:color="auto"/>
              </w:divBdr>
            </w:div>
            <w:div w:id="683820350">
              <w:marLeft w:val="0"/>
              <w:marRight w:val="0"/>
              <w:marTop w:val="0"/>
              <w:marBottom w:val="0"/>
              <w:divBdr>
                <w:top w:val="none" w:sz="0" w:space="0" w:color="auto"/>
                <w:left w:val="none" w:sz="0" w:space="0" w:color="auto"/>
                <w:bottom w:val="none" w:sz="0" w:space="0" w:color="auto"/>
                <w:right w:val="none" w:sz="0" w:space="0" w:color="auto"/>
              </w:divBdr>
            </w:div>
            <w:div w:id="1748578082">
              <w:marLeft w:val="0"/>
              <w:marRight w:val="0"/>
              <w:marTop w:val="0"/>
              <w:marBottom w:val="0"/>
              <w:divBdr>
                <w:top w:val="none" w:sz="0" w:space="0" w:color="auto"/>
                <w:left w:val="none" w:sz="0" w:space="0" w:color="auto"/>
                <w:bottom w:val="none" w:sz="0" w:space="0" w:color="auto"/>
                <w:right w:val="none" w:sz="0" w:space="0" w:color="auto"/>
              </w:divBdr>
            </w:div>
            <w:div w:id="1328091910">
              <w:marLeft w:val="0"/>
              <w:marRight w:val="0"/>
              <w:marTop w:val="0"/>
              <w:marBottom w:val="0"/>
              <w:divBdr>
                <w:top w:val="none" w:sz="0" w:space="0" w:color="auto"/>
                <w:left w:val="none" w:sz="0" w:space="0" w:color="auto"/>
                <w:bottom w:val="none" w:sz="0" w:space="0" w:color="auto"/>
                <w:right w:val="none" w:sz="0" w:space="0" w:color="auto"/>
              </w:divBdr>
            </w:div>
            <w:div w:id="1419253282">
              <w:marLeft w:val="0"/>
              <w:marRight w:val="0"/>
              <w:marTop w:val="0"/>
              <w:marBottom w:val="0"/>
              <w:divBdr>
                <w:top w:val="none" w:sz="0" w:space="0" w:color="auto"/>
                <w:left w:val="none" w:sz="0" w:space="0" w:color="auto"/>
                <w:bottom w:val="none" w:sz="0" w:space="0" w:color="auto"/>
                <w:right w:val="none" w:sz="0" w:space="0" w:color="auto"/>
              </w:divBdr>
            </w:div>
            <w:div w:id="692341986">
              <w:marLeft w:val="0"/>
              <w:marRight w:val="0"/>
              <w:marTop w:val="0"/>
              <w:marBottom w:val="0"/>
              <w:divBdr>
                <w:top w:val="none" w:sz="0" w:space="0" w:color="auto"/>
                <w:left w:val="none" w:sz="0" w:space="0" w:color="auto"/>
                <w:bottom w:val="none" w:sz="0" w:space="0" w:color="auto"/>
                <w:right w:val="none" w:sz="0" w:space="0" w:color="auto"/>
              </w:divBdr>
            </w:div>
            <w:div w:id="416366359">
              <w:marLeft w:val="0"/>
              <w:marRight w:val="0"/>
              <w:marTop w:val="0"/>
              <w:marBottom w:val="0"/>
              <w:divBdr>
                <w:top w:val="none" w:sz="0" w:space="0" w:color="auto"/>
                <w:left w:val="none" w:sz="0" w:space="0" w:color="auto"/>
                <w:bottom w:val="none" w:sz="0" w:space="0" w:color="auto"/>
                <w:right w:val="none" w:sz="0" w:space="0" w:color="auto"/>
              </w:divBdr>
            </w:div>
            <w:div w:id="1695577042">
              <w:marLeft w:val="0"/>
              <w:marRight w:val="0"/>
              <w:marTop w:val="0"/>
              <w:marBottom w:val="0"/>
              <w:divBdr>
                <w:top w:val="none" w:sz="0" w:space="0" w:color="auto"/>
                <w:left w:val="none" w:sz="0" w:space="0" w:color="auto"/>
                <w:bottom w:val="none" w:sz="0" w:space="0" w:color="auto"/>
                <w:right w:val="none" w:sz="0" w:space="0" w:color="auto"/>
              </w:divBdr>
            </w:div>
            <w:div w:id="1474325154">
              <w:marLeft w:val="0"/>
              <w:marRight w:val="0"/>
              <w:marTop w:val="0"/>
              <w:marBottom w:val="0"/>
              <w:divBdr>
                <w:top w:val="none" w:sz="0" w:space="0" w:color="auto"/>
                <w:left w:val="none" w:sz="0" w:space="0" w:color="auto"/>
                <w:bottom w:val="none" w:sz="0" w:space="0" w:color="auto"/>
                <w:right w:val="none" w:sz="0" w:space="0" w:color="auto"/>
              </w:divBdr>
            </w:div>
            <w:div w:id="16002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806">
      <w:bodyDiv w:val="1"/>
      <w:marLeft w:val="0"/>
      <w:marRight w:val="0"/>
      <w:marTop w:val="0"/>
      <w:marBottom w:val="0"/>
      <w:divBdr>
        <w:top w:val="none" w:sz="0" w:space="0" w:color="auto"/>
        <w:left w:val="none" w:sz="0" w:space="0" w:color="auto"/>
        <w:bottom w:val="none" w:sz="0" w:space="0" w:color="auto"/>
        <w:right w:val="none" w:sz="0" w:space="0" w:color="auto"/>
      </w:divBdr>
      <w:divsChild>
        <w:div w:id="1951668023">
          <w:marLeft w:val="0"/>
          <w:marRight w:val="0"/>
          <w:marTop w:val="0"/>
          <w:marBottom w:val="0"/>
          <w:divBdr>
            <w:top w:val="none" w:sz="0" w:space="0" w:color="auto"/>
            <w:left w:val="none" w:sz="0" w:space="0" w:color="auto"/>
            <w:bottom w:val="none" w:sz="0" w:space="0" w:color="auto"/>
            <w:right w:val="none" w:sz="0" w:space="0" w:color="auto"/>
          </w:divBdr>
          <w:divsChild>
            <w:div w:id="882669177">
              <w:marLeft w:val="0"/>
              <w:marRight w:val="0"/>
              <w:marTop w:val="0"/>
              <w:marBottom w:val="0"/>
              <w:divBdr>
                <w:top w:val="none" w:sz="0" w:space="0" w:color="auto"/>
                <w:left w:val="none" w:sz="0" w:space="0" w:color="auto"/>
                <w:bottom w:val="none" w:sz="0" w:space="0" w:color="auto"/>
                <w:right w:val="none" w:sz="0" w:space="0" w:color="auto"/>
              </w:divBdr>
            </w:div>
            <w:div w:id="792820288">
              <w:marLeft w:val="0"/>
              <w:marRight w:val="0"/>
              <w:marTop w:val="0"/>
              <w:marBottom w:val="0"/>
              <w:divBdr>
                <w:top w:val="none" w:sz="0" w:space="0" w:color="auto"/>
                <w:left w:val="none" w:sz="0" w:space="0" w:color="auto"/>
                <w:bottom w:val="none" w:sz="0" w:space="0" w:color="auto"/>
                <w:right w:val="none" w:sz="0" w:space="0" w:color="auto"/>
              </w:divBdr>
            </w:div>
            <w:div w:id="151416291">
              <w:marLeft w:val="0"/>
              <w:marRight w:val="0"/>
              <w:marTop w:val="0"/>
              <w:marBottom w:val="0"/>
              <w:divBdr>
                <w:top w:val="none" w:sz="0" w:space="0" w:color="auto"/>
                <w:left w:val="none" w:sz="0" w:space="0" w:color="auto"/>
                <w:bottom w:val="none" w:sz="0" w:space="0" w:color="auto"/>
                <w:right w:val="none" w:sz="0" w:space="0" w:color="auto"/>
              </w:divBdr>
            </w:div>
            <w:div w:id="1093550079">
              <w:marLeft w:val="0"/>
              <w:marRight w:val="0"/>
              <w:marTop w:val="0"/>
              <w:marBottom w:val="0"/>
              <w:divBdr>
                <w:top w:val="none" w:sz="0" w:space="0" w:color="auto"/>
                <w:left w:val="none" w:sz="0" w:space="0" w:color="auto"/>
                <w:bottom w:val="none" w:sz="0" w:space="0" w:color="auto"/>
                <w:right w:val="none" w:sz="0" w:space="0" w:color="auto"/>
              </w:divBdr>
            </w:div>
            <w:div w:id="1138495107">
              <w:marLeft w:val="0"/>
              <w:marRight w:val="0"/>
              <w:marTop w:val="0"/>
              <w:marBottom w:val="0"/>
              <w:divBdr>
                <w:top w:val="none" w:sz="0" w:space="0" w:color="auto"/>
                <w:left w:val="none" w:sz="0" w:space="0" w:color="auto"/>
                <w:bottom w:val="none" w:sz="0" w:space="0" w:color="auto"/>
                <w:right w:val="none" w:sz="0" w:space="0" w:color="auto"/>
              </w:divBdr>
            </w:div>
            <w:div w:id="954097778">
              <w:marLeft w:val="0"/>
              <w:marRight w:val="0"/>
              <w:marTop w:val="0"/>
              <w:marBottom w:val="0"/>
              <w:divBdr>
                <w:top w:val="none" w:sz="0" w:space="0" w:color="auto"/>
                <w:left w:val="none" w:sz="0" w:space="0" w:color="auto"/>
                <w:bottom w:val="none" w:sz="0" w:space="0" w:color="auto"/>
                <w:right w:val="none" w:sz="0" w:space="0" w:color="auto"/>
              </w:divBdr>
            </w:div>
            <w:div w:id="129397224">
              <w:marLeft w:val="0"/>
              <w:marRight w:val="0"/>
              <w:marTop w:val="0"/>
              <w:marBottom w:val="0"/>
              <w:divBdr>
                <w:top w:val="none" w:sz="0" w:space="0" w:color="auto"/>
                <w:left w:val="none" w:sz="0" w:space="0" w:color="auto"/>
                <w:bottom w:val="none" w:sz="0" w:space="0" w:color="auto"/>
                <w:right w:val="none" w:sz="0" w:space="0" w:color="auto"/>
              </w:divBdr>
            </w:div>
            <w:div w:id="1775780968">
              <w:marLeft w:val="0"/>
              <w:marRight w:val="0"/>
              <w:marTop w:val="0"/>
              <w:marBottom w:val="0"/>
              <w:divBdr>
                <w:top w:val="none" w:sz="0" w:space="0" w:color="auto"/>
                <w:left w:val="none" w:sz="0" w:space="0" w:color="auto"/>
                <w:bottom w:val="none" w:sz="0" w:space="0" w:color="auto"/>
                <w:right w:val="none" w:sz="0" w:space="0" w:color="auto"/>
              </w:divBdr>
            </w:div>
            <w:div w:id="1525824582">
              <w:marLeft w:val="0"/>
              <w:marRight w:val="0"/>
              <w:marTop w:val="0"/>
              <w:marBottom w:val="0"/>
              <w:divBdr>
                <w:top w:val="none" w:sz="0" w:space="0" w:color="auto"/>
                <w:left w:val="none" w:sz="0" w:space="0" w:color="auto"/>
                <w:bottom w:val="none" w:sz="0" w:space="0" w:color="auto"/>
                <w:right w:val="none" w:sz="0" w:space="0" w:color="auto"/>
              </w:divBdr>
            </w:div>
            <w:div w:id="1868176184">
              <w:marLeft w:val="0"/>
              <w:marRight w:val="0"/>
              <w:marTop w:val="0"/>
              <w:marBottom w:val="0"/>
              <w:divBdr>
                <w:top w:val="none" w:sz="0" w:space="0" w:color="auto"/>
                <w:left w:val="none" w:sz="0" w:space="0" w:color="auto"/>
                <w:bottom w:val="none" w:sz="0" w:space="0" w:color="auto"/>
                <w:right w:val="none" w:sz="0" w:space="0" w:color="auto"/>
              </w:divBdr>
            </w:div>
            <w:div w:id="1226451689">
              <w:marLeft w:val="0"/>
              <w:marRight w:val="0"/>
              <w:marTop w:val="0"/>
              <w:marBottom w:val="0"/>
              <w:divBdr>
                <w:top w:val="none" w:sz="0" w:space="0" w:color="auto"/>
                <w:left w:val="none" w:sz="0" w:space="0" w:color="auto"/>
                <w:bottom w:val="none" w:sz="0" w:space="0" w:color="auto"/>
                <w:right w:val="none" w:sz="0" w:space="0" w:color="auto"/>
              </w:divBdr>
            </w:div>
            <w:div w:id="1301419839">
              <w:marLeft w:val="0"/>
              <w:marRight w:val="0"/>
              <w:marTop w:val="0"/>
              <w:marBottom w:val="0"/>
              <w:divBdr>
                <w:top w:val="none" w:sz="0" w:space="0" w:color="auto"/>
                <w:left w:val="none" w:sz="0" w:space="0" w:color="auto"/>
                <w:bottom w:val="none" w:sz="0" w:space="0" w:color="auto"/>
                <w:right w:val="none" w:sz="0" w:space="0" w:color="auto"/>
              </w:divBdr>
            </w:div>
            <w:div w:id="1359625276">
              <w:marLeft w:val="0"/>
              <w:marRight w:val="0"/>
              <w:marTop w:val="0"/>
              <w:marBottom w:val="0"/>
              <w:divBdr>
                <w:top w:val="none" w:sz="0" w:space="0" w:color="auto"/>
                <w:left w:val="none" w:sz="0" w:space="0" w:color="auto"/>
                <w:bottom w:val="none" w:sz="0" w:space="0" w:color="auto"/>
                <w:right w:val="none" w:sz="0" w:space="0" w:color="auto"/>
              </w:divBdr>
            </w:div>
            <w:div w:id="1806655080">
              <w:marLeft w:val="0"/>
              <w:marRight w:val="0"/>
              <w:marTop w:val="0"/>
              <w:marBottom w:val="0"/>
              <w:divBdr>
                <w:top w:val="none" w:sz="0" w:space="0" w:color="auto"/>
                <w:left w:val="none" w:sz="0" w:space="0" w:color="auto"/>
                <w:bottom w:val="none" w:sz="0" w:space="0" w:color="auto"/>
                <w:right w:val="none" w:sz="0" w:space="0" w:color="auto"/>
              </w:divBdr>
            </w:div>
            <w:div w:id="1422215733">
              <w:marLeft w:val="0"/>
              <w:marRight w:val="0"/>
              <w:marTop w:val="0"/>
              <w:marBottom w:val="0"/>
              <w:divBdr>
                <w:top w:val="none" w:sz="0" w:space="0" w:color="auto"/>
                <w:left w:val="none" w:sz="0" w:space="0" w:color="auto"/>
                <w:bottom w:val="none" w:sz="0" w:space="0" w:color="auto"/>
                <w:right w:val="none" w:sz="0" w:space="0" w:color="auto"/>
              </w:divBdr>
            </w:div>
            <w:div w:id="1687899315">
              <w:marLeft w:val="0"/>
              <w:marRight w:val="0"/>
              <w:marTop w:val="0"/>
              <w:marBottom w:val="0"/>
              <w:divBdr>
                <w:top w:val="none" w:sz="0" w:space="0" w:color="auto"/>
                <w:left w:val="none" w:sz="0" w:space="0" w:color="auto"/>
                <w:bottom w:val="none" w:sz="0" w:space="0" w:color="auto"/>
                <w:right w:val="none" w:sz="0" w:space="0" w:color="auto"/>
              </w:divBdr>
            </w:div>
            <w:div w:id="117144381">
              <w:marLeft w:val="0"/>
              <w:marRight w:val="0"/>
              <w:marTop w:val="0"/>
              <w:marBottom w:val="0"/>
              <w:divBdr>
                <w:top w:val="none" w:sz="0" w:space="0" w:color="auto"/>
                <w:left w:val="none" w:sz="0" w:space="0" w:color="auto"/>
                <w:bottom w:val="none" w:sz="0" w:space="0" w:color="auto"/>
                <w:right w:val="none" w:sz="0" w:space="0" w:color="auto"/>
              </w:divBdr>
            </w:div>
            <w:div w:id="2094861897">
              <w:marLeft w:val="0"/>
              <w:marRight w:val="0"/>
              <w:marTop w:val="0"/>
              <w:marBottom w:val="0"/>
              <w:divBdr>
                <w:top w:val="none" w:sz="0" w:space="0" w:color="auto"/>
                <w:left w:val="none" w:sz="0" w:space="0" w:color="auto"/>
                <w:bottom w:val="none" w:sz="0" w:space="0" w:color="auto"/>
                <w:right w:val="none" w:sz="0" w:space="0" w:color="auto"/>
              </w:divBdr>
            </w:div>
            <w:div w:id="481242011">
              <w:marLeft w:val="0"/>
              <w:marRight w:val="0"/>
              <w:marTop w:val="0"/>
              <w:marBottom w:val="0"/>
              <w:divBdr>
                <w:top w:val="none" w:sz="0" w:space="0" w:color="auto"/>
                <w:left w:val="none" w:sz="0" w:space="0" w:color="auto"/>
                <w:bottom w:val="none" w:sz="0" w:space="0" w:color="auto"/>
                <w:right w:val="none" w:sz="0" w:space="0" w:color="auto"/>
              </w:divBdr>
            </w:div>
            <w:div w:id="1726447419">
              <w:marLeft w:val="0"/>
              <w:marRight w:val="0"/>
              <w:marTop w:val="0"/>
              <w:marBottom w:val="0"/>
              <w:divBdr>
                <w:top w:val="none" w:sz="0" w:space="0" w:color="auto"/>
                <w:left w:val="none" w:sz="0" w:space="0" w:color="auto"/>
                <w:bottom w:val="none" w:sz="0" w:space="0" w:color="auto"/>
                <w:right w:val="none" w:sz="0" w:space="0" w:color="auto"/>
              </w:divBdr>
            </w:div>
            <w:div w:id="769356028">
              <w:marLeft w:val="0"/>
              <w:marRight w:val="0"/>
              <w:marTop w:val="0"/>
              <w:marBottom w:val="0"/>
              <w:divBdr>
                <w:top w:val="none" w:sz="0" w:space="0" w:color="auto"/>
                <w:left w:val="none" w:sz="0" w:space="0" w:color="auto"/>
                <w:bottom w:val="none" w:sz="0" w:space="0" w:color="auto"/>
                <w:right w:val="none" w:sz="0" w:space="0" w:color="auto"/>
              </w:divBdr>
            </w:div>
            <w:div w:id="519591984">
              <w:marLeft w:val="0"/>
              <w:marRight w:val="0"/>
              <w:marTop w:val="0"/>
              <w:marBottom w:val="0"/>
              <w:divBdr>
                <w:top w:val="none" w:sz="0" w:space="0" w:color="auto"/>
                <w:left w:val="none" w:sz="0" w:space="0" w:color="auto"/>
                <w:bottom w:val="none" w:sz="0" w:space="0" w:color="auto"/>
                <w:right w:val="none" w:sz="0" w:space="0" w:color="auto"/>
              </w:divBdr>
            </w:div>
            <w:div w:id="1351684247">
              <w:marLeft w:val="0"/>
              <w:marRight w:val="0"/>
              <w:marTop w:val="0"/>
              <w:marBottom w:val="0"/>
              <w:divBdr>
                <w:top w:val="none" w:sz="0" w:space="0" w:color="auto"/>
                <w:left w:val="none" w:sz="0" w:space="0" w:color="auto"/>
                <w:bottom w:val="none" w:sz="0" w:space="0" w:color="auto"/>
                <w:right w:val="none" w:sz="0" w:space="0" w:color="auto"/>
              </w:divBdr>
            </w:div>
            <w:div w:id="220288955">
              <w:marLeft w:val="0"/>
              <w:marRight w:val="0"/>
              <w:marTop w:val="0"/>
              <w:marBottom w:val="0"/>
              <w:divBdr>
                <w:top w:val="none" w:sz="0" w:space="0" w:color="auto"/>
                <w:left w:val="none" w:sz="0" w:space="0" w:color="auto"/>
                <w:bottom w:val="none" w:sz="0" w:space="0" w:color="auto"/>
                <w:right w:val="none" w:sz="0" w:space="0" w:color="auto"/>
              </w:divBdr>
            </w:div>
            <w:div w:id="1299410508">
              <w:marLeft w:val="0"/>
              <w:marRight w:val="0"/>
              <w:marTop w:val="0"/>
              <w:marBottom w:val="0"/>
              <w:divBdr>
                <w:top w:val="none" w:sz="0" w:space="0" w:color="auto"/>
                <w:left w:val="none" w:sz="0" w:space="0" w:color="auto"/>
                <w:bottom w:val="none" w:sz="0" w:space="0" w:color="auto"/>
                <w:right w:val="none" w:sz="0" w:space="0" w:color="auto"/>
              </w:divBdr>
            </w:div>
            <w:div w:id="1919828534">
              <w:marLeft w:val="0"/>
              <w:marRight w:val="0"/>
              <w:marTop w:val="0"/>
              <w:marBottom w:val="0"/>
              <w:divBdr>
                <w:top w:val="none" w:sz="0" w:space="0" w:color="auto"/>
                <w:left w:val="none" w:sz="0" w:space="0" w:color="auto"/>
                <w:bottom w:val="none" w:sz="0" w:space="0" w:color="auto"/>
                <w:right w:val="none" w:sz="0" w:space="0" w:color="auto"/>
              </w:divBdr>
            </w:div>
            <w:div w:id="490567421">
              <w:marLeft w:val="0"/>
              <w:marRight w:val="0"/>
              <w:marTop w:val="0"/>
              <w:marBottom w:val="0"/>
              <w:divBdr>
                <w:top w:val="none" w:sz="0" w:space="0" w:color="auto"/>
                <w:left w:val="none" w:sz="0" w:space="0" w:color="auto"/>
                <w:bottom w:val="none" w:sz="0" w:space="0" w:color="auto"/>
                <w:right w:val="none" w:sz="0" w:space="0" w:color="auto"/>
              </w:divBdr>
            </w:div>
            <w:div w:id="1782410250">
              <w:marLeft w:val="0"/>
              <w:marRight w:val="0"/>
              <w:marTop w:val="0"/>
              <w:marBottom w:val="0"/>
              <w:divBdr>
                <w:top w:val="none" w:sz="0" w:space="0" w:color="auto"/>
                <w:left w:val="none" w:sz="0" w:space="0" w:color="auto"/>
                <w:bottom w:val="none" w:sz="0" w:space="0" w:color="auto"/>
                <w:right w:val="none" w:sz="0" w:space="0" w:color="auto"/>
              </w:divBdr>
            </w:div>
            <w:div w:id="1394428168">
              <w:marLeft w:val="0"/>
              <w:marRight w:val="0"/>
              <w:marTop w:val="0"/>
              <w:marBottom w:val="0"/>
              <w:divBdr>
                <w:top w:val="none" w:sz="0" w:space="0" w:color="auto"/>
                <w:left w:val="none" w:sz="0" w:space="0" w:color="auto"/>
                <w:bottom w:val="none" w:sz="0" w:space="0" w:color="auto"/>
                <w:right w:val="none" w:sz="0" w:space="0" w:color="auto"/>
              </w:divBdr>
            </w:div>
            <w:div w:id="1364676372">
              <w:marLeft w:val="0"/>
              <w:marRight w:val="0"/>
              <w:marTop w:val="0"/>
              <w:marBottom w:val="0"/>
              <w:divBdr>
                <w:top w:val="none" w:sz="0" w:space="0" w:color="auto"/>
                <w:left w:val="none" w:sz="0" w:space="0" w:color="auto"/>
                <w:bottom w:val="none" w:sz="0" w:space="0" w:color="auto"/>
                <w:right w:val="none" w:sz="0" w:space="0" w:color="auto"/>
              </w:divBdr>
            </w:div>
            <w:div w:id="1320647240">
              <w:marLeft w:val="0"/>
              <w:marRight w:val="0"/>
              <w:marTop w:val="0"/>
              <w:marBottom w:val="0"/>
              <w:divBdr>
                <w:top w:val="none" w:sz="0" w:space="0" w:color="auto"/>
                <w:left w:val="none" w:sz="0" w:space="0" w:color="auto"/>
                <w:bottom w:val="none" w:sz="0" w:space="0" w:color="auto"/>
                <w:right w:val="none" w:sz="0" w:space="0" w:color="auto"/>
              </w:divBdr>
            </w:div>
            <w:div w:id="1433284293">
              <w:marLeft w:val="0"/>
              <w:marRight w:val="0"/>
              <w:marTop w:val="0"/>
              <w:marBottom w:val="0"/>
              <w:divBdr>
                <w:top w:val="none" w:sz="0" w:space="0" w:color="auto"/>
                <w:left w:val="none" w:sz="0" w:space="0" w:color="auto"/>
                <w:bottom w:val="none" w:sz="0" w:space="0" w:color="auto"/>
                <w:right w:val="none" w:sz="0" w:space="0" w:color="auto"/>
              </w:divBdr>
            </w:div>
            <w:div w:id="1613437431">
              <w:marLeft w:val="0"/>
              <w:marRight w:val="0"/>
              <w:marTop w:val="0"/>
              <w:marBottom w:val="0"/>
              <w:divBdr>
                <w:top w:val="none" w:sz="0" w:space="0" w:color="auto"/>
                <w:left w:val="none" w:sz="0" w:space="0" w:color="auto"/>
                <w:bottom w:val="none" w:sz="0" w:space="0" w:color="auto"/>
                <w:right w:val="none" w:sz="0" w:space="0" w:color="auto"/>
              </w:divBdr>
            </w:div>
            <w:div w:id="959803251">
              <w:marLeft w:val="0"/>
              <w:marRight w:val="0"/>
              <w:marTop w:val="0"/>
              <w:marBottom w:val="0"/>
              <w:divBdr>
                <w:top w:val="none" w:sz="0" w:space="0" w:color="auto"/>
                <w:left w:val="none" w:sz="0" w:space="0" w:color="auto"/>
                <w:bottom w:val="none" w:sz="0" w:space="0" w:color="auto"/>
                <w:right w:val="none" w:sz="0" w:space="0" w:color="auto"/>
              </w:divBdr>
            </w:div>
            <w:div w:id="1026252373">
              <w:marLeft w:val="0"/>
              <w:marRight w:val="0"/>
              <w:marTop w:val="0"/>
              <w:marBottom w:val="0"/>
              <w:divBdr>
                <w:top w:val="none" w:sz="0" w:space="0" w:color="auto"/>
                <w:left w:val="none" w:sz="0" w:space="0" w:color="auto"/>
                <w:bottom w:val="none" w:sz="0" w:space="0" w:color="auto"/>
                <w:right w:val="none" w:sz="0" w:space="0" w:color="auto"/>
              </w:divBdr>
            </w:div>
            <w:div w:id="291061540">
              <w:marLeft w:val="0"/>
              <w:marRight w:val="0"/>
              <w:marTop w:val="0"/>
              <w:marBottom w:val="0"/>
              <w:divBdr>
                <w:top w:val="none" w:sz="0" w:space="0" w:color="auto"/>
                <w:left w:val="none" w:sz="0" w:space="0" w:color="auto"/>
                <w:bottom w:val="none" w:sz="0" w:space="0" w:color="auto"/>
                <w:right w:val="none" w:sz="0" w:space="0" w:color="auto"/>
              </w:divBdr>
            </w:div>
            <w:div w:id="1560943341">
              <w:marLeft w:val="0"/>
              <w:marRight w:val="0"/>
              <w:marTop w:val="0"/>
              <w:marBottom w:val="0"/>
              <w:divBdr>
                <w:top w:val="none" w:sz="0" w:space="0" w:color="auto"/>
                <w:left w:val="none" w:sz="0" w:space="0" w:color="auto"/>
                <w:bottom w:val="none" w:sz="0" w:space="0" w:color="auto"/>
                <w:right w:val="none" w:sz="0" w:space="0" w:color="auto"/>
              </w:divBdr>
            </w:div>
            <w:div w:id="2003462223">
              <w:marLeft w:val="0"/>
              <w:marRight w:val="0"/>
              <w:marTop w:val="0"/>
              <w:marBottom w:val="0"/>
              <w:divBdr>
                <w:top w:val="none" w:sz="0" w:space="0" w:color="auto"/>
                <w:left w:val="none" w:sz="0" w:space="0" w:color="auto"/>
                <w:bottom w:val="none" w:sz="0" w:space="0" w:color="auto"/>
                <w:right w:val="none" w:sz="0" w:space="0" w:color="auto"/>
              </w:divBdr>
            </w:div>
            <w:div w:id="12562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095">
      <w:bodyDiv w:val="1"/>
      <w:marLeft w:val="0"/>
      <w:marRight w:val="0"/>
      <w:marTop w:val="0"/>
      <w:marBottom w:val="0"/>
      <w:divBdr>
        <w:top w:val="none" w:sz="0" w:space="0" w:color="auto"/>
        <w:left w:val="none" w:sz="0" w:space="0" w:color="auto"/>
        <w:bottom w:val="none" w:sz="0" w:space="0" w:color="auto"/>
        <w:right w:val="none" w:sz="0" w:space="0" w:color="auto"/>
      </w:divBdr>
      <w:divsChild>
        <w:div w:id="572131559">
          <w:marLeft w:val="0"/>
          <w:marRight w:val="0"/>
          <w:marTop w:val="0"/>
          <w:marBottom w:val="0"/>
          <w:divBdr>
            <w:top w:val="none" w:sz="0" w:space="0" w:color="auto"/>
            <w:left w:val="none" w:sz="0" w:space="0" w:color="auto"/>
            <w:bottom w:val="none" w:sz="0" w:space="0" w:color="auto"/>
            <w:right w:val="none" w:sz="0" w:space="0" w:color="auto"/>
          </w:divBdr>
          <w:divsChild>
            <w:div w:id="503740280">
              <w:marLeft w:val="0"/>
              <w:marRight w:val="0"/>
              <w:marTop w:val="0"/>
              <w:marBottom w:val="0"/>
              <w:divBdr>
                <w:top w:val="none" w:sz="0" w:space="0" w:color="auto"/>
                <w:left w:val="none" w:sz="0" w:space="0" w:color="auto"/>
                <w:bottom w:val="none" w:sz="0" w:space="0" w:color="auto"/>
                <w:right w:val="none" w:sz="0" w:space="0" w:color="auto"/>
              </w:divBdr>
            </w:div>
            <w:div w:id="1568421670">
              <w:marLeft w:val="0"/>
              <w:marRight w:val="0"/>
              <w:marTop w:val="0"/>
              <w:marBottom w:val="0"/>
              <w:divBdr>
                <w:top w:val="none" w:sz="0" w:space="0" w:color="auto"/>
                <w:left w:val="none" w:sz="0" w:space="0" w:color="auto"/>
                <w:bottom w:val="none" w:sz="0" w:space="0" w:color="auto"/>
                <w:right w:val="none" w:sz="0" w:space="0" w:color="auto"/>
              </w:divBdr>
            </w:div>
            <w:div w:id="854733786">
              <w:marLeft w:val="0"/>
              <w:marRight w:val="0"/>
              <w:marTop w:val="0"/>
              <w:marBottom w:val="0"/>
              <w:divBdr>
                <w:top w:val="none" w:sz="0" w:space="0" w:color="auto"/>
                <w:left w:val="none" w:sz="0" w:space="0" w:color="auto"/>
                <w:bottom w:val="none" w:sz="0" w:space="0" w:color="auto"/>
                <w:right w:val="none" w:sz="0" w:space="0" w:color="auto"/>
              </w:divBdr>
            </w:div>
            <w:div w:id="1013612526">
              <w:marLeft w:val="0"/>
              <w:marRight w:val="0"/>
              <w:marTop w:val="0"/>
              <w:marBottom w:val="0"/>
              <w:divBdr>
                <w:top w:val="none" w:sz="0" w:space="0" w:color="auto"/>
                <w:left w:val="none" w:sz="0" w:space="0" w:color="auto"/>
                <w:bottom w:val="none" w:sz="0" w:space="0" w:color="auto"/>
                <w:right w:val="none" w:sz="0" w:space="0" w:color="auto"/>
              </w:divBdr>
            </w:div>
            <w:div w:id="156459950">
              <w:marLeft w:val="0"/>
              <w:marRight w:val="0"/>
              <w:marTop w:val="0"/>
              <w:marBottom w:val="0"/>
              <w:divBdr>
                <w:top w:val="none" w:sz="0" w:space="0" w:color="auto"/>
                <w:left w:val="none" w:sz="0" w:space="0" w:color="auto"/>
                <w:bottom w:val="none" w:sz="0" w:space="0" w:color="auto"/>
                <w:right w:val="none" w:sz="0" w:space="0" w:color="auto"/>
              </w:divBdr>
            </w:div>
            <w:div w:id="947855116">
              <w:marLeft w:val="0"/>
              <w:marRight w:val="0"/>
              <w:marTop w:val="0"/>
              <w:marBottom w:val="0"/>
              <w:divBdr>
                <w:top w:val="none" w:sz="0" w:space="0" w:color="auto"/>
                <w:left w:val="none" w:sz="0" w:space="0" w:color="auto"/>
                <w:bottom w:val="none" w:sz="0" w:space="0" w:color="auto"/>
                <w:right w:val="none" w:sz="0" w:space="0" w:color="auto"/>
              </w:divBdr>
            </w:div>
            <w:div w:id="597953832">
              <w:marLeft w:val="0"/>
              <w:marRight w:val="0"/>
              <w:marTop w:val="0"/>
              <w:marBottom w:val="0"/>
              <w:divBdr>
                <w:top w:val="none" w:sz="0" w:space="0" w:color="auto"/>
                <w:left w:val="none" w:sz="0" w:space="0" w:color="auto"/>
                <w:bottom w:val="none" w:sz="0" w:space="0" w:color="auto"/>
                <w:right w:val="none" w:sz="0" w:space="0" w:color="auto"/>
              </w:divBdr>
            </w:div>
            <w:div w:id="973216569">
              <w:marLeft w:val="0"/>
              <w:marRight w:val="0"/>
              <w:marTop w:val="0"/>
              <w:marBottom w:val="0"/>
              <w:divBdr>
                <w:top w:val="none" w:sz="0" w:space="0" w:color="auto"/>
                <w:left w:val="none" w:sz="0" w:space="0" w:color="auto"/>
                <w:bottom w:val="none" w:sz="0" w:space="0" w:color="auto"/>
                <w:right w:val="none" w:sz="0" w:space="0" w:color="auto"/>
              </w:divBdr>
            </w:div>
            <w:div w:id="1617591420">
              <w:marLeft w:val="0"/>
              <w:marRight w:val="0"/>
              <w:marTop w:val="0"/>
              <w:marBottom w:val="0"/>
              <w:divBdr>
                <w:top w:val="none" w:sz="0" w:space="0" w:color="auto"/>
                <w:left w:val="none" w:sz="0" w:space="0" w:color="auto"/>
                <w:bottom w:val="none" w:sz="0" w:space="0" w:color="auto"/>
                <w:right w:val="none" w:sz="0" w:space="0" w:color="auto"/>
              </w:divBdr>
            </w:div>
            <w:div w:id="1059786036">
              <w:marLeft w:val="0"/>
              <w:marRight w:val="0"/>
              <w:marTop w:val="0"/>
              <w:marBottom w:val="0"/>
              <w:divBdr>
                <w:top w:val="none" w:sz="0" w:space="0" w:color="auto"/>
                <w:left w:val="none" w:sz="0" w:space="0" w:color="auto"/>
                <w:bottom w:val="none" w:sz="0" w:space="0" w:color="auto"/>
                <w:right w:val="none" w:sz="0" w:space="0" w:color="auto"/>
              </w:divBdr>
            </w:div>
            <w:div w:id="54133545">
              <w:marLeft w:val="0"/>
              <w:marRight w:val="0"/>
              <w:marTop w:val="0"/>
              <w:marBottom w:val="0"/>
              <w:divBdr>
                <w:top w:val="none" w:sz="0" w:space="0" w:color="auto"/>
                <w:left w:val="none" w:sz="0" w:space="0" w:color="auto"/>
                <w:bottom w:val="none" w:sz="0" w:space="0" w:color="auto"/>
                <w:right w:val="none" w:sz="0" w:space="0" w:color="auto"/>
              </w:divBdr>
            </w:div>
            <w:div w:id="965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1026">
      <w:bodyDiv w:val="1"/>
      <w:marLeft w:val="0"/>
      <w:marRight w:val="0"/>
      <w:marTop w:val="0"/>
      <w:marBottom w:val="0"/>
      <w:divBdr>
        <w:top w:val="none" w:sz="0" w:space="0" w:color="auto"/>
        <w:left w:val="none" w:sz="0" w:space="0" w:color="auto"/>
        <w:bottom w:val="none" w:sz="0" w:space="0" w:color="auto"/>
        <w:right w:val="none" w:sz="0" w:space="0" w:color="auto"/>
      </w:divBdr>
      <w:divsChild>
        <w:div w:id="712114967">
          <w:marLeft w:val="0"/>
          <w:marRight w:val="0"/>
          <w:marTop w:val="0"/>
          <w:marBottom w:val="0"/>
          <w:divBdr>
            <w:top w:val="none" w:sz="0" w:space="0" w:color="auto"/>
            <w:left w:val="none" w:sz="0" w:space="0" w:color="auto"/>
            <w:bottom w:val="none" w:sz="0" w:space="0" w:color="auto"/>
            <w:right w:val="none" w:sz="0" w:space="0" w:color="auto"/>
          </w:divBdr>
          <w:divsChild>
            <w:div w:id="457379993">
              <w:marLeft w:val="0"/>
              <w:marRight w:val="0"/>
              <w:marTop w:val="0"/>
              <w:marBottom w:val="0"/>
              <w:divBdr>
                <w:top w:val="none" w:sz="0" w:space="0" w:color="auto"/>
                <w:left w:val="none" w:sz="0" w:space="0" w:color="auto"/>
                <w:bottom w:val="none" w:sz="0" w:space="0" w:color="auto"/>
                <w:right w:val="none" w:sz="0" w:space="0" w:color="auto"/>
              </w:divBdr>
            </w:div>
            <w:div w:id="1067342655">
              <w:marLeft w:val="0"/>
              <w:marRight w:val="0"/>
              <w:marTop w:val="0"/>
              <w:marBottom w:val="0"/>
              <w:divBdr>
                <w:top w:val="none" w:sz="0" w:space="0" w:color="auto"/>
                <w:left w:val="none" w:sz="0" w:space="0" w:color="auto"/>
                <w:bottom w:val="none" w:sz="0" w:space="0" w:color="auto"/>
                <w:right w:val="none" w:sz="0" w:space="0" w:color="auto"/>
              </w:divBdr>
            </w:div>
            <w:div w:id="483399312">
              <w:marLeft w:val="0"/>
              <w:marRight w:val="0"/>
              <w:marTop w:val="0"/>
              <w:marBottom w:val="0"/>
              <w:divBdr>
                <w:top w:val="none" w:sz="0" w:space="0" w:color="auto"/>
                <w:left w:val="none" w:sz="0" w:space="0" w:color="auto"/>
                <w:bottom w:val="none" w:sz="0" w:space="0" w:color="auto"/>
                <w:right w:val="none" w:sz="0" w:space="0" w:color="auto"/>
              </w:divBdr>
            </w:div>
            <w:div w:id="531117821">
              <w:marLeft w:val="0"/>
              <w:marRight w:val="0"/>
              <w:marTop w:val="0"/>
              <w:marBottom w:val="0"/>
              <w:divBdr>
                <w:top w:val="none" w:sz="0" w:space="0" w:color="auto"/>
                <w:left w:val="none" w:sz="0" w:space="0" w:color="auto"/>
                <w:bottom w:val="none" w:sz="0" w:space="0" w:color="auto"/>
                <w:right w:val="none" w:sz="0" w:space="0" w:color="auto"/>
              </w:divBdr>
            </w:div>
            <w:div w:id="605885932">
              <w:marLeft w:val="0"/>
              <w:marRight w:val="0"/>
              <w:marTop w:val="0"/>
              <w:marBottom w:val="0"/>
              <w:divBdr>
                <w:top w:val="none" w:sz="0" w:space="0" w:color="auto"/>
                <w:left w:val="none" w:sz="0" w:space="0" w:color="auto"/>
                <w:bottom w:val="none" w:sz="0" w:space="0" w:color="auto"/>
                <w:right w:val="none" w:sz="0" w:space="0" w:color="auto"/>
              </w:divBdr>
            </w:div>
            <w:div w:id="62073257">
              <w:marLeft w:val="0"/>
              <w:marRight w:val="0"/>
              <w:marTop w:val="0"/>
              <w:marBottom w:val="0"/>
              <w:divBdr>
                <w:top w:val="none" w:sz="0" w:space="0" w:color="auto"/>
                <w:left w:val="none" w:sz="0" w:space="0" w:color="auto"/>
                <w:bottom w:val="none" w:sz="0" w:space="0" w:color="auto"/>
                <w:right w:val="none" w:sz="0" w:space="0" w:color="auto"/>
              </w:divBdr>
            </w:div>
            <w:div w:id="14768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5645">
      <w:bodyDiv w:val="1"/>
      <w:marLeft w:val="0"/>
      <w:marRight w:val="0"/>
      <w:marTop w:val="0"/>
      <w:marBottom w:val="0"/>
      <w:divBdr>
        <w:top w:val="none" w:sz="0" w:space="0" w:color="auto"/>
        <w:left w:val="none" w:sz="0" w:space="0" w:color="auto"/>
        <w:bottom w:val="none" w:sz="0" w:space="0" w:color="auto"/>
        <w:right w:val="none" w:sz="0" w:space="0" w:color="auto"/>
      </w:divBdr>
      <w:divsChild>
        <w:div w:id="195043178">
          <w:marLeft w:val="0"/>
          <w:marRight w:val="0"/>
          <w:marTop w:val="0"/>
          <w:marBottom w:val="0"/>
          <w:divBdr>
            <w:top w:val="none" w:sz="0" w:space="0" w:color="auto"/>
            <w:left w:val="none" w:sz="0" w:space="0" w:color="auto"/>
            <w:bottom w:val="none" w:sz="0" w:space="0" w:color="auto"/>
            <w:right w:val="none" w:sz="0" w:space="0" w:color="auto"/>
          </w:divBdr>
          <w:divsChild>
            <w:div w:id="1256744214">
              <w:marLeft w:val="0"/>
              <w:marRight w:val="0"/>
              <w:marTop w:val="0"/>
              <w:marBottom w:val="0"/>
              <w:divBdr>
                <w:top w:val="none" w:sz="0" w:space="0" w:color="auto"/>
                <w:left w:val="none" w:sz="0" w:space="0" w:color="auto"/>
                <w:bottom w:val="none" w:sz="0" w:space="0" w:color="auto"/>
                <w:right w:val="none" w:sz="0" w:space="0" w:color="auto"/>
              </w:divBdr>
            </w:div>
            <w:div w:id="398594252">
              <w:marLeft w:val="0"/>
              <w:marRight w:val="0"/>
              <w:marTop w:val="0"/>
              <w:marBottom w:val="0"/>
              <w:divBdr>
                <w:top w:val="none" w:sz="0" w:space="0" w:color="auto"/>
                <w:left w:val="none" w:sz="0" w:space="0" w:color="auto"/>
                <w:bottom w:val="none" w:sz="0" w:space="0" w:color="auto"/>
                <w:right w:val="none" w:sz="0" w:space="0" w:color="auto"/>
              </w:divBdr>
            </w:div>
            <w:div w:id="2092383436">
              <w:marLeft w:val="0"/>
              <w:marRight w:val="0"/>
              <w:marTop w:val="0"/>
              <w:marBottom w:val="0"/>
              <w:divBdr>
                <w:top w:val="none" w:sz="0" w:space="0" w:color="auto"/>
                <w:left w:val="none" w:sz="0" w:space="0" w:color="auto"/>
                <w:bottom w:val="none" w:sz="0" w:space="0" w:color="auto"/>
                <w:right w:val="none" w:sz="0" w:space="0" w:color="auto"/>
              </w:divBdr>
            </w:div>
            <w:div w:id="2045399690">
              <w:marLeft w:val="0"/>
              <w:marRight w:val="0"/>
              <w:marTop w:val="0"/>
              <w:marBottom w:val="0"/>
              <w:divBdr>
                <w:top w:val="none" w:sz="0" w:space="0" w:color="auto"/>
                <w:left w:val="none" w:sz="0" w:space="0" w:color="auto"/>
                <w:bottom w:val="none" w:sz="0" w:space="0" w:color="auto"/>
                <w:right w:val="none" w:sz="0" w:space="0" w:color="auto"/>
              </w:divBdr>
            </w:div>
            <w:div w:id="495341410">
              <w:marLeft w:val="0"/>
              <w:marRight w:val="0"/>
              <w:marTop w:val="0"/>
              <w:marBottom w:val="0"/>
              <w:divBdr>
                <w:top w:val="none" w:sz="0" w:space="0" w:color="auto"/>
                <w:left w:val="none" w:sz="0" w:space="0" w:color="auto"/>
                <w:bottom w:val="none" w:sz="0" w:space="0" w:color="auto"/>
                <w:right w:val="none" w:sz="0" w:space="0" w:color="auto"/>
              </w:divBdr>
            </w:div>
            <w:div w:id="207769112">
              <w:marLeft w:val="0"/>
              <w:marRight w:val="0"/>
              <w:marTop w:val="0"/>
              <w:marBottom w:val="0"/>
              <w:divBdr>
                <w:top w:val="none" w:sz="0" w:space="0" w:color="auto"/>
                <w:left w:val="none" w:sz="0" w:space="0" w:color="auto"/>
                <w:bottom w:val="none" w:sz="0" w:space="0" w:color="auto"/>
                <w:right w:val="none" w:sz="0" w:space="0" w:color="auto"/>
              </w:divBdr>
            </w:div>
            <w:div w:id="395589295">
              <w:marLeft w:val="0"/>
              <w:marRight w:val="0"/>
              <w:marTop w:val="0"/>
              <w:marBottom w:val="0"/>
              <w:divBdr>
                <w:top w:val="none" w:sz="0" w:space="0" w:color="auto"/>
                <w:left w:val="none" w:sz="0" w:space="0" w:color="auto"/>
                <w:bottom w:val="none" w:sz="0" w:space="0" w:color="auto"/>
                <w:right w:val="none" w:sz="0" w:space="0" w:color="auto"/>
              </w:divBdr>
            </w:div>
            <w:div w:id="14111930">
              <w:marLeft w:val="0"/>
              <w:marRight w:val="0"/>
              <w:marTop w:val="0"/>
              <w:marBottom w:val="0"/>
              <w:divBdr>
                <w:top w:val="none" w:sz="0" w:space="0" w:color="auto"/>
                <w:left w:val="none" w:sz="0" w:space="0" w:color="auto"/>
                <w:bottom w:val="none" w:sz="0" w:space="0" w:color="auto"/>
                <w:right w:val="none" w:sz="0" w:space="0" w:color="auto"/>
              </w:divBdr>
            </w:div>
            <w:div w:id="231235120">
              <w:marLeft w:val="0"/>
              <w:marRight w:val="0"/>
              <w:marTop w:val="0"/>
              <w:marBottom w:val="0"/>
              <w:divBdr>
                <w:top w:val="none" w:sz="0" w:space="0" w:color="auto"/>
                <w:left w:val="none" w:sz="0" w:space="0" w:color="auto"/>
                <w:bottom w:val="none" w:sz="0" w:space="0" w:color="auto"/>
                <w:right w:val="none" w:sz="0" w:space="0" w:color="auto"/>
              </w:divBdr>
            </w:div>
            <w:div w:id="1781336016">
              <w:marLeft w:val="0"/>
              <w:marRight w:val="0"/>
              <w:marTop w:val="0"/>
              <w:marBottom w:val="0"/>
              <w:divBdr>
                <w:top w:val="none" w:sz="0" w:space="0" w:color="auto"/>
                <w:left w:val="none" w:sz="0" w:space="0" w:color="auto"/>
                <w:bottom w:val="none" w:sz="0" w:space="0" w:color="auto"/>
                <w:right w:val="none" w:sz="0" w:space="0" w:color="auto"/>
              </w:divBdr>
            </w:div>
            <w:div w:id="827138551">
              <w:marLeft w:val="0"/>
              <w:marRight w:val="0"/>
              <w:marTop w:val="0"/>
              <w:marBottom w:val="0"/>
              <w:divBdr>
                <w:top w:val="none" w:sz="0" w:space="0" w:color="auto"/>
                <w:left w:val="none" w:sz="0" w:space="0" w:color="auto"/>
                <w:bottom w:val="none" w:sz="0" w:space="0" w:color="auto"/>
                <w:right w:val="none" w:sz="0" w:space="0" w:color="auto"/>
              </w:divBdr>
            </w:div>
            <w:div w:id="636104927">
              <w:marLeft w:val="0"/>
              <w:marRight w:val="0"/>
              <w:marTop w:val="0"/>
              <w:marBottom w:val="0"/>
              <w:divBdr>
                <w:top w:val="none" w:sz="0" w:space="0" w:color="auto"/>
                <w:left w:val="none" w:sz="0" w:space="0" w:color="auto"/>
                <w:bottom w:val="none" w:sz="0" w:space="0" w:color="auto"/>
                <w:right w:val="none" w:sz="0" w:space="0" w:color="auto"/>
              </w:divBdr>
            </w:div>
            <w:div w:id="1732729583">
              <w:marLeft w:val="0"/>
              <w:marRight w:val="0"/>
              <w:marTop w:val="0"/>
              <w:marBottom w:val="0"/>
              <w:divBdr>
                <w:top w:val="none" w:sz="0" w:space="0" w:color="auto"/>
                <w:left w:val="none" w:sz="0" w:space="0" w:color="auto"/>
                <w:bottom w:val="none" w:sz="0" w:space="0" w:color="auto"/>
                <w:right w:val="none" w:sz="0" w:space="0" w:color="auto"/>
              </w:divBdr>
            </w:div>
            <w:div w:id="611593559">
              <w:marLeft w:val="0"/>
              <w:marRight w:val="0"/>
              <w:marTop w:val="0"/>
              <w:marBottom w:val="0"/>
              <w:divBdr>
                <w:top w:val="none" w:sz="0" w:space="0" w:color="auto"/>
                <w:left w:val="none" w:sz="0" w:space="0" w:color="auto"/>
                <w:bottom w:val="none" w:sz="0" w:space="0" w:color="auto"/>
                <w:right w:val="none" w:sz="0" w:space="0" w:color="auto"/>
              </w:divBdr>
            </w:div>
            <w:div w:id="17190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807">
      <w:bodyDiv w:val="1"/>
      <w:marLeft w:val="0"/>
      <w:marRight w:val="0"/>
      <w:marTop w:val="0"/>
      <w:marBottom w:val="0"/>
      <w:divBdr>
        <w:top w:val="none" w:sz="0" w:space="0" w:color="auto"/>
        <w:left w:val="none" w:sz="0" w:space="0" w:color="auto"/>
        <w:bottom w:val="none" w:sz="0" w:space="0" w:color="auto"/>
        <w:right w:val="none" w:sz="0" w:space="0" w:color="auto"/>
      </w:divBdr>
      <w:divsChild>
        <w:div w:id="810290318">
          <w:marLeft w:val="0"/>
          <w:marRight w:val="0"/>
          <w:marTop w:val="0"/>
          <w:marBottom w:val="0"/>
          <w:divBdr>
            <w:top w:val="none" w:sz="0" w:space="0" w:color="auto"/>
            <w:left w:val="none" w:sz="0" w:space="0" w:color="auto"/>
            <w:bottom w:val="none" w:sz="0" w:space="0" w:color="auto"/>
            <w:right w:val="none" w:sz="0" w:space="0" w:color="auto"/>
          </w:divBdr>
          <w:divsChild>
            <w:div w:id="782575876">
              <w:marLeft w:val="0"/>
              <w:marRight w:val="0"/>
              <w:marTop w:val="0"/>
              <w:marBottom w:val="0"/>
              <w:divBdr>
                <w:top w:val="none" w:sz="0" w:space="0" w:color="auto"/>
                <w:left w:val="none" w:sz="0" w:space="0" w:color="auto"/>
                <w:bottom w:val="none" w:sz="0" w:space="0" w:color="auto"/>
                <w:right w:val="none" w:sz="0" w:space="0" w:color="auto"/>
              </w:divBdr>
            </w:div>
            <w:div w:id="391580804">
              <w:marLeft w:val="0"/>
              <w:marRight w:val="0"/>
              <w:marTop w:val="0"/>
              <w:marBottom w:val="0"/>
              <w:divBdr>
                <w:top w:val="none" w:sz="0" w:space="0" w:color="auto"/>
                <w:left w:val="none" w:sz="0" w:space="0" w:color="auto"/>
                <w:bottom w:val="none" w:sz="0" w:space="0" w:color="auto"/>
                <w:right w:val="none" w:sz="0" w:space="0" w:color="auto"/>
              </w:divBdr>
            </w:div>
            <w:div w:id="1047800559">
              <w:marLeft w:val="0"/>
              <w:marRight w:val="0"/>
              <w:marTop w:val="0"/>
              <w:marBottom w:val="0"/>
              <w:divBdr>
                <w:top w:val="none" w:sz="0" w:space="0" w:color="auto"/>
                <w:left w:val="none" w:sz="0" w:space="0" w:color="auto"/>
                <w:bottom w:val="none" w:sz="0" w:space="0" w:color="auto"/>
                <w:right w:val="none" w:sz="0" w:space="0" w:color="auto"/>
              </w:divBdr>
            </w:div>
            <w:div w:id="570239022">
              <w:marLeft w:val="0"/>
              <w:marRight w:val="0"/>
              <w:marTop w:val="0"/>
              <w:marBottom w:val="0"/>
              <w:divBdr>
                <w:top w:val="none" w:sz="0" w:space="0" w:color="auto"/>
                <w:left w:val="none" w:sz="0" w:space="0" w:color="auto"/>
                <w:bottom w:val="none" w:sz="0" w:space="0" w:color="auto"/>
                <w:right w:val="none" w:sz="0" w:space="0" w:color="auto"/>
              </w:divBdr>
            </w:div>
            <w:div w:id="1857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0747">
      <w:bodyDiv w:val="1"/>
      <w:marLeft w:val="0"/>
      <w:marRight w:val="0"/>
      <w:marTop w:val="0"/>
      <w:marBottom w:val="0"/>
      <w:divBdr>
        <w:top w:val="none" w:sz="0" w:space="0" w:color="auto"/>
        <w:left w:val="none" w:sz="0" w:space="0" w:color="auto"/>
        <w:bottom w:val="none" w:sz="0" w:space="0" w:color="auto"/>
        <w:right w:val="none" w:sz="0" w:space="0" w:color="auto"/>
      </w:divBdr>
      <w:divsChild>
        <w:div w:id="283653371">
          <w:marLeft w:val="0"/>
          <w:marRight w:val="0"/>
          <w:marTop w:val="0"/>
          <w:marBottom w:val="0"/>
          <w:divBdr>
            <w:top w:val="none" w:sz="0" w:space="0" w:color="auto"/>
            <w:left w:val="none" w:sz="0" w:space="0" w:color="auto"/>
            <w:bottom w:val="none" w:sz="0" w:space="0" w:color="auto"/>
            <w:right w:val="none" w:sz="0" w:space="0" w:color="auto"/>
          </w:divBdr>
          <w:divsChild>
            <w:div w:id="1174681709">
              <w:marLeft w:val="0"/>
              <w:marRight w:val="0"/>
              <w:marTop w:val="0"/>
              <w:marBottom w:val="0"/>
              <w:divBdr>
                <w:top w:val="none" w:sz="0" w:space="0" w:color="auto"/>
                <w:left w:val="none" w:sz="0" w:space="0" w:color="auto"/>
                <w:bottom w:val="none" w:sz="0" w:space="0" w:color="auto"/>
                <w:right w:val="none" w:sz="0" w:space="0" w:color="auto"/>
              </w:divBdr>
            </w:div>
            <w:div w:id="1493334479">
              <w:marLeft w:val="0"/>
              <w:marRight w:val="0"/>
              <w:marTop w:val="0"/>
              <w:marBottom w:val="0"/>
              <w:divBdr>
                <w:top w:val="none" w:sz="0" w:space="0" w:color="auto"/>
                <w:left w:val="none" w:sz="0" w:space="0" w:color="auto"/>
                <w:bottom w:val="none" w:sz="0" w:space="0" w:color="auto"/>
                <w:right w:val="none" w:sz="0" w:space="0" w:color="auto"/>
              </w:divBdr>
            </w:div>
            <w:div w:id="371729875">
              <w:marLeft w:val="0"/>
              <w:marRight w:val="0"/>
              <w:marTop w:val="0"/>
              <w:marBottom w:val="0"/>
              <w:divBdr>
                <w:top w:val="none" w:sz="0" w:space="0" w:color="auto"/>
                <w:left w:val="none" w:sz="0" w:space="0" w:color="auto"/>
                <w:bottom w:val="none" w:sz="0" w:space="0" w:color="auto"/>
                <w:right w:val="none" w:sz="0" w:space="0" w:color="auto"/>
              </w:divBdr>
            </w:div>
            <w:div w:id="662440998">
              <w:marLeft w:val="0"/>
              <w:marRight w:val="0"/>
              <w:marTop w:val="0"/>
              <w:marBottom w:val="0"/>
              <w:divBdr>
                <w:top w:val="none" w:sz="0" w:space="0" w:color="auto"/>
                <w:left w:val="none" w:sz="0" w:space="0" w:color="auto"/>
                <w:bottom w:val="none" w:sz="0" w:space="0" w:color="auto"/>
                <w:right w:val="none" w:sz="0" w:space="0" w:color="auto"/>
              </w:divBdr>
            </w:div>
            <w:div w:id="525294061">
              <w:marLeft w:val="0"/>
              <w:marRight w:val="0"/>
              <w:marTop w:val="0"/>
              <w:marBottom w:val="0"/>
              <w:divBdr>
                <w:top w:val="none" w:sz="0" w:space="0" w:color="auto"/>
                <w:left w:val="none" w:sz="0" w:space="0" w:color="auto"/>
                <w:bottom w:val="none" w:sz="0" w:space="0" w:color="auto"/>
                <w:right w:val="none" w:sz="0" w:space="0" w:color="auto"/>
              </w:divBdr>
            </w:div>
            <w:div w:id="2043742887">
              <w:marLeft w:val="0"/>
              <w:marRight w:val="0"/>
              <w:marTop w:val="0"/>
              <w:marBottom w:val="0"/>
              <w:divBdr>
                <w:top w:val="none" w:sz="0" w:space="0" w:color="auto"/>
                <w:left w:val="none" w:sz="0" w:space="0" w:color="auto"/>
                <w:bottom w:val="none" w:sz="0" w:space="0" w:color="auto"/>
                <w:right w:val="none" w:sz="0" w:space="0" w:color="auto"/>
              </w:divBdr>
            </w:div>
            <w:div w:id="1128813306">
              <w:marLeft w:val="0"/>
              <w:marRight w:val="0"/>
              <w:marTop w:val="0"/>
              <w:marBottom w:val="0"/>
              <w:divBdr>
                <w:top w:val="none" w:sz="0" w:space="0" w:color="auto"/>
                <w:left w:val="none" w:sz="0" w:space="0" w:color="auto"/>
                <w:bottom w:val="none" w:sz="0" w:space="0" w:color="auto"/>
                <w:right w:val="none" w:sz="0" w:space="0" w:color="auto"/>
              </w:divBdr>
            </w:div>
            <w:div w:id="1637759808">
              <w:marLeft w:val="0"/>
              <w:marRight w:val="0"/>
              <w:marTop w:val="0"/>
              <w:marBottom w:val="0"/>
              <w:divBdr>
                <w:top w:val="none" w:sz="0" w:space="0" w:color="auto"/>
                <w:left w:val="none" w:sz="0" w:space="0" w:color="auto"/>
                <w:bottom w:val="none" w:sz="0" w:space="0" w:color="auto"/>
                <w:right w:val="none" w:sz="0" w:space="0" w:color="auto"/>
              </w:divBdr>
            </w:div>
            <w:div w:id="721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714">
      <w:bodyDiv w:val="1"/>
      <w:marLeft w:val="0"/>
      <w:marRight w:val="0"/>
      <w:marTop w:val="0"/>
      <w:marBottom w:val="0"/>
      <w:divBdr>
        <w:top w:val="none" w:sz="0" w:space="0" w:color="auto"/>
        <w:left w:val="none" w:sz="0" w:space="0" w:color="auto"/>
        <w:bottom w:val="none" w:sz="0" w:space="0" w:color="auto"/>
        <w:right w:val="none" w:sz="0" w:space="0" w:color="auto"/>
      </w:divBdr>
    </w:div>
    <w:div w:id="643242773">
      <w:bodyDiv w:val="1"/>
      <w:marLeft w:val="0"/>
      <w:marRight w:val="0"/>
      <w:marTop w:val="0"/>
      <w:marBottom w:val="0"/>
      <w:divBdr>
        <w:top w:val="none" w:sz="0" w:space="0" w:color="auto"/>
        <w:left w:val="none" w:sz="0" w:space="0" w:color="auto"/>
        <w:bottom w:val="none" w:sz="0" w:space="0" w:color="auto"/>
        <w:right w:val="none" w:sz="0" w:space="0" w:color="auto"/>
      </w:divBdr>
      <w:divsChild>
        <w:div w:id="21984285">
          <w:marLeft w:val="0"/>
          <w:marRight w:val="0"/>
          <w:marTop w:val="0"/>
          <w:marBottom w:val="0"/>
          <w:divBdr>
            <w:top w:val="none" w:sz="0" w:space="0" w:color="auto"/>
            <w:left w:val="none" w:sz="0" w:space="0" w:color="auto"/>
            <w:bottom w:val="none" w:sz="0" w:space="0" w:color="auto"/>
            <w:right w:val="none" w:sz="0" w:space="0" w:color="auto"/>
          </w:divBdr>
          <w:divsChild>
            <w:div w:id="1224758328">
              <w:marLeft w:val="0"/>
              <w:marRight w:val="0"/>
              <w:marTop w:val="0"/>
              <w:marBottom w:val="0"/>
              <w:divBdr>
                <w:top w:val="none" w:sz="0" w:space="0" w:color="auto"/>
                <w:left w:val="none" w:sz="0" w:space="0" w:color="auto"/>
                <w:bottom w:val="none" w:sz="0" w:space="0" w:color="auto"/>
                <w:right w:val="none" w:sz="0" w:space="0" w:color="auto"/>
              </w:divBdr>
            </w:div>
            <w:div w:id="221982820">
              <w:marLeft w:val="0"/>
              <w:marRight w:val="0"/>
              <w:marTop w:val="0"/>
              <w:marBottom w:val="0"/>
              <w:divBdr>
                <w:top w:val="none" w:sz="0" w:space="0" w:color="auto"/>
                <w:left w:val="none" w:sz="0" w:space="0" w:color="auto"/>
                <w:bottom w:val="none" w:sz="0" w:space="0" w:color="auto"/>
                <w:right w:val="none" w:sz="0" w:space="0" w:color="auto"/>
              </w:divBdr>
            </w:div>
            <w:div w:id="179054975">
              <w:marLeft w:val="0"/>
              <w:marRight w:val="0"/>
              <w:marTop w:val="0"/>
              <w:marBottom w:val="0"/>
              <w:divBdr>
                <w:top w:val="none" w:sz="0" w:space="0" w:color="auto"/>
                <w:left w:val="none" w:sz="0" w:space="0" w:color="auto"/>
                <w:bottom w:val="none" w:sz="0" w:space="0" w:color="auto"/>
                <w:right w:val="none" w:sz="0" w:space="0" w:color="auto"/>
              </w:divBdr>
            </w:div>
            <w:div w:id="1892843375">
              <w:marLeft w:val="0"/>
              <w:marRight w:val="0"/>
              <w:marTop w:val="0"/>
              <w:marBottom w:val="0"/>
              <w:divBdr>
                <w:top w:val="none" w:sz="0" w:space="0" w:color="auto"/>
                <w:left w:val="none" w:sz="0" w:space="0" w:color="auto"/>
                <w:bottom w:val="none" w:sz="0" w:space="0" w:color="auto"/>
                <w:right w:val="none" w:sz="0" w:space="0" w:color="auto"/>
              </w:divBdr>
            </w:div>
            <w:div w:id="1657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8085">
      <w:bodyDiv w:val="1"/>
      <w:marLeft w:val="0"/>
      <w:marRight w:val="0"/>
      <w:marTop w:val="0"/>
      <w:marBottom w:val="0"/>
      <w:divBdr>
        <w:top w:val="none" w:sz="0" w:space="0" w:color="auto"/>
        <w:left w:val="none" w:sz="0" w:space="0" w:color="auto"/>
        <w:bottom w:val="none" w:sz="0" w:space="0" w:color="auto"/>
        <w:right w:val="none" w:sz="0" w:space="0" w:color="auto"/>
      </w:divBdr>
      <w:divsChild>
        <w:div w:id="1600798021">
          <w:marLeft w:val="0"/>
          <w:marRight w:val="0"/>
          <w:marTop w:val="0"/>
          <w:marBottom w:val="0"/>
          <w:divBdr>
            <w:top w:val="none" w:sz="0" w:space="0" w:color="auto"/>
            <w:left w:val="none" w:sz="0" w:space="0" w:color="auto"/>
            <w:bottom w:val="none" w:sz="0" w:space="0" w:color="auto"/>
            <w:right w:val="none" w:sz="0" w:space="0" w:color="auto"/>
          </w:divBdr>
          <w:divsChild>
            <w:div w:id="1243686475">
              <w:marLeft w:val="0"/>
              <w:marRight w:val="0"/>
              <w:marTop w:val="0"/>
              <w:marBottom w:val="0"/>
              <w:divBdr>
                <w:top w:val="none" w:sz="0" w:space="0" w:color="auto"/>
                <w:left w:val="none" w:sz="0" w:space="0" w:color="auto"/>
                <w:bottom w:val="none" w:sz="0" w:space="0" w:color="auto"/>
                <w:right w:val="none" w:sz="0" w:space="0" w:color="auto"/>
              </w:divBdr>
            </w:div>
            <w:div w:id="744499784">
              <w:marLeft w:val="0"/>
              <w:marRight w:val="0"/>
              <w:marTop w:val="0"/>
              <w:marBottom w:val="0"/>
              <w:divBdr>
                <w:top w:val="none" w:sz="0" w:space="0" w:color="auto"/>
                <w:left w:val="none" w:sz="0" w:space="0" w:color="auto"/>
                <w:bottom w:val="none" w:sz="0" w:space="0" w:color="auto"/>
                <w:right w:val="none" w:sz="0" w:space="0" w:color="auto"/>
              </w:divBdr>
            </w:div>
            <w:div w:id="6826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853">
      <w:bodyDiv w:val="1"/>
      <w:marLeft w:val="0"/>
      <w:marRight w:val="0"/>
      <w:marTop w:val="0"/>
      <w:marBottom w:val="0"/>
      <w:divBdr>
        <w:top w:val="none" w:sz="0" w:space="0" w:color="auto"/>
        <w:left w:val="none" w:sz="0" w:space="0" w:color="auto"/>
        <w:bottom w:val="none" w:sz="0" w:space="0" w:color="auto"/>
        <w:right w:val="none" w:sz="0" w:space="0" w:color="auto"/>
      </w:divBdr>
      <w:divsChild>
        <w:div w:id="1179856667">
          <w:marLeft w:val="0"/>
          <w:marRight w:val="0"/>
          <w:marTop w:val="0"/>
          <w:marBottom w:val="0"/>
          <w:divBdr>
            <w:top w:val="none" w:sz="0" w:space="0" w:color="auto"/>
            <w:left w:val="none" w:sz="0" w:space="0" w:color="auto"/>
            <w:bottom w:val="none" w:sz="0" w:space="0" w:color="auto"/>
            <w:right w:val="none" w:sz="0" w:space="0" w:color="auto"/>
          </w:divBdr>
          <w:divsChild>
            <w:div w:id="2094665363">
              <w:marLeft w:val="0"/>
              <w:marRight w:val="0"/>
              <w:marTop w:val="0"/>
              <w:marBottom w:val="0"/>
              <w:divBdr>
                <w:top w:val="none" w:sz="0" w:space="0" w:color="auto"/>
                <w:left w:val="none" w:sz="0" w:space="0" w:color="auto"/>
                <w:bottom w:val="none" w:sz="0" w:space="0" w:color="auto"/>
                <w:right w:val="none" w:sz="0" w:space="0" w:color="auto"/>
              </w:divBdr>
            </w:div>
            <w:div w:id="866479253">
              <w:marLeft w:val="0"/>
              <w:marRight w:val="0"/>
              <w:marTop w:val="0"/>
              <w:marBottom w:val="0"/>
              <w:divBdr>
                <w:top w:val="none" w:sz="0" w:space="0" w:color="auto"/>
                <w:left w:val="none" w:sz="0" w:space="0" w:color="auto"/>
                <w:bottom w:val="none" w:sz="0" w:space="0" w:color="auto"/>
                <w:right w:val="none" w:sz="0" w:space="0" w:color="auto"/>
              </w:divBdr>
            </w:div>
            <w:div w:id="1089081550">
              <w:marLeft w:val="0"/>
              <w:marRight w:val="0"/>
              <w:marTop w:val="0"/>
              <w:marBottom w:val="0"/>
              <w:divBdr>
                <w:top w:val="none" w:sz="0" w:space="0" w:color="auto"/>
                <w:left w:val="none" w:sz="0" w:space="0" w:color="auto"/>
                <w:bottom w:val="none" w:sz="0" w:space="0" w:color="auto"/>
                <w:right w:val="none" w:sz="0" w:space="0" w:color="auto"/>
              </w:divBdr>
            </w:div>
            <w:div w:id="771124109">
              <w:marLeft w:val="0"/>
              <w:marRight w:val="0"/>
              <w:marTop w:val="0"/>
              <w:marBottom w:val="0"/>
              <w:divBdr>
                <w:top w:val="none" w:sz="0" w:space="0" w:color="auto"/>
                <w:left w:val="none" w:sz="0" w:space="0" w:color="auto"/>
                <w:bottom w:val="none" w:sz="0" w:space="0" w:color="auto"/>
                <w:right w:val="none" w:sz="0" w:space="0" w:color="auto"/>
              </w:divBdr>
            </w:div>
            <w:div w:id="748814673">
              <w:marLeft w:val="0"/>
              <w:marRight w:val="0"/>
              <w:marTop w:val="0"/>
              <w:marBottom w:val="0"/>
              <w:divBdr>
                <w:top w:val="none" w:sz="0" w:space="0" w:color="auto"/>
                <w:left w:val="none" w:sz="0" w:space="0" w:color="auto"/>
                <w:bottom w:val="none" w:sz="0" w:space="0" w:color="auto"/>
                <w:right w:val="none" w:sz="0" w:space="0" w:color="auto"/>
              </w:divBdr>
            </w:div>
            <w:div w:id="24642394">
              <w:marLeft w:val="0"/>
              <w:marRight w:val="0"/>
              <w:marTop w:val="0"/>
              <w:marBottom w:val="0"/>
              <w:divBdr>
                <w:top w:val="none" w:sz="0" w:space="0" w:color="auto"/>
                <w:left w:val="none" w:sz="0" w:space="0" w:color="auto"/>
                <w:bottom w:val="none" w:sz="0" w:space="0" w:color="auto"/>
                <w:right w:val="none" w:sz="0" w:space="0" w:color="auto"/>
              </w:divBdr>
            </w:div>
            <w:div w:id="596333565">
              <w:marLeft w:val="0"/>
              <w:marRight w:val="0"/>
              <w:marTop w:val="0"/>
              <w:marBottom w:val="0"/>
              <w:divBdr>
                <w:top w:val="none" w:sz="0" w:space="0" w:color="auto"/>
                <w:left w:val="none" w:sz="0" w:space="0" w:color="auto"/>
                <w:bottom w:val="none" w:sz="0" w:space="0" w:color="auto"/>
                <w:right w:val="none" w:sz="0" w:space="0" w:color="auto"/>
              </w:divBdr>
            </w:div>
            <w:div w:id="622082548">
              <w:marLeft w:val="0"/>
              <w:marRight w:val="0"/>
              <w:marTop w:val="0"/>
              <w:marBottom w:val="0"/>
              <w:divBdr>
                <w:top w:val="none" w:sz="0" w:space="0" w:color="auto"/>
                <w:left w:val="none" w:sz="0" w:space="0" w:color="auto"/>
                <w:bottom w:val="none" w:sz="0" w:space="0" w:color="auto"/>
                <w:right w:val="none" w:sz="0" w:space="0" w:color="auto"/>
              </w:divBdr>
            </w:div>
            <w:div w:id="1682274238">
              <w:marLeft w:val="0"/>
              <w:marRight w:val="0"/>
              <w:marTop w:val="0"/>
              <w:marBottom w:val="0"/>
              <w:divBdr>
                <w:top w:val="none" w:sz="0" w:space="0" w:color="auto"/>
                <w:left w:val="none" w:sz="0" w:space="0" w:color="auto"/>
                <w:bottom w:val="none" w:sz="0" w:space="0" w:color="auto"/>
                <w:right w:val="none" w:sz="0" w:space="0" w:color="auto"/>
              </w:divBdr>
            </w:div>
            <w:div w:id="1644190243">
              <w:marLeft w:val="0"/>
              <w:marRight w:val="0"/>
              <w:marTop w:val="0"/>
              <w:marBottom w:val="0"/>
              <w:divBdr>
                <w:top w:val="none" w:sz="0" w:space="0" w:color="auto"/>
                <w:left w:val="none" w:sz="0" w:space="0" w:color="auto"/>
                <w:bottom w:val="none" w:sz="0" w:space="0" w:color="auto"/>
                <w:right w:val="none" w:sz="0" w:space="0" w:color="auto"/>
              </w:divBdr>
            </w:div>
            <w:div w:id="436827280">
              <w:marLeft w:val="0"/>
              <w:marRight w:val="0"/>
              <w:marTop w:val="0"/>
              <w:marBottom w:val="0"/>
              <w:divBdr>
                <w:top w:val="none" w:sz="0" w:space="0" w:color="auto"/>
                <w:left w:val="none" w:sz="0" w:space="0" w:color="auto"/>
                <w:bottom w:val="none" w:sz="0" w:space="0" w:color="auto"/>
                <w:right w:val="none" w:sz="0" w:space="0" w:color="auto"/>
              </w:divBdr>
            </w:div>
            <w:div w:id="1743602203">
              <w:marLeft w:val="0"/>
              <w:marRight w:val="0"/>
              <w:marTop w:val="0"/>
              <w:marBottom w:val="0"/>
              <w:divBdr>
                <w:top w:val="none" w:sz="0" w:space="0" w:color="auto"/>
                <w:left w:val="none" w:sz="0" w:space="0" w:color="auto"/>
                <w:bottom w:val="none" w:sz="0" w:space="0" w:color="auto"/>
                <w:right w:val="none" w:sz="0" w:space="0" w:color="auto"/>
              </w:divBdr>
            </w:div>
            <w:div w:id="442500080">
              <w:marLeft w:val="0"/>
              <w:marRight w:val="0"/>
              <w:marTop w:val="0"/>
              <w:marBottom w:val="0"/>
              <w:divBdr>
                <w:top w:val="none" w:sz="0" w:space="0" w:color="auto"/>
                <w:left w:val="none" w:sz="0" w:space="0" w:color="auto"/>
                <w:bottom w:val="none" w:sz="0" w:space="0" w:color="auto"/>
                <w:right w:val="none" w:sz="0" w:space="0" w:color="auto"/>
              </w:divBdr>
            </w:div>
            <w:div w:id="685250762">
              <w:marLeft w:val="0"/>
              <w:marRight w:val="0"/>
              <w:marTop w:val="0"/>
              <w:marBottom w:val="0"/>
              <w:divBdr>
                <w:top w:val="none" w:sz="0" w:space="0" w:color="auto"/>
                <w:left w:val="none" w:sz="0" w:space="0" w:color="auto"/>
                <w:bottom w:val="none" w:sz="0" w:space="0" w:color="auto"/>
                <w:right w:val="none" w:sz="0" w:space="0" w:color="auto"/>
              </w:divBdr>
            </w:div>
            <w:div w:id="259678313">
              <w:marLeft w:val="0"/>
              <w:marRight w:val="0"/>
              <w:marTop w:val="0"/>
              <w:marBottom w:val="0"/>
              <w:divBdr>
                <w:top w:val="none" w:sz="0" w:space="0" w:color="auto"/>
                <w:left w:val="none" w:sz="0" w:space="0" w:color="auto"/>
                <w:bottom w:val="none" w:sz="0" w:space="0" w:color="auto"/>
                <w:right w:val="none" w:sz="0" w:space="0" w:color="auto"/>
              </w:divBdr>
            </w:div>
            <w:div w:id="1243561291">
              <w:marLeft w:val="0"/>
              <w:marRight w:val="0"/>
              <w:marTop w:val="0"/>
              <w:marBottom w:val="0"/>
              <w:divBdr>
                <w:top w:val="none" w:sz="0" w:space="0" w:color="auto"/>
                <w:left w:val="none" w:sz="0" w:space="0" w:color="auto"/>
                <w:bottom w:val="none" w:sz="0" w:space="0" w:color="auto"/>
                <w:right w:val="none" w:sz="0" w:space="0" w:color="auto"/>
              </w:divBdr>
            </w:div>
            <w:div w:id="231939298">
              <w:marLeft w:val="0"/>
              <w:marRight w:val="0"/>
              <w:marTop w:val="0"/>
              <w:marBottom w:val="0"/>
              <w:divBdr>
                <w:top w:val="none" w:sz="0" w:space="0" w:color="auto"/>
                <w:left w:val="none" w:sz="0" w:space="0" w:color="auto"/>
                <w:bottom w:val="none" w:sz="0" w:space="0" w:color="auto"/>
                <w:right w:val="none" w:sz="0" w:space="0" w:color="auto"/>
              </w:divBdr>
            </w:div>
            <w:div w:id="348676938">
              <w:marLeft w:val="0"/>
              <w:marRight w:val="0"/>
              <w:marTop w:val="0"/>
              <w:marBottom w:val="0"/>
              <w:divBdr>
                <w:top w:val="none" w:sz="0" w:space="0" w:color="auto"/>
                <w:left w:val="none" w:sz="0" w:space="0" w:color="auto"/>
                <w:bottom w:val="none" w:sz="0" w:space="0" w:color="auto"/>
                <w:right w:val="none" w:sz="0" w:space="0" w:color="auto"/>
              </w:divBdr>
            </w:div>
            <w:div w:id="1081293919">
              <w:marLeft w:val="0"/>
              <w:marRight w:val="0"/>
              <w:marTop w:val="0"/>
              <w:marBottom w:val="0"/>
              <w:divBdr>
                <w:top w:val="none" w:sz="0" w:space="0" w:color="auto"/>
                <w:left w:val="none" w:sz="0" w:space="0" w:color="auto"/>
                <w:bottom w:val="none" w:sz="0" w:space="0" w:color="auto"/>
                <w:right w:val="none" w:sz="0" w:space="0" w:color="auto"/>
              </w:divBdr>
            </w:div>
            <w:div w:id="633292594">
              <w:marLeft w:val="0"/>
              <w:marRight w:val="0"/>
              <w:marTop w:val="0"/>
              <w:marBottom w:val="0"/>
              <w:divBdr>
                <w:top w:val="none" w:sz="0" w:space="0" w:color="auto"/>
                <w:left w:val="none" w:sz="0" w:space="0" w:color="auto"/>
                <w:bottom w:val="none" w:sz="0" w:space="0" w:color="auto"/>
                <w:right w:val="none" w:sz="0" w:space="0" w:color="auto"/>
              </w:divBdr>
            </w:div>
            <w:div w:id="1621839601">
              <w:marLeft w:val="0"/>
              <w:marRight w:val="0"/>
              <w:marTop w:val="0"/>
              <w:marBottom w:val="0"/>
              <w:divBdr>
                <w:top w:val="none" w:sz="0" w:space="0" w:color="auto"/>
                <w:left w:val="none" w:sz="0" w:space="0" w:color="auto"/>
                <w:bottom w:val="none" w:sz="0" w:space="0" w:color="auto"/>
                <w:right w:val="none" w:sz="0" w:space="0" w:color="auto"/>
              </w:divBdr>
            </w:div>
            <w:div w:id="639043855">
              <w:marLeft w:val="0"/>
              <w:marRight w:val="0"/>
              <w:marTop w:val="0"/>
              <w:marBottom w:val="0"/>
              <w:divBdr>
                <w:top w:val="none" w:sz="0" w:space="0" w:color="auto"/>
                <w:left w:val="none" w:sz="0" w:space="0" w:color="auto"/>
                <w:bottom w:val="none" w:sz="0" w:space="0" w:color="auto"/>
                <w:right w:val="none" w:sz="0" w:space="0" w:color="auto"/>
              </w:divBdr>
            </w:div>
            <w:div w:id="543951727">
              <w:marLeft w:val="0"/>
              <w:marRight w:val="0"/>
              <w:marTop w:val="0"/>
              <w:marBottom w:val="0"/>
              <w:divBdr>
                <w:top w:val="none" w:sz="0" w:space="0" w:color="auto"/>
                <w:left w:val="none" w:sz="0" w:space="0" w:color="auto"/>
                <w:bottom w:val="none" w:sz="0" w:space="0" w:color="auto"/>
                <w:right w:val="none" w:sz="0" w:space="0" w:color="auto"/>
              </w:divBdr>
            </w:div>
            <w:div w:id="634257719">
              <w:marLeft w:val="0"/>
              <w:marRight w:val="0"/>
              <w:marTop w:val="0"/>
              <w:marBottom w:val="0"/>
              <w:divBdr>
                <w:top w:val="none" w:sz="0" w:space="0" w:color="auto"/>
                <w:left w:val="none" w:sz="0" w:space="0" w:color="auto"/>
                <w:bottom w:val="none" w:sz="0" w:space="0" w:color="auto"/>
                <w:right w:val="none" w:sz="0" w:space="0" w:color="auto"/>
              </w:divBdr>
            </w:div>
            <w:div w:id="767654620">
              <w:marLeft w:val="0"/>
              <w:marRight w:val="0"/>
              <w:marTop w:val="0"/>
              <w:marBottom w:val="0"/>
              <w:divBdr>
                <w:top w:val="none" w:sz="0" w:space="0" w:color="auto"/>
                <w:left w:val="none" w:sz="0" w:space="0" w:color="auto"/>
                <w:bottom w:val="none" w:sz="0" w:space="0" w:color="auto"/>
                <w:right w:val="none" w:sz="0" w:space="0" w:color="auto"/>
              </w:divBdr>
            </w:div>
            <w:div w:id="139157899">
              <w:marLeft w:val="0"/>
              <w:marRight w:val="0"/>
              <w:marTop w:val="0"/>
              <w:marBottom w:val="0"/>
              <w:divBdr>
                <w:top w:val="none" w:sz="0" w:space="0" w:color="auto"/>
                <w:left w:val="none" w:sz="0" w:space="0" w:color="auto"/>
                <w:bottom w:val="none" w:sz="0" w:space="0" w:color="auto"/>
                <w:right w:val="none" w:sz="0" w:space="0" w:color="auto"/>
              </w:divBdr>
            </w:div>
            <w:div w:id="654140147">
              <w:marLeft w:val="0"/>
              <w:marRight w:val="0"/>
              <w:marTop w:val="0"/>
              <w:marBottom w:val="0"/>
              <w:divBdr>
                <w:top w:val="none" w:sz="0" w:space="0" w:color="auto"/>
                <w:left w:val="none" w:sz="0" w:space="0" w:color="auto"/>
                <w:bottom w:val="none" w:sz="0" w:space="0" w:color="auto"/>
                <w:right w:val="none" w:sz="0" w:space="0" w:color="auto"/>
              </w:divBdr>
            </w:div>
            <w:div w:id="596258109">
              <w:marLeft w:val="0"/>
              <w:marRight w:val="0"/>
              <w:marTop w:val="0"/>
              <w:marBottom w:val="0"/>
              <w:divBdr>
                <w:top w:val="none" w:sz="0" w:space="0" w:color="auto"/>
                <w:left w:val="none" w:sz="0" w:space="0" w:color="auto"/>
                <w:bottom w:val="none" w:sz="0" w:space="0" w:color="auto"/>
                <w:right w:val="none" w:sz="0" w:space="0" w:color="auto"/>
              </w:divBdr>
            </w:div>
            <w:div w:id="301884006">
              <w:marLeft w:val="0"/>
              <w:marRight w:val="0"/>
              <w:marTop w:val="0"/>
              <w:marBottom w:val="0"/>
              <w:divBdr>
                <w:top w:val="none" w:sz="0" w:space="0" w:color="auto"/>
                <w:left w:val="none" w:sz="0" w:space="0" w:color="auto"/>
                <w:bottom w:val="none" w:sz="0" w:space="0" w:color="auto"/>
                <w:right w:val="none" w:sz="0" w:space="0" w:color="auto"/>
              </w:divBdr>
            </w:div>
            <w:div w:id="334461625">
              <w:marLeft w:val="0"/>
              <w:marRight w:val="0"/>
              <w:marTop w:val="0"/>
              <w:marBottom w:val="0"/>
              <w:divBdr>
                <w:top w:val="none" w:sz="0" w:space="0" w:color="auto"/>
                <w:left w:val="none" w:sz="0" w:space="0" w:color="auto"/>
                <w:bottom w:val="none" w:sz="0" w:space="0" w:color="auto"/>
                <w:right w:val="none" w:sz="0" w:space="0" w:color="auto"/>
              </w:divBdr>
            </w:div>
            <w:div w:id="856308476">
              <w:marLeft w:val="0"/>
              <w:marRight w:val="0"/>
              <w:marTop w:val="0"/>
              <w:marBottom w:val="0"/>
              <w:divBdr>
                <w:top w:val="none" w:sz="0" w:space="0" w:color="auto"/>
                <w:left w:val="none" w:sz="0" w:space="0" w:color="auto"/>
                <w:bottom w:val="none" w:sz="0" w:space="0" w:color="auto"/>
                <w:right w:val="none" w:sz="0" w:space="0" w:color="auto"/>
              </w:divBdr>
            </w:div>
            <w:div w:id="1981374998">
              <w:marLeft w:val="0"/>
              <w:marRight w:val="0"/>
              <w:marTop w:val="0"/>
              <w:marBottom w:val="0"/>
              <w:divBdr>
                <w:top w:val="none" w:sz="0" w:space="0" w:color="auto"/>
                <w:left w:val="none" w:sz="0" w:space="0" w:color="auto"/>
                <w:bottom w:val="none" w:sz="0" w:space="0" w:color="auto"/>
                <w:right w:val="none" w:sz="0" w:space="0" w:color="auto"/>
              </w:divBdr>
            </w:div>
            <w:div w:id="113334354">
              <w:marLeft w:val="0"/>
              <w:marRight w:val="0"/>
              <w:marTop w:val="0"/>
              <w:marBottom w:val="0"/>
              <w:divBdr>
                <w:top w:val="none" w:sz="0" w:space="0" w:color="auto"/>
                <w:left w:val="none" w:sz="0" w:space="0" w:color="auto"/>
                <w:bottom w:val="none" w:sz="0" w:space="0" w:color="auto"/>
                <w:right w:val="none" w:sz="0" w:space="0" w:color="auto"/>
              </w:divBdr>
            </w:div>
            <w:div w:id="1477793080">
              <w:marLeft w:val="0"/>
              <w:marRight w:val="0"/>
              <w:marTop w:val="0"/>
              <w:marBottom w:val="0"/>
              <w:divBdr>
                <w:top w:val="none" w:sz="0" w:space="0" w:color="auto"/>
                <w:left w:val="none" w:sz="0" w:space="0" w:color="auto"/>
                <w:bottom w:val="none" w:sz="0" w:space="0" w:color="auto"/>
                <w:right w:val="none" w:sz="0" w:space="0" w:color="auto"/>
              </w:divBdr>
            </w:div>
            <w:div w:id="1997605957">
              <w:marLeft w:val="0"/>
              <w:marRight w:val="0"/>
              <w:marTop w:val="0"/>
              <w:marBottom w:val="0"/>
              <w:divBdr>
                <w:top w:val="none" w:sz="0" w:space="0" w:color="auto"/>
                <w:left w:val="none" w:sz="0" w:space="0" w:color="auto"/>
                <w:bottom w:val="none" w:sz="0" w:space="0" w:color="auto"/>
                <w:right w:val="none" w:sz="0" w:space="0" w:color="auto"/>
              </w:divBdr>
            </w:div>
            <w:div w:id="1178277965">
              <w:marLeft w:val="0"/>
              <w:marRight w:val="0"/>
              <w:marTop w:val="0"/>
              <w:marBottom w:val="0"/>
              <w:divBdr>
                <w:top w:val="none" w:sz="0" w:space="0" w:color="auto"/>
                <w:left w:val="none" w:sz="0" w:space="0" w:color="auto"/>
                <w:bottom w:val="none" w:sz="0" w:space="0" w:color="auto"/>
                <w:right w:val="none" w:sz="0" w:space="0" w:color="auto"/>
              </w:divBdr>
            </w:div>
            <w:div w:id="1165630632">
              <w:marLeft w:val="0"/>
              <w:marRight w:val="0"/>
              <w:marTop w:val="0"/>
              <w:marBottom w:val="0"/>
              <w:divBdr>
                <w:top w:val="none" w:sz="0" w:space="0" w:color="auto"/>
                <w:left w:val="none" w:sz="0" w:space="0" w:color="auto"/>
                <w:bottom w:val="none" w:sz="0" w:space="0" w:color="auto"/>
                <w:right w:val="none" w:sz="0" w:space="0" w:color="auto"/>
              </w:divBdr>
            </w:div>
            <w:div w:id="1529297070">
              <w:marLeft w:val="0"/>
              <w:marRight w:val="0"/>
              <w:marTop w:val="0"/>
              <w:marBottom w:val="0"/>
              <w:divBdr>
                <w:top w:val="none" w:sz="0" w:space="0" w:color="auto"/>
                <w:left w:val="none" w:sz="0" w:space="0" w:color="auto"/>
                <w:bottom w:val="none" w:sz="0" w:space="0" w:color="auto"/>
                <w:right w:val="none" w:sz="0" w:space="0" w:color="auto"/>
              </w:divBdr>
            </w:div>
            <w:div w:id="1908030165">
              <w:marLeft w:val="0"/>
              <w:marRight w:val="0"/>
              <w:marTop w:val="0"/>
              <w:marBottom w:val="0"/>
              <w:divBdr>
                <w:top w:val="none" w:sz="0" w:space="0" w:color="auto"/>
                <w:left w:val="none" w:sz="0" w:space="0" w:color="auto"/>
                <w:bottom w:val="none" w:sz="0" w:space="0" w:color="auto"/>
                <w:right w:val="none" w:sz="0" w:space="0" w:color="auto"/>
              </w:divBdr>
            </w:div>
            <w:div w:id="162865273">
              <w:marLeft w:val="0"/>
              <w:marRight w:val="0"/>
              <w:marTop w:val="0"/>
              <w:marBottom w:val="0"/>
              <w:divBdr>
                <w:top w:val="none" w:sz="0" w:space="0" w:color="auto"/>
                <w:left w:val="none" w:sz="0" w:space="0" w:color="auto"/>
                <w:bottom w:val="none" w:sz="0" w:space="0" w:color="auto"/>
                <w:right w:val="none" w:sz="0" w:space="0" w:color="auto"/>
              </w:divBdr>
            </w:div>
            <w:div w:id="1508521453">
              <w:marLeft w:val="0"/>
              <w:marRight w:val="0"/>
              <w:marTop w:val="0"/>
              <w:marBottom w:val="0"/>
              <w:divBdr>
                <w:top w:val="none" w:sz="0" w:space="0" w:color="auto"/>
                <w:left w:val="none" w:sz="0" w:space="0" w:color="auto"/>
                <w:bottom w:val="none" w:sz="0" w:space="0" w:color="auto"/>
                <w:right w:val="none" w:sz="0" w:space="0" w:color="auto"/>
              </w:divBdr>
            </w:div>
            <w:div w:id="1273704254">
              <w:marLeft w:val="0"/>
              <w:marRight w:val="0"/>
              <w:marTop w:val="0"/>
              <w:marBottom w:val="0"/>
              <w:divBdr>
                <w:top w:val="none" w:sz="0" w:space="0" w:color="auto"/>
                <w:left w:val="none" w:sz="0" w:space="0" w:color="auto"/>
                <w:bottom w:val="none" w:sz="0" w:space="0" w:color="auto"/>
                <w:right w:val="none" w:sz="0" w:space="0" w:color="auto"/>
              </w:divBdr>
            </w:div>
            <w:div w:id="4750813">
              <w:marLeft w:val="0"/>
              <w:marRight w:val="0"/>
              <w:marTop w:val="0"/>
              <w:marBottom w:val="0"/>
              <w:divBdr>
                <w:top w:val="none" w:sz="0" w:space="0" w:color="auto"/>
                <w:left w:val="none" w:sz="0" w:space="0" w:color="auto"/>
                <w:bottom w:val="none" w:sz="0" w:space="0" w:color="auto"/>
                <w:right w:val="none" w:sz="0" w:space="0" w:color="auto"/>
              </w:divBdr>
            </w:div>
            <w:div w:id="1132555719">
              <w:marLeft w:val="0"/>
              <w:marRight w:val="0"/>
              <w:marTop w:val="0"/>
              <w:marBottom w:val="0"/>
              <w:divBdr>
                <w:top w:val="none" w:sz="0" w:space="0" w:color="auto"/>
                <w:left w:val="none" w:sz="0" w:space="0" w:color="auto"/>
                <w:bottom w:val="none" w:sz="0" w:space="0" w:color="auto"/>
                <w:right w:val="none" w:sz="0" w:space="0" w:color="auto"/>
              </w:divBdr>
            </w:div>
            <w:div w:id="102965867">
              <w:marLeft w:val="0"/>
              <w:marRight w:val="0"/>
              <w:marTop w:val="0"/>
              <w:marBottom w:val="0"/>
              <w:divBdr>
                <w:top w:val="none" w:sz="0" w:space="0" w:color="auto"/>
                <w:left w:val="none" w:sz="0" w:space="0" w:color="auto"/>
                <w:bottom w:val="none" w:sz="0" w:space="0" w:color="auto"/>
                <w:right w:val="none" w:sz="0" w:space="0" w:color="auto"/>
              </w:divBdr>
            </w:div>
            <w:div w:id="1801803142">
              <w:marLeft w:val="0"/>
              <w:marRight w:val="0"/>
              <w:marTop w:val="0"/>
              <w:marBottom w:val="0"/>
              <w:divBdr>
                <w:top w:val="none" w:sz="0" w:space="0" w:color="auto"/>
                <w:left w:val="none" w:sz="0" w:space="0" w:color="auto"/>
                <w:bottom w:val="none" w:sz="0" w:space="0" w:color="auto"/>
                <w:right w:val="none" w:sz="0" w:space="0" w:color="auto"/>
              </w:divBdr>
            </w:div>
            <w:div w:id="653295302">
              <w:marLeft w:val="0"/>
              <w:marRight w:val="0"/>
              <w:marTop w:val="0"/>
              <w:marBottom w:val="0"/>
              <w:divBdr>
                <w:top w:val="none" w:sz="0" w:space="0" w:color="auto"/>
                <w:left w:val="none" w:sz="0" w:space="0" w:color="auto"/>
                <w:bottom w:val="none" w:sz="0" w:space="0" w:color="auto"/>
                <w:right w:val="none" w:sz="0" w:space="0" w:color="auto"/>
              </w:divBdr>
            </w:div>
            <w:div w:id="671877353">
              <w:marLeft w:val="0"/>
              <w:marRight w:val="0"/>
              <w:marTop w:val="0"/>
              <w:marBottom w:val="0"/>
              <w:divBdr>
                <w:top w:val="none" w:sz="0" w:space="0" w:color="auto"/>
                <w:left w:val="none" w:sz="0" w:space="0" w:color="auto"/>
                <w:bottom w:val="none" w:sz="0" w:space="0" w:color="auto"/>
                <w:right w:val="none" w:sz="0" w:space="0" w:color="auto"/>
              </w:divBdr>
            </w:div>
            <w:div w:id="1547136844">
              <w:marLeft w:val="0"/>
              <w:marRight w:val="0"/>
              <w:marTop w:val="0"/>
              <w:marBottom w:val="0"/>
              <w:divBdr>
                <w:top w:val="none" w:sz="0" w:space="0" w:color="auto"/>
                <w:left w:val="none" w:sz="0" w:space="0" w:color="auto"/>
                <w:bottom w:val="none" w:sz="0" w:space="0" w:color="auto"/>
                <w:right w:val="none" w:sz="0" w:space="0" w:color="auto"/>
              </w:divBdr>
            </w:div>
            <w:div w:id="1476407822">
              <w:marLeft w:val="0"/>
              <w:marRight w:val="0"/>
              <w:marTop w:val="0"/>
              <w:marBottom w:val="0"/>
              <w:divBdr>
                <w:top w:val="none" w:sz="0" w:space="0" w:color="auto"/>
                <w:left w:val="none" w:sz="0" w:space="0" w:color="auto"/>
                <w:bottom w:val="none" w:sz="0" w:space="0" w:color="auto"/>
                <w:right w:val="none" w:sz="0" w:space="0" w:color="auto"/>
              </w:divBdr>
            </w:div>
            <w:div w:id="1774012188">
              <w:marLeft w:val="0"/>
              <w:marRight w:val="0"/>
              <w:marTop w:val="0"/>
              <w:marBottom w:val="0"/>
              <w:divBdr>
                <w:top w:val="none" w:sz="0" w:space="0" w:color="auto"/>
                <w:left w:val="none" w:sz="0" w:space="0" w:color="auto"/>
                <w:bottom w:val="none" w:sz="0" w:space="0" w:color="auto"/>
                <w:right w:val="none" w:sz="0" w:space="0" w:color="auto"/>
              </w:divBdr>
            </w:div>
            <w:div w:id="518548999">
              <w:marLeft w:val="0"/>
              <w:marRight w:val="0"/>
              <w:marTop w:val="0"/>
              <w:marBottom w:val="0"/>
              <w:divBdr>
                <w:top w:val="none" w:sz="0" w:space="0" w:color="auto"/>
                <w:left w:val="none" w:sz="0" w:space="0" w:color="auto"/>
                <w:bottom w:val="none" w:sz="0" w:space="0" w:color="auto"/>
                <w:right w:val="none" w:sz="0" w:space="0" w:color="auto"/>
              </w:divBdr>
            </w:div>
            <w:div w:id="804667357">
              <w:marLeft w:val="0"/>
              <w:marRight w:val="0"/>
              <w:marTop w:val="0"/>
              <w:marBottom w:val="0"/>
              <w:divBdr>
                <w:top w:val="none" w:sz="0" w:space="0" w:color="auto"/>
                <w:left w:val="none" w:sz="0" w:space="0" w:color="auto"/>
                <w:bottom w:val="none" w:sz="0" w:space="0" w:color="auto"/>
                <w:right w:val="none" w:sz="0" w:space="0" w:color="auto"/>
              </w:divBdr>
            </w:div>
            <w:div w:id="635599920">
              <w:marLeft w:val="0"/>
              <w:marRight w:val="0"/>
              <w:marTop w:val="0"/>
              <w:marBottom w:val="0"/>
              <w:divBdr>
                <w:top w:val="none" w:sz="0" w:space="0" w:color="auto"/>
                <w:left w:val="none" w:sz="0" w:space="0" w:color="auto"/>
                <w:bottom w:val="none" w:sz="0" w:space="0" w:color="auto"/>
                <w:right w:val="none" w:sz="0" w:space="0" w:color="auto"/>
              </w:divBdr>
            </w:div>
            <w:div w:id="1866744309">
              <w:marLeft w:val="0"/>
              <w:marRight w:val="0"/>
              <w:marTop w:val="0"/>
              <w:marBottom w:val="0"/>
              <w:divBdr>
                <w:top w:val="none" w:sz="0" w:space="0" w:color="auto"/>
                <w:left w:val="none" w:sz="0" w:space="0" w:color="auto"/>
                <w:bottom w:val="none" w:sz="0" w:space="0" w:color="auto"/>
                <w:right w:val="none" w:sz="0" w:space="0" w:color="auto"/>
              </w:divBdr>
            </w:div>
            <w:div w:id="1622035265">
              <w:marLeft w:val="0"/>
              <w:marRight w:val="0"/>
              <w:marTop w:val="0"/>
              <w:marBottom w:val="0"/>
              <w:divBdr>
                <w:top w:val="none" w:sz="0" w:space="0" w:color="auto"/>
                <w:left w:val="none" w:sz="0" w:space="0" w:color="auto"/>
                <w:bottom w:val="none" w:sz="0" w:space="0" w:color="auto"/>
                <w:right w:val="none" w:sz="0" w:space="0" w:color="auto"/>
              </w:divBdr>
            </w:div>
            <w:div w:id="417293348">
              <w:marLeft w:val="0"/>
              <w:marRight w:val="0"/>
              <w:marTop w:val="0"/>
              <w:marBottom w:val="0"/>
              <w:divBdr>
                <w:top w:val="none" w:sz="0" w:space="0" w:color="auto"/>
                <w:left w:val="none" w:sz="0" w:space="0" w:color="auto"/>
                <w:bottom w:val="none" w:sz="0" w:space="0" w:color="auto"/>
                <w:right w:val="none" w:sz="0" w:space="0" w:color="auto"/>
              </w:divBdr>
            </w:div>
            <w:div w:id="1293749074">
              <w:marLeft w:val="0"/>
              <w:marRight w:val="0"/>
              <w:marTop w:val="0"/>
              <w:marBottom w:val="0"/>
              <w:divBdr>
                <w:top w:val="none" w:sz="0" w:space="0" w:color="auto"/>
                <w:left w:val="none" w:sz="0" w:space="0" w:color="auto"/>
                <w:bottom w:val="none" w:sz="0" w:space="0" w:color="auto"/>
                <w:right w:val="none" w:sz="0" w:space="0" w:color="auto"/>
              </w:divBdr>
            </w:div>
            <w:div w:id="1107232469">
              <w:marLeft w:val="0"/>
              <w:marRight w:val="0"/>
              <w:marTop w:val="0"/>
              <w:marBottom w:val="0"/>
              <w:divBdr>
                <w:top w:val="none" w:sz="0" w:space="0" w:color="auto"/>
                <w:left w:val="none" w:sz="0" w:space="0" w:color="auto"/>
                <w:bottom w:val="none" w:sz="0" w:space="0" w:color="auto"/>
                <w:right w:val="none" w:sz="0" w:space="0" w:color="auto"/>
              </w:divBdr>
            </w:div>
            <w:div w:id="429161786">
              <w:marLeft w:val="0"/>
              <w:marRight w:val="0"/>
              <w:marTop w:val="0"/>
              <w:marBottom w:val="0"/>
              <w:divBdr>
                <w:top w:val="none" w:sz="0" w:space="0" w:color="auto"/>
                <w:left w:val="none" w:sz="0" w:space="0" w:color="auto"/>
                <w:bottom w:val="none" w:sz="0" w:space="0" w:color="auto"/>
                <w:right w:val="none" w:sz="0" w:space="0" w:color="auto"/>
              </w:divBdr>
            </w:div>
            <w:div w:id="1014453845">
              <w:marLeft w:val="0"/>
              <w:marRight w:val="0"/>
              <w:marTop w:val="0"/>
              <w:marBottom w:val="0"/>
              <w:divBdr>
                <w:top w:val="none" w:sz="0" w:space="0" w:color="auto"/>
                <w:left w:val="none" w:sz="0" w:space="0" w:color="auto"/>
                <w:bottom w:val="none" w:sz="0" w:space="0" w:color="auto"/>
                <w:right w:val="none" w:sz="0" w:space="0" w:color="auto"/>
              </w:divBdr>
            </w:div>
            <w:div w:id="252015781">
              <w:marLeft w:val="0"/>
              <w:marRight w:val="0"/>
              <w:marTop w:val="0"/>
              <w:marBottom w:val="0"/>
              <w:divBdr>
                <w:top w:val="none" w:sz="0" w:space="0" w:color="auto"/>
                <w:left w:val="none" w:sz="0" w:space="0" w:color="auto"/>
                <w:bottom w:val="none" w:sz="0" w:space="0" w:color="auto"/>
                <w:right w:val="none" w:sz="0" w:space="0" w:color="auto"/>
              </w:divBdr>
            </w:div>
            <w:div w:id="222832535">
              <w:marLeft w:val="0"/>
              <w:marRight w:val="0"/>
              <w:marTop w:val="0"/>
              <w:marBottom w:val="0"/>
              <w:divBdr>
                <w:top w:val="none" w:sz="0" w:space="0" w:color="auto"/>
                <w:left w:val="none" w:sz="0" w:space="0" w:color="auto"/>
                <w:bottom w:val="none" w:sz="0" w:space="0" w:color="auto"/>
                <w:right w:val="none" w:sz="0" w:space="0" w:color="auto"/>
              </w:divBdr>
            </w:div>
            <w:div w:id="1402488887">
              <w:marLeft w:val="0"/>
              <w:marRight w:val="0"/>
              <w:marTop w:val="0"/>
              <w:marBottom w:val="0"/>
              <w:divBdr>
                <w:top w:val="none" w:sz="0" w:space="0" w:color="auto"/>
                <w:left w:val="none" w:sz="0" w:space="0" w:color="auto"/>
                <w:bottom w:val="none" w:sz="0" w:space="0" w:color="auto"/>
                <w:right w:val="none" w:sz="0" w:space="0" w:color="auto"/>
              </w:divBdr>
            </w:div>
            <w:div w:id="1988894687">
              <w:marLeft w:val="0"/>
              <w:marRight w:val="0"/>
              <w:marTop w:val="0"/>
              <w:marBottom w:val="0"/>
              <w:divBdr>
                <w:top w:val="none" w:sz="0" w:space="0" w:color="auto"/>
                <w:left w:val="none" w:sz="0" w:space="0" w:color="auto"/>
                <w:bottom w:val="none" w:sz="0" w:space="0" w:color="auto"/>
                <w:right w:val="none" w:sz="0" w:space="0" w:color="auto"/>
              </w:divBdr>
            </w:div>
            <w:div w:id="956444506">
              <w:marLeft w:val="0"/>
              <w:marRight w:val="0"/>
              <w:marTop w:val="0"/>
              <w:marBottom w:val="0"/>
              <w:divBdr>
                <w:top w:val="none" w:sz="0" w:space="0" w:color="auto"/>
                <w:left w:val="none" w:sz="0" w:space="0" w:color="auto"/>
                <w:bottom w:val="none" w:sz="0" w:space="0" w:color="auto"/>
                <w:right w:val="none" w:sz="0" w:space="0" w:color="auto"/>
              </w:divBdr>
            </w:div>
            <w:div w:id="471291825">
              <w:marLeft w:val="0"/>
              <w:marRight w:val="0"/>
              <w:marTop w:val="0"/>
              <w:marBottom w:val="0"/>
              <w:divBdr>
                <w:top w:val="none" w:sz="0" w:space="0" w:color="auto"/>
                <w:left w:val="none" w:sz="0" w:space="0" w:color="auto"/>
                <w:bottom w:val="none" w:sz="0" w:space="0" w:color="auto"/>
                <w:right w:val="none" w:sz="0" w:space="0" w:color="auto"/>
              </w:divBdr>
            </w:div>
            <w:div w:id="970548859">
              <w:marLeft w:val="0"/>
              <w:marRight w:val="0"/>
              <w:marTop w:val="0"/>
              <w:marBottom w:val="0"/>
              <w:divBdr>
                <w:top w:val="none" w:sz="0" w:space="0" w:color="auto"/>
                <w:left w:val="none" w:sz="0" w:space="0" w:color="auto"/>
                <w:bottom w:val="none" w:sz="0" w:space="0" w:color="auto"/>
                <w:right w:val="none" w:sz="0" w:space="0" w:color="auto"/>
              </w:divBdr>
            </w:div>
            <w:div w:id="838425827">
              <w:marLeft w:val="0"/>
              <w:marRight w:val="0"/>
              <w:marTop w:val="0"/>
              <w:marBottom w:val="0"/>
              <w:divBdr>
                <w:top w:val="none" w:sz="0" w:space="0" w:color="auto"/>
                <w:left w:val="none" w:sz="0" w:space="0" w:color="auto"/>
                <w:bottom w:val="none" w:sz="0" w:space="0" w:color="auto"/>
                <w:right w:val="none" w:sz="0" w:space="0" w:color="auto"/>
              </w:divBdr>
            </w:div>
            <w:div w:id="653684487">
              <w:marLeft w:val="0"/>
              <w:marRight w:val="0"/>
              <w:marTop w:val="0"/>
              <w:marBottom w:val="0"/>
              <w:divBdr>
                <w:top w:val="none" w:sz="0" w:space="0" w:color="auto"/>
                <w:left w:val="none" w:sz="0" w:space="0" w:color="auto"/>
                <w:bottom w:val="none" w:sz="0" w:space="0" w:color="auto"/>
                <w:right w:val="none" w:sz="0" w:space="0" w:color="auto"/>
              </w:divBdr>
            </w:div>
            <w:div w:id="2019850204">
              <w:marLeft w:val="0"/>
              <w:marRight w:val="0"/>
              <w:marTop w:val="0"/>
              <w:marBottom w:val="0"/>
              <w:divBdr>
                <w:top w:val="none" w:sz="0" w:space="0" w:color="auto"/>
                <w:left w:val="none" w:sz="0" w:space="0" w:color="auto"/>
                <w:bottom w:val="none" w:sz="0" w:space="0" w:color="auto"/>
                <w:right w:val="none" w:sz="0" w:space="0" w:color="auto"/>
              </w:divBdr>
            </w:div>
            <w:div w:id="1670788283">
              <w:marLeft w:val="0"/>
              <w:marRight w:val="0"/>
              <w:marTop w:val="0"/>
              <w:marBottom w:val="0"/>
              <w:divBdr>
                <w:top w:val="none" w:sz="0" w:space="0" w:color="auto"/>
                <w:left w:val="none" w:sz="0" w:space="0" w:color="auto"/>
                <w:bottom w:val="none" w:sz="0" w:space="0" w:color="auto"/>
                <w:right w:val="none" w:sz="0" w:space="0" w:color="auto"/>
              </w:divBdr>
            </w:div>
            <w:div w:id="1988435943">
              <w:marLeft w:val="0"/>
              <w:marRight w:val="0"/>
              <w:marTop w:val="0"/>
              <w:marBottom w:val="0"/>
              <w:divBdr>
                <w:top w:val="none" w:sz="0" w:space="0" w:color="auto"/>
                <w:left w:val="none" w:sz="0" w:space="0" w:color="auto"/>
                <w:bottom w:val="none" w:sz="0" w:space="0" w:color="auto"/>
                <w:right w:val="none" w:sz="0" w:space="0" w:color="auto"/>
              </w:divBdr>
            </w:div>
            <w:div w:id="1632518465">
              <w:marLeft w:val="0"/>
              <w:marRight w:val="0"/>
              <w:marTop w:val="0"/>
              <w:marBottom w:val="0"/>
              <w:divBdr>
                <w:top w:val="none" w:sz="0" w:space="0" w:color="auto"/>
                <w:left w:val="none" w:sz="0" w:space="0" w:color="auto"/>
                <w:bottom w:val="none" w:sz="0" w:space="0" w:color="auto"/>
                <w:right w:val="none" w:sz="0" w:space="0" w:color="auto"/>
              </w:divBdr>
            </w:div>
            <w:div w:id="2101677856">
              <w:marLeft w:val="0"/>
              <w:marRight w:val="0"/>
              <w:marTop w:val="0"/>
              <w:marBottom w:val="0"/>
              <w:divBdr>
                <w:top w:val="none" w:sz="0" w:space="0" w:color="auto"/>
                <w:left w:val="none" w:sz="0" w:space="0" w:color="auto"/>
                <w:bottom w:val="none" w:sz="0" w:space="0" w:color="auto"/>
                <w:right w:val="none" w:sz="0" w:space="0" w:color="auto"/>
              </w:divBdr>
            </w:div>
            <w:div w:id="1510951087">
              <w:marLeft w:val="0"/>
              <w:marRight w:val="0"/>
              <w:marTop w:val="0"/>
              <w:marBottom w:val="0"/>
              <w:divBdr>
                <w:top w:val="none" w:sz="0" w:space="0" w:color="auto"/>
                <w:left w:val="none" w:sz="0" w:space="0" w:color="auto"/>
                <w:bottom w:val="none" w:sz="0" w:space="0" w:color="auto"/>
                <w:right w:val="none" w:sz="0" w:space="0" w:color="auto"/>
              </w:divBdr>
            </w:div>
            <w:div w:id="1934819844">
              <w:marLeft w:val="0"/>
              <w:marRight w:val="0"/>
              <w:marTop w:val="0"/>
              <w:marBottom w:val="0"/>
              <w:divBdr>
                <w:top w:val="none" w:sz="0" w:space="0" w:color="auto"/>
                <w:left w:val="none" w:sz="0" w:space="0" w:color="auto"/>
                <w:bottom w:val="none" w:sz="0" w:space="0" w:color="auto"/>
                <w:right w:val="none" w:sz="0" w:space="0" w:color="auto"/>
              </w:divBdr>
            </w:div>
            <w:div w:id="1729451871">
              <w:marLeft w:val="0"/>
              <w:marRight w:val="0"/>
              <w:marTop w:val="0"/>
              <w:marBottom w:val="0"/>
              <w:divBdr>
                <w:top w:val="none" w:sz="0" w:space="0" w:color="auto"/>
                <w:left w:val="none" w:sz="0" w:space="0" w:color="auto"/>
                <w:bottom w:val="none" w:sz="0" w:space="0" w:color="auto"/>
                <w:right w:val="none" w:sz="0" w:space="0" w:color="auto"/>
              </w:divBdr>
            </w:div>
            <w:div w:id="120926184">
              <w:marLeft w:val="0"/>
              <w:marRight w:val="0"/>
              <w:marTop w:val="0"/>
              <w:marBottom w:val="0"/>
              <w:divBdr>
                <w:top w:val="none" w:sz="0" w:space="0" w:color="auto"/>
                <w:left w:val="none" w:sz="0" w:space="0" w:color="auto"/>
                <w:bottom w:val="none" w:sz="0" w:space="0" w:color="auto"/>
                <w:right w:val="none" w:sz="0" w:space="0" w:color="auto"/>
              </w:divBdr>
            </w:div>
            <w:div w:id="1593661346">
              <w:marLeft w:val="0"/>
              <w:marRight w:val="0"/>
              <w:marTop w:val="0"/>
              <w:marBottom w:val="0"/>
              <w:divBdr>
                <w:top w:val="none" w:sz="0" w:space="0" w:color="auto"/>
                <w:left w:val="none" w:sz="0" w:space="0" w:color="auto"/>
                <w:bottom w:val="none" w:sz="0" w:space="0" w:color="auto"/>
                <w:right w:val="none" w:sz="0" w:space="0" w:color="auto"/>
              </w:divBdr>
            </w:div>
            <w:div w:id="177694734">
              <w:marLeft w:val="0"/>
              <w:marRight w:val="0"/>
              <w:marTop w:val="0"/>
              <w:marBottom w:val="0"/>
              <w:divBdr>
                <w:top w:val="none" w:sz="0" w:space="0" w:color="auto"/>
                <w:left w:val="none" w:sz="0" w:space="0" w:color="auto"/>
                <w:bottom w:val="none" w:sz="0" w:space="0" w:color="auto"/>
                <w:right w:val="none" w:sz="0" w:space="0" w:color="auto"/>
              </w:divBdr>
            </w:div>
            <w:div w:id="349380335">
              <w:marLeft w:val="0"/>
              <w:marRight w:val="0"/>
              <w:marTop w:val="0"/>
              <w:marBottom w:val="0"/>
              <w:divBdr>
                <w:top w:val="none" w:sz="0" w:space="0" w:color="auto"/>
                <w:left w:val="none" w:sz="0" w:space="0" w:color="auto"/>
                <w:bottom w:val="none" w:sz="0" w:space="0" w:color="auto"/>
                <w:right w:val="none" w:sz="0" w:space="0" w:color="auto"/>
              </w:divBdr>
            </w:div>
            <w:div w:id="1342970380">
              <w:marLeft w:val="0"/>
              <w:marRight w:val="0"/>
              <w:marTop w:val="0"/>
              <w:marBottom w:val="0"/>
              <w:divBdr>
                <w:top w:val="none" w:sz="0" w:space="0" w:color="auto"/>
                <w:left w:val="none" w:sz="0" w:space="0" w:color="auto"/>
                <w:bottom w:val="none" w:sz="0" w:space="0" w:color="auto"/>
                <w:right w:val="none" w:sz="0" w:space="0" w:color="auto"/>
              </w:divBdr>
            </w:div>
            <w:div w:id="1303996819">
              <w:marLeft w:val="0"/>
              <w:marRight w:val="0"/>
              <w:marTop w:val="0"/>
              <w:marBottom w:val="0"/>
              <w:divBdr>
                <w:top w:val="none" w:sz="0" w:space="0" w:color="auto"/>
                <w:left w:val="none" w:sz="0" w:space="0" w:color="auto"/>
                <w:bottom w:val="none" w:sz="0" w:space="0" w:color="auto"/>
                <w:right w:val="none" w:sz="0" w:space="0" w:color="auto"/>
              </w:divBdr>
            </w:div>
            <w:div w:id="1290016446">
              <w:marLeft w:val="0"/>
              <w:marRight w:val="0"/>
              <w:marTop w:val="0"/>
              <w:marBottom w:val="0"/>
              <w:divBdr>
                <w:top w:val="none" w:sz="0" w:space="0" w:color="auto"/>
                <w:left w:val="none" w:sz="0" w:space="0" w:color="auto"/>
                <w:bottom w:val="none" w:sz="0" w:space="0" w:color="auto"/>
                <w:right w:val="none" w:sz="0" w:space="0" w:color="auto"/>
              </w:divBdr>
            </w:div>
            <w:div w:id="318726776">
              <w:marLeft w:val="0"/>
              <w:marRight w:val="0"/>
              <w:marTop w:val="0"/>
              <w:marBottom w:val="0"/>
              <w:divBdr>
                <w:top w:val="none" w:sz="0" w:space="0" w:color="auto"/>
                <w:left w:val="none" w:sz="0" w:space="0" w:color="auto"/>
                <w:bottom w:val="none" w:sz="0" w:space="0" w:color="auto"/>
                <w:right w:val="none" w:sz="0" w:space="0" w:color="auto"/>
              </w:divBdr>
            </w:div>
            <w:div w:id="879056422">
              <w:marLeft w:val="0"/>
              <w:marRight w:val="0"/>
              <w:marTop w:val="0"/>
              <w:marBottom w:val="0"/>
              <w:divBdr>
                <w:top w:val="none" w:sz="0" w:space="0" w:color="auto"/>
                <w:left w:val="none" w:sz="0" w:space="0" w:color="auto"/>
                <w:bottom w:val="none" w:sz="0" w:space="0" w:color="auto"/>
                <w:right w:val="none" w:sz="0" w:space="0" w:color="auto"/>
              </w:divBdr>
            </w:div>
            <w:div w:id="2944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220">
      <w:bodyDiv w:val="1"/>
      <w:marLeft w:val="0"/>
      <w:marRight w:val="0"/>
      <w:marTop w:val="0"/>
      <w:marBottom w:val="0"/>
      <w:divBdr>
        <w:top w:val="none" w:sz="0" w:space="0" w:color="auto"/>
        <w:left w:val="none" w:sz="0" w:space="0" w:color="auto"/>
        <w:bottom w:val="none" w:sz="0" w:space="0" w:color="auto"/>
        <w:right w:val="none" w:sz="0" w:space="0" w:color="auto"/>
      </w:divBdr>
      <w:divsChild>
        <w:div w:id="1731878499">
          <w:marLeft w:val="0"/>
          <w:marRight w:val="0"/>
          <w:marTop w:val="0"/>
          <w:marBottom w:val="0"/>
          <w:divBdr>
            <w:top w:val="none" w:sz="0" w:space="0" w:color="auto"/>
            <w:left w:val="none" w:sz="0" w:space="0" w:color="auto"/>
            <w:bottom w:val="none" w:sz="0" w:space="0" w:color="auto"/>
            <w:right w:val="none" w:sz="0" w:space="0" w:color="auto"/>
          </w:divBdr>
          <w:divsChild>
            <w:div w:id="1929462490">
              <w:marLeft w:val="0"/>
              <w:marRight w:val="0"/>
              <w:marTop w:val="0"/>
              <w:marBottom w:val="0"/>
              <w:divBdr>
                <w:top w:val="none" w:sz="0" w:space="0" w:color="auto"/>
                <w:left w:val="none" w:sz="0" w:space="0" w:color="auto"/>
                <w:bottom w:val="none" w:sz="0" w:space="0" w:color="auto"/>
                <w:right w:val="none" w:sz="0" w:space="0" w:color="auto"/>
              </w:divBdr>
            </w:div>
            <w:div w:id="1096365721">
              <w:marLeft w:val="0"/>
              <w:marRight w:val="0"/>
              <w:marTop w:val="0"/>
              <w:marBottom w:val="0"/>
              <w:divBdr>
                <w:top w:val="none" w:sz="0" w:space="0" w:color="auto"/>
                <w:left w:val="none" w:sz="0" w:space="0" w:color="auto"/>
                <w:bottom w:val="none" w:sz="0" w:space="0" w:color="auto"/>
                <w:right w:val="none" w:sz="0" w:space="0" w:color="auto"/>
              </w:divBdr>
            </w:div>
            <w:div w:id="373308889">
              <w:marLeft w:val="0"/>
              <w:marRight w:val="0"/>
              <w:marTop w:val="0"/>
              <w:marBottom w:val="0"/>
              <w:divBdr>
                <w:top w:val="none" w:sz="0" w:space="0" w:color="auto"/>
                <w:left w:val="none" w:sz="0" w:space="0" w:color="auto"/>
                <w:bottom w:val="none" w:sz="0" w:space="0" w:color="auto"/>
                <w:right w:val="none" w:sz="0" w:space="0" w:color="auto"/>
              </w:divBdr>
            </w:div>
            <w:div w:id="1272778606">
              <w:marLeft w:val="0"/>
              <w:marRight w:val="0"/>
              <w:marTop w:val="0"/>
              <w:marBottom w:val="0"/>
              <w:divBdr>
                <w:top w:val="none" w:sz="0" w:space="0" w:color="auto"/>
                <w:left w:val="none" w:sz="0" w:space="0" w:color="auto"/>
                <w:bottom w:val="none" w:sz="0" w:space="0" w:color="auto"/>
                <w:right w:val="none" w:sz="0" w:space="0" w:color="auto"/>
              </w:divBdr>
            </w:div>
            <w:div w:id="2083334534">
              <w:marLeft w:val="0"/>
              <w:marRight w:val="0"/>
              <w:marTop w:val="0"/>
              <w:marBottom w:val="0"/>
              <w:divBdr>
                <w:top w:val="none" w:sz="0" w:space="0" w:color="auto"/>
                <w:left w:val="none" w:sz="0" w:space="0" w:color="auto"/>
                <w:bottom w:val="none" w:sz="0" w:space="0" w:color="auto"/>
                <w:right w:val="none" w:sz="0" w:space="0" w:color="auto"/>
              </w:divBdr>
            </w:div>
            <w:div w:id="201871646">
              <w:marLeft w:val="0"/>
              <w:marRight w:val="0"/>
              <w:marTop w:val="0"/>
              <w:marBottom w:val="0"/>
              <w:divBdr>
                <w:top w:val="none" w:sz="0" w:space="0" w:color="auto"/>
                <w:left w:val="none" w:sz="0" w:space="0" w:color="auto"/>
                <w:bottom w:val="none" w:sz="0" w:space="0" w:color="auto"/>
                <w:right w:val="none" w:sz="0" w:space="0" w:color="auto"/>
              </w:divBdr>
            </w:div>
            <w:div w:id="208342742">
              <w:marLeft w:val="0"/>
              <w:marRight w:val="0"/>
              <w:marTop w:val="0"/>
              <w:marBottom w:val="0"/>
              <w:divBdr>
                <w:top w:val="none" w:sz="0" w:space="0" w:color="auto"/>
                <w:left w:val="none" w:sz="0" w:space="0" w:color="auto"/>
                <w:bottom w:val="none" w:sz="0" w:space="0" w:color="auto"/>
                <w:right w:val="none" w:sz="0" w:space="0" w:color="auto"/>
              </w:divBdr>
            </w:div>
            <w:div w:id="990867279">
              <w:marLeft w:val="0"/>
              <w:marRight w:val="0"/>
              <w:marTop w:val="0"/>
              <w:marBottom w:val="0"/>
              <w:divBdr>
                <w:top w:val="none" w:sz="0" w:space="0" w:color="auto"/>
                <w:left w:val="none" w:sz="0" w:space="0" w:color="auto"/>
                <w:bottom w:val="none" w:sz="0" w:space="0" w:color="auto"/>
                <w:right w:val="none" w:sz="0" w:space="0" w:color="auto"/>
              </w:divBdr>
            </w:div>
            <w:div w:id="1399589620">
              <w:marLeft w:val="0"/>
              <w:marRight w:val="0"/>
              <w:marTop w:val="0"/>
              <w:marBottom w:val="0"/>
              <w:divBdr>
                <w:top w:val="none" w:sz="0" w:space="0" w:color="auto"/>
                <w:left w:val="none" w:sz="0" w:space="0" w:color="auto"/>
                <w:bottom w:val="none" w:sz="0" w:space="0" w:color="auto"/>
                <w:right w:val="none" w:sz="0" w:space="0" w:color="auto"/>
              </w:divBdr>
            </w:div>
            <w:div w:id="897974635">
              <w:marLeft w:val="0"/>
              <w:marRight w:val="0"/>
              <w:marTop w:val="0"/>
              <w:marBottom w:val="0"/>
              <w:divBdr>
                <w:top w:val="none" w:sz="0" w:space="0" w:color="auto"/>
                <w:left w:val="none" w:sz="0" w:space="0" w:color="auto"/>
                <w:bottom w:val="none" w:sz="0" w:space="0" w:color="auto"/>
                <w:right w:val="none" w:sz="0" w:space="0" w:color="auto"/>
              </w:divBdr>
            </w:div>
            <w:div w:id="1821919109">
              <w:marLeft w:val="0"/>
              <w:marRight w:val="0"/>
              <w:marTop w:val="0"/>
              <w:marBottom w:val="0"/>
              <w:divBdr>
                <w:top w:val="none" w:sz="0" w:space="0" w:color="auto"/>
                <w:left w:val="none" w:sz="0" w:space="0" w:color="auto"/>
                <w:bottom w:val="none" w:sz="0" w:space="0" w:color="auto"/>
                <w:right w:val="none" w:sz="0" w:space="0" w:color="auto"/>
              </w:divBdr>
            </w:div>
            <w:div w:id="1712457173">
              <w:marLeft w:val="0"/>
              <w:marRight w:val="0"/>
              <w:marTop w:val="0"/>
              <w:marBottom w:val="0"/>
              <w:divBdr>
                <w:top w:val="none" w:sz="0" w:space="0" w:color="auto"/>
                <w:left w:val="none" w:sz="0" w:space="0" w:color="auto"/>
                <w:bottom w:val="none" w:sz="0" w:space="0" w:color="auto"/>
                <w:right w:val="none" w:sz="0" w:space="0" w:color="auto"/>
              </w:divBdr>
            </w:div>
            <w:div w:id="1146049330">
              <w:marLeft w:val="0"/>
              <w:marRight w:val="0"/>
              <w:marTop w:val="0"/>
              <w:marBottom w:val="0"/>
              <w:divBdr>
                <w:top w:val="none" w:sz="0" w:space="0" w:color="auto"/>
                <w:left w:val="none" w:sz="0" w:space="0" w:color="auto"/>
                <w:bottom w:val="none" w:sz="0" w:space="0" w:color="auto"/>
                <w:right w:val="none" w:sz="0" w:space="0" w:color="auto"/>
              </w:divBdr>
            </w:div>
            <w:div w:id="1119371434">
              <w:marLeft w:val="0"/>
              <w:marRight w:val="0"/>
              <w:marTop w:val="0"/>
              <w:marBottom w:val="0"/>
              <w:divBdr>
                <w:top w:val="none" w:sz="0" w:space="0" w:color="auto"/>
                <w:left w:val="none" w:sz="0" w:space="0" w:color="auto"/>
                <w:bottom w:val="none" w:sz="0" w:space="0" w:color="auto"/>
                <w:right w:val="none" w:sz="0" w:space="0" w:color="auto"/>
              </w:divBdr>
            </w:div>
            <w:div w:id="1188251537">
              <w:marLeft w:val="0"/>
              <w:marRight w:val="0"/>
              <w:marTop w:val="0"/>
              <w:marBottom w:val="0"/>
              <w:divBdr>
                <w:top w:val="none" w:sz="0" w:space="0" w:color="auto"/>
                <w:left w:val="none" w:sz="0" w:space="0" w:color="auto"/>
                <w:bottom w:val="none" w:sz="0" w:space="0" w:color="auto"/>
                <w:right w:val="none" w:sz="0" w:space="0" w:color="auto"/>
              </w:divBdr>
            </w:div>
            <w:div w:id="866019859">
              <w:marLeft w:val="0"/>
              <w:marRight w:val="0"/>
              <w:marTop w:val="0"/>
              <w:marBottom w:val="0"/>
              <w:divBdr>
                <w:top w:val="none" w:sz="0" w:space="0" w:color="auto"/>
                <w:left w:val="none" w:sz="0" w:space="0" w:color="auto"/>
                <w:bottom w:val="none" w:sz="0" w:space="0" w:color="auto"/>
                <w:right w:val="none" w:sz="0" w:space="0" w:color="auto"/>
              </w:divBdr>
            </w:div>
            <w:div w:id="154230210">
              <w:marLeft w:val="0"/>
              <w:marRight w:val="0"/>
              <w:marTop w:val="0"/>
              <w:marBottom w:val="0"/>
              <w:divBdr>
                <w:top w:val="none" w:sz="0" w:space="0" w:color="auto"/>
                <w:left w:val="none" w:sz="0" w:space="0" w:color="auto"/>
                <w:bottom w:val="none" w:sz="0" w:space="0" w:color="auto"/>
                <w:right w:val="none" w:sz="0" w:space="0" w:color="auto"/>
              </w:divBdr>
            </w:div>
            <w:div w:id="2072462968">
              <w:marLeft w:val="0"/>
              <w:marRight w:val="0"/>
              <w:marTop w:val="0"/>
              <w:marBottom w:val="0"/>
              <w:divBdr>
                <w:top w:val="none" w:sz="0" w:space="0" w:color="auto"/>
                <w:left w:val="none" w:sz="0" w:space="0" w:color="auto"/>
                <w:bottom w:val="none" w:sz="0" w:space="0" w:color="auto"/>
                <w:right w:val="none" w:sz="0" w:space="0" w:color="auto"/>
              </w:divBdr>
            </w:div>
            <w:div w:id="12001474">
              <w:marLeft w:val="0"/>
              <w:marRight w:val="0"/>
              <w:marTop w:val="0"/>
              <w:marBottom w:val="0"/>
              <w:divBdr>
                <w:top w:val="none" w:sz="0" w:space="0" w:color="auto"/>
                <w:left w:val="none" w:sz="0" w:space="0" w:color="auto"/>
                <w:bottom w:val="none" w:sz="0" w:space="0" w:color="auto"/>
                <w:right w:val="none" w:sz="0" w:space="0" w:color="auto"/>
              </w:divBdr>
            </w:div>
            <w:div w:id="1190724090">
              <w:marLeft w:val="0"/>
              <w:marRight w:val="0"/>
              <w:marTop w:val="0"/>
              <w:marBottom w:val="0"/>
              <w:divBdr>
                <w:top w:val="none" w:sz="0" w:space="0" w:color="auto"/>
                <w:left w:val="none" w:sz="0" w:space="0" w:color="auto"/>
                <w:bottom w:val="none" w:sz="0" w:space="0" w:color="auto"/>
                <w:right w:val="none" w:sz="0" w:space="0" w:color="auto"/>
              </w:divBdr>
            </w:div>
            <w:div w:id="1736006323">
              <w:marLeft w:val="0"/>
              <w:marRight w:val="0"/>
              <w:marTop w:val="0"/>
              <w:marBottom w:val="0"/>
              <w:divBdr>
                <w:top w:val="none" w:sz="0" w:space="0" w:color="auto"/>
                <w:left w:val="none" w:sz="0" w:space="0" w:color="auto"/>
                <w:bottom w:val="none" w:sz="0" w:space="0" w:color="auto"/>
                <w:right w:val="none" w:sz="0" w:space="0" w:color="auto"/>
              </w:divBdr>
            </w:div>
            <w:div w:id="854999931">
              <w:marLeft w:val="0"/>
              <w:marRight w:val="0"/>
              <w:marTop w:val="0"/>
              <w:marBottom w:val="0"/>
              <w:divBdr>
                <w:top w:val="none" w:sz="0" w:space="0" w:color="auto"/>
                <w:left w:val="none" w:sz="0" w:space="0" w:color="auto"/>
                <w:bottom w:val="none" w:sz="0" w:space="0" w:color="auto"/>
                <w:right w:val="none" w:sz="0" w:space="0" w:color="auto"/>
              </w:divBdr>
            </w:div>
            <w:div w:id="1728382059">
              <w:marLeft w:val="0"/>
              <w:marRight w:val="0"/>
              <w:marTop w:val="0"/>
              <w:marBottom w:val="0"/>
              <w:divBdr>
                <w:top w:val="none" w:sz="0" w:space="0" w:color="auto"/>
                <w:left w:val="none" w:sz="0" w:space="0" w:color="auto"/>
                <w:bottom w:val="none" w:sz="0" w:space="0" w:color="auto"/>
                <w:right w:val="none" w:sz="0" w:space="0" w:color="auto"/>
              </w:divBdr>
            </w:div>
            <w:div w:id="351297582">
              <w:marLeft w:val="0"/>
              <w:marRight w:val="0"/>
              <w:marTop w:val="0"/>
              <w:marBottom w:val="0"/>
              <w:divBdr>
                <w:top w:val="none" w:sz="0" w:space="0" w:color="auto"/>
                <w:left w:val="none" w:sz="0" w:space="0" w:color="auto"/>
                <w:bottom w:val="none" w:sz="0" w:space="0" w:color="auto"/>
                <w:right w:val="none" w:sz="0" w:space="0" w:color="auto"/>
              </w:divBdr>
            </w:div>
            <w:div w:id="1494638029">
              <w:marLeft w:val="0"/>
              <w:marRight w:val="0"/>
              <w:marTop w:val="0"/>
              <w:marBottom w:val="0"/>
              <w:divBdr>
                <w:top w:val="none" w:sz="0" w:space="0" w:color="auto"/>
                <w:left w:val="none" w:sz="0" w:space="0" w:color="auto"/>
                <w:bottom w:val="none" w:sz="0" w:space="0" w:color="auto"/>
                <w:right w:val="none" w:sz="0" w:space="0" w:color="auto"/>
              </w:divBdr>
            </w:div>
            <w:div w:id="845365135">
              <w:marLeft w:val="0"/>
              <w:marRight w:val="0"/>
              <w:marTop w:val="0"/>
              <w:marBottom w:val="0"/>
              <w:divBdr>
                <w:top w:val="none" w:sz="0" w:space="0" w:color="auto"/>
                <w:left w:val="none" w:sz="0" w:space="0" w:color="auto"/>
                <w:bottom w:val="none" w:sz="0" w:space="0" w:color="auto"/>
                <w:right w:val="none" w:sz="0" w:space="0" w:color="auto"/>
              </w:divBdr>
            </w:div>
            <w:div w:id="1858881196">
              <w:marLeft w:val="0"/>
              <w:marRight w:val="0"/>
              <w:marTop w:val="0"/>
              <w:marBottom w:val="0"/>
              <w:divBdr>
                <w:top w:val="none" w:sz="0" w:space="0" w:color="auto"/>
                <w:left w:val="none" w:sz="0" w:space="0" w:color="auto"/>
                <w:bottom w:val="none" w:sz="0" w:space="0" w:color="auto"/>
                <w:right w:val="none" w:sz="0" w:space="0" w:color="auto"/>
              </w:divBdr>
            </w:div>
            <w:div w:id="1625505818">
              <w:marLeft w:val="0"/>
              <w:marRight w:val="0"/>
              <w:marTop w:val="0"/>
              <w:marBottom w:val="0"/>
              <w:divBdr>
                <w:top w:val="none" w:sz="0" w:space="0" w:color="auto"/>
                <w:left w:val="none" w:sz="0" w:space="0" w:color="auto"/>
                <w:bottom w:val="none" w:sz="0" w:space="0" w:color="auto"/>
                <w:right w:val="none" w:sz="0" w:space="0" w:color="auto"/>
              </w:divBdr>
            </w:div>
            <w:div w:id="976450729">
              <w:marLeft w:val="0"/>
              <w:marRight w:val="0"/>
              <w:marTop w:val="0"/>
              <w:marBottom w:val="0"/>
              <w:divBdr>
                <w:top w:val="none" w:sz="0" w:space="0" w:color="auto"/>
                <w:left w:val="none" w:sz="0" w:space="0" w:color="auto"/>
                <w:bottom w:val="none" w:sz="0" w:space="0" w:color="auto"/>
                <w:right w:val="none" w:sz="0" w:space="0" w:color="auto"/>
              </w:divBdr>
            </w:div>
            <w:div w:id="366683988">
              <w:marLeft w:val="0"/>
              <w:marRight w:val="0"/>
              <w:marTop w:val="0"/>
              <w:marBottom w:val="0"/>
              <w:divBdr>
                <w:top w:val="none" w:sz="0" w:space="0" w:color="auto"/>
                <w:left w:val="none" w:sz="0" w:space="0" w:color="auto"/>
                <w:bottom w:val="none" w:sz="0" w:space="0" w:color="auto"/>
                <w:right w:val="none" w:sz="0" w:space="0" w:color="auto"/>
              </w:divBdr>
            </w:div>
            <w:div w:id="16572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722">
      <w:bodyDiv w:val="1"/>
      <w:marLeft w:val="0"/>
      <w:marRight w:val="0"/>
      <w:marTop w:val="0"/>
      <w:marBottom w:val="0"/>
      <w:divBdr>
        <w:top w:val="none" w:sz="0" w:space="0" w:color="auto"/>
        <w:left w:val="none" w:sz="0" w:space="0" w:color="auto"/>
        <w:bottom w:val="none" w:sz="0" w:space="0" w:color="auto"/>
        <w:right w:val="none" w:sz="0" w:space="0" w:color="auto"/>
      </w:divBdr>
      <w:divsChild>
        <w:div w:id="621306241">
          <w:marLeft w:val="0"/>
          <w:marRight w:val="0"/>
          <w:marTop w:val="0"/>
          <w:marBottom w:val="0"/>
          <w:divBdr>
            <w:top w:val="none" w:sz="0" w:space="0" w:color="auto"/>
            <w:left w:val="none" w:sz="0" w:space="0" w:color="auto"/>
            <w:bottom w:val="none" w:sz="0" w:space="0" w:color="auto"/>
            <w:right w:val="none" w:sz="0" w:space="0" w:color="auto"/>
          </w:divBdr>
          <w:divsChild>
            <w:div w:id="234703689">
              <w:marLeft w:val="0"/>
              <w:marRight w:val="0"/>
              <w:marTop w:val="0"/>
              <w:marBottom w:val="0"/>
              <w:divBdr>
                <w:top w:val="none" w:sz="0" w:space="0" w:color="auto"/>
                <w:left w:val="none" w:sz="0" w:space="0" w:color="auto"/>
                <w:bottom w:val="none" w:sz="0" w:space="0" w:color="auto"/>
                <w:right w:val="none" w:sz="0" w:space="0" w:color="auto"/>
              </w:divBdr>
            </w:div>
            <w:div w:id="1145125082">
              <w:marLeft w:val="0"/>
              <w:marRight w:val="0"/>
              <w:marTop w:val="0"/>
              <w:marBottom w:val="0"/>
              <w:divBdr>
                <w:top w:val="none" w:sz="0" w:space="0" w:color="auto"/>
                <w:left w:val="none" w:sz="0" w:space="0" w:color="auto"/>
                <w:bottom w:val="none" w:sz="0" w:space="0" w:color="auto"/>
                <w:right w:val="none" w:sz="0" w:space="0" w:color="auto"/>
              </w:divBdr>
            </w:div>
            <w:div w:id="706416394">
              <w:marLeft w:val="0"/>
              <w:marRight w:val="0"/>
              <w:marTop w:val="0"/>
              <w:marBottom w:val="0"/>
              <w:divBdr>
                <w:top w:val="none" w:sz="0" w:space="0" w:color="auto"/>
                <w:left w:val="none" w:sz="0" w:space="0" w:color="auto"/>
                <w:bottom w:val="none" w:sz="0" w:space="0" w:color="auto"/>
                <w:right w:val="none" w:sz="0" w:space="0" w:color="auto"/>
              </w:divBdr>
            </w:div>
            <w:div w:id="1909413880">
              <w:marLeft w:val="0"/>
              <w:marRight w:val="0"/>
              <w:marTop w:val="0"/>
              <w:marBottom w:val="0"/>
              <w:divBdr>
                <w:top w:val="none" w:sz="0" w:space="0" w:color="auto"/>
                <w:left w:val="none" w:sz="0" w:space="0" w:color="auto"/>
                <w:bottom w:val="none" w:sz="0" w:space="0" w:color="auto"/>
                <w:right w:val="none" w:sz="0" w:space="0" w:color="auto"/>
              </w:divBdr>
            </w:div>
            <w:div w:id="2027058162">
              <w:marLeft w:val="0"/>
              <w:marRight w:val="0"/>
              <w:marTop w:val="0"/>
              <w:marBottom w:val="0"/>
              <w:divBdr>
                <w:top w:val="none" w:sz="0" w:space="0" w:color="auto"/>
                <w:left w:val="none" w:sz="0" w:space="0" w:color="auto"/>
                <w:bottom w:val="none" w:sz="0" w:space="0" w:color="auto"/>
                <w:right w:val="none" w:sz="0" w:space="0" w:color="auto"/>
              </w:divBdr>
            </w:div>
            <w:div w:id="787431175">
              <w:marLeft w:val="0"/>
              <w:marRight w:val="0"/>
              <w:marTop w:val="0"/>
              <w:marBottom w:val="0"/>
              <w:divBdr>
                <w:top w:val="none" w:sz="0" w:space="0" w:color="auto"/>
                <w:left w:val="none" w:sz="0" w:space="0" w:color="auto"/>
                <w:bottom w:val="none" w:sz="0" w:space="0" w:color="auto"/>
                <w:right w:val="none" w:sz="0" w:space="0" w:color="auto"/>
              </w:divBdr>
            </w:div>
            <w:div w:id="123891392">
              <w:marLeft w:val="0"/>
              <w:marRight w:val="0"/>
              <w:marTop w:val="0"/>
              <w:marBottom w:val="0"/>
              <w:divBdr>
                <w:top w:val="none" w:sz="0" w:space="0" w:color="auto"/>
                <w:left w:val="none" w:sz="0" w:space="0" w:color="auto"/>
                <w:bottom w:val="none" w:sz="0" w:space="0" w:color="auto"/>
                <w:right w:val="none" w:sz="0" w:space="0" w:color="auto"/>
              </w:divBdr>
            </w:div>
            <w:div w:id="1377003121">
              <w:marLeft w:val="0"/>
              <w:marRight w:val="0"/>
              <w:marTop w:val="0"/>
              <w:marBottom w:val="0"/>
              <w:divBdr>
                <w:top w:val="none" w:sz="0" w:space="0" w:color="auto"/>
                <w:left w:val="none" w:sz="0" w:space="0" w:color="auto"/>
                <w:bottom w:val="none" w:sz="0" w:space="0" w:color="auto"/>
                <w:right w:val="none" w:sz="0" w:space="0" w:color="auto"/>
              </w:divBdr>
            </w:div>
            <w:div w:id="803698223">
              <w:marLeft w:val="0"/>
              <w:marRight w:val="0"/>
              <w:marTop w:val="0"/>
              <w:marBottom w:val="0"/>
              <w:divBdr>
                <w:top w:val="none" w:sz="0" w:space="0" w:color="auto"/>
                <w:left w:val="none" w:sz="0" w:space="0" w:color="auto"/>
                <w:bottom w:val="none" w:sz="0" w:space="0" w:color="auto"/>
                <w:right w:val="none" w:sz="0" w:space="0" w:color="auto"/>
              </w:divBdr>
            </w:div>
            <w:div w:id="293871734">
              <w:marLeft w:val="0"/>
              <w:marRight w:val="0"/>
              <w:marTop w:val="0"/>
              <w:marBottom w:val="0"/>
              <w:divBdr>
                <w:top w:val="none" w:sz="0" w:space="0" w:color="auto"/>
                <w:left w:val="none" w:sz="0" w:space="0" w:color="auto"/>
                <w:bottom w:val="none" w:sz="0" w:space="0" w:color="auto"/>
                <w:right w:val="none" w:sz="0" w:space="0" w:color="auto"/>
              </w:divBdr>
            </w:div>
            <w:div w:id="1799831974">
              <w:marLeft w:val="0"/>
              <w:marRight w:val="0"/>
              <w:marTop w:val="0"/>
              <w:marBottom w:val="0"/>
              <w:divBdr>
                <w:top w:val="none" w:sz="0" w:space="0" w:color="auto"/>
                <w:left w:val="none" w:sz="0" w:space="0" w:color="auto"/>
                <w:bottom w:val="none" w:sz="0" w:space="0" w:color="auto"/>
                <w:right w:val="none" w:sz="0" w:space="0" w:color="auto"/>
              </w:divBdr>
            </w:div>
            <w:div w:id="396130854">
              <w:marLeft w:val="0"/>
              <w:marRight w:val="0"/>
              <w:marTop w:val="0"/>
              <w:marBottom w:val="0"/>
              <w:divBdr>
                <w:top w:val="none" w:sz="0" w:space="0" w:color="auto"/>
                <w:left w:val="none" w:sz="0" w:space="0" w:color="auto"/>
                <w:bottom w:val="none" w:sz="0" w:space="0" w:color="auto"/>
                <w:right w:val="none" w:sz="0" w:space="0" w:color="auto"/>
              </w:divBdr>
            </w:div>
            <w:div w:id="1118793279">
              <w:marLeft w:val="0"/>
              <w:marRight w:val="0"/>
              <w:marTop w:val="0"/>
              <w:marBottom w:val="0"/>
              <w:divBdr>
                <w:top w:val="none" w:sz="0" w:space="0" w:color="auto"/>
                <w:left w:val="none" w:sz="0" w:space="0" w:color="auto"/>
                <w:bottom w:val="none" w:sz="0" w:space="0" w:color="auto"/>
                <w:right w:val="none" w:sz="0" w:space="0" w:color="auto"/>
              </w:divBdr>
            </w:div>
            <w:div w:id="265116644">
              <w:marLeft w:val="0"/>
              <w:marRight w:val="0"/>
              <w:marTop w:val="0"/>
              <w:marBottom w:val="0"/>
              <w:divBdr>
                <w:top w:val="none" w:sz="0" w:space="0" w:color="auto"/>
                <w:left w:val="none" w:sz="0" w:space="0" w:color="auto"/>
                <w:bottom w:val="none" w:sz="0" w:space="0" w:color="auto"/>
                <w:right w:val="none" w:sz="0" w:space="0" w:color="auto"/>
              </w:divBdr>
            </w:div>
            <w:div w:id="1565408322">
              <w:marLeft w:val="0"/>
              <w:marRight w:val="0"/>
              <w:marTop w:val="0"/>
              <w:marBottom w:val="0"/>
              <w:divBdr>
                <w:top w:val="none" w:sz="0" w:space="0" w:color="auto"/>
                <w:left w:val="none" w:sz="0" w:space="0" w:color="auto"/>
                <w:bottom w:val="none" w:sz="0" w:space="0" w:color="auto"/>
                <w:right w:val="none" w:sz="0" w:space="0" w:color="auto"/>
              </w:divBdr>
            </w:div>
            <w:div w:id="919024442">
              <w:marLeft w:val="0"/>
              <w:marRight w:val="0"/>
              <w:marTop w:val="0"/>
              <w:marBottom w:val="0"/>
              <w:divBdr>
                <w:top w:val="none" w:sz="0" w:space="0" w:color="auto"/>
                <w:left w:val="none" w:sz="0" w:space="0" w:color="auto"/>
                <w:bottom w:val="none" w:sz="0" w:space="0" w:color="auto"/>
                <w:right w:val="none" w:sz="0" w:space="0" w:color="auto"/>
              </w:divBdr>
            </w:div>
            <w:div w:id="1235702255">
              <w:marLeft w:val="0"/>
              <w:marRight w:val="0"/>
              <w:marTop w:val="0"/>
              <w:marBottom w:val="0"/>
              <w:divBdr>
                <w:top w:val="none" w:sz="0" w:space="0" w:color="auto"/>
                <w:left w:val="none" w:sz="0" w:space="0" w:color="auto"/>
                <w:bottom w:val="none" w:sz="0" w:space="0" w:color="auto"/>
                <w:right w:val="none" w:sz="0" w:space="0" w:color="auto"/>
              </w:divBdr>
            </w:div>
            <w:div w:id="1881162251">
              <w:marLeft w:val="0"/>
              <w:marRight w:val="0"/>
              <w:marTop w:val="0"/>
              <w:marBottom w:val="0"/>
              <w:divBdr>
                <w:top w:val="none" w:sz="0" w:space="0" w:color="auto"/>
                <w:left w:val="none" w:sz="0" w:space="0" w:color="auto"/>
                <w:bottom w:val="none" w:sz="0" w:space="0" w:color="auto"/>
                <w:right w:val="none" w:sz="0" w:space="0" w:color="auto"/>
              </w:divBdr>
            </w:div>
            <w:div w:id="1256131234">
              <w:marLeft w:val="0"/>
              <w:marRight w:val="0"/>
              <w:marTop w:val="0"/>
              <w:marBottom w:val="0"/>
              <w:divBdr>
                <w:top w:val="none" w:sz="0" w:space="0" w:color="auto"/>
                <w:left w:val="none" w:sz="0" w:space="0" w:color="auto"/>
                <w:bottom w:val="none" w:sz="0" w:space="0" w:color="auto"/>
                <w:right w:val="none" w:sz="0" w:space="0" w:color="auto"/>
              </w:divBdr>
            </w:div>
            <w:div w:id="1923639782">
              <w:marLeft w:val="0"/>
              <w:marRight w:val="0"/>
              <w:marTop w:val="0"/>
              <w:marBottom w:val="0"/>
              <w:divBdr>
                <w:top w:val="none" w:sz="0" w:space="0" w:color="auto"/>
                <w:left w:val="none" w:sz="0" w:space="0" w:color="auto"/>
                <w:bottom w:val="none" w:sz="0" w:space="0" w:color="auto"/>
                <w:right w:val="none" w:sz="0" w:space="0" w:color="auto"/>
              </w:divBdr>
            </w:div>
            <w:div w:id="1332483829">
              <w:marLeft w:val="0"/>
              <w:marRight w:val="0"/>
              <w:marTop w:val="0"/>
              <w:marBottom w:val="0"/>
              <w:divBdr>
                <w:top w:val="none" w:sz="0" w:space="0" w:color="auto"/>
                <w:left w:val="none" w:sz="0" w:space="0" w:color="auto"/>
                <w:bottom w:val="none" w:sz="0" w:space="0" w:color="auto"/>
                <w:right w:val="none" w:sz="0" w:space="0" w:color="auto"/>
              </w:divBdr>
            </w:div>
            <w:div w:id="1384520627">
              <w:marLeft w:val="0"/>
              <w:marRight w:val="0"/>
              <w:marTop w:val="0"/>
              <w:marBottom w:val="0"/>
              <w:divBdr>
                <w:top w:val="none" w:sz="0" w:space="0" w:color="auto"/>
                <w:left w:val="none" w:sz="0" w:space="0" w:color="auto"/>
                <w:bottom w:val="none" w:sz="0" w:space="0" w:color="auto"/>
                <w:right w:val="none" w:sz="0" w:space="0" w:color="auto"/>
              </w:divBdr>
            </w:div>
            <w:div w:id="1028290219">
              <w:marLeft w:val="0"/>
              <w:marRight w:val="0"/>
              <w:marTop w:val="0"/>
              <w:marBottom w:val="0"/>
              <w:divBdr>
                <w:top w:val="none" w:sz="0" w:space="0" w:color="auto"/>
                <w:left w:val="none" w:sz="0" w:space="0" w:color="auto"/>
                <w:bottom w:val="none" w:sz="0" w:space="0" w:color="auto"/>
                <w:right w:val="none" w:sz="0" w:space="0" w:color="auto"/>
              </w:divBdr>
            </w:div>
            <w:div w:id="847869012">
              <w:marLeft w:val="0"/>
              <w:marRight w:val="0"/>
              <w:marTop w:val="0"/>
              <w:marBottom w:val="0"/>
              <w:divBdr>
                <w:top w:val="none" w:sz="0" w:space="0" w:color="auto"/>
                <w:left w:val="none" w:sz="0" w:space="0" w:color="auto"/>
                <w:bottom w:val="none" w:sz="0" w:space="0" w:color="auto"/>
                <w:right w:val="none" w:sz="0" w:space="0" w:color="auto"/>
              </w:divBdr>
            </w:div>
            <w:div w:id="1562983164">
              <w:marLeft w:val="0"/>
              <w:marRight w:val="0"/>
              <w:marTop w:val="0"/>
              <w:marBottom w:val="0"/>
              <w:divBdr>
                <w:top w:val="none" w:sz="0" w:space="0" w:color="auto"/>
                <w:left w:val="none" w:sz="0" w:space="0" w:color="auto"/>
                <w:bottom w:val="none" w:sz="0" w:space="0" w:color="auto"/>
                <w:right w:val="none" w:sz="0" w:space="0" w:color="auto"/>
              </w:divBdr>
            </w:div>
            <w:div w:id="86404">
              <w:marLeft w:val="0"/>
              <w:marRight w:val="0"/>
              <w:marTop w:val="0"/>
              <w:marBottom w:val="0"/>
              <w:divBdr>
                <w:top w:val="none" w:sz="0" w:space="0" w:color="auto"/>
                <w:left w:val="none" w:sz="0" w:space="0" w:color="auto"/>
                <w:bottom w:val="none" w:sz="0" w:space="0" w:color="auto"/>
                <w:right w:val="none" w:sz="0" w:space="0" w:color="auto"/>
              </w:divBdr>
            </w:div>
            <w:div w:id="1141383812">
              <w:marLeft w:val="0"/>
              <w:marRight w:val="0"/>
              <w:marTop w:val="0"/>
              <w:marBottom w:val="0"/>
              <w:divBdr>
                <w:top w:val="none" w:sz="0" w:space="0" w:color="auto"/>
                <w:left w:val="none" w:sz="0" w:space="0" w:color="auto"/>
                <w:bottom w:val="none" w:sz="0" w:space="0" w:color="auto"/>
                <w:right w:val="none" w:sz="0" w:space="0" w:color="auto"/>
              </w:divBdr>
            </w:div>
            <w:div w:id="1186168284">
              <w:marLeft w:val="0"/>
              <w:marRight w:val="0"/>
              <w:marTop w:val="0"/>
              <w:marBottom w:val="0"/>
              <w:divBdr>
                <w:top w:val="none" w:sz="0" w:space="0" w:color="auto"/>
                <w:left w:val="none" w:sz="0" w:space="0" w:color="auto"/>
                <w:bottom w:val="none" w:sz="0" w:space="0" w:color="auto"/>
                <w:right w:val="none" w:sz="0" w:space="0" w:color="auto"/>
              </w:divBdr>
            </w:div>
            <w:div w:id="43528370">
              <w:marLeft w:val="0"/>
              <w:marRight w:val="0"/>
              <w:marTop w:val="0"/>
              <w:marBottom w:val="0"/>
              <w:divBdr>
                <w:top w:val="none" w:sz="0" w:space="0" w:color="auto"/>
                <w:left w:val="none" w:sz="0" w:space="0" w:color="auto"/>
                <w:bottom w:val="none" w:sz="0" w:space="0" w:color="auto"/>
                <w:right w:val="none" w:sz="0" w:space="0" w:color="auto"/>
              </w:divBdr>
            </w:div>
            <w:div w:id="858855924">
              <w:marLeft w:val="0"/>
              <w:marRight w:val="0"/>
              <w:marTop w:val="0"/>
              <w:marBottom w:val="0"/>
              <w:divBdr>
                <w:top w:val="none" w:sz="0" w:space="0" w:color="auto"/>
                <w:left w:val="none" w:sz="0" w:space="0" w:color="auto"/>
                <w:bottom w:val="none" w:sz="0" w:space="0" w:color="auto"/>
                <w:right w:val="none" w:sz="0" w:space="0" w:color="auto"/>
              </w:divBdr>
            </w:div>
            <w:div w:id="979773349">
              <w:marLeft w:val="0"/>
              <w:marRight w:val="0"/>
              <w:marTop w:val="0"/>
              <w:marBottom w:val="0"/>
              <w:divBdr>
                <w:top w:val="none" w:sz="0" w:space="0" w:color="auto"/>
                <w:left w:val="none" w:sz="0" w:space="0" w:color="auto"/>
                <w:bottom w:val="none" w:sz="0" w:space="0" w:color="auto"/>
                <w:right w:val="none" w:sz="0" w:space="0" w:color="auto"/>
              </w:divBdr>
            </w:div>
            <w:div w:id="1962300048">
              <w:marLeft w:val="0"/>
              <w:marRight w:val="0"/>
              <w:marTop w:val="0"/>
              <w:marBottom w:val="0"/>
              <w:divBdr>
                <w:top w:val="none" w:sz="0" w:space="0" w:color="auto"/>
                <w:left w:val="none" w:sz="0" w:space="0" w:color="auto"/>
                <w:bottom w:val="none" w:sz="0" w:space="0" w:color="auto"/>
                <w:right w:val="none" w:sz="0" w:space="0" w:color="auto"/>
              </w:divBdr>
            </w:div>
            <w:div w:id="1963733436">
              <w:marLeft w:val="0"/>
              <w:marRight w:val="0"/>
              <w:marTop w:val="0"/>
              <w:marBottom w:val="0"/>
              <w:divBdr>
                <w:top w:val="none" w:sz="0" w:space="0" w:color="auto"/>
                <w:left w:val="none" w:sz="0" w:space="0" w:color="auto"/>
                <w:bottom w:val="none" w:sz="0" w:space="0" w:color="auto"/>
                <w:right w:val="none" w:sz="0" w:space="0" w:color="auto"/>
              </w:divBdr>
            </w:div>
            <w:div w:id="44568709">
              <w:marLeft w:val="0"/>
              <w:marRight w:val="0"/>
              <w:marTop w:val="0"/>
              <w:marBottom w:val="0"/>
              <w:divBdr>
                <w:top w:val="none" w:sz="0" w:space="0" w:color="auto"/>
                <w:left w:val="none" w:sz="0" w:space="0" w:color="auto"/>
                <w:bottom w:val="none" w:sz="0" w:space="0" w:color="auto"/>
                <w:right w:val="none" w:sz="0" w:space="0" w:color="auto"/>
              </w:divBdr>
            </w:div>
            <w:div w:id="1175000396">
              <w:marLeft w:val="0"/>
              <w:marRight w:val="0"/>
              <w:marTop w:val="0"/>
              <w:marBottom w:val="0"/>
              <w:divBdr>
                <w:top w:val="none" w:sz="0" w:space="0" w:color="auto"/>
                <w:left w:val="none" w:sz="0" w:space="0" w:color="auto"/>
                <w:bottom w:val="none" w:sz="0" w:space="0" w:color="auto"/>
                <w:right w:val="none" w:sz="0" w:space="0" w:color="auto"/>
              </w:divBdr>
            </w:div>
            <w:div w:id="280263019">
              <w:marLeft w:val="0"/>
              <w:marRight w:val="0"/>
              <w:marTop w:val="0"/>
              <w:marBottom w:val="0"/>
              <w:divBdr>
                <w:top w:val="none" w:sz="0" w:space="0" w:color="auto"/>
                <w:left w:val="none" w:sz="0" w:space="0" w:color="auto"/>
                <w:bottom w:val="none" w:sz="0" w:space="0" w:color="auto"/>
                <w:right w:val="none" w:sz="0" w:space="0" w:color="auto"/>
              </w:divBdr>
            </w:div>
            <w:div w:id="823592882">
              <w:marLeft w:val="0"/>
              <w:marRight w:val="0"/>
              <w:marTop w:val="0"/>
              <w:marBottom w:val="0"/>
              <w:divBdr>
                <w:top w:val="none" w:sz="0" w:space="0" w:color="auto"/>
                <w:left w:val="none" w:sz="0" w:space="0" w:color="auto"/>
                <w:bottom w:val="none" w:sz="0" w:space="0" w:color="auto"/>
                <w:right w:val="none" w:sz="0" w:space="0" w:color="auto"/>
              </w:divBdr>
            </w:div>
            <w:div w:id="1205751207">
              <w:marLeft w:val="0"/>
              <w:marRight w:val="0"/>
              <w:marTop w:val="0"/>
              <w:marBottom w:val="0"/>
              <w:divBdr>
                <w:top w:val="none" w:sz="0" w:space="0" w:color="auto"/>
                <w:left w:val="none" w:sz="0" w:space="0" w:color="auto"/>
                <w:bottom w:val="none" w:sz="0" w:space="0" w:color="auto"/>
                <w:right w:val="none" w:sz="0" w:space="0" w:color="auto"/>
              </w:divBdr>
            </w:div>
            <w:div w:id="290134932">
              <w:marLeft w:val="0"/>
              <w:marRight w:val="0"/>
              <w:marTop w:val="0"/>
              <w:marBottom w:val="0"/>
              <w:divBdr>
                <w:top w:val="none" w:sz="0" w:space="0" w:color="auto"/>
                <w:left w:val="none" w:sz="0" w:space="0" w:color="auto"/>
                <w:bottom w:val="none" w:sz="0" w:space="0" w:color="auto"/>
                <w:right w:val="none" w:sz="0" w:space="0" w:color="auto"/>
              </w:divBdr>
            </w:div>
            <w:div w:id="278681990">
              <w:marLeft w:val="0"/>
              <w:marRight w:val="0"/>
              <w:marTop w:val="0"/>
              <w:marBottom w:val="0"/>
              <w:divBdr>
                <w:top w:val="none" w:sz="0" w:space="0" w:color="auto"/>
                <w:left w:val="none" w:sz="0" w:space="0" w:color="auto"/>
                <w:bottom w:val="none" w:sz="0" w:space="0" w:color="auto"/>
                <w:right w:val="none" w:sz="0" w:space="0" w:color="auto"/>
              </w:divBdr>
            </w:div>
            <w:div w:id="451484447">
              <w:marLeft w:val="0"/>
              <w:marRight w:val="0"/>
              <w:marTop w:val="0"/>
              <w:marBottom w:val="0"/>
              <w:divBdr>
                <w:top w:val="none" w:sz="0" w:space="0" w:color="auto"/>
                <w:left w:val="none" w:sz="0" w:space="0" w:color="auto"/>
                <w:bottom w:val="none" w:sz="0" w:space="0" w:color="auto"/>
                <w:right w:val="none" w:sz="0" w:space="0" w:color="auto"/>
              </w:divBdr>
            </w:div>
            <w:div w:id="59132480">
              <w:marLeft w:val="0"/>
              <w:marRight w:val="0"/>
              <w:marTop w:val="0"/>
              <w:marBottom w:val="0"/>
              <w:divBdr>
                <w:top w:val="none" w:sz="0" w:space="0" w:color="auto"/>
                <w:left w:val="none" w:sz="0" w:space="0" w:color="auto"/>
                <w:bottom w:val="none" w:sz="0" w:space="0" w:color="auto"/>
                <w:right w:val="none" w:sz="0" w:space="0" w:color="auto"/>
              </w:divBdr>
            </w:div>
            <w:div w:id="426391895">
              <w:marLeft w:val="0"/>
              <w:marRight w:val="0"/>
              <w:marTop w:val="0"/>
              <w:marBottom w:val="0"/>
              <w:divBdr>
                <w:top w:val="none" w:sz="0" w:space="0" w:color="auto"/>
                <w:left w:val="none" w:sz="0" w:space="0" w:color="auto"/>
                <w:bottom w:val="none" w:sz="0" w:space="0" w:color="auto"/>
                <w:right w:val="none" w:sz="0" w:space="0" w:color="auto"/>
              </w:divBdr>
            </w:div>
            <w:div w:id="1449549473">
              <w:marLeft w:val="0"/>
              <w:marRight w:val="0"/>
              <w:marTop w:val="0"/>
              <w:marBottom w:val="0"/>
              <w:divBdr>
                <w:top w:val="none" w:sz="0" w:space="0" w:color="auto"/>
                <w:left w:val="none" w:sz="0" w:space="0" w:color="auto"/>
                <w:bottom w:val="none" w:sz="0" w:space="0" w:color="auto"/>
                <w:right w:val="none" w:sz="0" w:space="0" w:color="auto"/>
              </w:divBdr>
            </w:div>
            <w:div w:id="1954899073">
              <w:marLeft w:val="0"/>
              <w:marRight w:val="0"/>
              <w:marTop w:val="0"/>
              <w:marBottom w:val="0"/>
              <w:divBdr>
                <w:top w:val="none" w:sz="0" w:space="0" w:color="auto"/>
                <w:left w:val="none" w:sz="0" w:space="0" w:color="auto"/>
                <w:bottom w:val="none" w:sz="0" w:space="0" w:color="auto"/>
                <w:right w:val="none" w:sz="0" w:space="0" w:color="auto"/>
              </w:divBdr>
            </w:div>
            <w:div w:id="1394162408">
              <w:marLeft w:val="0"/>
              <w:marRight w:val="0"/>
              <w:marTop w:val="0"/>
              <w:marBottom w:val="0"/>
              <w:divBdr>
                <w:top w:val="none" w:sz="0" w:space="0" w:color="auto"/>
                <w:left w:val="none" w:sz="0" w:space="0" w:color="auto"/>
                <w:bottom w:val="none" w:sz="0" w:space="0" w:color="auto"/>
                <w:right w:val="none" w:sz="0" w:space="0" w:color="auto"/>
              </w:divBdr>
            </w:div>
            <w:div w:id="1624532683">
              <w:marLeft w:val="0"/>
              <w:marRight w:val="0"/>
              <w:marTop w:val="0"/>
              <w:marBottom w:val="0"/>
              <w:divBdr>
                <w:top w:val="none" w:sz="0" w:space="0" w:color="auto"/>
                <w:left w:val="none" w:sz="0" w:space="0" w:color="auto"/>
                <w:bottom w:val="none" w:sz="0" w:space="0" w:color="auto"/>
                <w:right w:val="none" w:sz="0" w:space="0" w:color="auto"/>
              </w:divBdr>
            </w:div>
            <w:div w:id="638925933">
              <w:marLeft w:val="0"/>
              <w:marRight w:val="0"/>
              <w:marTop w:val="0"/>
              <w:marBottom w:val="0"/>
              <w:divBdr>
                <w:top w:val="none" w:sz="0" w:space="0" w:color="auto"/>
                <w:left w:val="none" w:sz="0" w:space="0" w:color="auto"/>
                <w:bottom w:val="none" w:sz="0" w:space="0" w:color="auto"/>
                <w:right w:val="none" w:sz="0" w:space="0" w:color="auto"/>
              </w:divBdr>
            </w:div>
            <w:div w:id="1033846934">
              <w:marLeft w:val="0"/>
              <w:marRight w:val="0"/>
              <w:marTop w:val="0"/>
              <w:marBottom w:val="0"/>
              <w:divBdr>
                <w:top w:val="none" w:sz="0" w:space="0" w:color="auto"/>
                <w:left w:val="none" w:sz="0" w:space="0" w:color="auto"/>
                <w:bottom w:val="none" w:sz="0" w:space="0" w:color="auto"/>
                <w:right w:val="none" w:sz="0" w:space="0" w:color="auto"/>
              </w:divBdr>
            </w:div>
            <w:div w:id="1277835961">
              <w:marLeft w:val="0"/>
              <w:marRight w:val="0"/>
              <w:marTop w:val="0"/>
              <w:marBottom w:val="0"/>
              <w:divBdr>
                <w:top w:val="none" w:sz="0" w:space="0" w:color="auto"/>
                <w:left w:val="none" w:sz="0" w:space="0" w:color="auto"/>
                <w:bottom w:val="none" w:sz="0" w:space="0" w:color="auto"/>
                <w:right w:val="none" w:sz="0" w:space="0" w:color="auto"/>
              </w:divBdr>
            </w:div>
            <w:div w:id="1515730079">
              <w:marLeft w:val="0"/>
              <w:marRight w:val="0"/>
              <w:marTop w:val="0"/>
              <w:marBottom w:val="0"/>
              <w:divBdr>
                <w:top w:val="none" w:sz="0" w:space="0" w:color="auto"/>
                <w:left w:val="none" w:sz="0" w:space="0" w:color="auto"/>
                <w:bottom w:val="none" w:sz="0" w:space="0" w:color="auto"/>
                <w:right w:val="none" w:sz="0" w:space="0" w:color="auto"/>
              </w:divBdr>
            </w:div>
            <w:div w:id="1162163254">
              <w:marLeft w:val="0"/>
              <w:marRight w:val="0"/>
              <w:marTop w:val="0"/>
              <w:marBottom w:val="0"/>
              <w:divBdr>
                <w:top w:val="none" w:sz="0" w:space="0" w:color="auto"/>
                <w:left w:val="none" w:sz="0" w:space="0" w:color="auto"/>
                <w:bottom w:val="none" w:sz="0" w:space="0" w:color="auto"/>
                <w:right w:val="none" w:sz="0" w:space="0" w:color="auto"/>
              </w:divBdr>
            </w:div>
            <w:div w:id="13389868">
              <w:marLeft w:val="0"/>
              <w:marRight w:val="0"/>
              <w:marTop w:val="0"/>
              <w:marBottom w:val="0"/>
              <w:divBdr>
                <w:top w:val="none" w:sz="0" w:space="0" w:color="auto"/>
                <w:left w:val="none" w:sz="0" w:space="0" w:color="auto"/>
                <w:bottom w:val="none" w:sz="0" w:space="0" w:color="auto"/>
                <w:right w:val="none" w:sz="0" w:space="0" w:color="auto"/>
              </w:divBdr>
            </w:div>
            <w:div w:id="890069698">
              <w:marLeft w:val="0"/>
              <w:marRight w:val="0"/>
              <w:marTop w:val="0"/>
              <w:marBottom w:val="0"/>
              <w:divBdr>
                <w:top w:val="none" w:sz="0" w:space="0" w:color="auto"/>
                <w:left w:val="none" w:sz="0" w:space="0" w:color="auto"/>
                <w:bottom w:val="none" w:sz="0" w:space="0" w:color="auto"/>
                <w:right w:val="none" w:sz="0" w:space="0" w:color="auto"/>
              </w:divBdr>
            </w:div>
            <w:div w:id="1407068136">
              <w:marLeft w:val="0"/>
              <w:marRight w:val="0"/>
              <w:marTop w:val="0"/>
              <w:marBottom w:val="0"/>
              <w:divBdr>
                <w:top w:val="none" w:sz="0" w:space="0" w:color="auto"/>
                <w:left w:val="none" w:sz="0" w:space="0" w:color="auto"/>
                <w:bottom w:val="none" w:sz="0" w:space="0" w:color="auto"/>
                <w:right w:val="none" w:sz="0" w:space="0" w:color="auto"/>
              </w:divBdr>
            </w:div>
            <w:div w:id="1886142708">
              <w:marLeft w:val="0"/>
              <w:marRight w:val="0"/>
              <w:marTop w:val="0"/>
              <w:marBottom w:val="0"/>
              <w:divBdr>
                <w:top w:val="none" w:sz="0" w:space="0" w:color="auto"/>
                <w:left w:val="none" w:sz="0" w:space="0" w:color="auto"/>
                <w:bottom w:val="none" w:sz="0" w:space="0" w:color="auto"/>
                <w:right w:val="none" w:sz="0" w:space="0" w:color="auto"/>
              </w:divBdr>
            </w:div>
            <w:div w:id="2022510555">
              <w:marLeft w:val="0"/>
              <w:marRight w:val="0"/>
              <w:marTop w:val="0"/>
              <w:marBottom w:val="0"/>
              <w:divBdr>
                <w:top w:val="none" w:sz="0" w:space="0" w:color="auto"/>
                <w:left w:val="none" w:sz="0" w:space="0" w:color="auto"/>
                <w:bottom w:val="none" w:sz="0" w:space="0" w:color="auto"/>
                <w:right w:val="none" w:sz="0" w:space="0" w:color="auto"/>
              </w:divBdr>
            </w:div>
            <w:div w:id="1575437186">
              <w:marLeft w:val="0"/>
              <w:marRight w:val="0"/>
              <w:marTop w:val="0"/>
              <w:marBottom w:val="0"/>
              <w:divBdr>
                <w:top w:val="none" w:sz="0" w:space="0" w:color="auto"/>
                <w:left w:val="none" w:sz="0" w:space="0" w:color="auto"/>
                <w:bottom w:val="none" w:sz="0" w:space="0" w:color="auto"/>
                <w:right w:val="none" w:sz="0" w:space="0" w:color="auto"/>
              </w:divBdr>
            </w:div>
            <w:div w:id="2106263744">
              <w:marLeft w:val="0"/>
              <w:marRight w:val="0"/>
              <w:marTop w:val="0"/>
              <w:marBottom w:val="0"/>
              <w:divBdr>
                <w:top w:val="none" w:sz="0" w:space="0" w:color="auto"/>
                <w:left w:val="none" w:sz="0" w:space="0" w:color="auto"/>
                <w:bottom w:val="none" w:sz="0" w:space="0" w:color="auto"/>
                <w:right w:val="none" w:sz="0" w:space="0" w:color="auto"/>
              </w:divBdr>
            </w:div>
            <w:div w:id="995886525">
              <w:marLeft w:val="0"/>
              <w:marRight w:val="0"/>
              <w:marTop w:val="0"/>
              <w:marBottom w:val="0"/>
              <w:divBdr>
                <w:top w:val="none" w:sz="0" w:space="0" w:color="auto"/>
                <w:left w:val="none" w:sz="0" w:space="0" w:color="auto"/>
                <w:bottom w:val="none" w:sz="0" w:space="0" w:color="auto"/>
                <w:right w:val="none" w:sz="0" w:space="0" w:color="auto"/>
              </w:divBdr>
            </w:div>
            <w:div w:id="731123156">
              <w:marLeft w:val="0"/>
              <w:marRight w:val="0"/>
              <w:marTop w:val="0"/>
              <w:marBottom w:val="0"/>
              <w:divBdr>
                <w:top w:val="none" w:sz="0" w:space="0" w:color="auto"/>
                <w:left w:val="none" w:sz="0" w:space="0" w:color="auto"/>
                <w:bottom w:val="none" w:sz="0" w:space="0" w:color="auto"/>
                <w:right w:val="none" w:sz="0" w:space="0" w:color="auto"/>
              </w:divBdr>
            </w:div>
            <w:div w:id="148795447">
              <w:marLeft w:val="0"/>
              <w:marRight w:val="0"/>
              <w:marTop w:val="0"/>
              <w:marBottom w:val="0"/>
              <w:divBdr>
                <w:top w:val="none" w:sz="0" w:space="0" w:color="auto"/>
                <w:left w:val="none" w:sz="0" w:space="0" w:color="auto"/>
                <w:bottom w:val="none" w:sz="0" w:space="0" w:color="auto"/>
                <w:right w:val="none" w:sz="0" w:space="0" w:color="auto"/>
              </w:divBdr>
            </w:div>
            <w:div w:id="146751062">
              <w:marLeft w:val="0"/>
              <w:marRight w:val="0"/>
              <w:marTop w:val="0"/>
              <w:marBottom w:val="0"/>
              <w:divBdr>
                <w:top w:val="none" w:sz="0" w:space="0" w:color="auto"/>
                <w:left w:val="none" w:sz="0" w:space="0" w:color="auto"/>
                <w:bottom w:val="none" w:sz="0" w:space="0" w:color="auto"/>
                <w:right w:val="none" w:sz="0" w:space="0" w:color="auto"/>
              </w:divBdr>
            </w:div>
            <w:div w:id="1965690135">
              <w:marLeft w:val="0"/>
              <w:marRight w:val="0"/>
              <w:marTop w:val="0"/>
              <w:marBottom w:val="0"/>
              <w:divBdr>
                <w:top w:val="none" w:sz="0" w:space="0" w:color="auto"/>
                <w:left w:val="none" w:sz="0" w:space="0" w:color="auto"/>
                <w:bottom w:val="none" w:sz="0" w:space="0" w:color="auto"/>
                <w:right w:val="none" w:sz="0" w:space="0" w:color="auto"/>
              </w:divBdr>
            </w:div>
            <w:div w:id="1224874402">
              <w:marLeft w:val="0"/>
              <w:marRight w:val="0"/>
              <w:marTop w:val="0"/>
              <w:marBottom w:val="0"/>
              <w:divBdr>
                <w:top w:val="none" w:sz="0" w:space="0" w:color="auto"/>
                <w:left w:val="none" w:sz="0" w:space="0" w:color="auto"/>
                <w:bottom w:val="none" w:sz="0" w:space="0" w:color="auto"/>
                <w:right w:val="none" w:sz="0" w:space="0" w:color="auto"/>
              </w:divBdr>
            </w:div>
            <w:div w:id="2047485423">
              <w:marLeft w:val="0"/>
              <w:marRight w:val="0"/>
              <w:marTop w:val="0"/>
              <w:marBottom w:val="0"/>
              <w:divBdr>
                <w:top w:val="none" w:sz="0" w:space="0" w:color="auto"/>
                <w:left w:val="none" w:sz="0" w:space="0" w:color="auto"/>
                <w:bottom w:val="none" w:sz="0" w:space="0" w:color="auto"/>
                <w:right w:val="none" w:sz="0" w:space="0" w:color="auto"/>
              </w:divBdr>
            </w:div>
            <w:div w:id="1437750223">
              <w:marLeft w:val="0"/>
              <w:marRight w:val="0"/>
              <w:marTop w:val="0"/>
              <w:marBottom w:val="0"/>
              <w:divBdr>
                <w:top w:val="none" w:sz="0" w:space="0" w:color="auto"/>
                <w:left w:val="none" w:sz="0" w:space="0" w:color="auto"/>
                <w:bottom w:val="none" w:sz="0" w:space="0" w:color="auto"/>
                <w:right w:val="none" w:sz="0" w:space="0" w:color="auto"/>
              </w:divBdr>
            </w:div>
            <w:div w:id="1551459963">
              <w:marLeft w:val="0"/>
              <w:marRight w:val="0"/>
              <w:marTop w:val="0"/>
              <w:marBottom w:val="0"/>
              <w:divBdr>
                <w:top w:val="none" w:sz="0" w:space="0" w:color="auto"/>
                <w:left w:val="none" w:sz="0" w:space="0" w:color="auto"/>
                <w:bottom w:val="none" w:sz="0" w:space="0" w:color="auto"/>
                <w:right w:val="none" w:sz="0" w:space="0" w:color="auto"/>
              </w:divBdr>
            </w:div>
            <w:div w:id="890194117">
              <w:marLeft w:val="0"/>
              <w:marRight w:val="0"/>
              <w:marTop w:val="0"/>
              <w:marBottom w:val="0"/>
              <w:divBdr>
                <w:top w:val="none" w:sz="0" w:space="0" w:color="auto"/>
                <w:left w:val="none" w:sz="0" w:space="0" w:color="auto"/>
                <w:bottom w:val="none" w:sz="0" w:space="0" w:color="auto"/>
                <w:right w:val="none" w:sz="0" w:space="0" w:color="auto"/>
              </w:divBdr>
            </w:div>
            <w:div w:id="1558928322">
              <w:marLeft w:val="0"/>
              <w:marRight w:val="0"/>
              <w:marTop w:val="0"/>
              <w:marBottom w:val="0"/>
              <w:divBdr>
                <w:top w:val="none" w:sz="0" w:space="0" w:color="auto"/>
                <w:left w:val="none" w:sz="0" w:space="0" w:color="auto"/>
                <w:bottom w:val="none" w:sz="0" w:space="0" w:color="auto"/>
                <w:right w:val="none" w:sz="0" w:space="0" w:color="auto"/>
              </w:divBdr>
            </w:div>
            <w:div w:id="1044671494">
              <w:marLeft w:val="0"/>
              <w:marRight w:val="0"/>
              <w:marTop w:val="0"/>
              <w:marBottom w:val="0"/>
              <w:divBdr>
                <w:top w:val="none" w:sz="0" w:space="0" w:color="auto"/>
                <w:left w:val="none" w:sz="0" w:space="0" w:color="auto"/>
                <w:bottom w:val="none" w:sz="0" w:space="0" w:color="auto"/>
                <w:right w:val="none" w:sz="0" w:space="0" w:color="auto"/>
              </w:divBdr>
            </w:div>
            <w:div w:id="939140614">
              <w:marLeft w:val="0"/>
              <w:marRight w:val="0"/>
              <w:marTop w:val="0"/>
              <w:marBottom w:val="0"/>
              <w:divBdr>
                <w:top w:val="none" w:sz="0" w:space="0" w:color="auto"/>
                <w:left w:val="none" w:sz="0" w:space="0" w:color="auto"/>
                <w:bottom w:val="none" w:sz="0" w:space="0" w:color="auto"/>
                <w:right w:val="none" w:sz="0" w:space="0" w:color="auto"/>
              </w:divBdr>
            </w:div>
            <w:div w:id="1454864644">
              <w:marLeft w:val="0"/>
              <w:marRight w:val="0"/>
              <w:marTop w:val="0"/>
              <w:marBottom w:val="0"/>
              <w:divBdr>
                <w:top w:val="none" w:sz="0" w:space="0" w:color="auto"/>
                <w:left w:val="none" w:sz="0" w:space="0" w:color="auto"/>
                <w:bottom w:val="none" w:sz="0" w:space="0" w:color="auto"/>
                <w:right w:val="none" w:sz="0" w:space="0" w:color="auto"/>
              </w:divBdr>
            </w:div>
            <w:div w:id="1123889835">
              <w:marLeft w:val="0"/>
              <w:marRight w:val="0"/>
              <w:marTop w:val="0"/>
              <w:marBottom w:val="0"/>
              <w:divBdr>
                <w:top w:val="none" w:sz="0" w:space="0" w:color="auto"/>
                <w:left w:val="none" w:sz="0" w:space="0" w:color="auto"/>
                <w:bottom w:val="none" w:sz="0" w:space="0" w:color="auto"/>
                <w:right w:val="none" w:sz="0" w:space="0" w:color="auto"/>
              </w:divBdr>
            </w:div>
            <w:div w:id="1709336266">
              <w:marLeft w:val="0"/>
              <w:marRight w:val="0"/>
              <w:marTop w:val="0"/>
              <w:marBottom w:val="0"/>
              <w:divBdr>
                <w:top w:val="none" w:sz="0" w:space="0" w:color="auto"/>
                <w:left w:val="none" w:sz="0" w:space="0" w:color="auto"/>
                <w:bottom w:val="none" w:sz="0" w:space="0" w:color="auto"/>
                <w:right w:val="none" w:sz="0" w:space="0" w:color="auto"/>
              </w:divBdr>
            </w:div>
            <w:div w:id="2096390472">
              <w:marLeft w:val="0"/>
              <w:marRight w:val="0"/>
              <w:marTop w:val="0"/>
              <w:marBottom w:val="0"/>
              <w:divBdr>
                <w:top w:val="none" w:sz="0" w:space="0" w:color="auto"/>
                <w:left w:val="none" w:sz="0" w:space="0" w:color="auto"/>
                <w:bottom w:val="none" w:sz="0" w:space="0" w:color="auto"/>
                <w:right w:val="none" w:sz="0" w:space="0" w:color="auto"/>
              </w:divBdr>
            </w:div>
            <w:div w:id="954874497">
              <w:marLeft w:val="0"/>
              <w:marRight w:val="0"/>
              <w:marTop w:val="0"/>
              <w:marBottom w:val="0"/>
              <w:divBdr>
                <w:top w:val="none" w:sz="0" w:space="0" w:color="auto"/>
                <w:left w:val="none" w:sz="0" w:space="0" w:color="auto"/>
                <w:bottom w:val="none" w:sz="0" w:space="0" w:color="auto"/>
                <w:right w:val="none" w:sz="0" w:space="0" w:color="auto"/>
              </w:divBdr>
            </w:div>
            <w:div w:id="1590016">
              <w:marLeft w:val="0"/>
              <w:marRight w:val="0"/>
              <w:marTop w:val="0"/>
              <w:marBottom w:val="0"/>
              <w:divBdr>
                <w:top w:val="none" w:sz="0" w:space="0" w:color="auto"/>
                <w:left w:val="none" w:sz="0" w:space="0" w:color="auto"/>
                <w:bottom w:val="none" w:sz="0" w:space="0" w:color="auto"/>
                <w:right w:val="none" w:sz="0" w:space="0" w:color="auto"/>
              </w:divBdr>
            </w:div>
            <w:div w:id="1907912336">
              <w:marLeft w:val="0"/>
              <w:marRight w:val="0"/>
              <w:marTop w:val="0"/>
              <w:marBottom w:val="0"/>
              <w:divBdr>
                <w:top w:val="none" w:sz="0" w:space="0" w:color="auto"/>
                <w:left w:val="none" w:sz="0" w:space="0" w:color="auto"/>
                <w:bottom w:val="none" w:sz="0" w:space="0" w:color="auto"/>
                <w:right w:val="none" w:sz="0" w:space="0" w:color="auto"/>
              </w:divBdr>
            </w:div>
            <w:div w:id="9814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065">
      <w:bodyDiv w:val="1"/>
      <w:marLeft w:val="0"/>
      <w:marRight w:val="0"/>
      <w:marTop w:val="0"/>
      <w:marBottom w:val="0"/>
      <w:divBdr>
        <w:top w:val="none" w:sz="0" w:space="0" w:color="auto"/>
        <w:left w:val="none" w:sz="0" w:space="0" w:color="auto"/>
        <w:bottom w:val="none" w:sz="0" w:space="0" w:color="auto"/>
        <w:right w:val="none" w:sz="0" w:space="0" w:color="auto"/>
      </w:divBdr>
      <w:divsChild>
        <w:div w:id="1996178501">
          <w:marLeft w:val="0"/>
          <w:marRight w:val="0"/>
          <w:marTop w:val="0"/>
          <w:marBottom w:val="0"/>
          <w:divBdr>
            <w:top w:val="none" w:sz="0" w:space="0" w:color="auto"/>
            <w:left w:val="none" w:sz="0" w:space="0" w:color="auto"/>
            <w:bottom w:val="none" w:sz="0" w:space="0" w:color="auto"/>
            <w:right w:val="none" w:sz="0" w:space="0" w:color="auto"/>
          </w:divBdr>
          <w:divsChild>
            <w:div w:id="1195122315">
              <w:marLeft w:val="0"/>
              <w:marRight w:val="0"/>
              <w:marTop w:val="0"/>
              <w:marBottom w:val="0"/>
              <w:divBdr>
                <w:top w:val="none" w:sz="0" w:space="0" w:color="auto"/>
                <w:left w:val="none" w:sz="0" w:space="0" w:color="auto"/>
                <w:bottom w:val="none" w:sz="0" w:space="0" w:color="auto"/>
                <w:right w:val="none" w:sz="0" w:space="0" w:color="auto"/>
              </w:divBdr>
            </w:div>
            <w:div w:id="1002851502">
              <w:marLeft w:val="0"/>
              <w:marRight w:val="0"/>
              <w:marTop w:val="0"/>
              <w:marBottom w:val="0"/>
              <w:divBdr>
                <w:top w:val="none" w:sz="0" w:space="0" w:color="auto"/>
                <w:left w:val="none" w:sz="0" w:space="0" w:color="auto"/>
                <w:bottom w:val="none" w:sz="0" w:space="0" w:color="auto"/>
                <w:right w:val="none" w:sz="0" w:space="0" w:color="auto"/>
              </w:divBdr>
            </w:div>
            <w:div w:id="1541016677">
              <w:marLeft w:val="0"/>
              <w:marRight w:val="0"/>
              <w:marTop w:val="0"/>
              <w:marBottom w:val="0"/>
              <w:divBdr>
                <w:top w:val="none" w:sz="0" w:space="0" w:color="auto"/>
                <w:left w:val="none" w:sz="0" w:space="0" w:color="auto"/>
                <w:bottom w:val="none" w:sz="0" w:space="0" w:color="auto"/>
                <w:right w:val="none" w:sz="0" w:space="0" w:color="auto"/>
              </w:divBdr>
            </w:div>
            <w:div w:id="93870914">
              <w:marLeft w:val="0"/>
              <w:marRight w:val="0"/>
              <w:marTop w:val="0"/>
              <w:marBottom w:val="0"/>
              <w:divBdr>
                <w:top w:val="none" w:sz="0" w:space="0" w:color="auto"/>
                <w:left w:val="none" w:sz="0" w:space="0" w:color="auto"/>
                <w:bottom w:val="none" w:sz="0" w:space="0" w:color="auto"/>
                <w:right w:val="none" w:sz="0" w:space="0" w:color="auto"/>
              </w:divBdr>
            </w:div>
            <w:div w:id="72901096">
              <w:marLeft w:val="0"/>
              <w:marRight w:val="0"/>
              <w:marTop w:val="0"/>
              <w:marBottom w:val="0"/>
              <w:divBdr>
                <w:top w:val="none" w:sz="0" w:space="0" w:color="auto"/>
                <w:left w:val="none" w:sz="0" w:space="0" w:color="auto"/>
                <w:bottom w:val="none" w:sz="0" w:space="0" w:color="auto"/>
                <w:right w:val="none" w:sz="0" w:space="0" w:color="auto"/>
              </w:divBdr>
            </w:div>
            <w:div w:id="337391039">
              <w:marLeft w:val="0"/>
              <w:marRight w:val="0"/>
              <w:marTop w:val="0"/>
              <w:marBottom w:val="0"/>
              <w:divBdr>
                <w:top w:val="none" w:sz="0" w:space="0" w:color="auto"/>
                <w:left w:val="none" w:sz="0" w:space="0" w:color="auto"/>
                <w:bottom w:val="none" w:sz="0" w:space="0" w:color="auto"/>
                <w:right w:val="none" w:sz="0" w:space="0" w:color="auto"/>
              </w:divBdr>
            </w:div>
            <w:div w:id="519003027">
              <w:marLeft w:val="0"/>
              <w:marRight w:val="0"/>
              <w:marTop w:val="0"/>
              <w:marBottom w:val="0"/>
              <w:divBdr>
                <w:top w:val="none" w:sz="0" w:space="0" w:color="auto"/>
                <w:left w:val="none" w:sz="0" w:space="0" w:color="auto"/>
                <w:bottom w:val="none" w:sz="0" w:space="0" w:color="auto"/>
                <w:right w:val="none" w:sz="0" w:space="0" w:color="auto"/>
              </w:divBdr>
            </w:div>
            <w:div w:id="876162777">
              <w:marLeft w:val="0"/>
              <w:marRight w:val="0"/>
              <w:marTop w:val="0"/>
              <w:marBottom w:val="0"/>
              <w:divBdr>
                <w:top w:val="none" w:sz="0" w:space="0" w:color="auto"/>
                <w:left w:val="none" w:sz="0" w:space="0" w:color="auto"/>
                <w:bottom w:val="none" w:sz="0" w:space="0" w:color="auto"/>
                <w:right w:val="none" w:sz="0" w:space="0" w:color="auto"/>
              </w:divBdr>
            </w:div>
            <w:div w:id="1095592901">
              <w:marLeft w:val="0"/>
              <w:marRight w:val="0"/>
              <w:marTop w:val="0"/>
              <w:marBottom w:val="0"/>
              <w:divBdr>
                <w:top w:val="none" w:sz="0" w:space="0" w:color="auto"/>
                <w:left w:val="none" w:sz="0" w:space="0" w:color="auto"/>
                <w:bottom w:val="none" w:sz="0" w:space="0" w:color="auto"/>
                <w:right w:val="none" w:sz="0" w:space="0" w:color="auto"/>
              </w:divBdr>
            </w:div>
            <w:div w:id="2143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009">
      <w:bodyDiv w:val="1"/>
      <w:marLeft w:val="0"/>
      <w:marRight w:val="0"/>
      <w:marTop w:val="0"/>
      <w:marBottom w:val="0"/>
      <w:divBdr>
        <w:top w:val="none" w:sz="0" w:space="0" w:color="auto"/>
        <w:left w:val="none" w:sz="0" w:space="0" w:color="auto"/>
        <w:bottom w:val="none" w:sz="0" w:space="0" w:color="auto"/>
        <w:right w:val="none" w:sz="0" w:space="0" w:color="auto"/>
      </w:divBdr>
      <w:divsChild>
        <w:div w:id="1248806394">
          <w:marLeft w:val="0"/>
          <w:marRight w:val="0"/>
          <w:marTop w:val="0"/>
          <w:marBottom w:val="0"/>
          <w:divBdr>
            <w:top w:val="none" w:sz="0" w:space="0" w:color="auto"/>
            <w:left w:val="none" w:sz="0" w:space="0" w:color="auto"/>
            <w:bottom w:val="none" w:sz="0" w:space="0" w:color="auto"/>
            <w:right w:val="none" w:sz="0" w:space="0" w:color="auto"/>
          </w:divBdr>
          <w:divsChild>
            <w:div w:id="1088189762">
              <w:marLeft w:val="0"/>
              <w:marRight w:val="0"/>
              <w:marTop w:val="0"/>
              <w:marBottom w:val="0"/>
              <w:divBdr>
                <w:top w:val="none" w:sz="0" w:space="0" w:color="auto"/>
                <w:left w:val="none" w:sz="0" w:space="0" w:color="auto"/>
                <w:bottom w:val="none" w:sz="0" w:space="0" w:color="auto"/>
                <w:right w:val="none" w:sz="0" w:space="0" w:color="auto"/>
              </w:divBdr>
            </w:div>
            <w:div w:id="574095431">
              <w:marLeft w:val="0"/>
              <w:marRight w:val="0"/>
              <w:marTop w:val="0"/>
              <w:marBottom w:val="0"/>
              <w:divBdr>
                <w:top w:val="none" w:sz="0" w:space="0" w:color="auto"/>
                <w:left w:val="none" w:sz="0" w:space="0" w:color="auto"/>
                <w:bottom w:val="none" w:sz="0" w:space="0" w:color="auto"/>
                <w:right w:val="none" w:sz="0" w:space="0" w:color="auto"/>
              </w:divBdr>
            </w:div>
            <w:div w:id="959144134">
              <w:marLeft w:val="0"/>
              <w:marRight w:val="0"/>
              <w:marTop w:val="0"/>
              <w:marBottom w:val="0"/>
              <w:divBdr>
                <w:top w:val="none" w:sz="0" w:space="0" w:color="auto"/>
                <w:left w:val="none" w:sz="0" w:space="0" w:color="auto"/>
                <w:bottom w:val="none" w:sz="0" w:space="0" w:color="auto"/>
                <w:right w:val="none" w:sz="0" w:space="0" w:color="auto"/>
              </w:divBdr>
            </w:div>
            <w:div w:id="7889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7169">
          <w:marLeft w:val="0"/>
          <w:marRight w:val="0"/>
          <w:marTop w:val="0"/>
          <w:marBottom w:val="0"/>
          <w:divBdr>
            <w:top w:val="none" w:sz="0" w:space="0" w:color="auto"/>
            <w:left w:val="none" w:sz="0" w:space="0" w:color="auto"/>
            <w:bottom w:val="none" w:sz="0" w:space="0" w:color="auto"/>
            <w:right w:val="none" w:sz="0" w:space="0" w:color="auto"/>
          </w:divBdr>
          <w:divsChild>
            <w:div w:id="425075365">
              <w:marLeft w:val="0"/>
              <w:marRight w:val="0"/>
              <w:marTop w:val="0"/>
              <w:marBottom w:val="0"/>
              <w:divBdr>
                <w:top w:val="none" w:sz="0" w:space="0" w:color="auto"/>
                <w:left w:val="none" w:sz="0" w:space="0" w:color="auto"/>
                <w:bottom w:val="none" w:sz="0" w:space="0" w:color="auto"/>
                <w:right w:val="none" w:sz="0" w:space="0" w:color="auto"/>
              </w:divBdr>
            </w:div>
            <w:div w:id="448428684">
              <w:marLeft w:val="0"/>
              <w:marRight w:val="0"/>
              <w:marTop w:val="0"/>
              <w:marBottom w:val="0"/>
              <w:divBdr>
                <w:top w:val="none" w:sz="0" w:space="0" w:color="auto"/>
                <w:left w:val="none" w:sz="0" w:space="0" w:color="auto"/>
                <w:bottom w:val="none" w:sz="0" w:space="0" w:color="auto"/>
                <w:right w:val="none" w:sz="0" w:space="0" w:color="auto"/>
              </w:divBdr>
            </w:div>
            <w:div w:id="1791583421">
              <w:marLeft w:val="0"/>
              <w:marRight w:val="0"/>
              <w:marTop w:val="0"/>
              <w:marBottom w:val="0"/>
              <w:divBdr>
                <w:top w:val="none" w:sz="0" w:space="0" w:color="auto"/>
                <w:left w:val="none" w:sz="0" w:space="0" w:color="auto"/>
                <w:bottom w:val="none" w:sz="0" w:space="0" w:color="auto"/>
                <w:right w:val="none" w:sz="0" w:space="0" w:color="auto"/>
              </w:divBdr>
            </w:div>
            <w:div w:id="990212909">
              <w:marLeft w:val="0"/>
              <w:marRight w:val="0"/>
              <w:marTop w:val="0"/>
              <w:marBottom w:val="0"/>
              <w:divBdr>
                <w:top w:val="none" w:sz="0" w:space="0" w:color="auto"/>
                <w:left w:val="none" w:sz="0" w:space="0" w:color="auto"/>
                <w:bottom w:val="none" w:sz="0" w:space="0" w:color="auto"/>
                <w:right w:val="none" w:sz="0" w:space="0" w:color="auto"/>
              </w:divBdr>
            </w:div>
            <w:div w:id="790829519">
              <w:marLeft w:val="0"/>
              <w:marRight w:val="0"/>
              <w:marTop w:val="0"/>
              <w:marBottom w:val="0"/>
              <w:divBdr>
                <w:top w:val="none" w:sz="0" w:space="0" w:color="auto"/>
                <w:left w:val="none" w:sz="0" w:space="0" w:color="auto"/>
                <w:bottom w:val="none" w:sz="0" w:space="0" w:color="auto"/>
                <w:right w:val="none" w:sz="0" w:space="0" w:color="auto"/>
              </w:divBdr>
            </w:div>
            <w:div w:id="993919066">
              <w:marLeft w:val="0"/>
              <w:marRight w:val="0"/>
              <w:marTop w:val="0"/>
              <w:marBottom w:val="0"/>
              <w:divBdr>
                <w:top w:val="none" w:sz="0" w:space="0" w:color="auto"/>
                <w:left w:val="none" w:sz="0" w:space="0" w:color="auto"/>
                <w:bottom w:val="none" w:sz="0" w:space="0" w:color="auto"/>
                <w:right w:val="none" w:sz="0" w:space="0" w:color="auto"/>
              </w:divBdr>
            </w:div>
            <w:div w:id="296377090">
              <w:marLeft w:val="0"/>
              <w:marRight w:val="0"/>
              <w:marTop w:val="0"/>
              <w:marBottom w:val="0"/>
              <w:divBdr>
                <w:top w:val="none" w:sz="0" w:space="0" w:color="auto"/>
                <w:left w:val="none" w:sz="0" w:space="0" w:color="auto"/>
                <w:bottom w:val="none" w:sz="0" w:space="0" w:color="auto"/>
                <w:right w:val="none" w:sz="0" w:space="0" w:color="auto"/>
              </w:divBdr>
            </w:div>
            <w:div w:id="153449227">
              <w:marLeft w:val="0"/>
              <w:marRight w:val="0"/>
              <w:marTop w:val="0"/>
              <w:marBottom w:val="0"/>
              <w:divBdr>
                <w:top w:val="none" w:sz="0" w:space="0" w:color="auto"/>
                <w:left w:val="none" w:sz="0" w:space="0" w:color="auto"/>
                <w:bottom w:val="none" w:sz="0" w:space="0" w:color="auto"/>
                <w:right w:val="none" w:sz="0" w:space="0" w:color="auto"/>
              </w:divBdr>
            </w:div>
            <w:div w:id="327683713">
              <w:marLeft w:val="0"/>
              <w:marRight w:val="0"/>
              <w:marTop w:val="0"/>
              <w:marBottom w:val="0"/>
              <w:divBdr>
                <w:top w:val="none" w:sz="0" w:space="0" w:color="auto"/>
                <w:left w:val="none" w:sz="0" w:space="0" w:color="auto"/>
                <w:bottom w:val="none" w:sz="0" w:space="0" w:color="auto"/>
                <w:right w:val="none" w:sz="0" w:space="0" w:color="auto"/>
              </w:divBdr>
            </w:div>
            <w:div w:id="2085911042">
              <w:marLeft w:val="0"/>
              <w:marRight w:val="0"/>
              <w:marTop w:val="0"/>
              <w:marBottom w:val="0"/>
              <w:divBdr>
                <w:top w:val="none" w:sz="0" w:space="0" w:color="auto"/>
                <w:left w:val="none" w:sz="0" w:space="0" w:color="auto"/>
                <w:bottom w:val="none" w:sz="0" w:space="0" w:color="auto"/>
                <w:right w:val="none" w:sz="0" w:space="0" w:color="auto"/>
              </w:divBdr>
            </w:div>
            <w:div w:id="1040784070">
              <w:marLeft w:val="0"/>
              <w:marRight w:val="0"/>
              <w:marTop w:val="0"/>
              <w:marBottom w:val="0"/>
              <w:divBdr>
                <w:top w:val="none" w:sz="0" w:space="0" w:color="auto"/>
                <w:left w:val="none" w:sz="0" w:space="0" w:color="auto"/>
                <w:bottom w:val="none" w:sz="0" w:space="0" w:color="auto"/>
                <w:right w:val="none" w:sz="0" w:space="0" w:color="auto"/>
              </w:divBdr>
            </w:div>
            <w:div w:id="999844661">
              <w:marLeft w:val="0"/>
              <w:marRight w:val="0"/>
              <w:marTop w:val="0"/>
              <w:marBottom w:val="0"/>
              <w:divBdr>
                <w:top w:val="none" w:sz="0" w:space="0" w:color="auto"/>
                <w:left w:val="none" w:sz="0" w:space="0" w:color="auto"/>
                <w:bottom w:val="none" w:sz="0" w:space="0" w:color="auto"/>
                <w:right w:val="none" w:sz="0" w:space="0" w:color="auto"/>
              </w:divBdr>
            </w:div>
            <w:div w:id="1883902726">
              <w:marLeft w:val="0"/>
              <w:marRight w:val="0"/>
              <w:marTop w:val="0"/>
              <w:marBottom w:val="0"/>
              <w:divBdr>
                <w:top w:val="none" w:sz="0" w:space="0" w:color="auto"/>
                <w:left w:val="none" w:sz="0" w:space="0" w:color="auto"/>
                <w:bottom w:val="none" w:sz="0" w:space="0" w:color="auto"/>
                <w:right w:val="none" w:sz="0" w:space="0" w:color="auto"/>
              </w:divBdr>
            </w:div>
            <w:div w:id="1207991250">
              <w:marLeft w:val="0"/>
              <w:marRight w:val="0"/>
              <w:marTop w:val="0"/>
              <w:marBottom w:val="0"/>
              <w:divBdr>
                <w:top w:val="none" w:sz="0" w:space="0" w:color="auto"/>
                <w:left w:val="none" w:sz="0" w:space="0" w:color="auto"/>
                <w:bottom w:val="none" w:sz="0" w:space="0" w:color="auto"/>
                <w:right w:val="none" w:sz="0" w:space="0" w:color="auto"/>
              </w:divBdr>
            </w:div>
            <w:div w:id="1593052558">
              <w:marLeft w:val="0"/>
              <w:marRight w:val="0"/>
              <w:marTop w:val="0"/>
              <w:marBottom w:val="0"/>
              <w:divBdr>
                <w:top w:val="none" w:sz="0" w:space="0" w:color="auto"/>
                <w:left w:val="none" w:sz="0" w:space="0" w:color="auto"/>
                <w:bottom w:val="none" w:sz="0" w:space="0" w:color="auto"/>
                <w:right w:val="none" w:sz="0" w:space="0" w:color="auto"/>
              </w:divBdr>
            </w:div>
            <w:div w:id="2131126323">
              <w:marLeft w:val="0"/>
              <w:marRight w:val="0"/>
              <w:marTop w:val="0"/>
              <w:marBottom w:val="0"/>
              <w:divBdr>
                <w:top w:val="none" w:sz="0" w:space="0" w:color="auto"/>
                <w:left w:val="none" w:sz="0" w:space="0" w:color="auto"/>
                <w:bottom w:val="none" w:sz="0" w:space="0" w:color="auto"/>
                <w:right w:val="none" w:sz="0" w:space="0" w:color="auto"/>
              </w:divBdr>
            </w:div>
            <w:div w:id="27797357">
              <w:marLeft w:val="0"/>
              <w:marRight w:val="0"/>
              <w:marTop w:val="0"/>
              <w:marBottom w:val="0"/>
              <w:divBdr>
                <w:top w:val="none" w:sz="0" w:space="0" w:color="auto"/>
                <w:left w:val="none" w:sz="0" w:space="0" w:color="auto"/>
                <w:bottom w:val="none" w:sz="0" w:space="0" w:color="auto"/>
                <w:right w:val="none" w:sz="0" w:space="0" w:color="auto"/>
              </w:divBdr>
            </w:div>
            <w:div w:id="538738201">
              <w:marLeft w:val="0"/>
              <w:marRight w:val="0"/>
              <w:marTop w:val="0"/>
              <w:marBottom w:val="0"/>
              <w:divBdr>
                <w:top w:val="none" w:sz="0" w:space="0" w:color="auto"/>
                <w:left w:val="none" w:sz="0" w:space="0" w:color="auto"/>
                <w:bottom w:val="none" w:sz="0" w:space="0" w:color="auto"/>
                <w:right w:val="none" w:sz="0" w:space="0" w:color="auto"/>
              </w:divBdr>
            </w:div>
            <w:div w:id="900676908">
              <w:marLeft w:val="0"/>
              <w:marRight w:val="0"/>
              <w:marTop w:val="0"/>
              <w:marBottom w:val="0"/>
              <w:divBdr>
                <w:top w:val="none" w:sz="0" w:space="0" w:color="auto"/>
                <w:left w:val="none" w:sz="0" w:space="0" w:color="auto"/>
                <w:bottom w:val="none" w:sz="0" w:space="0" w:color="auto"/>
                <w:right w:val="none" w:sz="0" w:space="0" w:color="auto"/>
              </w:divBdr>
            </w:div>
            <w:div w:id="1595816352">
              <w:marLeft w:val="0"/>
              <w:marRight w:val="0"/>
              <w:marTop w:val="0"/>
              <w:marBottom w:val="0"/>
              <w:divBdr>
                <w:top w:val="none" w:sz="0" w:space="0" w:color="auto"/>
                <w:left w:val="none" w:sz="0" w:space="0" w:color="auto"/>
                <w:bottom w:val="none" w:sz="0" w:space="0" w:color="auto"/>
                <w:right w:val="none" w:sz="0" w:space="0" w:color="auto"/>
              </w:divBdr>
            </w:div>
            <w:div w:id="1493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518">
      <w:bodyDiv w:val="1"/>
      <w:marLeft w:val="0"/>
      <w:marRight w:val="0"/>
      <w:marTop w:val="0"/>
      <w:marBottom w:val="0"/>
      <w:divBdr>
        <w:top w:val="none" w:sz="0" w:space="0" w:color="auto"/>
        <w:left w:val="none" w:sz="0" w:space="0" w:color="auto"/>
        <w:bottom w:val="none" w:sz="0" w:space="0" w:color="auto"/>
        <w:right w:val="none" w:sz="0" w:space="0" w:color="auto"/>
      </w:divBdr>
      <w:divsChild>
        <w:div w:id="1070156950">
          <w:marLeft w:val="0"/>
          <w:marRight w:val="0"/>
          <w:marTop w:val="0"/>
          <w:marBottom w:val="0"/>
          <w:divBdr>
            <w:top w:val="none" w:sz="0" w:space="0" w:color="auto"/>
            <w:left w:val="none" w:sz="0" w:space="0" w:color="auto"/>
            <w:bottom w:val="none" w:sz="0" w:space="0" w:color="auto"/>
            <w:right w:val="none" w:sz="0" w:space="0" w:color="auto"/>
          </w:divBdr>
          <w:divsChild>
            <w:div w:id="945387005">
              <w:marLeft w:val="0"/>
              <w:marRight w:val="0"/>
              <w:marTop w:val="0"/>
              <w:marBottom w:val="0"/>
              <w:divBdr>
                <w:top w:val="none" w:sz="0" w:space="0" w:color="auto"/>
                <w:left w:val="none" w:sz="0" w:space="0" w:color="auto"/>
                <w:bottom w:val="none" w:sz="0" w:space="0" w:color="auto"/>
                <w:right w:val="none" w:sz="0" w:space="0" w:color="auto"/>
              </w:divBdr>
            </w:div>
            <w:div w:id="157310345">
              <w:marLeft w:val="0"/>
              <w:marRight w:val="0"/>
              <w:marTop w:val="0"/>
              <w:marBottom w:val="0"/>
              <w:divBdr>
                <w:top w:val="none" w:sz="0" w:space="0" w:color="auto"/>
                <w:left w:val="none" w:sz="0" w:space="0" w:color="auto"/>
                <w:bottom w:val="none" w:sz="0" w:space="0" w:color="auto"/>
                <w:right w:val="none" w:sz="0" w:space="0" w:color="auto"/>
              </w:divBdr>
            </w:div>
            <w:div w:id="2063748704">
              <w:marLeft w:val="0"/>
              <w:marRight w:val="0"/>
              <w:marTop w:val="0"/>
              <w:marBottom w:val="0"/>
              <w:divBdr>
                <w:top w:val="none" w:sz="0" w:space="0" w:color="auto"/>
                <w:left w:val="none" w:sz="0" w:space="0" w:color="auto"/>
                <w:bottom w:val="none" w:sz="0" w:space="0" w:color="auto"/>
                <w:right w:val="none" w:sz="0" w:space="0" w:color="auto"/>
              </w:divBdr>
            </w:div>
            <w:div w:id="1450931228">
              <w:marLeft w:val="0"/>
              <w:marRight w:val="0"/>
              <w:marTop w:val="0"/>
              <w:marBottom w:val="0"/>
              <w:divBdr>
                <w:top w:val="none" w:sz="0" w:space="0" w:color="auto"/>
                <w:left w:val="none" w:sz="0" w:space="0" w:color="auto"/>
                <w:bottom w:val="none" w:sz="0" w:space="0" w:color="auto"/>
                <w:right w:val="none" w:sz="0" w:space="0" w:color="auto"/>
              </w:divBdr>
            </w:div>
            <w:div w:id="1941639414">
              <w:marLeft w:val="0"/>
              <w:marRight w:val="0"/>
              <w:marTop w:val="0"/>
              <w:marBottom w:val="0"/>
              <w:divBdr>
                <w:top w:val="none" w:sz="0" w:space="0" w:color="auto"/>
                <w:left w:val="none" w:sz="0" w:space="0" w:color="auto"/>
                <w:bottom w:val="none" w:sz="0" w:space="0" w:color="auto"/>
                <w:right w:val="none" w:sz="0" w:space="0" w:color="auto"/>
              </w:divBdr>
            </w:div>
            <w:div w:id="1009407911">
              <w:marLeft w:val="0"/>
              <w:marRight w:val="0"/>
              <w:marTop w:val="0"/>
              <w:marBottom w:val="0"/>
              <w:divBdr>
                <w:top w:val="none" w:sz="0" w:space="0" w:color="auto"/>
                <w:left w:val="none" w:sz="0" w:space="0" w:color="auto"/>
                <w:bottom w:val="none" w:sz="0" w:space="0" w:color="auto"/>
                <w:right w:val="none" w:sz="0" w:space="0" w:color="auto"/>
              </w:divBdr>
            </w:div>
            <w:div w:id="1263222841">
              <w:marLeft w:val="0"/>
              <w:marRight w:val="0"/>
              <w:marTop w:val="0"/>
              <w:marBottom w:val="0"/>
              <w:divBdr>
                <w:top w:val="none" w:sz="0" w:space="0" w:color="auto"/>
                <w:left w:val="none" w:sz="0" w:space="0" w:color="auto"/>
                <w:bottom w:val="none" w:sz="0" w:space="0" w:color="auto"/>
                <w:right w:val="none" w:sz="0" w:space="0" w:color="auto"/>
              </w:divBdr>
            </w:div>
            <w:div w:id="1599750654">
              <w:marLeft w:val="0"/>
              <w:marRight w:val="0"/>
              <w:marTop w:val="0"/>
              <w:marBottom w:val="0"/>
              <w:divBdr>
                <w:top w:val="none" w:sz="0" w:space="0" w:color="auto"/>
                <w:left w:val="none" w:sz="0" w:space="0" w:color="auto"/>
                <w:bottom w:val="none" w:sz="0" w:space="0" w:color="auto"/>
                <w:right w:val="none" w:sz="0" w:space="0" w:color="auto"/>
              </w:divBdr>
            </w:div>
            <w:div w:id="1200162973">
              <w:marLeft w:val="0"/>
              <w:marRight w:val="0"/>
              <w:marTop w:val="0"/>
              <w:marBottom w:val="0"/>
              <w:divBdr>
                <w:top w:val="none" w:sz="0" w:space="0" w:color="auto"/>
                <w:left w:val="none" w:sz="0" w:space="0" w:color="auto"/>
                <w:bottom w:val="none" w:sz="0" w:space="0" w:color="auto"/>
                <w:right w:val="none" w:sz="0" w:space="0" w:color="auto"/>
              </w:divBdr>
            </w:div>
            <w:div w:id="1871644008">
              <w:marLeft w:val="0"/>
              <w:marRight w:val="0"/>
              <w:marTop w:val="0"/>
              <w:marBottom w:val="0"/>
              <w:divBdr>
                <w:top w:val="none" w:sz="0" w:space="0" w:color="auto"/>
                <w:left w:val="none" w:sz="0" w:space="0" w:color="auto"/>
                <w:bottom w:val="none" w:sz="0" w:space="0" w:color="auto"/>
                <w:right w:val="none" w:sz="0" w:space="0" w:color="auto"/>
              </w:divBdr>
            </w:div>
            <w:div w:id="20520500">
              <w:marLeft w:val="0"/>
              <w:marRight w:val="0"/>
              <w:marTop w:val="0"/>
              <w:marBottom w:val="0"/>
              <w:divBdr>
                <w:top w:val="none" w:sz="0" w:space="0" w:color="auto"/>
                <w:left w:val="none" w:sz="0" w:space="0" w:color="auto"/>
                <w:bottom w:val="none" w:sz="0" w:space="0" w:color="auto"/>
                <w:right w:val="none" w:sz="0" w:space="0" w:color="auto"/>
              </w:divBdr>
            </w:div>
            <w:div w:id="1359887010">
              <w:marLeft w:val="0"/>
              <w:marRight w:val="0"/>
              <w:marTop w:val="0"/>
              <w:marBottom w:val="0"/>
              <w:divBdr>
                <w:top w:val="none" w:sz="0" w:space="0" w:color="auto"/>
                <w:left w:val="none" w:sz="0" w:space="0" w:color="auto"/>
                <w:bottom w:val="none" w:sz="0" w:space="0" w:color="auto"/>
                <w:right w:val="none" w:sz="0" w:space="0" w:color="auto"/>
              </w:divBdr>
            </w:div>
            <w:div w:id="75593318">
              <w:marLeft w:val="0"/>
              <w:marRight w:val="0"/>
              <w:marTop w:val="0"/>
              <w:marBottom w:val="0"/>
              <w:divBdr>
                <w:top w:val="none" w:sz="0" w:space="0" w:color="auto"/>
                <w:left w:val="none" w:sz="0" w:space="0" w:color="auto"/>
                <w:bottom w:val="none" w:sz="0" w:space="0" w:color="auto"/>
                <w:right w:val="none" w:sz="0" w:space="0" w:color="auto"/>
              </w:divBdr>
            </w:div>
            <w:div w:id="1061518993">
              <w:marLeft w:val="0"/>
              <w:marRight w:val="0"/>
              <w:marTop w:val="0"/>
              <w:marBottom w:val="0"/>
              <w:divBdr>
                <w:top w:val="none" w:sz="0" w:space="0" w:color="auto"/>
                <w:left w:val="none" w:sz="0" w:space="0" w:color="auto"/>
                <w:bottom w:val="none" w:sz="0" w:space="0" w:color="auto"/>
                <w:right w:val="none" w:sz="0" w:space="0" w:color="auto"/>
              </w:divBdr>
            </w:div>
            <w:div w:id="5910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6706">
      <w:bodyDiv w:val="1"/>
      <w:marLeft w:val="0"/>
      <w:marRight w:val="0"/>
      <w:marTop w:val="0"/>
      <w:marBottom w:val="0"/>
      <w:divBdr>
        <w:top w:val="none" w:sz="0" w:space="0" w:color="auto"/>
        <w:left w:val="none" w:sz="0" w:space="0" w:color="auto"/>
        <w:bottom w:val="none" w:sz="0" w:space="0" w:color="auto"/>
        <w:right w:val="none" w:sz="0" w:space="0" w:color="auto"/>
      </w:divBdr>
      <w:divsChild>
        <w:div w:id="1783185477">
          <w:marLeft w:val="0"/>
          <w:marRight w:val="0"/>
          <w:marTop w:val="0"/>
          <w:marBottom w:val="0"/>
          <w:divBdr>
            <w:top w:val="none" w:sz="0" w:space="0" w:color="auto"/>
            <w:left w:val="none" w:sz="0" w:space="0" w:color="auto"/>
            <w:bottom w:val="none" w:sz="0" w:space="0" w:color="auto"/>
            <w:right w:val="none" w:sz="0" w:space="0" w:color="auto"/>
          </w:divBdr>
          <w:divsChild>
            <w:div w:id="1252469579">
              <w:marLeft w:val="0"/>
              <w:marRight w:val="0"/>
              <w:marTop w:val="0"/>
              <w:marBottom w:val="0"/>
              <w:divBdr>
                <w:top w:val="none" w:sz="0" w:space="0" w:color="auto"/>
                <w:left w:val="none" w:sz="0" w:space="0" w:color="auto"/>
                <w:bottom w:val="none" w:sz="0" w:space="0" w:color="auto"/>
                <w:right w:val="none" w:sz="0" w:space="0" w:color="auto"/>
              </w:divBdr>
            </w:div>
            <w:div w:id="1689525707">
              <w:marLeft w:val="0"/>
              <w:marRight w:val="0"/>
              <w:marTop w:val="0"/>
              <w:marBottom w:val="0"/>
              <w:divBdr>
                <w:top w:val="none" w:sz="0" w:space="0" w:color="auto"/>
                <w:left w:val="none" w:sz="0" w:space="0" w:color="auto"/>
                <w:bottom w:val="none" w:sz="0" w:space="0" w:color="auto"/>
                <w:right w:val="none" w:sz="0" w:space="0" w:color="auto"/>
              </w:divBdr>
            </w:div>
            <w:div w:id="2139104320">
              <w:marLeft w:val="0"/>
              <w:marRight w:val="0"/>
              <w:marTop w:val="0"/>
              <w:marBottom w:val="0"/>
              <w:divBdr>
                <w:top w:val="none" w:sz="0" w:space="0" w:color="auto"/>
                <w:left w:val="none" w:sz="0" w:space="0" w:color="auto"/>
                <w:bottom w:val="none" w:sz="0" w:space="0" w:color="auto"/>
                <w:right w:val="none" w:sz="0" w:space="0" w:color="auto"/>
              </w:divBdr>
            </w:div>
            <w:div w:id="751052779">
              <w:marLeft w:val="0"/>
              <w:marRight w:val="0"/>
              <w:marTop w:val="0"/>
              <w:marBottom w:val="0"/>
              <w:divBdr>
                <w:top w:val="none" w:sz="0" w:space="0" w:color="auto"/>
                <w:left w:val="none" w:sz="0" w:space="0" w:color="auto"/>
                <w:bottom w:val="none" w:sz="0" w:space="0" w:color="auto"/>
                <w:right w:val="none" w:sz="0" w:space="0" w:color="auto"/>
              </w:divBdr>
            </w:div>
            <w:div w:id="91782543">
              <w:marLeft w:val="0"/>
              <w:marRight w:val="0"/>
              <w:marTop w:val="0"/>
              <w:marBottom w:val="0"/>
              <w:divBdr>
                <w:top w:val="none" w:sz="0" w:space="0" w:color="auto"/>
                <w:left w:val="none" w:sz="0" w:space="0" w:color="auto"/>
                <w:bottom w:val="none" w:sz="0" w:space="0" w:color="auto"/>
                <w:right w:val="none" w:sz="0" w:space="0" w:color="auto"/>
              </w:divBdr>
            </w:div>
            <w:div w:id="297033051">
              <w:marLeft w:val="0"/>
              <w:marRight w:val="0"/>
              <w:marTop w:val="0"/>
              <w:marBottom w:val="0"/>
              <w:divBdr>
                <w:top w:val="none" w:sz="0" w:space="0" w:color="auto"/>
                <w:left w:val="none" w:sz="0" w:space="0" w:color="auto"/>
                <w:bottom w:val="none" w:sz="0" w:space="0" w:color="auto"/>
                <w:right w:val="none" w:sz="0" w:space="0" w:color="auto"/>
              </w:divBdr>
            </w:div>
            <w:div w:id="556430758">
              <w:marLeft w:val="0"/>
              <w:marRight w:val="0"/>
              <w:marTop w:val="0"/>
              <w:marBottom w:val="0"/>
              <w:divBdr>
                <w:top w:val="none" w:sz="0" w:space="0" w:color="auto"/>
                <w:left w:val="none" w:sz="0" w:space="0" w:color="auto"/>
                <w:bottom w:val="none" w:sz="0" w:space="0" w:color="auto"/>
                <w:right w:val="none" w:sz="0" w:space="0" w:color="auto"/>
              </w:divBdr>
            </w:div>
            <w:div w:id="2101681959">
              <w:marLeft w:val="0"/>
              <w:marRight w:val="0"/>
              <w:marTop w:val="0"/>
              <w:marBottom w:val="0"/>
              <w:divBdr>
                <w:top w:val="none" w:sz="0" w:space="0" w:color="auto"/>
                <w:left w:val="none" w:sz="0" w:space="0" w:color="auto"/>
                <w:bottom w:val="none" w:sz="0" w:space="0" w:color="auto"/>
                <w:right w:val="none" w:sz="0" w:space="0" w:color="auto"/>
              </w:divBdr>
            </w:div>
            <w:div w:id="937912521">
              <w:marLeft w:val="0"/>
              <w:marRight w:val="0"/>
              <w:marTop w:val="0"/>
              <w:marBottom w:val="0"/>
              <w:divBdr>
                <w:top w:val="none" w:sz="0" w:space="0" w:color="auto"/>
                <w:left w:val="none" w:sz="0" w:space="0" w:color="auto"/>
                <w:bottom w:val="none" w:sz="0" w:space="0" w:color="auto"/>
                <w:right w:val="none" w:sz="0" w:space="0" w:color="auto"/>
              </w:divBdr>
            </w:div>
            <w:div w:id="248776839">
              <w:marLeft w:val="0"/>
              <w:marRight w:val="0"/>
              <w:marTop w:val="0"/>
              <w:marBottom w:val="0"/>
              <w:divBdr>
                <w:top w:val="none" w:sz="0" w:space="0" w:color="auto"/>
                <w:left w:val="none" w:sz="0" w:space="0" w:color="auto"/>
                <w:bottom w:val="none" w:sz="0" w:space="0" w:color="auto"/>
                <w:right w:val="none" w:sz="0" w:space="0" w:color="auto"/>
              </w:divBdr>
            </w:div>
            <w:div w:id="675962120">
              <w:marLeft w:val="0"/>
              <w:marRight w:val="0"/>
              <w:marTop w:val="0"/>
              <w:marBottom w:val="0"/>
              <w:divBdr>
                <w:top w:val="none" w:sz="0" w:space="0" w:color="auto"/>
                <w:left w:val="none" w:sz="0" w:space="0" w:color="auto"/>
                <w:bottom w:val="none" w:sz="0" w:space="0" w:color="auto"/>
                <w:right w:val="none" w:sz="0" w:space="0" w:color="auto"/>
              </w:divBdr>
            </w:div>
            <w:div w:id="4106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0181">
      <w:bodyDiv w:val="1"/>
      <w:marLeft w:val="0"/>
      <w:marRight w:val="0"/>
      <w:marTop w:val="0"/>
      <w:marBottom w:val="0"/>
      <w:divBdr>
        <w:top w:val="none" w:sz="0" w:space="0" w:color="auto"/>
        <w:left w:val="none" w:sz="0" w:space="0" w:color="auto"/>
        <w:bottom w:val="none" w:sz="0" w:space="0" w:color="auto"/>
        <w:right w:val="none" w:sz="0" w:space="0" w:color="auto"/>
      </w:divBdr>
      <w:divsChild>
        <w:div w:id="1767968290">
          <w:marLeft w:val="0"/>
          <w:marRight w:val="0"/>
          <w:marTop w:val="0"/>
          <w:marBottom w:val="0"/>
          <w:divBdr>
            <w:top w:val="none" w:sz="0" w:space="0" w:color="auto"/>
            <w:left w:val="none" w:sz="0" w:space="0" w:color="auto"/>
            <w:bottom w:val="none" w:sz="0" w:space="0" w:color="auto"/>
            <w:right w:val="none" w:sz="0" w:space="0" w:color="auto"/>
          </w:divBdr>
          <w:divsChild>
            <w:div w:id="800726619">
              <w:marLeft w:val="0"/>
              <w:marRight w:val="0"/>
              <w:marTop w:val="0"/>
              <w:marBottom w:val="0"/>
              <w:divBdr>
                <w:top w:val="none" w:sz="0" w:space="0" w:color="auto"/>
                <w:left w:val="none" w:sz="0" w:space="0" w:color="auto"/>
                <w:bottom w:val="none" w:sz="0" w:space="0" w:color="auto"/>
                <w:right w:val="none" w:sz="0" w:space="0" w:color="auto"/>
              </w:divBdr>
            </w:div>
            <w:div w:id="570505691">
              <w:marLeft w:val="0"/>
              <w:marRight w:val="0"/>
              <w:marTop w:val="0"/>
              <w:marBottom w:val="0"/>
              <w:divBdr>
                <w:top w:val="none" w:sz="0" w:space="0" w:color="auto"/>
                <w:left w:val="none" w:sz="0" w:space="0" w:color="auto"/>
                <w:bottom w:val="none" w:sz="0" w:space="0" w:color="auto"/>
                <w:right w:val="none" w:sz="0" w:space="0" w:color="auto"/>
              </w:divBdr>
            </w:div>
            <w:div w:id="840393996">
              <w:marLeft w:val="0"/>
              <w:marRight w:val="0"/>
              <w:marTop w:val="0"/>
              <w:marBottom w:val="0"/>
              <w:divBdr>
                <w:top w:val="none" w:sz="0" w:space="0" w:color="auto"/>
                <w:left w:val="none" w:sz="0" w:space="0" w:color="auto"/>
                <w:bottom w:val="none" w:sz="0" w:space="0" w:color="auto"/>
                <w:right w:val="none" w:sz="0" w:space="0" w:color="auto"/>
              </w:divBdr>
            </w:div>
            <w:div w:id="544829201">
              <w:marLeft w:val="0"/>
              <w:marRight w:val="0"/>
              <w:marTop w:val="0"/>
              <w:marBottom w:val="0"/>
              <w:divBdr>
                <w:top w:val="none" w:sz="0" w:space="0" w:color="auto"/>
                <w:left w:val="none" w:sz="0" w:space="0" w:color="auto"/>
                <w:bottom w:val="none" w:sz="0" w:space="0" w:color="auto"/>
                <w:right w:val="none" w:sz="0" w:space="0" w:color="auto"/>
              </w:divBdr>
            </w:div>
            <w:div w:id="367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027">
      <w:bodyDiv w:val="1"/>
      <w:marLeft w:val="0"/>
      <w:marRight w:val="0"/>
      <w:marTop w:val="0"/>
      <w:marBottom w:val="0"/>
      <w:divBdr>
        <w:top w:val="none" w:sz="0" w:space="0" w:color="auto"/>
        <w:left w:val="none" w:sz="0" w:space="0" w:color="auto"/>
        <w:bottom w:val="none" w:sz="0" w:space="0" w:color="auto"/>
        <w:right w:val="none" w:sz="0" w:space="0" w:color="auto"/>
      </w:divBdr>
      <w:divsChild>
        <w:div w:id="1156722699">
          <w:marLeft w:val="0"/>
          <w:marRight w:val="0"/>
          <w:marTop w:val="0"/>
          <w:marBottom w:val="0"/>
          <w:divBdr>
            <w:top w:val="none" w:sz="0" w:space="0" w:color="auto"/>
            <w:left w:val="none" w:sz="0" w:space="0" w:color="auto"/>
            <w:bottom w:val="none" w:sz="0" w:space="0" w:color="auto"/>
            <w:right w:val="none" w:sz="0" w:space="0" w:color="auto"/>
          </w:divBdr>
          <w:divsChild>
            <w:div w:id="1603876650">
              <w:marLeft w:val="0"/>
              <w:marRight w:val="0"/>
              <w:marTop w:val="0"/>
              <w:marBottom w:val="0"/>
              <w:divBdr>
                <w:top w:val="none" w:sz="0" w:space="0" w:color="auto"/>
                <w:left w:val="none" w:sz="0" w:space="0" w:color="auto"/>
                <w:bottom w:val="none" w:sz="0" w:space="0" w:color="auto"/>
                <w:right w:val="none" w:sz="0" w:space="0" w:color="auto"/>
              </w:divBdr>
            </w:div>
            <w:div w:id="1762530186">
              <w:marLeft w:val="0"/>
              <w:marRight w:val="0"/>
              <w:marTop w:val="0"/>
              <w:marBottom w:val="0"/>
              <w:divBdr>
                <w:top w:val="none" w:sz="0" w:space="0" w:color="auto"/>
                <w:left w:val="none" w:sz="0" w:space="0" w:color="auto"/>
                <w:bottom w:val="none" w:sz="0" w:space="0" w:color="auto"/>
                <w:right w:val="none" w:sz="0" w:space="0" w:color="auto"/>
              </w:divBdr>
            </w:div>
            <w:div w:id="622738196">
              <w:marLeft w:val="0"/>
              <w:marRight w:val="0"/>
              <w:marTop w:val="0"/>
              <w:marBottom w:val="0"/>
              <w:divBdr>
                <w:top w:val="none" w:sz="0" w:space="0" w:color="auto"/>
                <w:left w:val="none" w:sz="0" w:space="0" w:color="auto"/>
                <w:bottom w:val="none" w:sz="0" w:space="0" w:color="auto"/>
                <w:right w:val="none" w:sz="0" w:space="0" w:color="auto"/>
              </w:divBdr>
            </w:div>
            <w:div w:id="360471973">
              <w:marLeft w:val="0"/>
              <w:marRight w:val="0"/>
              <w:marTop w:val="0"/>
              <w:marBottom w:val="0"/>
              <w:divBdr>
                <w:top w:val="none" w:sz="0" w:space="0" w:color="auto"/>
                <w:left w:val="none" w:sz="0" w:space="0" w:color="auto"/>
                <w:bottom w:val="none" w:sz="0" w:space="0" w:color="auto"/>
                <w:right w:val="none" w:sz="0" w:space="0" w:color="auto"/>
              </w:divBdr>
            </w:div>
            <w:div w:id="791439924">
              <w:marLeft w:val="0"/>
              <w:marRight w:val="0"/>
              <w:marTop w:val="0"/>
              <w:marBottom w:val="0"/>
              <w:divBdr>
                <w:top w:val="none" w:sz="0" w:space="0" w:color="auto"/>
                <w:left w:val="none" w:sz="0" w:space="0" w:color="auto"/>
                <w:bottom w:val="none" w:sz="0" w:space="0" w:color="auto"/>
                <w:right w:val="none" w:sz="0" w:space="0" w:color="auto"/>
              </w:divBdr>
            </w:div>
            <w:div w:id="36048452">
              <w:marLeft w:val="0"/>
              <w:marRight w:val="0"/>
              <w:marTop w:val="0"/>
              <w:marBottom w:val="0"/>
              <w:divBdr>
                <w:top w:val="none" w:sz="0" w:space="0" w:color="auto"/>
                <w:left w:val="none" w:sz="0" w:space="0" w:color="auto"/>
                <w:bottom w:val="none" w:sz="0" w:space="0" w:color="auto"/>
                <w:right w:val="none" w:sz="0" w:space="0" w:color="auto"/>
              </w:divBdr>
            </w:div>
            <w:div w:id="1609041929">
              <w:marLeft w:val="0"/>
              <w:marRight w:val="0"/>
              <w:marTop w:val="0"/>
              <w:marBottom w:val="0"/>
              <w:divBdr>
                <w:top w:val="none" w:sz="0" w:space="0" w:color="auto"/>
                <w:left w:val="none" w:sz="0" w:space="0" w:color="auto"/>
                <w:bottom w:val="none" w:sz="0" w:space="0" w:color="auto"/>
                <w:right w:val="none" w:sz="0" w:space="0" w:color="auto"/>
              </w:divBdr>
            </w:div>
            <w:div w:id="1244606047">
              <w:marLeft w:val="0"/>
              <w:marRight w:val="0"/>
              <w:marTop w:val="0"/>
              <w:marBottom w:val="0"/>
              <w:divBdr>
                <w:top w:val="none" w:sz="0" w:space="0" w:color="auto"/>
                <w:left w:val="none" w:sz="0" w:space="0" w:color="auto"/>
                <w:bottom w:val="none" w:sz="0" w:space="0" w:color="auto"/>
                <w:right w:val="none" w:sz="0" w:space="0" w:color="auto"/>
              </w:divBdr>
            </w:div>
            <w:div w:id="27029000">
              <w:marLeft w:val="0"/>
              <w:marRight w:val="0"/>
              <w:marTop w:val="0"/>
              <w:marBottom w:val="0"/>
              <w:divBdr>
                <w:top w:val="none" w:sz="0" w:space="0" w:color="auto"/>
                <w:left w:val="none" w:sz="0" w:space="0" w:color="auto"/>
                <w:bottom w:val="none" w:sz="0" w:space="0" w:color="auto"/>
                <w:right w:val="none" w:sz="0" w:space="0" w:color="auto"/>
              </w:divBdr>
            </w:div>
            <w:div w:id="1107846526">
              <w:marLeft w:val="0"/>
              <w:marRight w:val="0"/>
              <w:marTop w:val="0"/>
              <w:marBottom w:val="0"/>
              <w:divBdr>
                <w:top w:val="none" w:sz="0" w:space="0" w:color="auto"/>
                <w:left w:val="none" w:sz="0" w:space="0" w:color="auto"/>
                <w:bottom w:val="none" w:sz="0" w:space="0" w:color="auto"/>
                <w:right w:val="none" w:sz="0" w:space="0" w:color="auto"/>
              </w:divBdr>
            </w:div>
            <w:div w:id="1248267309">
              <w:marLeft w:val="0"/>
              <w:marRight w:val="0"/>
              <w:marTop w:val="0"/>
              <w:marBottom w:val="0"/>
              <w:divBdr>
                <w:top w:val="none" w:sz="0" w:space="0" w:color="auto"/>
                <w:left w:val="none" w:sz="0" w:space="0" w:color="auto"/>
                <w:bottom w:val="none" w:sz="0" w:space="0" w:color="auto"/>
                <w:right w:val="none" w:sz="0" w:space="0" w:color="auto"/>
              </w:divBdr>
            </w:div>
            <w:div w:id="367951481">
              <w:marLeft w:val="0"/>
              <w:marRight w:val="0"/>
              <w:marTop w:val="0"/>
              <w:marBottom w:val="0"/>
              <w:divBdr>
                <w:top w:val="none" w:sz="0" w:space="0" w:color="auto"/>
                <w:left w:val="none" w:sz="0" w:space="0" w:color="auto"/>
                <w:bottom w:val="none" w:sz="0" w:space="0" w:color="auto"/>
                <w:right w:val="none" w:sz="0" w:space="0" w:color="auto"/>
              </w:divBdr>
            </w:div>
            <w:div w:id="229459404">
              <w:marLeft w:val="0"/>
              <w:marRight w:val="0"/>
              <w:marTop w:val="0"/>
              <w:marBottom w:val="0"/>
              <w:divBdr>
                <w:top w:val="none" w:sz="0" w:space="0" w:color="auto"/>
                <w:left w:val="none" w:sz="0" w:space="0" w:color="auto"/>
                <w:bottom w:val="none" w:sz="0" w:space="0" w:color="auto"/>
                <w:right w:val="none" w:sz="0" w:space="0" w:color="auto"/>
              </w:divBdr>
            </w:div>
            <w:div w:id="768892285">
              <w:marLeft w:val="0"/>
              <w:marRight w:val="0"/>
              <w:marTop w:val="0"/>
              <w:marBottom w:val="0"/>
              <w:divBdr>
                <w:top w:val="none" w:sz="0" w:space="0" w:color="auto"/>
                <w:left w:val="none" w:sz="0" w:space="0" w:color="auto"/>
                <w:bottom w:val="none" w:sz="0" w:space="0" w:color="auto"/>
                <w:right w:val="none" w:sz="0" w:space="0" w:color="auto"/>
              </w:divBdr>
            </w:div>
            <w:div w:id="518550438">
              <w:marLeft w:val="0"/>
              <w:marRight w:val="0"/>
              <w:marTop w:val="0"/>
              <w:marBottom w:val="0"/>
              <w:divBdr>
                <w:top w:val="none" w:sz="0" w:space="0" w:color="auto"/>
                <w:left w:val="none" w:sz="0" w:space="0" w:color="auto"/>
                <w:bottom w:val="none" w:sz="0" w:space="0" w:color="auto"/>
                <w:right w:val="none" w:sz="0" w:space="0" w:color="auto"/>
              </w:divBdr>
            </w:div>
            <w:div w:id="1110276491">
              <w:marLeft w:val="0"/>
              <w:marRight w:val="0"/>
              <w:marTop w:val="0"/>
              <w:marBottom w:val="0"/>
              <w:divBdr>
                <w:top w:val="none" w:sz="0" w:space="0" w:color="auto"/>
                <w:left w:val="none" w:sz="0" w:space="0" w:color="auto"/>
                <w:bottom w:val="none" w:sz="0" w:space="0" w:color="auto"/>
                <w:right w:val="none" w:sz="0" w:space="0" w:color="auto"/>
              </w:divBdr>
            </w:div>
            <w:div w:id="1955866667">
              <w:marLeft w:val="0"/>
              <w:marRight w:val="0"/>
              <w:marTop w:val="0"/>
              <w:marBottom w:val="0"/>
              <w:divBdr>
                <w:top w:val="none" w:sz="0" w:space="0" w:color="auto"/>
                <w:left w:val="none" w:sz="0" w:space="0" w:color="auto"/>
                <w:bottom w:val="none" w:sz="0" w:space="0" w:color="auto"/>
                <w:right w:val="none" w:sz="0" w:space="0" w:color="auto"/>
              </w:divBdr>
            </w:div>
            <w:div w:id="400517272">
              <w:marLeft w:val="0"/>
              <w:marRight w:val="0"/>
              <w:marTop w:val="0"/>
              <w:marBottom w:val="0"/>
              <w:divBdr>
                <w:top w:val="none" w:sz="0" w:space="0" w:color="auto"/>
                <w:left w:val="none" w:sz="0" w:space="0" w:color="auto"/>
                <w:bottom w:val="none" w:sz="0" w:space="0" w:color="auto"/>
                <w:right w:val="none" w:sz="0" w:space="0" w:color="auto"/>
              </w:divBdr>
            </w:div>
            <w:div w:id="1149176460">
              <w:marLeft w:val="0"/>
              <w:marRight w:val="0"/>
              <w:marTop w:val="0"/>
              <w:marBottom w:val="0"/>
              <w:divBdr>
                <w:top w:val="none" w:sz="0" w:space="0" w:color="auto"/>
                <w:left w:val="none" w:sz="0" w:space="0" w:color="auto"/>
                <w:bottom w:val="none" w:sz="0" w:space="0" w:color="auto"/>
                <w:right w:val="none" w:sz="0" w:space="0" w:color="auto"/>
              </w:divBdr>
            </w:div>
            <w:div w:id="757560794">
              <w:marLeft w:val="0"/>
              <w:marRight w:val="0"/>
              <w:marTop w:val="0"/>
              <w:marBottom w:val="0"/>
              <w:divBdr>
                <w:top w:val="none" w:sz="0" w:space="0" w:color="auto"/>
                <w:left w:val="none" w:sz="0" w:space="0" w:color="auto"/>
                <w:bottom w:val="none" w:sz="0" w:space="0" w:color="auto"/>
                <w:right w:val="none" w:sz="0" w:space="0" w:color="auto"/>
              </w:divBdr>
            </w:div>
            <w:div w:id="1601254175">
              <w:marLeft w:val="0"/>
              <w:marRight w:val="0"/>
              <w:marTop w:val="0"/>
              <w:marBottom w:val="0"/>
              <w:divBdr>
                <w:top w:val="none" w:sz="0" w:space="0" w:color="auto"/>
                <w:left w:val="none" w:sz="0" w:space="0" w:color="auto"/>
                <w:bottom w:val="none" w:sz="0" w:space="0" w:color="auto"/>
                <w:right w:val="none" w:sz="0" w:space="0" w:color="auto"/>
              </w:divBdr>
            </w:div>
            <w:div w:id="14136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5233">
      <w:bodyDiv w:val="1"/>
      <w:marLeft w:val="0"/>
      <w:marRight w:val="0"/>
      <w:marTop w:val="0"/>
      <w:marBottom w:val="0"/>
      <w:divBdr>
        <w:top w:val="none" w:sz="0" w:space="0" w:color="auto"/>
        <w:left w:val="none" w:sz="0" w:space="0" w:color="auto"/>
        <w:bottom w:val="none" w:sz="0" w:space="0" w:color="auto"/>
        <w:right w:val="none" w:sz="0" w:space="0" w:color="auto"/>
      </w:divBdr>
      <w:divsChild>
        <w:div w:id="1833401491">
          <w:marLeft w:val="0"/>
          <w:marRight w:val="0"/>
          <w:marTop w:val="0"/>
          <w:marBottom w:val="0"/>
          <w:divBdr>
            <w:top w:val="none" w:sz="0" w:space="0" w:color="auto"/>
            <w:left w:val="none" w:sz="0" w:space="0" w:color="auto"/>
            <w:bottom w:val="none" w:sz="0" w:space="0" w:color="auto"/>
            <w:right w:val="none" w:sz="0" w:space="0" w:color="auto"/>
          </w:divBdr>
          <w:divsChild>
            <w:div w:id="1644893091">
              <w:marLeft w:val="0"/>
              <w:marRight w:val="0"/>
              <w:marTop w:val="0"/>
              <w:marBottom w:val="0"/>
              <w:divBdr>
                <w:top w:val="none" w:sz="0" w:space="0" w:color="auto"/>
                <w:left w:val="none" w:sz="0" w:space="0" w:color="auto"/>
                <w:bottom w:val="none" w:sz="0" w:space="0" w:color="auto"/>
                <w:right w:val="none" w:sz="0" w:space="0" w:color="auto"/>
              </w:divBdr>
            </w:div>
            <w:div w:id="1675306754">
              <w:marLeft w:val="0"/>
              <w:marRight w:val="0"/>
              <w:marTop w:val="0"/>
              <w:marBottom w:val="0"/>
              <w:divBdr>
                <w:top w:val="none" w:sz="0" w:space="0" w:color="auto"/>
                <w:left w:val="none" w:sz="0" w:space="0" w:color="auto"/>
                <w:bottom w:val="none" w:sz="0" w:space="0" w:color="auto"/>
                <w:right w:val="none" w:sz="0" w:space="0" w:color="auto"/>
              </w:divBdr>
            </w:div>
            <w:div w:id="2116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199">
      <w:bodyDiv w:val="1"/>
      <w:marLeft w:val="0"/>
      <w:marRight w:val="0"/>
      <w:marTop w:val="0"/>
      <w:marBottom w:val="0"/>
      <w:divBdr>
        <w:top w:val="none" w:sz="0" w:space="0" w:color="auto"/>
        <w:left w:val="none" w:sz="0" w:space="0" w:color="auto"/>
        <w:bottom w:val="none" w:sz="0" w:space="0" w:color="auto"/>
        <w:right w:val="none" w:sz="0" w:space="0" w:color="auto"/>
      </w:divBdr>
      <w:divsChild>
        <w:div w:id="1932622921">
          <w:marLeft w:val="0"/>
          <w:marRight w:val="0"/>
          <w:marTop w:val="0"/>
          <w:marBottom w:val="0"/>
          <w:divBdr>
            <w:top w:val="none" w:sz="0" w:space="0" w:color="auto"/>
            <w:left w:val="none" w:sz="0" w:space="0" w:color="auto"/>
            <w:bottom w:val="none" w:sz="0" w:space="0" w:color="auto"/>
            <w:right w:val="none" w:sz="0" w:space="0" w:color="auto"/>
          </w:divBdr>
          <w:divsChild>
            <w:div w:id="674695493">
              <w:marLeft w:val="0"/>
              <w:marRight w:val="0"/>
              <w:marTop w:val="0"/>
              <w:marBottom w:val="0"/>
              <w:divBdr>
                <w:top w:val="none" w:sz="0" w:space="0" w:color="auto"/>
                <w:left w:val="none" w:sz="0" w:space="0" w:color="auto"/>
                <w:bottom w:val="none" w:sz="0" w:space="0" w:color="auto"/>
                <w:right w:val="none" w:sz="0" w:space="0" w:color="auto"/>
              </w:divBdr>
            </w:div>
            <w:div w:id="534078366">
              <w:marLeft w:val="0"/>
              <w:marRight w:val="0"/>
              <w:marTop w:val="0"/>
              <w:marBottom w:val="0"/>
              <w:divBdr>
                <w:top w:val="none" w:sz="0" w:space="0" w:color="auto"/>
                <w:left w:val="none" w:sz="0" w:space="0" w:color="auto"/>
                <w:bottom w:val="none" w:sz="0" w:space="0" w:color="auto"/>
                <w:right w:val="none" w:sz="0" w:space="0" w:color="auto"/>
              </w:divBdr>
            </w:div>
            <w:div w:id="1204563565">
              <w:marLeft w:val="0"/>
              <w:marRight w:val="0"/>
              <w:marTop w:val="0"/>
              <w:marBottom w:val="0"/>
              <w:divBdr>
                <w:top w:val="none" w:sz="0" w:space="0" w:color="auto"/>
                <w:left w:val="none" w:sz="0" w:space="0" w:color="auto"/>
                <w:bottom w:val="none" w:sz="0" w:space="0" w:color="auto"/>
                <w:right w:val="none" w:sz="0" w:space="0" w:color="auto"/>
              </w:divBdr>
            </w:div>
            <w:div w:id="387384974">
              <w:marLeft w:val="0"/>
              <w:marRight w:val="0"/>
              <w:marTop w:val="0"/>
              <w:marBottom w:val="0"/>
              <w:divBdr>
                <w:top w:val="none" w:sz="0" w:space="0" w:color="auto"/>
                <w:left w:val="none" w:sz="0" w:space="0" w:color="auto"/>
                <w:bottom w:val="none" w:sz="0" w:space="0" w:color="auto"/>
                <w:right w:val="none" w:sz="0" w:space="0" w:color="auto"/>
              </w:divBdr>
            </w:div>
            <w:div w:id="2118140778">
              <w:marLeft w:val="0"/>
              <w:marRight w:val="0"/>
              <w:marTop w:val="0"/>
              <w:marBottom w:val="0"/>
              <w:divBdr>
                <w:top w:val="none" w:sz="0" w:space="0" w:color="auto"/>
                <w:left w:val="none" w:sz="0" w:space="0" w:color="auto"/>
                <w:bottom w:val="none" w:sz="0" w:space="0" w:color="auto"/>
                <w:right w:val="none" w:sz="0" w:space="0" w:color="auto"/>
              </w:divBdr>
            </w:div>
            <w:div w:id="1333950055">
              <w:marLeft w:val="0"/>
              <w:marRight w:val="0"/>
              <w:marTop w:val="0"/>
              <w:marBottom w:val="0"/>
              <w:divBdr>
                <w:top w:val="none" w:sz="0" w:space="0" w:color="auto"/>
                <w:left w:val="none" w:sz="0" w:space="0" w:color="auto"/>
                <w:bottom w:val="none" w:sz="0" w:space="0" w:color="auto"/>
                <w:right w:val="none" w:sz="0" w:space="0" w:color="auto"/>
              </w:divBdr>
            </w:div>
            <w:div w:id="1942251732">
              <w:marLeft w:val="0"/>
              <w:marRight w:val="0"/>
              <w:marTop w:val="0"/>
              <w:marBottom w:val="0"/>
              <w:divBdr>
                <w:top w:val="none" w:sz="0" w:space="0" w:color="auto"/>
                <w:left w:val="none" w:sz="0" w:space="0" w:color="auto"/>
                <w:bottom w:val="none" w:sz="0" w:space="0" w:color="auto"/>
                <w:right w:val="none" w:sz="0" w:space="0" w:color="auto"/>
              </w:divBdr>
            </w:div>
            <w:div w:id="674919093">
              <w:marLeft w:val="0"/>
              <w:marRight w:val="0"/>
              <w:marTop w:val="0"/>
              <w:marBottom w:val="0"/>
              <w:divBdr>
                <w:top w:val="none" w:sz="0" w:space="0" w:color="auto"/>
                <w:left w:val="none" w:sz="0" w:space="0" w:color="auto"/>
                <w:bottom w:val="none" w:sz="0" w:space="0" w:color="auto"/>
                <w:right w:val="none" w:sz="0" w:space="0" w:color="auto"/>
              </w:divBdr>
            </w:div>
            <w:div w:id="759644322">
              <w:marLeft w:val="0"/>
              <w:marRight w:val="0"/>
              <w:marTop w:val="0"/>
              <w:marBottom w:val="0"/>
              <w:divBdr>
                <w:top w:val="none" w:sz="0" w:space="0" w:color="auto"/>
                <w:left w:val="none" w:sz="0" w:space="0" w:color="auto"/>
                <w:bottom w:val="none" w:sz="0" w:space="0" w:color="auto"/>
                <w:right w:val="none" w:sz="0" w:space="0" w:color="auto"/>
              </w:divBdr>
            </w:div>
            <w:div w:id="307632724">
              <w:marLeft w:val="0"/>
              <w:marRight w:val="0"/>
              <w:marTop w:val="0"/>
              <w:marBottom w:val="0"/>
              <w:divBdr>
                <w:top w:val="none" w:sz="0" w:space="0" w:color="auto"/>
                <w:left w:val="none" w:sz="0" w:space="0" w:color="auto"/>
                <w:bottom w:val="none" w:sz="0" w:space="0" w:color="auto"/>
                <w:right w:val="none" w:sz="0" w:space="0" w:color="auto"/>
              </w:divBdr>
            </w:div>
            <w:div w:id="286393633">
              <w:marLeft w:val="0"/>
              <w:marRight w:val="0"/>
              <w:marTop w:val="0"/>
              <w:marBottom w:val="0"/>
              <w:divBdr>
                <w:top w:val="none" w:sz="0" w:space="0" w:color="auto"/>
                <w:left w:val="none" w:sz="0" w:space="0" w:color="auto"/>
                <w:bottom w:val="none" w:sz="0" w:space="0" w:color="auto"/>
                <w:right w:val="none" w:sz="0" w:space="0" w:color="auto"/>
              </w:divBdr>
            </w:div>
            <w:div w:id="999503118">
              <w:marLeft w:val="0"/>
              <w:marRight w:val="0"/>
              <w:marTop w:val="0"/>
              <w:marBottom w:val="0"/>
              <w:divBdr>
                <w:top w:val="none" w:sz="0" w:space="0" w:color="auto"/>
                <w:left w:val="none" w:sz="0" w:space="0" w:color="auto"/>
                <w:bottom w:val="none" w:sz="0" w:space="0" w:color="auto"/>
                <w:right w:val="none" w:sz="0" w:space="0" w:color="auto"/>
              </w:divBdr>
            </w:div>
            <w:div w:id="1703162980">
              <w:marLeft w:val="0"/>
              <w:marRight w:val="0"/>
              <w:marTop w:val="0"/>
              <w:marBottom w:val="0"/>
              <w:divBdr>
                <w:top w:val="none" w:sz="0" w:space="0" w:color="auto"/>
                <w:left w:val="none" w:sz="0" w:space="0" w:color="auto"/>
                <w:bottom w:val="none" w:sz="0" w:space="0" w:color="auto"/>
                <w:right w:val="none" w:sz="0" w:space="0" w:color="auto"/>
              </w:divBdr>
            </w:div>
            <w:div w:id="106512795">
              <w:marLeft w:val="0"/>
              <w:marRight w:val="0"/>
              <w:marTop w:val="0"/>
              <w:marBottom w:val="0"/>
              <w:divBdr>
                <w:top w:val="none" w:sz="0" w:space="0" w:color="auto"/>
                <w:left w:val="none" w:sz="0" w:space="0" w:color="auto"/>
                <w:bottom w:val="none" w:sz="0" w:space="0" w:color="auto"/>
                <w:right w:val="none" w:sz="0" w:space="0" w:color="auto"/>
              </w:divBdr>
            </w:div>
            <w:div w:id="1985044278">
              <w:marLeft w:val="0"/>
              <w:marRight w:val="0"/>
              <w:marTop w:val="0"/>
              <w:marBottom w:val="0"/>
              <w:divBdr>
                <w:top w:val="none" w:sz="0" w:space="0" w:color="auto"/>
                <w:left w:val="none" w:sz="0" w:space="0" w:color="auto"/>
                <w:bottom w:val="none" w:sz="0" w:space="0" w:color="auto"/>
                <w:right w:val="none" w:sz="0" w:space="0" w:color="auto"/>
              </w:divBdr>
            </w:div>
            <w:div w:id="1255672759">
              <w:marLeft w:val="0"/>
              <w:marRight w:val="0"/>
              <w:marTop w:val="0"/>
              <w:marBottom w:val="0"/>
              <w:divBdr>
                <w:top w:val="none" w:sz="0" w:space="0" w:color="auto"/>
                <w:left w:val="none" w:sz="0" w:space="0" w:color="auto"/>
                <w:bottom w:val="none" w:sz="0" w:space="0" w:color="auto"/>
                <w:right w:val="none" w:sz="0" w:space="0" w:color="auto"/>
              </w:divBdr>
            </w:div>
            <w:div w:id="2143688822">
              <w:marLeft w:val="0"/>
              <w:marRight w:val="0"/>
              <w:marTop w:val="0"/>
              <w:marBottom w:val="0"/>
              <w:divBdr>
                <w:top w:val="none" w:sz="0" w:space="0" w:color="auto"/>
                <w:left w:val="none" w:sz="0" w:space="0" w:color="auto"/>
                <w:bottom w:val="none" w:sz="0" w:space="0" w:color="auto"/>
                <w:right w:val="none" w:sz="0" w:space="0" w:color="auto"/>
              </w:divBdr>
            </w:div>
            <w:div w:id="1692804829">
              <w:marLeft w:val="0"/>
              <w:marRight w:val="0"/>
              <w:marTop w:val="0"/>
              <w:marBottom w:val="0"/>
              <w:divBdr>
                <w:top w:val="none" w:sz="0" w:space="0" w:color="auto"/>
                <w:left w:val="none" w:sz="0" w:space="0" w:color="auto"/>
                <w:bottom w:val="none" w:sz="0" w:space="0" w:color="auto"/>
                <w:right w:val="none" w:sz="0" w:space="0" w:color="auto"/>
              </w:divBdr>
            </w:div>
            <w:div w:id="2039506661">
              <w:marLeft w:val="0"/>
              <w:marRight w:val="0"/>
              <w:marTop w:val="0"/>
              <w:marBottom w:val="0"/>
              <w:divBdr>
                <w:top w:val="none" w:sz="0" w:space="0" w:color="auto"/>
                <w:left w:val="none" w:sz="0" w:space="0" w:color="auto"/>
                <w:bottom w:val="none" w:sz="0" w:space="0" w:color="auto"/>
                <w:right w:val="none" w:sz="0" w:space="0" w:color="auto"/>
              </w:divBdr>
            </w:div>
            <w:div w:id="372510023">
              <w:marLeft w:val="0"/>
              <w:marRight w:val="0"/>
              <w:marTop w:val="0"/>
              <w:marBottom w:val="0"/>
              <w:divBdr>
                <w:top w:val="none" w:sz="0" w:space="0" w:color="auto"/>
                <w:left w:val="none" w:sz="0" w:space="0" w:color="auto"/>
                <w:bottom w:val="none" w:sz="0" w:space="0" w:color="auto"/>
                <w:right w:val="none" w:sz="0" w:space="0" w:color="auto"/>
              </w:divBdr>
            </w:div>
            <w:div w:id="2061204670">
              <w:marLeft w:val="0"/>
              <w:marRight w:val="0"/>
              <w:marTop w:val="0"/>
              <w:marBottom w:val="0"/>
              <w:divBdr>
                <w:top w:val="none" w:sz="0" w:space="0" w:color="auto"/>
                <w:left w:val="none" w:sz="0" w:space="0" w:color="auto"/>
                <w:bottom w:val="none" w:sz="0" w:space="0" w:color="auto"/>
                <w:right w:val="none" w:sz="0" w:space="0" w:color="auto"/>
              </w:divBdr>
            </w:div>
            <w:div w:id="1069036224">
              <w:marLeft w:val="0"/>
              <w:marRight w:val="0"/>
              <w:marTop w:val="0"/>
              <w:marBottom w:val="0"/>
              <w:divBdr>
                <w:top w:val="none" w:sz="0" w:space="0" w:color="auto"/>
                <w:left w:val="none" w:sz="0" w:space="0" w:color="auto"/>
                <w:bottom w:val="none" w:sz="0" w:space="0" w:color="auto"/>
                <w:right w:val="none" w:sz="0" w:space="0" w:color="auto"/>
              </w:divBdr>
            </w:div>
            <w:div w:id="375473267">
              <w:marLeft w:val="0"/>
              <w:marRight w:val="0"/>
              <w:marTop w:val="0"/>
              <w:marBottom w:val="0"/>
              <w:divBdr>
                <w:top w:val="none" w:sz="0" w:space="0" w:color="auto"/>
                <w:left w:val="none" w:sz="0" w:space="0" w:color="auto"/>
                <w:bottom w:val="none" w:sz="0" w:space="0" w:color="auto"/>
                <w:right w:val="none" w:sz="0" w:space="0" w:color="auto"/>
              </w:divBdr>
            </w:div>
            <w:div w:id="85661239">
              <w:marLeft w:val="0"/>
              <w:marRight w:val="0"/>
              <w:marTop w:val="0"/>
              <w:marBottom w:val="0"/>
              <w:divBdr>
                <w:top w:val="none" w:sz="0" w:space="0" w:color="auto"/>
                <w:left w:val="none" w:sz="0" w:space="0" w:color="auto"/>
                <w:bottom w:val="none" w:sz="0" w:space="0" w:color="auto"/>
                <w:right w:val="none" w:sz="0" w:space="0" w:color="auto"/>
              </w:divBdr>
            </w:div>
            <w:div w:id="948702113">
              <w:marLeft w:val="0"/>
              <w:marRight w:val="0"/>
              <w:marTop w:val="0"/>
              <w:marBottom w:val="0"/>
              <w:divBdr>
                <w:top w:val="none" w:sz="0" w:space="0" w:color="auto"/>
                <w:left w:val="none" w:sz="0" w:space="0" w:color="auto"/>
                <w:bottom w:val="none" w:sz="0" w:space="0" w:color="auto"/>
                <w:right w:val="none" w:sz="0" w:space="0" w:color="auto"/>
              </w:divBdr>
            </w:div>
            <w:div w:id="1025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230">
      <w:bodyDiv w:val="1"/>
      <w:marLeft w:val="0"/>
      <w:marRight w:val="0"/>
      <w:marTop w:val="0"/>
      <w:marBottom w:val="0"/>
      <w:divBdr>
        <w:top w:val="none" w:sz="0" w:space="0" w:color="auto"/>
        <w:left w:val="none" w:sz="0" w:space="0" w:color="auto"/>
        <w:bottom w:val="none" w:sz="0" w:space="0" w:color="auto"/>
        <w:right w:val="none" w:sz="0" w:space="0" w:color="auto"/>
      </w:divBdr>
      <w:divsChild>
        <w:div w:id="1945574577">
          <w:marLeft w:val="0"/>
          <w:marRight w:val="0"/>
          <w:marTop w:val="0"/>
          <w:marBottom w:val="0"/>
          <w:divBdr>
            <w:top w:val="none" w:sz="0" w:space="0" w:color="auto"/>
            <w:left w:val="none" w:sz="0" w:space="0" w:color="auto"/>
            <w:bottom w:val="none" w:sz="0" w:space="0" w:color="auto"/>
            <w:right w:val="none" w:sz="0" w:space="0" w:color="auto"/>
          </w:divBdr>
          <w:divsChild>
            <w:div w:id="1801262024">
              <w:marLeft w:val="0"/>
              <w:marRight w:val="0"/>
              <w:marTop w:val="0"/>
              <w:marBottom w:val="0"/>
              <w:divBdr>
                <w:top w:val="none" w:sz="0" w:space="0" w:color="auto"/>
                <w:left w:val="none" w:sz="0" w:space="0" w:color="auto"/>
                <w:bottom w:val="none" w:sz="0" w:space="0" w:color="auto"/>
                <w:right w:val="none" w:sz="0" w:space="0" w:color="auto"/>
              </w:divBdr>
            </w:div>
            <w:div w:id="1818452608">
              <w:marLeft w:val="0"/>
              <w:marRight w:val="0"/>
              <w:marTop w:val="0"/>
              <w:marBottom w:val="0"/>
              <w:divBdr>
                <w:top w:val="none" w:sz="0" w:space="0" w:color="auto"/>
                <w:left w:val="none" w:sz="0" w:space="0" w:color="auto"/>
                <w:bottom w:val="none" w:sz="0" w:space="0" w:color="auto"/>
                <w:right w:val="none" w:sz="0" w:space="0" w:color="auto"/>
              </w:divBdr>
            </w:div>
            <w:div w:id="2124035573">
              <w:marLeft w:val="0"/>
              <w:marRight w:val="0"/>
              <w:marTop w:val="0"/>
              <w:marBottom w:val="0"/>
              <w:divBdr>
                <w:top w:val="none" w:sz="0" w:space="0" w:color="auto"/>
                <w:left w:val="none" w:sz="0" w:space="0" w:color="auto"/>
                <w:bottom w:val="none" w:sz="0" w:space="0" w:color="auto"/>
                <w:right w:val="none" w:sz="0" w:space="0" w:color="auto"/>
              </w:divBdr>
            </w:div>
            <w:div w:id="109016985">
              <w:marLeft w:val="0"/>
              <w:marRight w:val="0"/>
              <w:marTop w:val="0"/>
              <w:marBottom w:val="0"/>
              <w:divBdr>
                <w:top w:val="none" w:sz="0" w:space="0" w:color="auto"/>
                <w:left w:val="none" w:sz="0" w:space="0" w:color="auto"/>
                <w:bottom w:val="none" w:sz="0" w:space="0" w:color="auto"/>
                <w:right w:val="none" w:sz="0" w:space="0" w:color="auto"/>
              </w:divBdr>
            </w:div>
            <w:div w:id="1108768738">
              <w:marLeft w:val="0"/>
              <w:marRight w:val="0"/>
              <w:marTop w:val="0"/>
              <w:marBottom w:val="0"/>
              <w:divBdr>
                <w:top w:val="none" w:sz="0" w:space="0" w:color="auto"/>
                <w:left w:val="none" w:sz="0" w:space="0" w:color="auto"/>
                <w:bottom w:val="none" w:sz="0" w:space="0" w:color="auto"/>
                <w:right w:val="none" w:sz="0" w:space="0" w:color="auto"/>
              </w:divBdr>
            </w:div>
            <w:div w:id="1408847219">
              <w:marLeft w:val="0"/>
              <w:marRight w:val="0"/>
              <w:marTop w:val="0"/>
              <w:marBottom w:val="0"/>
              <w:divBdr>
                <w:top w:val="none" w:sz="0" w:space="0" w:color="auto"/>
                <w:left w:val="none" w:sz="0" w:space="0" w:color="auto"/>
                <w:bottom w:val="none" w:sz="0" w:space="0" w:color="auto"/>
                <w:right w:val="none" w:sz="0" w:space="0" w:color="auto"/>
              </w:divBdr>
            </w:div>
            <w:div w:id="1260872528">
              <w:marLeft w:val="0"/>
              <w:marRight w:val="0"/>
              <w:marTop w:val="0"/>
              <w:marBottom w:val="0"/>
              <w:divBdr>
                <w:top w:val="none" w:sz="0" w:space="0" w:color="auto"/>
                <w:left w:val="none" w:sz="0" w:space="0" w:color="auto"/>
                <w:bottom w:val="none" w:sz="0" w:space="0" w:color="auto"/>
                <w:right w:val="none" w:sz="0" w:space="0" w:color="auto"/>
              </w:divBdr>
            </w:div>
            <w:div w:id="282812933">
              <w:marLeft w:val="0"/>
              <w:marRight w:val="0"/>
              <w:marTop w:val="0"/>
              <w:marBottom w:val="0"/>
              <w:divBdr>
                <w:top w:val="none" w:sz="0" w:space="0" w:color="auto"/>
                <w:left w:val="none" w:sz="0" w:space="0" w:color="auto"/>
                <w:bottom w:val="none" w:sz="0" w:space="0" w:color="auto"/>
                <w:right w:val="none" w:sz="0" w:space="0" w:color="auto"/>
              </w:divBdr>
            </w:div>
            <w:div w:id="141967429">
              <w:marLeft w:val="0"/>
              <w:marRight w:val="0"/>
              <w:marTop w:val="0"/>
              <w:marBottom w:val="0"/>
              <w:divBdr>
                <w:top w:val="none" w:sz="0" w:space="0" w:color="auto"/>
                <w:left w:val="none" w:sz="0" w:space="0" w:color="auto"/>
                <w:bottom w:val="none" w:sz="0" w:space="0" w:color="auto"/>
                <w:right w:val="none" w:sz="0" w:space="0" w:color="auto"/>
              </w:divBdr>
            </w:div>
            <w:div w:id="1162350803">
              <w:marLeft w:val="0"/>
              <w:marRight w:val="0"/>
              <w:marTop w:val="0"/>
              <w:marBottom w:val="0"/>
              <w:divBdr>
                <w:top w:val="none" w:sz="0" w:space="0" w:color="auto"/>
                <w:left w:val="none" w:sz="0" w:space="0" w:color="auto"/>
                <w:bottom w:val="none" w:sz="0" w:space="0" w:color="auto"/>
                <w:right w:val="none" w:sz="0" w:space="0" w:color="auto"/>
              </w:divBdr>
            </w:div>
            <w:div w:id="2025356625">
              <w:marLeft w:val="0"/>
              <w:marRight w:val="0"/>
              <w:marTop w:val="0"/>
              <w:marBottom w:val="0"/>
              <w:divBdr>
                <w:top w:val="none" w:sz="0" w:space="0" w:color="auto"/>
                <w:left w:val="none" w:sz="0" w:space="0" w:color="auto"/>
                <w:bottom w:val="none" w:sz="0" w:space="0" w:color="auto"/>
                <w:right w:val="none" w:sz="0" w:space="0" w:color="auto"/>
              </w:divBdr>
            </w:div>
            <w:div w:id="901646063">
              <w:marLeft w:val="0"/>
              <w:marRight w:val="0"/>
              <w:marTop w:val="0"/>
              <w:marBottom w:val="0"/>
              <w:divBdr>
                <w:top w:val="none" w:sz="0" w:space="0" w:color="auto"/>
                <w:left w:val="none" w:sz="0" w:space="0" w:color="auto"/>
                <w:bottom w:val="none" w:sz="0" w:space="0" w:color="auto"/>
                <w:right w:val="none" w:sz="0" w:space="0" w:color="auto"/>
              </w:divBdr>
            </w:div>
            <w:div w:id="2121482982">
              <w:marLeft w:val="0"/>
              <w:marRight w:val="0"/>
              <w:marTop w:val="0"/>
              <w:marBottom w:val="0"/>
              <w:divBdr>
                <w:top w:val="none" w:sz="0" w:space="0" w:color="auto"/>
                <w:left w:val="none" w:sz="0" w:space="0" w:color="auto"/>
                <w:bottom w:val="none" w:sz="0" w:space="0" w:color="auto"/>
                <w:right w:val="none" w:sz="0" w:space="0" w:color="auto"/>
              </w:divBdr>
            </w:div>
            <w:div w:id="525602868">
              <w:marLeft w:val="0"/>
              <w:marRight w:val="0"/>
              <w:marTop w:val="0"/>
              <w:marBottom w:val="0"/>
              <w:divBdr>
                <w:top w:val="none" w:sz="0" w:space="0" w:color="auto"/>
                <w:left w:val="none" w:sz="0" w:space="0" w:color="auto"/>
                <w:bottom w:val="none" w:sz="0" w:space="0" w:color="auto"/>
                <w:right w:val="none" w:sz="0" w:space="0" w:color="auto"/>
              </w:divBdr>
            </w:div>
            <w:div w:id="695152920">
              <w:marLeft w:val="0"/>
              <w:marRight w:val="0"/>
              <w:marTop w:val="0"/>
              <w:marBottom w:val="0"/>
              <w:divBdr>
                <w:top w:val="none" w:sz="0" w:space="0" w:color="auto"/>
                <w:left w:val="none" w:sz="0" w:space="0" w:color="auto"/>
                <w:bottom w:val="none" w:sz="0" w:space="0" w:color="auto"/>
                <w:right w:val="none" w:sz="0" w:space="0" w:color="auto"/>
              </w:divBdr>
            </w:div>
            <w:div w:id="230164400">
              <w:marLeft w:val="0"/>
              <w:marRight w:val="0"/>
              <w:marTop w:val="0"/>
              <w:marBottom w:val="0"/>
              <w:divBdr>
                <w:top w:val="none" w:sz="0" w:space="0" w:color="auto"/>
                <w:left w:val="none" w:sz="0" w:space="0" w:color="auto"/>
                <w:bottom w:val="none" w:sz="0" w:space="0" w:color="auto"/>
                <w:right w:val="none" w:sz="0" w:space="0" w:color="auto"/>
              </w:divBdr>
            </w:div>
            <w:div w:id="76706512">
              <w:marLeft w:val="0"/>
              <w:marRight w:val="0"/>
              <w:marTop w:val="0"/>
              <w:marBottom w:val="0"/>
              <w:divBdr>
                <w:top w:val="none" w:sz="0" w:space="0" w:color="auto"/>
                <w:left w:val="none" w:sz="0" w:space="0" w:color="auto"/>
                <w:bottom w:val="none" w:sz="0" w:space="0" w:color="auto"/>
                <w:right w:val="none" w:sz="0" w:space="0" w:color="auto"/>
              </w:divBdr>
            </w:div>
            <w:div w:id="993606349">
              <w:marLeft w:val="0"/>
              <w:marRight w:val="0"/>
              <w:marTop w:val="0"/>
              <w:marBottom w:val="0"/>
              <w:divBdr>
                <w:top w:val="none" w:sz="0" w:space="0" w:color="auto"/>
                <w:left w:val="none" w:sz="0" w:space="0" w:color="auto"/>
                <w:bottom w:val="none" w:sz="0" w:space="0" w:color="auto"/>
                <w:right w:val="none" w:sz="0" w:space="0" w:color="auto"/>
              </w:divBdr>
            </w:div>
            <w:div w:id="1766461316">
              <w:marLeft w:val="0"/>
              <w:marRight w:val="0"/>
              <w:marTop w:val="0"/>
              <w:marBottom w:val="0"/>
              <w:divBdr>
                <w:top w:val="none" w:sz="0" w:space="0" w:color="auto"/>
                <w:left w:val="none" w:sz="0" w:space="0" w:color="auto"/>
                <w:bottom w:val="none" w:sz="0" w:space="0" w:color="auto"/>
                <w:right w:val="none" w:sz="0" w:space="0" w:color="auto"/>
              </w:divBdr>
            </w:div>
            <w:div w:id="1013457441">
              <w:marLeft w:val="0"/>
              <w:marRight w:val="0"/>
              <w:marTop w:val="0"/>
              <w:marBottom w:val="0"/>
              <w:divBdr>
                <w:top w:val="none" w:sz="0" w:space="0" w:color="auto"/>
                <w:left w:val="none" w:sz="0" w:space="0" w:color="auto"/>
                <w:bottom w:val="none" w:sz="0" w:space="0" w:color="auto"/>
                <w:right w:val="none" w:sz="0" w:space="0" w:color="auto"/>
              </w:divBdr>
            </w:div>
            <w:div w:id="1894151936">
              <w:marLeft w:val="0"/>
              <w:marRight w:val="0"/>
              <w:marTop w:val="0"/>
              <w:marBottom w:val="0"/>
              <w:divBdr>
                <w:top w:val="none" w:sz="0" w:space="0" w:color="auto"/>
                <w:left w:val="none" w:sz="0" w:space="0" w:color="auto"/>
                <w:bottom w:val="none" w:sz="0" w:space="0" w:color="auto"/>
                <w:right w:val="none" w:sz="0" w:space="0" w:color="auto"/>
              </w:divBdr>
            </w:div>
            <w:div w:id="1745033834">
              <w:marLeft w:val="0"/>
              <w:marRight w:val="0"/>
              <w:marTop w:val="0"/>
              <w:marBottom w:val="0"/>
              <w:divBdr>
                <w:top w:val="none" w:sz="0" w:space="0" w:color="auto"/>
                <w:left w:val="none" w:sz="0" w:space="0" w:color="auto"/>
                <w:bottom w:val="none" w:sz="0" w:space="0" w:color="auto"/>
                <w:right w:val="none" w:sz="0" w:space="0" w:color="auto"/>
              </w:divBdr>
            </w:div>
            <w:div w:id="1656060663">
              <w:marLeft w:val="0"/>
              <w:marRight w:val="0"/>
              <w:marTop w:val="0"/>
              <w:marBottom w:val="0"/>
              <w:divBdr>
                <w:top w:val="none" w:sz="0" w:space="0" w:color="auto"/>
                <w:left w:val="none" w:sz="0" w:space="0" w:color="auto"/>
                <w:bottom w:val="none" w:sz="0" w:space="0" w:color="auto"/>
                <w:right w:val="none" w:sz="0" w:space="0" w:color="auto"/>
              </w:divBdr>
            </w:div>
            <w:div w:id="256640134">
              <w:marLeft w:val="0"/>
              <w:marRight w:val="0"/>
              <w:marTop w:val="0"/>
              <w:marBottom w:val="0"/>
              <w:divBdr>
                <w:top w:val="none" w:sz="0" w:space="0" w:color="auto"/>
                <w:left w:val="none" w:sz="0" w:space="0" w:color="auto"/>
                <w:bottom w:val="none" w:sz="0" w:space="0" w:color="auto"/>
                <w:right w:val="none" w:sz="0" w:space="0" w:color="auto"/>
              </w:divBdr>
            </w:div>
            <w:div w:id="222569252">
              <w:marLeft w:val="0"/>
              <w:marRight w:val="0"/>
              <w:marTop w:val="0"/>
              <w:marBottom w:val="0"/>
              <w:divBdr>
                <w:top w:val="none" w:sz="0" w:space="0" w:color="auto"/>
                <w:left w:val="none" w:sz="0" w:space="0" w:color="auto"/>
                <w:bottom w:val="none" w:sz="0" w:space="0" w:color="auto"/>
                <w:right w:val="none" w:sz="0" w:space="0" w:color="auto"/>
              </w:divBdr>
            </w:div>
            <w:div w:id="969820849">
              <w:marLeft w:val="0"/>
              <w:marRight w:val="0"/>
              <w:marTop w:val="0"/>
              <w:marBottom w:val="0"/>
              <w:divBdr>
                <w:top w:val="none" w:sz="0" w:space="0" w:color="auto"/>
                <w:left w:val="none" w:sz="0" w:space="0" w:color="auto"/>
                <w:bottom w:val="none" w:sz="0" w:space="0" w:color="auto"/>
                <w:right w:val="none" w:sz="0" w:space="0" w:color="auto"/>
              </w:divBdr>
            </w:div>
            <w:div w:id="332997406">
              <w:marLeft w:val="0"/>
              <w:marRight w:val="0"/>
              <w:marTop w:val="0"/>
              <w:marBottom w:val="0"/>
              <w:divBdr>
                <w:top w:val="none" w:sz="0" w:space="0" w:color="auto"/>
                <w:left w:val="none" w:sz="0" w:space="0" w:color="auto"/>
                <w:bottom w:val="none" w:sz="0" w:space="0" w:color="auto"/>
                <w:right w:val="none" w:sz="0" w:space="0" w:color="auto"/>
              </w:divBdr>
            </w:div>
            <w:div w:id="1093820299">
              <w:marLeft w:val="0"/>
              <w:marRight w:val="0"/>
              <w:marTop w:val="0"/>
              <w:marBottom w:val="0"/>
              <w:divBdr>
                <w:top w:val="none" w:sz="0" w:space="0" w:color="auto"/>
                <w:left w:val="none" w:sz="0" w:space="0" w:color="auto"/>
                <w:bottom w:val="none" w:sz="0" w:space="0" w:color="auto"/>
                <w:right w:val="none" w:sz="0" w:space="0" w:color="auto"/>
              </w:divBdr>
            </w:div>
            <w:div w:id="139541915">
              <w:marLeft w:val="0"/>
              <w:marRight w:val="0"/>
              <w:marTop w:val="0"/>
              <w:marBottom w:val="0"/>
              <w:divBdr>
                <w:top w:val="none" w:sz="0" w:space="0" w:color="auto"/>
                <w:left w:val="none" w:sz="0" w:space="0" w:color="auto"/>
                <w:bottom w:val="none" w:sz="0" w:space="0" w:color="auto"/>
                <w:right w:val="none" w:sz="0" w:space="0" w:color="auto"/>
              </w:divBdr>
            </w:div>
            <w:div w:id="117529103">
              <w:marLeft w:val="0"/>
              <w:marRight w:val="0"/>
              <w:marTop w:val="0"/>
              <w:marBottom w:val="0"/>
              <w:divBdr>
                <w:top w:val="none" w:sz="0" w:space="0" w:color="auto"/>
                <w:left w:val="none" w:sz="0" w:space="0" w:color="auto"/>
                <w:bottom w:val="none" w:sz="0" w:space="0" w:color="auto"/>
                <w:right w:val="none" w:sz="0" w:space="0" w:color="auto"/>
              </w:divBdr>
            </w:div>
            <w:div w:id="46494595">
              <w:marLeft w:val="0"/>
              <w:marRight w:val="0"/>
              <w:marTop w:val="0"/>
              <w:marBottom w:val="0"/>
              <w:divBdr>
                <w:top w:val="none" w:sz="0" w:space="0" w:color="auto"/>
                <w:left w:val="none" w:sz="0" w:space="0" w:color="auto"/>
                <w:bottom w:val="none" w:sz="0" w:space="0" w:color="auto"/>
                <w:right w:val="none" w:sz="0" w:space="0" w:color="auto"/>
              </w:divBdr>
            </w:div>
            <w:div w:id="107480077">
              <w:marLeft w:val="0"/>
              <w:marRight w:val="0"/>
              <w:marTop w:val="0"/>
              <w:marBottom w:val="0"/>
              <w:divBdr>
                <w:top w:val="none" w:sz="0" w:space="0" w:color="auto"/>
                <w:left w:val="none" w:sz="0" w:space="0" w:color="auto"/>
                <w:bottom w:val="none" w:sz="0" w:space="0" w:color="auto"/>
                <w:right w:val="none" w:sz="0" w:space="0" w:color="auto"/>
              </w:divBdr>
            </w:div>
            <w:div w:id="2112116069">
              <w:marLeft w:val="0"/>
              <w:marRight w:val="0"/>
              <w:marTop w:val="0"/>
              <w:marBottom w:val="0"/>
              <w:divBdr>
                <w:top w:val="none" w:sz="0" w:space="0" w:color="auto"/>
                <w:left w:val="none" w:sz="0" w:space="0" w:color="auto"/>
                <w:bottom w:val="none" w:sz="0" w:space="0" w:color="auto"/>
                <w:right w:val="none" w:sz="0" w:space="0" w:color="auto"/>
              </w:divBdr>
            </w:div>
            <w:div w:id="930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631">
      <w:bodyDiv w:val="1"/>
      <w:marLeft w:val="0"/>
      <w:marRight w:val="0"/>
      <w:marTop w:val="0"/>
      <w:marBottom w:val="0"/>
      <w:divBdr>
        <w:top w:val="none" w:sz="0" w:space="0" w:color="auto"/>
        <w:left w:val="none" w:sz="0" w:space="0" w:color="auto"/>
        <w:bottom w:val="none" w:sz="0" w:space="0" w:color="auto"/>
        <w:right w:val="none" w:sz="0" w:space="0" w:color="auto"/>
      </w:divBdr>
      <w:divsChild>
        <w:div w:id="249433721">
          <w:marLeft w:val="0"/>
          <w:marRight w:val="0"/>
          <w:marTop w:val="0"/>
          <w:marBottom w:val="0"/>
          <w:divBdr>
            <w:top w:val="none" w:sz="0" w:space="0" w:color="auto"/>
            <w:left w:val="none" w:sz="0" w:space="0" w:color="auto"/>
            <w:bottom w:val="none" w:sz="0" w:space="0" w:color="auto"/>
            <w:right w:val="none" w:sz="0" w:space="0" w:color="auto"/>
          </w:divBdr>
          <w:divsChild>
            <w:div w:id="2018389195">
              <w:marLeft w:val="0"/>
              <w:marRight w:val="0"/>
              <w:marTop w:val="0"/>
              <w:marBottom w:val="0"/>
              <w:divBdr>
                <w:top w:val="none" w:sz="0" w:space="0" w:color="auto"/>
                <w:left w:val="none" w:sz="0" w:space="0" w:color="auto"/>
                <w:bottom w:val="none" w:sz="0" w:space="0" w:color="auto"/>
                <w:right w:val="none" w:sz="0" w:space="0" w:color="auto"/>
              </w:divBdr>
            </w:div>
            <w:div w:id="1791968588">
              <w:marLeft w:val="0"/>
              <w:marRight w:val="0"/>
              <w:marTop w:val="0"/>
              <w:marBottom w:val="0"/>
              <w:divBdr>
                <w:top w:val="none" w:sz="0" w:space="0" w:color="auto"/>
                <w:left w:val="none" w:sz="0" w:space="0" w:color="auto"/>
                <w:bottom w:val="none" w:sz="0" w:space="0" w:color="auto"/>
                <w:right w:val="none" w:sz="0" w:space="0" w:color="auto"/>
              </w:divBdr>
            </w:div>
            <w:div w:id="502939613">
              <w:marLeft w:val="0"/>
              <w:marRight w:val="0"/>
              <w:marTop w:val="0"/>
              <w:marBottom w:val="0"/>
              <w:divBdr>
                <w:top w:val="none" w:sz="0" w:space="0" w:color="auto"/>
                <w:left w:val="none" w:sz="0" w:space="0" w:color="auto"/>
                <w:bottom w:val="none" w:sz="0" w:space="0" w:color="auto"/>
                <w:right w:val="none" w:sz="0" w:space="0" w:color="auto"/>
              </w:divBdr>
            </w:div>
            <w:div w:id="266668616">
              <w:marLeft w:val="0"/>
              <w:marRight w:val="0"/>
              <w:marTop w:val="0"/>
              <w:marBottom w:val="0"/>
              <w:divBdr>
                <w:top w:val="none" w:sz="0" w:space="0" w:color="auto"/>
                <w:left w:val="none" w:sz="0" w:space="0" w:color="auto"/>
                <w:bottom w:val="none" w:sz="0" w:space="0" w:color="auto"/>
                <w:right w:val="none" w:sz="0" w:space="0" w:color="auto"/>
              </w:divBdr>
            </w:div>
            <w:div w:id="1767388580">
              <w:marLeft w:val="0"/>
              <w:marRight w:val="0"/>
              <w:marTop w:val="0"/>
              <w:marBottom w:val="0"/>
              <w:divBdr>
                <w:top w:val="none" w:sz="0" w:space="0" w:color="auto"/>
                <w:left w:val="none" w:sz="0" w:space="0" w:color="auto"/>
                <w:bottom w:val="none" w:sz="0" w:space="0" w:color="auto"/>
                <w:right w:val="none" w:sz="0" w:space="0" w:color="auto"/>
              </w:divBdr>
            </w:div>
            <w:div w:id="1689213720">
              <w:marLeft w:val="0"/>
              <w:marRight w:val="0"/>
              <w:marTop w:val="0"/>
              <w:marBottom w:val="0"/>
              <w:divBdr>
                <w:top w:val="none" w:sz="0" w:space="0" w:color="auto"/>
                <w:left w:val="none" w:sz="0" w:space="0" w:color="auto"/>
                <w:bottom w:val="none" w:sz="0" w:space="0" w:color="auto"/>
                <w:right w:val="none" w:sz="0" w:space="0" w:color="auto"/>
              </w:divBdr>
            </w:div>
            <w:div w:id="1333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961">
      <w:bodyDiv w:val="1"/>
      <w:marLeft w:val="0"/>
      <w:marRight w:val="0"/>
      <w:marTop w:val="0"/>
      <w:marBottom w:val="0"/>
      <w:divBdr>
        <w:top w:val="none" w:sz="0" w:space="0" w:color="auto"/>
        <w:left w:val="none" w:sz="0" w:space="0" w:color="auto"/>
        <w:bottom w:val="none" w:sz="0" w:space="0" w:color="auto"/>
        <w:right w:val="none" w:sz="0" w:space="0" w:color="auto"/>
      </w:divBdr>
      <w:divsChild>
        <w:div w:id="12852668">
          <w:marLeft w:val="0"/>
          <w:marRight w:val="0"/>
          <w:marTop w:val="0"/>
          <w:marBottom w:val="0"/>
          <w:divBdr>
            <w:top w:val="none" w:sz="0" w:space="0" w:color="auto"/>
            <w:left w:val="none" w:sz="0" w:space="0" w:color="auto"/>
            <w:bottom w:val="none" w:sz="0" w:space="0" w:color="auto"/>
            <w:right w:val="none" w:sz="0" w:space="0" w:color="auto"/>
          </w:divBdr>
          <w:divsChild>
            <w:div w:id="1986663517">
              <w:marLeft w:val="0"/>
              <w:marRight w:val="0"/>
              <w:marTop w:val="0"/>
              <w:marBottom w:val="0"/>
              <w:divBdr>
                <w:top w:val="none" w:sz="0" w:space="0" w:color="auto"/>
                <w:left w:val="none" w:sz="0" w:space="0" w:color="auto"/>
                <w:bottom w:val="none" w:sz="0" w:space="0" w:color="auto"/>
                <w:right w:val="none" w:sz="0" w:space="0" w:color="auto"/>
              </w:divBdr>
            </w:div>
            <w:div w:id="800464375">
              <w:marLeft w:val="0"/>
              <w:marRight w:val="0"/>
              <w:marTop w:val="0"/>
              <w:marBottom w:val="0"/>
              <w:divBdr>
                <w:top w:val="none" w:sz="0" w:space="0" w:color="auto"/>
                <w:left w:val="none" w:sz="0" w:space="0" w:color="auto"/>
                <w:bottom w:val="none" w:sz="0" w:space="0" w:color="auto"/>
                <w:right w:val="none" w:sz="0" w:space="0" w:color="auto"/>
              </w:divBdr>
            </w:div>
            <w:div w:id="321860620">
              <w:marLeft w:val="0"/>
              <w:marRight w:val="0"/>
              <w:marTop w:val="0"/>
              <w:marBottom w:val="0"/>
              <w:divBdr>
                <w:top w:val="none" w:sz="0" w:space="0" w:color="auto"/>
                <w:left w:val="none" w:sz="0" w:space="0" w:color="auto"/>
                <w:bottom w:val="none" w:sz="0" w:space="0" w:color="auto"/>
                <w:right w:val="none" w:sz="0" w:space="0" w:color="auto"/>
              </w:divBdr>
            </w:div>
            <w:div w:id="1126846997">
              <w:marLeft w:val="0"/>
              <w:marRight w:val="0"/>
              <w:marTop w:val="0"/>
              <w:marBottom w:val="0"/>
              <w:divBdr>
                <w:top w:val="none" w:sz="0" w:space="0" w:color="auto"/>
                <w:left w:val="none" w:sz="0" w:space="0" w:color="auto"/>
                <w:bottom w:val="none" w:sz="0" w:space="0" w:color="auto"/>
                <w:right w:val="none" w:sz="0" w:space="0" w:color="auto"/>
              </w:divBdr>
            </w:div>
            <w:div w:id="21129280">
              <w:marLeft w:val="0"/>
              <w:marRight w:val="0"/>
              <w:marTop w:val="0"/>
              <w:marBottom w:val="0"/>
              <w:divBdr>
                <w:top w:val="none" w:sz="0" w:space="0" w:color="auto"/>
                <w:left w:val="none" w:sz="0" w:space="0" w:color="auto"/>
                <w:bottom w:val="none" w:sz="0" w:space="0" w:color="auto"/>
                <w:right w:val="none" w:sz="0" w:space="0" w:color="auto"/>
              </w:divBdr>
            </w:div>
            <w:div w:id="170603479">
              <w:marLeft w:val="0"/>
              <w:marRight w:val="0"/>
              <w:marTop w:val="0"/>
              <w:marBottom w:val="0"/>
              <w:divBdr>
                <w:top w:val="none" w:sz="0" w:space="0" w:color="auto"/>
                <w:left w:val="none" w:sz="0" w:space="0" w:color="auto"/>
                <w:bottom w:val="none" w:sz="0" w:space="0" w:color="auto"/>
                <w:right w:val="none" w:sz="0" w:space="0" w:color="auto"/>
              </w:divBdr>
            </w:div>
            <w:div w:id="1147160827">
              <w:marLeft w:val="0"/>
              <w:marRight w:val="0"/>
              <w:marTop w:val="0"/>
              <w:marBottom w:val="0"/>
              <w:divBdr>
                <w:top w:val="none" w:sz="0" w:space="0" w:color="auto"/>
                <w:left w:val="none" w:sz="0" w:space="0" w:color="auto"/>
                <w:bottom w:val="none" w:sz="0" w:space="0" w:color="auto"/>
                <w:right w:val="none" w:sz="0" w:space="0" w:color="auto"/>
              </w:divBdr>
            </w:div>
            <w:div w:id="1518274285">
              <w:marLeft w:val="0"/>
              <w:marRight w:val="0"/>
              <w:marTop w:val="0"/>
              <w:marBottom w:val="0"/>
              <w:divBdr>
                <w:top w:val="none" w:sz="0" w:space="0" w:color="auto"/>
                <w:left w:val="none" w:sz="0" w:space="0" w:color="auto"/>
                <w:bottom w:val="none" w:sz="0" w:space="0" w:color="auto"/>
                <w:right w:val="none" w:sz="0" w:space="0" w:color="auto"/>
              </w:divBdr>
            </w:div>
            <w:div w:id="1125196637">
              <w:marLeft w:val="0"/>
              <w:marRight w:val="0"/>
              <w:marTop w:val="0"/>
              <w:marBottom w:val="0"/>
              <w:divBdr>
                <w:top w:val="none" w:sz="0" w:space="0" w:color="auto"/>
                <w:left w:val="none" w:sz="0" w:space="0" w:color="auto"/>
                <w:bottom w:val="none" w:sz="0" w:space="0" w:color="auto"/>
                <w:right w:val="none" w:sz="0" w:space="0" w:color="auto"/>
              </w:divBdr>
            </w:div>
            <w:div w:id="693305505">
              <w:marLeft w:val="0"/>
              <w:marRight w:val="0"/>
              <w:marTop w:val="0"/>
              <w:marBottom w:val="0"/>
              <w:divBdr>
                <w:top w:val="none" w:sz="0" w:space="0" w:color="auto"/>
                <w:left w:val="none" w:sz="0" w:space="0" w:color="auto"/>
                <w:bottom w:val="none" w:sz="0" w:space="0" w:color="auto"/>
                <w:right w:val="none" w:sz="0" w:space="0" w:color="auto"/>
              </w:divBdr>
            </w:div>
            <w:div w:id="914894517">
              <w:marLeft w:val="0"/>
              <w:marRight w:val="0"/>
              <w:marTop w:val="0"/>
              <w:marBottom w:val="0"/>
              <w:divBdr>
                <w:top w:val="none" w:sz="0" w:space="0" w:color="auto"/>
                <w:left w:val="none" w:sz="0" w:space="0" w:color="auto"/>
                <w:bottom w:val="none" w:sz="0" w:space="0" w:color="auto"/>
                <w:right w:val="none" w:sz="0" w:space="0" w:color="auto"/>
              </w:divBdr>
            </w:div>
            <w:div w:id="1604725071">
              <w:marLeft w:val="0"/>
              <w:marRight w:val="0"/>
              <w:marTop w:val="0"/>
              <w:marBottom w:val="0"/>
              <w:divBdr>
                <w:top w:val="none" w:sz="0" w:space="0" w:color="auto"/>
                <w:left w:val="none" w:sz="0" w:space="0" w:color="auto"/>
                <w:bottom w:val="none" w:sz="0" w:space="0" w:color="auto"/>
                <w:right w:val="none" w:sz="0" w:space="0" w:color="auto"/>
              </w:divBdr>
            </w:div>
            <w:div w:id="1456557836">
              <w:marLeft w:val="0"/>
              <w:marRight w:val="0"/>
              <w:marTop w:val="0"/>
              <w:marBottom w:val="0"/>
              <w:divBdr>
                <w:top w:val="none" w:sz="0" w:space="0" w:color="auto"/>
                <w:left w:val="none" w:sz="0" w:space="0" w:color="auto"/>
                <w:bottom w:val="none" w:sz="0" w:space="0" w:color="auto"/>
                <w:right w:val="none" w:sz="0" w:space="0" w:color="auto"/>
              </w:divBdr>
            </w:div>
            <w:div w:id="538396164">
              <w:marLeft w:val="0"/>
              <w:marRight w:val="0"/>
              <w:marTop w:val="0"/>
              <w:marBottom w:val="0"/>
              <w:divBdr>
                <w:top w:val="none" w:sz="0" w:space="0" w:color="auto"/>
                <w:left w:val="none" w:sz="0" w:space="0" w:color="auto"/>
                <w:bottom w:val="none" w:sz="0" w:space="0" w:color="auto"/>
                <w:right w:val="none" w:sz="0" w:space="0" w:color="auto"/>
              </w:divBdr>
            </w:div>
            <w:div w:id="680855606">
              <w:marLeft w:val="0"/>
              <w:marRight w:val="0"/>
              <w:marTop w:val="0"/>
              <w:marBottom w:val="0"/>
              <w:divBdr>
                <w:top w:val="none" w:sz="0" w:space="0" w:color="auto"/>
                <w:left w:val="none" w:sz="0" w:space="0" w:color="auto"/>
                <w:bottom w:val="none" w:sz="0" w:space="0" w:color="auto"/>
                <w:right w:val="none" w:sz="0" w:space="0" w:color="auto"/>
              </w:divBdr>
            </w:div>
            <w:div w:id="2078700237">
              <w:marLeft w:val="0"/>
              <w:marRight w:val="0"/>
              <w:marTop w:val="0"/>
              <w:marBottom w:val="0"/>
              <w:divBdr>
                <w:top w:val="none" w:sz="0" w:space="0" w:color="auto"/>
                <w:left w:val="none" w:sz="0" w:space="0" w:color="auto"/>
                <w:bottom w:val="none" w:sz="0" w:space="0" w:color="auto"/>
                <w:right w:val="none" w:sz="0" w:space="0" w:color="auto"/>
              </w:divBdr>
            </w:div>
            <w:div w:id="1556356057">
              <w:marLeft w:val="0"/>
              <w:marRight w:val="0"/>
              <w:marTop w:val="0"/>
              <w:marBottom w:val="0"/>
              <w:divBdr>
                <w:top w:val="none" w:sz="0" w:space="0" w:color="auto"/>
                <w:left w:val="none" w:sz="0" w:space="0" w:color="auto"/>
                <w:bottom w:val="none" w:sz="0" w:space="0" w:color="auto"/>
                <w:right w:val="none" w:sz="0" w:space="0" w:color="auto"/>
              </w:divBdr>
            </w:div>
            <w:div w:id="1983388622">
              <w:marLeft w:val="0"/>
              <w:marRight w:val="0"/>
              <w:marTop w:val="0"/>
              <w:marBottom w:val="0"/>
              <w:divBdr>
                <w:top w:val="none" w:sz="0" w:space="0" w:color="auto"/>
                <w:left w:val="none" w:sz="0" w:space="0" w:color="auto"/>
                <w:bottom w:val="none" w:sz="0" w:space="0" w:color="auto"/>
                <w:right w:val="none" w:sz="0" w:space="0" w:color="auto"/>
              </w:divBdr>
            </w:div>
            <w:div w:id="12297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085">
      <w:bodyDiv w:val="1"/>
      <w:marLeft w:val="0"/>
      <w:marRight w:val="0"/>
      <w:marTop w:val="0"/>
      <w:marBottom w:val="0"/>
      <w:divBdr>
        <w:top w:val="none" w:sz="0" w:space="0" w:color="auto"/>
        <w:left w:val="none" w:sz="0" w:space="0" w:color="auto"/>
        <w:bottom w:val="none" w:sz="0" w:space="0" w:color="auto"/>
        <w:right w:val="none" w:sz="0" w:space="0" w:color="auto"/>
      </w:divBdr>
      <w:divsChild>
        <w:div w:id="1687561977">
          <w:marLeft w:val="0"/>
          <w:marRight w:val="0"/>
          <w:marTop w:val="0"/>
          <w:marBottom w:val="0"/>
          <w:divBdr>
            <w:top w:val="none" w:sz="0" w:space="0" w:color="auto"/>
            <w:left w:val="none" w:sz="0" w:space="0" w:color="auto"/>
            <w:bottom w:val="none" w:sz="0" w:space="0" w:color="auto"/>
            <w:right w:val="none" w:sz="0" w:space="0" w:color="auto"/>
          </w:divBdr>
          <w:divsChild>
            <w:div w:id="467363471">
              <w:marLeft w:val="0"/>
              <w:marRight w:val="0"/>
              <w:marTop w:val="0"/>
              <w:marBottom w:val="0"/>
              <w:divBdr>
                <w:top w:val="none" w:sz="0" w:space="0" w:color="auto"/>
                <w:left w:val="none" w:sz="0" w:space="0" w:color="auto"/>
                <w:bottom w:val="none" w:sz="0" w:space="0" w:color="auto"/>
                <w:right w:val="none" w:sz="0" w:space="0" w:color="auto"/>
              </w:divBdr>
            </w:div>
            <w:div w:id="866529923">
              <w:marLeft w:val="0"/>
              <w:marRight w:val="0"/>
              <w:marTop w:val="0"/>
              <w:marBottom w:val="0"/>
              <w:divBdr>
                <w:top w:val="none" w:sz="0" w:space="0" w:color="auto"/>
                <w:left w:val="none" w:sz="0" w:space="0" w:color="auto"/>
                <w:bottom w:val="none" w:sz="0" w:space="0" w:color="auto"/>
                <w:right w:val="none" w:sz="0" w:space="0" w:color="auto"/>
              </w:divBdr>
            </w:div>
            <w:div w:id="1639408088">
              <w:marLeft w:val="0"/>
              <w:marRight w:val="0"/>
              <w:marTop w:val="0"/>
              <w:marBottom w:val="0"/>
              <w:divBdr>
                <w:top w:val="none" w:sz="0" w:space="0" w:color="auto"/>
                <w:left w:val="none" w:sz="0" w:space="0" w:color="auto"/>
                <w:bottom w:val="none" w:sz="0" w:space="0" w:color="auto"/>
                <w:right w:val="none" w:sz="0" w:space="0" w:color="auto"/>
              </w:divBdr>
            </w:div>
            <w:div w:id="1171525621">
              <w:marLeft w:val="0"/>
              <w:marRight w:val="0"/>
              <w:marTop w:val="0"/>
              <w:marBottom w:val="0"/>
              <w:divBdr>
                <w:top w:val="none" w:sz="0" w:space="0" w:color="auto"/>
                <w:left w:val="none" w:sz="0" w:space="0" w:color="auto"/>
                <w:bottom w:val="none" w:sz="0" w:space="0" w:color="auto"/>
                <w:right w:val="none" w:sz="0" w:space="0" w:color="auto"/>
              </w:divBdr>
            </w:div>
            <w:div w:id="786853021">
              <w:marLeft w:val="0"/>
              <w:marRight w:val="0"/>
              <w:marTop w:val="0"/>
              <w:marBottom w:val="0"/>
              <w:divBdr>
                <w:top w:val="none" w:sz="0" w:space="0" w:color="auto"/>
                <w:left w:val="none" w:sz="0" w:space="0" w:color="auto"/>
                <w:bottom w:val="none" w:sz="0" w:space="0" w:color="auto"/>
                <w:right w:val="none" w:sz="0" w:space="0" w:color="auto"/>
              </w:divBdr>
            </w:div>
            <w:div w:id="1554779855">
              <w:marLeft w:val="0"/>
              <w:marRight w:val="0"/>
              <w:marTop w:val="0"/>
              <w:marBottom w:val="0"/>
              <w:divBdr>
                <w:top w:val="none" w:sz="0" w:space="0" w:color="auto"/>
                <w:left w:val="none" w:sz="0" w:space="0" w:color="auto"/>
                <w:bottom w:val="none" w:sz="0" w:space="0" w:color="auto"/>
                <w:right w:val="none" w:sz="0" w:space="0" w:color="auto"/>
              </w:divBdr>
            </w:div>
            <w:div w:id="499270478">
              <w:marLeft w:val="0"/>
              <w:marRight w:val="0"/>
              <w:marTop w:val="0"/>
              <w:marBottom w:val="0"/>
              <w:divBdr>
                <w:top w:val="none" w:sz="0" w:space="0" w:color="auto"/>
                <w:left w:val="none" w:sz="0" w:space="0" w:color="auto"/>
                <w:bottom w:val="none" w:sz="0" w:space="0" w:color="auto"/>
                <w:right w:val="none" w:sz="0" w:space="0" w:color="auto"/>
              </w:divBdr>
            </w:div>
            <w:div w:id="354036305">
              <w:marLeft w:val="0"/>
              <w:marRight w:val="0"/>
              <w:marTop w:val="0"/>
              <w:marBottom w:val="0"/>
              <w:divBdr>
                <w:top w:val="none" w:sz="0" w:space="0" w:color="auto"/>
                <w:left w:val="none" w:sz="0" w:space="0" w:color="auto"/>
                <w:bottom w:val="none" w:sz="0" w:space="0" w:color="auto"/>
                <w:right w:val="none" w:sz="0" w:space="0" w:color="auto"/>
              </w:divBdr>
            </w:div>
            <w:div w:id="1963072473">
              <w:marLeft w:val="0"/>
              <w:marRight w:val="0"/>
              <w:marTop w:val="0"/>
              <w:marBottom w:val="0"/>
              <w:divBdr>
                <w:top w:val="none" w:sz="0" w:space="0" w:color="auto"/>
                <w:left w:val="none" w:sz="0" w:space="0" w:color="auto"/>
                <w:bottom w:val="none" w:sz="0" w:space="0" w:color="auto"/>
                <w:right w:val="none" w:sz="0" w:space="0" w:color="auto"/>
              </w:divBdr>
            </w:div>
            <w:div w:id="1836068167">
              <w:marLeft w:val="0"/>
              <w:marRight w:val="0"/>
              <w:marTop w:val="0"/>
              <w:marBottom w:val="0"/>
              <w:divBdr>
                <w:top w:val="none" w:sz="0" w:space="0" w:color="auto"/>
                <w:left w:val="none" w:sz="0" w:space="0" w:color="auto"/>
                <w:bottom w:val="none" w:sz="0" w:space="0" w:color="auto"/>
                <w:right w:val="none" w:sz="0" w:space="0" w:color="auto"/>
              </w:divBdr>
            </w:div>
            <w:div w:id="269558320">
              <w:marLeft w:val="0"/>
              <w:marRight w:val="0"/>
              <w:marTop w:val="0"/>
              <w:marBottom w:val="0"/>
              <w:divBdr>
                <w:top w:val="none" w:sz="0" w:space="0" w:color="auto"/>
                <w:left w:val="none" w:sz="0" w:space="0" w:color="auto"/>
                <w:bottom w:val="none" w:sz="0" w:space="0" w:color="auto"/>
                <w:right w:val="none" w:sz="0" w:space="0" w:color="auto"/>
              </w:divBdr>
            </w:div>
            <w:div w:id="411899286">
              <w:marLeft w:val="0"/>
              <w:marRight w:val="0"/>
              <w:marTop w:val="0"/>
              <w:marBottom w:val="0"/>
              <w:divBdr>
                <w:top w:val="none" w:sz="0" w:space="0" w:color="auto"/>
                <w:left w:val="none" w:sz="0" w:space="0" w:color="auto"/>
                <w:bottom w:val="none" w:sz="0" w:space="0" w:color="auto"/>
                <w:right w:val="none" w:sz="0" w:space="0" w:color="auto"/>
              </w:divBdr>
            </w:div>
            <w:div w:id="731926190">
              <w:marLeft w:val="0"/>
              <w:marRight w:val="0"/>
              <w:marTop w:val="0"/>
              <w:marBottom w:val="0"/>
              <w:divBdr>
                <w:top w:val="none" w:sz="0" w:space="0" w:color="auto"/>
                <w:left w:val="none" w:sz="0" w:space="0" w:color="auto"/>
                <w:bottom w:val="none" w:sz="0" w:space="0" w:color="auto"/>
                <w:right w:val="none" w:sz="0" w:space="0" w:color="auto"/>
              </w:divBdr>
            </w:div>
            <w:div w:id="443035845">
              <w:marLeft w:val="0"/>
              <w:marRight w:val="0"/>
              <w:marTop w:val="0"/>
              <w:marBottom w:val="0"/>
              <w:divBdr>
                <w:top w:val="none" w:sz="0" w:space="0" w:color="auto"/>
                <w:left w:val="none" w:sz="0" w:space="0" w:color="auto"/>
                <w:bottom w:val="none" w:sz="0" w:space="0" w:color="auto"/>
                <w:right w:val="none" w:sz="0" w:space="0" w:color="auto"/>
              </w:divBdr>
            </w:div>
            <w:div w:id="322779675">
              <w:marLeft w:val="0"/>
              <w:marRight w:val="0"/>
              <w:marTop w:val="0"/>
              <w:marBottom w:val="0"/>
              <w:divBdr>
                <w:top w:val="none" w:sz="0" w:space="0" w:color="auto"/>
                <w:left w:val="none" w:sz="0" w:space="0" w:color="auto"/>
                <w:bottom w:val="none" w:sz="0" w:space="0" w:color="auto"/>
                <w:right w:val="none" w:sz="0" w:space="0" w:color="auto"/>
              </w:divBdr>
            </w:div>
            <w:div w:id="1002126012">
              <w:marLeft w:val="0"/>
              <w:marRight w:val="0"/>
              <w:marTop w:val="0"/>
              <w:marBottom w:val="0"/>
              <w:divBdr>
                <w:top w:val="none" w:sz="0" w:space="0" w:color="auto"/>
                <w:left w:val="none" w:sz="0" w:space="0" w:color="auto"/>
                <w:bottom w:val="none" w:sz="0" w:space="0" w:color="auto"/>
                <w:right w:val="none" w:sz="0" w:space="0" w:color="auto"/>
              </w:divBdr>
            </w:div>
            <w:div w:id="1713192897">
              <w:marLeft w:val="0"/>
              <w:marRight w:val="0"/>
              <w:marTop w:val="0"/>
              <w:marBottom w:val="0"/>
              <w:divBdr>
                <w:top w:val="none" w:sz="0" w:space="0" w:color="auto"/>
                <w:left w:val="none" w:sz="0" w:space="0" w:color="auto"/>
                <w:bottom w:val="none" w:sz="0" w:space="0" w:color="auto"/>
                <w:right w:val="none" w:sz="0" w:space="0" w:color="auto"/>
              </w:divBdr>
            </w:div>
            <w:div w:id="1950431443">
              <w:marLeft w:val="0"/>
              <w:marRight w:val="0"/>
              <w:marTop w:val="0"/>
              <w:marBottom w:val="0"/>
              <w:divBdr>
                <w:top w:val="none" w:sz="0" w:space="0" w:color="auto"/>
                <w:left w:val="none" w:sz="0" w:space="0" w:color="auto"/>
                <w:bottom w:val="none" w:sz="0" w:space="0" w:color="auto"/>
                <w:right w:val="none" w:sz="0" w:space="0" w:color="auto"/>
              </w:divBdr>
            </w:div>
            <w:div w:id="560992197">
              <w:marLeft w:val="0"/>
              <w:marRight w:val="0"/>
              <w:marTop w:val="0"/>
              <w:marBottom w:val="0"/>
              <w:divBdr>
                <w:top w:val="none" w:sz="0" w:space="0" w:color="auto"/>
                <w:left w:val="none" w:sz="0" w:space="0" w:color="auto"/>
                <w:bottom w:val="none" w:sz="0" w:space="0" w:color="auto"/>
                <w:right w:val="none" w:sz="0" w:space="0" w:color="auto"/>
              </w:divBdr>
            </w:div>
            <w:div w:id="128206047">
              <w:marLeft w:val="0"/>
              <w:marRight w:val="0"/>
              <w:marTop w:val="0"/>
              <w:marBottom w:val="0"/>
              <w:divBdr>
                <w:top w:val="none" w:sz="0" w:space="0" w:color="auto"/>
                <w:left w:val="none" w:sz="0" w:space="0" w:color="auto"/>
                <w:bottom w:val="none" w:sz="0" w:space="0" w:color="auto"/>
                <w:right w:val="none" w:sz="0" w:space="0" w:color="auto"/>
              </w:divBdr>
            </w:div>
            <w:div w:id="1140608421">
              <w:marLeft w:val="0"/>
              <w:marRight w:val="0"/>
              <w:marTop w:val="0"/>
              <w:marBottom w:val="0"/>
              <w:divBdr>
                <w:top w:val="none" w:sz="0" w:space="0" w:color="auto"/>
                <w:left w:val="none" w:sz="0" w:space="0" w:color="auto"/>
                <w:bottom w:val="none" w:sz="0" w:space="0" w:color="auto"/>
                <w:right w:val="none" w:sz="0" w:space="0" w:color="auto"/>
              </w:divBdr>
            </w:div>
            <w:div w:id="1632053168">
              <w:marLeft w:val="0"/>
              <w:marRight w:val="0"/>
              <w:marTop w:val="0"/>
              <w:marBottom w:val="0"/>
              <w:divBdr>
                <w:top w:val="none" w:sz="0" w:space="0" w:color="auto"/>
                <w:left w:val="none" w:sz="0" w:space="0" w:color="auto"/>
                <w:bottom w:val="none" w:sz="0" w:space="0" w:color="auto"/>
                <w:right w:val="none" w:sz="0" w:space="0" w:color="auto"/>
              </w:divBdr>
            </w:div>
            <w:div w:id="734745116">
              <w:marLeft w:val="0"/>
              <w:marRight w:val="0"/>
              <w:marTop w:val="0"/>
              <w:marBottom w:val="0"/>
              <w:divBdr>
                <w:top w:val="none" w:sz="0" w:space="0" w:color="auto"/>
                <w:left w:val="none" w:sz="0" w:space="0" w:color="auto"/>
                <w:bottom w:val="none" w:sz="0" w:space="0" w:color="auto"/>
                <w:right w:val="none" w:sz="0" w:space="0" w:color="auto"/>
              </w:divBdr>
            </w:div>
            <w:div w:id="576325300">
              <w:marLeft w:val="0"/>
              <w:marRight w:val="0"/>
              <w:marTop w:val="0"/>
              <w:marBottom w:val="0"/>
              <w:divBdr>
                <w:top w:val="none" w:sz="0" w:space="0" w:color="auto"/>
                <w:left w:val="none" w:sz="0" w:space="0" w:color="auto"/>
                <w:bottom w:val="none" w:sz="0" w:space="0" w:color="auto"/>
                <w:right w:val="none" w:sz="0" w:space="0" w:color="auto"/>
              </w:divBdr>
            </w:div>
            <w:div w:id="831070479">
              <w:marLeft w:val="0"/>
              <w:marRight w:val="0"/>
              <w:marTop w:val="0"/>
              <w:marBottom w:val="0"/>
              <w:divBdr>
                <w:top w:val="none" w:sz="0" w:space="0" w:color="auto"/>
                <w:left w:val="none" w:sz="0" w:space="0" w:color="auto"/>
                <w:bottom w:val="none" w:sz="0" w:space="0" w:color="auto"/>
                <w:right w:val="none" w:sz="0" w:space="0" w:color="auto"/>
              </w:divBdr>
            </w:div>
            <w:div w:id="1149634316">
              <w:marLeft w:val="0"/>
              <w:marRight w:val="0"/>
              <w:marTop w:val="0"/>
              <w:marBottom w:val="0"/>
              <w:divBdr>
                <w:top w:val="none" w:sz="0" w:space="0" w:color="auto"/>
                <w:left w:val="none" w:sz="0" w:space="0" w:color="auto"/>
                <w:bottom w:val="none" w:sz="0" w:space="0" w:color="auto"/>
                <w:right w:val="none" w:sz="0" w:space="0" w:color="auto"/>
              </w:divBdr>
            </w:div>
            <w:div w:id="1700155389">
              <w:marLeft w:val="0"/>
              <w:marRight w:val="0"/>
              <w:marTop w:val="0"/>
              <w:marBottom w:val="0"/>
              <w:divBdr>
                <w:top w:val="none" w:sz="0" w:space="0" w:color="auto"/>
                <w:left w:val="none" w:sz="0" w:space="0" w:color="auto"/>
                <w:bottom w:val="none" w:sz="0" w:space="0" w:color="auto"/>
                <w:right w:val="none" w:sz="0" w:space="0" w:color="auto"/>
              </w:divBdr>
            </w:div>
            <w:div w:id="1291593999">
              <w:marLeft w:val="0"/>
              <w:marRight w:val="0"/>
              <w:marTop w:val="0"/>
              <w:marBottom w:val="0"/>
              <w:divBdr>
                <w:top w:val="none" w:sz="0" w:space="0" w:color="auto"/>
                <w:left w:val="none" w:sz="0" w:space="0" w:color="auto"/>
                <w:bottom w:val="none" w:sz="0" w:space="0" w:color="auto"/>
                <w:right w:val="none" w:sz="0" w:space="0" w:color="auto"/>
              </w:divBdr>
            </w:div>
            <w:div w:id="721557235">
              <w:marLeft w:val="0"/>
              <w:marRight w:val="0"/>
              <w:marTop w:val="0"/>
              <w:marBottom w:val="0"/>
              <w:divBdr>
                <w:top w:val="none" w:sz="0" w:space="0" w:color="auto"/>
                <w:left w:val="none" w:sz="0" w:space="0" w:color="auto"/>
                <w:bottom w:val="none" w:sz="0" w:space="0" w:color="auto"/>
                <w:right w:val="none" w:sz="0" w:space="0" w:color="auto"/>
              </w:divBdr>
            </w:div>
            <w:div w:id="1853645246">
              <w:marLeft w:val="0"/>
              <w:marRight w:val="0"/>
              <w:marTop w:val="0"/>
              <w:marBottom w:val="0"/>
              <w:divBdr>
                <w:top w:val="none" w:sz="0" w:space="0" w:color="auto"/>
                <w:left w:val="none" w:sz="0" w:space="0" w:color="auto"/>
                <w:bottom w:val="none" w:sz="0" w:space="0" w:color="auto"/>
                <w:right w:val="none" w:sz="0" w:space="0" w:color="auto"/>
              </w:divBdr>
            </w:div>
            <w:div w:id="1740060040">
              <w:marLeft w:val="0"/>
              <w:marRight w:val="0"/>
              <w:marTop w:val="0"/>
              <w:marBottom w:val="0"/>
              <w:divBdr>
                <w:top w:val="none" w:sz="0" w:space="0" w:color="auto"/>
                <w:left w:val="none" w:sz="0" w:space="0" w:color="auto"/>
                <w:bottom w:val="none" w:sz="0" w:space="0" w:color="auto"/>
                <w:right w:val="none" w:sz="0" w:space="0" w:color="auto"/>
              </w:divBdr>
            </w:div>
            <w:div w:id="1178811504">
              <w:marLeft w:val="0"/>
              <w:marRight w:val="0"/>
              <w:marTop w:val="0"/>
              <w:marBottom w:val="0"/>
              <w:divBdr>
                <w:top w:val="none" w:sz="0" w:space="0" w:color="auto"/>
                <w:left w:val="none" w:sz="0" w:space="0" w:color="auto"/>
                <w:bottom w:val="none" w:sz="0" w:space="0" w:color="auto"/>
                <w:right w:val="none" w:sz="0" w:space="0" w:color="auto"/>
              </w:divBdr>
            </w:div>
            <w:div w:id="558126935">
              <w:marLeft w:val="0"/>
              <w:marRight w:val="0"/>
              <w:marTop w:val="0"/>
              <w:marBottom w:val="0"/>
              <w:divBdr>
                <w:top w:val="none" w:sz="0" w:space="0" w:color="auto"/>
                <w:left w:val="none" w:sz="0" w:space="0" w:color="auto"/>
                <w:bottom w:val="none" w:sz="0" w:space="0" w:color="auto"/>
                <w:right w:val="none" w:sz="0" w:space="0" w:color="auto"/>
              </w:divBdr>
            </w:div>
            <w:div w:id="919483752">
              <w:marLeft w:val="0"/>
              <w:marRight w:val="0"/>
              <w:marTop w:val="0"/>
              <w:marBottom w:val="0"/>
              <w:divBdr>
                <w:top w:val="none" w:sz="0" w:space="0" w:color="auto"/>
                <w:left w:val="none" w:sz="0" w:space="0" w:color="auto"/>
                <w:bottom w:val="none" w:sz="0" w:space="0" w:color="auto"/>
                <w:right w:val="none" w:sz="0" w:space="0" w:color="auto"/>
              </w:divBdr>
            </w:div>
            <w:div w:id="19999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249">
      <w:bodyDiv w:val="1"/>
      <w:marLeft w:val="0"/>
      <w:marRight w:val="0"/>
      <w:marTop w:val="0"/>
      <w:marBottom w:val="0"/>
      <w:divBdr>
        <w:top w:val="none" w:sz="0" w:space="0" w:color="auto"/>
        <w:left w:val="none" w:sz="0" w:space="0" w:color="auto"/>
        <w:bottom w:val="none" w:sz="0" w:space="0" w:color="auto"/>
        <w:right w:val="none" w:sz="0" w:space="0" w:color="auto"/>
      </w:divBdr>
      <w:divsChild>
        <w:div w:id="408386977">
          <w:marLeft w:val="0"/>
          <w:marRight w:val="0"/>
          <w:marTop w:val="0"/>
          <w:marBottom w:val="0"/>
          <w:divBdr>
            <w:top w:val="none" w:sz="0" w:space="0" w:color="auto"/>
            <w:left w:val="none" w:sz="0" w:space="0" w:color="auto"/>
            <w:bottom w:val="none" w:sz="0" w:space="0" w:color="auto"/>
            <w:right w:val="none" w:sz="0" w:space="0" w:color="auto"/>
          </w:divBdr>
          <w:divsChild>
            <w:div w:id="1805805005">
              <w:marLeft w:val="0"/>
              <w:marRight w:val="0"/>
              <w:marTop w:val="0"/>
              <w:marBottom w:val="0"/>
              <w:divBdr>
                <w:top w:val="none" w:sz="0" w:space="0" w:color="auto"/>
                <w:left w:val="none" w:sz="0" w:space="0" w:color="auto"/>
                <w:bottom w:val="none" w:sz="0" w:space="0" w:color="auto"/>
                <w:right w:val="none" w:sz="0" w:space="0" w:color="auto"/>
              </w:divBdr>
            </w:div>
            <w:div w:id="9337895">
              <w:marLeft w:val="0"/>
              <w:marRight w:val="0"/>
              <w:marTop w:val="0"/>
              <w:marBottom w:val="0"/>
              <w:divBdr>
                <w:top w:val="none" w:sz="0" w:space="0" w:color="auto"/>
                <w:left w:val="none" w:sz="0" w:space="0" w:color="auto"/>
                <w:bottom w:val="none" w:sz="0" w:space="0" w:color="auto"/>
                <w:right w:val="none" w:sz="0" w:space="0" w:color="auto"/>
              </w:divBdr>
            </w:div>
            <w:div w:id="357659719">
              <w:marLeft w:val="0"/>
              <w:marRight w:val="0"/>
              <w:marTop w:val="0"/>
              <w:marBottom w:val="0"/>
              <w:divBdr>
                <w:top w:val="none" w:sz="0" w:space="0" w:color="auto"/>
                <w:left w:val="none" w:sz="0" w:space="0" w:color="auto"/>
                <w:bottom w:val="none" w:sz="0" w:space="0" w:color="auto"/>
                <w:right w:val="none" w:sz="0" w:space="0" w:color="auto"/>
              </w:divBdr>
            </w:div>
            <w:div w:id="1669167592">
              <w:marLeft w:val="0"/>
              <w:marRight w:val="0"/>
              <w:marTop w:val="0"/>
              <w:marBottom w:val="0"/>
              <w:divBdr>
                <w:top w:val="none" w:sz="0" w:space="0" w:color="auto"/>
                <w:left w:val="none" w:sz="0" w:space="0" w:color="auto"/>
                <w:bottom w:val="none" w:sz="0" w:space="0" w:color="auto"/>
                <w:right w:val="none" w:sz="0" w:space="0" w:color="auto"/>
              </w:divBdr>
            </w:div>
            <w:div w:id="2025862697">
              <w:marLeft w:val="0"/>
              <w:marRight w:val="0"/>
              <w:marTop w:val="0"/>
              <w:marBottom w:val="0"/>
              <w:divBdr>
                <w:top w:val="none" w:sz="0" w:space="0" w:color="auto"/>
                <w:left w:val="none" w:sz="0" w:space="0" w:color="auto"/>
                <w:bottom w:val="none" w:sz="0" w:space="0" w:color="auto"/>
                <w:right w:val="none" w:sz="0" w:space="0" w:color="auto"/>
              </w:divBdr>
            </w:div>
            <w:div w:id="1591233327">
              <w:marLeft w:val="0"/>
              <w:marRight w:val="0"/>
              <w:marTop w:val="0"/>
              <w:marBottom w:val="0"/>
              <w:divBdr>
                <w:top w:val="none" w:sz="0" w:space="0" w:color="auto"/>
                <w:left w:val="none" w:sz="0" w:space="0" w:color="auto"/>
                <w:bottom w:val="none" w:sz="0" w:space="0" w:color="auto"/>
                <w:right w:val="none" w:sz="0" w:space="0" w:color="auto"/>
              </w:divBdr>
            </w:div>
            <w:div w:id="1483817148">
              <w:marLeft w:val="0"/>
              <w:marRight w:val="0"/>
              <w:marTop w:val="0"/>
              <w:marBottom w:val="0"/>
              <w:divBdr>
                <w:top w:val="none" w:sz="0" w:space="0" w:color="auto"/>
                <w:left w:val="none" w:sz="0" w:space="0" w:color="auto"/>
                <w:bottom w:val="none" w:sz="0" w:space="0" w:color="auto"/>
                <w:right w:val="none" w:sz="0" w:space="0" w:color="auto"/>
              </w:divBdr>
            </w:div>
            <w:div w:id="27878348">
              <w:marLeft w:val="0"/>
              <w:marRight w:val="0"/>
              <w:marTop w:val="0"/>
              <w:marBottom w:val="0"/>
              <w:divBdr>
                <w:top w:val="none" w:sz="0" w:space="0" w:color="auto"/>
                <w:left w:val="none" w:sz="0" w:space="0" w:color="auto"/>
                <w:bottom w:val="none" w:sz="0" w:space="0" w:color="auto"/>
                <w:right w:val="none" w:sz="0" w:space="0" w:color="auto"/>
              </w:divBdr>
            </w:div>
            <w:div w:id="649406024">
              <w:marLeft w:val="0"/>
              <w:marRight w:val="0"/>
              <w:marTop w:val="0"/>
              <w:marBottom w:val="0"/>
              <w:divBdr>
                <w:top w:val="none" w:sz="0" w:space="0" w:color="auto"/>
                <w:left w:val="none" w:sz="0" w:space="0" w:color="auto"/>
                <w:bottom w:val="none" w:sz="0" w:space="0" w:color="auto"/>
                <w:right w:val="none" w:sz="0" w:space="0" w:color="auto"/>
              </w:divBdr>
            </w:div>
            <w:div w:id="1008748986">
              <w:marLeft w:val="0"/>
              <w:marRight w:val="0"/>
              <w:marTop w:val="0"/>
              <w:marBottom w:val="0"/>
              <w:divBdr>
                <w:top w:val="none" w:sz="0" w:space="0" w:color="auto"/>
                <w:left w:val="none" w:sz="0" w:space="0" w:color="auto"/>
                <w:bottom w:val="none" w:sz="0" w:space="0" w:color="auto"/>
                <w:right w:val="none" w:sz="0" w:space="0" w:color="auto"/>
              </w:divBdr>
            </w:div>
            <w:div w:id="317619062">
              <w:marLeft w:val="0"/>
              <w:marRight w:val="0"/>
              <w:marTop w:val="0"/>
              <w:marBottom w:val="0"/>
              <w:divBdr>
                <w:top w:val="none" w:sz="0" w:space="0" w:color="auto"/>
                <w:left w:val="none" w:sz="0" w:space="0" w:color="auto"/>
                <w:bottom w:val="none" w:sz="0" w:space="0" w:color="auto"/>
                <w:right w:val="none" w:sz="0" w:space="0" w:color="auto"/>
              </w:divBdr>
            </w:div>
            <w:div w:id="2135247607">
              <w:marLeft w:val="0"/>
              <w:marRight w:val="0"/>
              <w:marTop w:val="0"/>
              <w:marBottom w:val="0"/>
              <w:divBdr>
                <w:top w:val="none" w:sz="0" w:space="0" w:color="auto"/>
                <w:left w:val="none" w:sz="0" w:space="0" w:color="auto"/>
                <w:bottom w:val="none" w:sz="0" w:space="0" w:color="auto"/>
                <w:right w:val="none" w:sz="0" w:space="0" w:color="auto"/>
              </w:divBdr>
            </w:div>
            <w:div w:id="1901092161">
              <w:marLeft w:val="0"/>
              <w:marRight w:val="0"/>
              <w:marTop w:val="0"/>
              <w:marBottom w:val="0"/>
              <w:divBdr>
                <w:top w:val="none" w:sz="0" w:space="0" w:color="auto"/>
                <w:left w:val="none" w:sz="0" w:space="0" w:color="auto"/>
                <w:bottom w:val="none" w:sz="0" w:space="0" w:color="auto"/>
                <w:right w:val="none" w:sz="0" w:space="0" w:color="auto"/>
              </w:divBdr>
            </w:div>
            <w:div w:id="904875110">
              <w:marLeft w:val="0"/>
              <w:marRight w:val="0"/>
              <w:marTop w:val="0"/>
              <w:marBottom w:val="0"/>
              <w:divBdr>
                <w:top w:val="none" w:sz="0" w:space="0" w:color="auto"/>
                <w:left w:val="none" w:sz="0" w:space="0" w:color="auto"/>
                <w:bottom w:val="none" w:sz="0" w:space="0" w:color="auto"/>
                <w:right w:val="none" w:sz="0" w:space="0" w:color="auto"/>
              </w:divBdr>
            </w:div>
            <w:div w:id="49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69">
      <w:bodyDiv w:val="1"/>
      <w:marLeft w:val="0"/>
      <w:marRight w:val="0"/>
      <w:marTop w:val="0"/>
      <w:marBottom w:val="0"/>
      <w:divBdr>
        <w:top w:val="none" w:sz="0" w:space="0" w:color="auto"/>
        <w:left w:val="none" w:sz="0" w:space="0" w:color="auto"/>
        <w:bottom w:val="none" w:sz="0" w:space="0" w:color="auto"/>
        <w:right w:val="none" w:sz="0" w:space="0" w:color="auto"/>
      </w:divBdr>
      <w:divsChild>
        <w:div w:id="573322028">
          <w:marLeft w:val="0"/>
          <w:marRight w:val="0"/>
          <w:marTop w:val="0"/>
          <w:marBottom w:val="0"/>
          <w:divBdr>
            <w:top w:val="none" w:sz="0" w:space="0" w:color="auto"/>
            <w:left w:val="none" w:sz="0" w:space="0" w:color="auto"/>
            <w:bottom w:val="none" w:sz="0" w:space="0" w:color="auto"/>
            <w:right w:val="none" w:sz="0" w:space="0" w:color="auto"/>
          </w:divBdr>
          <w:divsChild>
            <w:div w:id="601181225">
              <w:marLeft w:val="0"/>
              <w:marRight w:val="0"/>
              <w:marTop w:val="0"/>
              <w:marBottom w:val="0"/>
              <w:divBdr>
                <w:top w:val="none" w:sz="0" w:space="0" w:color="auto"/>
                <w:left w:val="none" w:sz="0" w:space="0" w:color="auto"/>
                <w:bottom w:val="none" w:sz="0" w:space="0" w:color="auto"/>
                <w:right w:val="none" w:sz="0" w:space="0" w:color="auto"/>
              </w:divBdr>
            </w:div>
            <w:div w:id="1727484842">
              <w:marLeft w:val="0"/>
              <w:marRight w:val="0"/>
              <w:marTop w:val="0"/>
              <w:marBottom w:val="0"/>
              <w:divBdr>
                <w:top w:val="none" w:sz="0" w:space="0" w:color="auto"/>
                <w:left w:val="none" w:sz="0" w:space="0" w:color="auto"/>
                <w:bottom w:val="none" w:sz="0" w:space="0" w:color="auto"/>
                <w:right w:val="none" w:sz="0" w:space="0" w:color="auto"/>
              </w:divBdr>
            </w:div>
            <w:div w:id="1377049373">
              <w:marLeft w:val="0"/>
              <w:marRight w:val="0"/>
              <w:marTop w:val="0"/>
              <w:marBottom w:val="0"/>
              <w:divBdr>
                <w:top w:val="none" w:sz="0" w:space="0" w:color="auto"/>
                <w:left w:val="none" w:sz="0" w:space="0" w:color="auto"/>
                <w:bottom w:val="none" w:sz="0" w:space="0" w:color="auto"/>
                <w:right w:val="none" w:sz="0" w:space="0" w:color="auto"/>
              </w:divBdr>
            </w:div>
            <w:div w:id="955062800">
              <w:marLeft w:val="0"/>
              <w:marRight w:val="0"/>
              <w:marTop w:val="0"/>
              <w:marBottom w:val="0"/>
              <w:divBdr>
                <w:top w:val="none" w:sz="0" w:space="0" w:color="auto"/>
                <w:left w:val="none" w:sz="0" w:space="0" w:color="auto"/>
                <w:bottom w:val="none" w:sz="0" w:space="0" w:color="auto"/>
                <w:right w:val="none" w:sz="0" w:space="0" w:color="auto"/>
              </w:divBdr>
            </w:div>
            <w:div w:id="1720127018">
              <w:marLeft w:val="0"/>
              <w:marRight w:val="0"/>
              <w:marTop w:val="0"/>
              <w:marBottom w:val="0"/>
              <w:divBdr>
                <w:top w:val="none" w:sz="0" w:space="0" w:color="auto"/>
                <w:left w:val="none" w:sz="0" w:space="0" w:color="auto"/>
                <w:bottom w:val="none" w:sz="0" w:space="0" w:color="auto"/>
                <w:right w:val="none" w:sz="0" w:space="0" w:color="auto"/>
              </w:divBdr>
            </w:div>
            <w:div w:id="1707947432">
              <w:marLeft w:val="0"/>
              <w:marRight w:val="0"/>
              <w:marTop w:val="0"/>
              <w:marBottom w:val="0"/>
              <w:divBdr>
                <w:top w:val="none" w:sz="0" w:space="0" w:color="auto"/>
                <w:left w:val="none" w:sz="0" w:space="0" w:color="auto"/>
                <w:bottom w:val="none" w:sz="0" w:space="0" w:color="auto"/>
                <w:right w:val="none" w:sz="0" w:space="0" w:color="auto"/>
              </w:divBdr>
            </w:div>
            <w:div w:id="369457398">
              <w:marLeft w:val="0"/>
              <w:marRight w:val="0"/>
              <w:marTop w:val="0"/>
              <w:marBottom w:val="0"/>
              <w:divBdr>
                <w:top w:val="none" w:sz="0" w:space="0" w:color="auto"/>
                <w:left w:val="none" w:sz="0" w:space="0" w:color="auto"/>
                <w:bottom w:val="none" w:sz="0" w:space="0" w:color="auto"/>
                <w:right w:val="none" w:sz="0" w:space="0" w:color="auto"/>
              </w:divBdr>
            </w:div>
            <w:div w:id="386417250">
              <w:marLeft w:val="0"/>
              <w:marRight w:val="0"/>
              <w:marTop w:val="0"/>
              <w:marBottom w:val="0"/>
              <w:divBdr>
                <w:top w:val="none" w:sz="0" w:space="0" w:color="auto"/>
                <w:left w:val="none" w:sz="0" w:space="0" w:color="auto"/>
                <w:bottom w:val="none" w:sz="0" w:space="0" w:color="auto"/>
                <w:right w:val="none" w:sz="0" w:space="0" w:color="auto"/>
              </w:divBdr>
            </w:div>
            <w:div w:id="900285420">
              <w:marLeft w:val="0"/>
              <w:marRight w:val="0"/>
              <w:marTop w:val="0"/>
              <w:marBottom w:val="0"/>
              <w:divBdr>
                <w:top w:val="none" w:sz="0" w:space="0" w:color="auto"/>
                <w:left w:val="none" w:sz="0" w:space="0" w:color="auto"/>
                <w:bottom w:val="none" w:sz="0" w:space="0" w:color="auto"/>
                <w:right w:val="none" w:sz="0" w:space="0" w:color="auto"/>
              </w:divBdr>
            </w:div>
            <w:div w:id="1619490560">
              <w:marLeft w:val="0"/>
              <w:marRight w:val="0"/>
              <w:marTop w:val="0"/>
              <w:marBottom w:val="0"/>
              <w:divBdr>
                <w:top w:val="none" w:sz="0" w:space="0" w:color="auto"/>
                <w:left w:val="none" w:sz="0" w:space="0" w:color="auto"/>
                <w:bottom w:val="none" w:sz="0" w:space="0" w:color="auto"/>
                <w:right w:val="none" w:sz="0" w:space="0" w:color="auto"/>
              </w:divBdr>
            </w:div>
            <w:div w:id="1573468129">
              <w:marLeft w:val="0"/>
              <w:marRight w:val="0"/>
              <w:marTop w:val="0"/>
              <w:marBottom w:val="0"/>
              <w:divBdr>
                <w:top w:val="none" w:sz="0" w:space="0" w:color="auto"/>
                <w:left w:val="none" w:sz="0" w:space="0" w:color="auto"/>
                <w:bottom w:val="none" w:sz="0" w:space="0" w:color="auto"/>
                <w:right w:val="none" w:sz="0" w:space="0" w:color="auto"/>
              </w:divBdr>
            </w:div>
            <w:div w:id="1074232019">
              <w:marLeft w:val="0"/>
              <w:marRight w:val="0"/>
              <w:marTop w:val="0"/>
              <w:marBottom w:val="0"/>
              <w:divBdr>
                <w:top w:val="none" w:sz="0" w:space="0" w:color="auto"/>
                <w:left w:val="none" w:sz="0" w:space="0" w:color="auto"/>
                <w:bottom w:val="none" w:sz="0" w:space="0" w:color="auto"/>
                <w:right w:val="none" w:sz="0" w:space="0" w:color="auto"/>
              </w:divBdr>
            </w:div>
            <w:div w:id="231232554">
              <w:marLeft w:val="0"/>
              <w:marRight w:val="0"/>
              <w:marTop w:val="0"/>
              <w:marBottom w:val="0"/>
              <w:divBdr>
                <w:top w:val="none" w:sz="0" w:space="0" w:color="auto"/>
                <w:left w:val="none" w:sz="0" w:space="0" w:color="auto"/>
                <w:bottom w:val="none" w:sz="0" w:space="0" w:color="auto"/>
                <w:right w:val="none" w:sz="0" w:space="0" w:color="auto"/>
              </w:divBdr>
            </w:div>
            <w:div w:id="2055616939">
              <w:marLeft w:val="0"/>
              <w:marRight w:val="0"/>
              <w:marTop w:val="0"/>
              <w:marBottom w:val="0"/>
              <w:divBdr>
                <w:top w:val="none" w:sz="0" w:space="0" w:color="auto"/>
                <w:left w:val="none" w:sz="0" w:space="0" w:color="auto"/>
                <w:bottom w:val="none" w:sz="0" w:space="0" w:color="auto"/>
                <w:right w:val="none" w:sz="0" w:space="0" w:color="auto"/>
              </w:divBdr>
            </w:div>
            <w:div w:id="1633902320">
              <w:marLeft w:val="0"/>
              <w:marRight w:val="0"/>
              <w:marTop w:val="0"/>
              <w:marBottom w:val="0"/>
              <w:divBdr>
                <w:top w:val="none" w:sz="0" w:space="0" w:color="auto"/>
                <w:left w:val="none" w:sz="0" w:space="0" w:color="auto"/>
                <w:bottom w:val="none" w:sz="0" w:space="0" w:color="auto"/>
                <w:right w:val="none" w:sz="0" w:space="0" w:color="auto"/>
              </w:divBdr>
            </w:div>
            <w:div w:id="978337386">
              <w:marLeft w:val="0"/>
              <w:marRight w:val="0"/>
              <w:marTop w:val="0"/>
              <w:marBottom w:val="0"/>
              <w:divBdr>
                <w:top w:val="none" w:sz="0" w:space="0" w:color="auto"/>
                <w:left w:val="none" w:sz="0" w:space="0" w:color="auto"/>
                <w:bottom w:val="none" w:sz="0" w:space="0" w:color="auto"/>
                <w:right w:val="none" w:sz="0" w:space="0" w:color="auto"/>
              </w:divBdr>
            </w:div>
            <w:div w:id="2011518915">
              <w:marLeft w:val="0"/>
              <w:marRight w:val="0"/>
              <w:marTop w:val="0"/>
              <w:marBottom w:val="0"/>
              <w:divBdr>
                <w:top w:val="none" w:sz="0" w:space="0" w:color="auto"/>
                <w:left w:val="none" w:sz="0" w:space="0" w:color="auto"/>
                <w:bottom w:val="none" w:sz="0" w:space="0" w:color="auto"/>
                <w:right w:val="none" w:sz="0" w:space="0" w:color="auto"/>
              </w:divBdr>
            </w:div>
            <w:div w:id="36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34">
      <w:bodyDiv w:val="1"/>
      <w:marLeft w:val="0"/>
      <w:marRight w:val="0"/>
      <w:marTop w:val="0"/>
      <w:marBottom w:val="0"/>
      <w:divBdr>
        <w:top w:val="none" w:sz="0" w:space="0" w:color="auto"/>
        <w:left w:val="none" w:sz="0" w:space="0" w:color="auto"/>
        <w:bottom w:val="none" w:sz="0" w:space="0" w:color="auto"/>
        <w:right w:val="none" w:sz="0" w:space="0" w:color="auto"/>
      </w:divBdr>
      <w:divsChild>
        <w:div w:id="617761972">
          <w:marLeft w:val="0"/>
          <w:marRight w:val="0"/>
          <w:marTop w:val="0"/>
          <w:marBottom w:val="0"/>
          <w:divBdr>
            <w:top w:val="none" w:sz="0" w:space="0" w:color="auto"/>
            <w:left w:val="none" w:sz="0" w:space="0" w:color="auto"/>
            <w:bottom w:val="none" w:sz="0" w:space="0" w:color="auto"/>
            <w:right w:val="none" w:sz="0" w:space="0" w:color="auto"/>
          </w:divBdr>
          <w:divsChild>
            <w:div w:id="556210916">
              <w:marLeft w:val="0"/>
              <w:marRight w:val="0"/>
              <w:marTop w:val="0"/>
              <w:marBottom w:val="0"/>
              <w:divBdr>
                <w:top w:val="none" w:sz="0" w:space="0" w:color="auto"/>
                <w:left w:val="none" w:sz="0" w:space="0" w:color="auto"/>
                <w:bottom w:val="none" w:sz="0" w:space="0" w:color="auto"/>
                <w:right w:val="none" w:sz="0" w:space="0" w:color="auto"/>
              </w:divBdr>
            </w:div>
            <w:div w:id="985553236">
              <w:marLeft w:val="0"/>
              <w:marRight w:val="0"/>
              <w:marTop w:val="0"/>
              <w:marBottom w:val="0"/>
              <w:divBdr>
                <w:top w:val="none" w:sz="0" w:space="0" w:color="auto"/>
                <w:left w:val="none" w:sz="0" w:space="0" w:color="auto"/>
                <w:bottom w:val="none" w:sz="0" w:space="0" w:color="auto"/>
                <w:right w:val="none" w:sz="0" w:space="0" w:color="auto"/>
              </w:divBdr>
            </w:div>
            <w:div w:id="47340442">
              <w:marLeft w:val="0"/>
              <w:marRight w:val="0"/>
              <w:marTop w:val="0"/>
              <w:marBottom w:val="0"/>
              <w:divBdr>
                <w:top w:val="none" w:sz="0" w:space="0" w:color="auto"/>
                <w:left w:val="none" w:sz="0" w:space="0" w:color="auto"/>
                <w:bottom w:val="none" w:sz="0" w:space="0" w:color="auto"/>
                <w:right w:val="none" w:sz="0" w:space="0" w:color="auto"/>
              </w:divBdr>
            </w:div>
            <w:div w:id="1491018073">
              <w:marLeft w:val="0"/>
              <w:marRight w:val="0"/>
              <w:marTop w:val="0"/>
              <w:marBottom w:val="0"/>
              <w:divBdr>
                <w:top w:val="none" w:sz="0" w:space="0" w:color="auto"/>
                <w:left w:val="none" w:sz="0" w:space="0" w:color="auto"/>
                <w:bottom w:val="none" w:sz="0" w:space="0" w:color="auto"/>
                <w:right w:val="none" w:sz="0" w:space="0" w:color="auto"/>
              </w:divBdr>
            </w:div>
            <w:div w:id="1541356690">
              <w:marLeft w:val="0"/>
              <w:marRight w:val="0"/>
              <w:marTop w:val="0"/>
              <w:marBottom w:val="0"/>
              <w:divBdr>
                <w:top w:val="none" w:sz="0" w:space="0" w:color="auto"/>
                <w:left w:val="none" w:sz="0" w:space="0" w:color="auto"/>
                <w:bottom w:val="none" w:sz="0" w:space="0" w:color="auto"/>
                <w:right w:val="none" w:sz="0" w:space="0" w:color="auto"/>
              </w:divBdr>
            </w:div>
            <w:div w:id="1500389482">
              <w:marLeft w:val="0"/>
              <w:marRight w:val="0"/>
              <w:marTop w:val="0"/>
              <w:marBottom w:val="0"/>
              <w:divBdr>
                <w:top w:val="none" w:sz="0" w:space="0" w:color="auto"/>
                <w:left w:val="none" w:sz="0" w:space="0" w:color="auto"/>
                <w:bottom w:val="none" w:sz="0" w:space="0" w:color="auto"/>
                <w:right w:val="none" w:sz="0" w:space="0" w:color="auto"/>
              </w:divBdr>
            </w:div>
            <w:div w:id="133642108">
              <w:marLeft w:val="0"/>
              <w:marRight w:val="0"/>
              <w:marTop w:val="0"/>
              <w:marBottom w:val="0"/>
              <w:divBdr>
                <w:top w:val="none" w:sz="0" w:space="0" w:color="auto"/>
                <w:left w:val="none" w:sz="0" w:space="0" w:color="auto"/>
                <w:bottom w:val="none" w:sz="0" w:space="0" w:color="auto"/>
                <w:right w:val="none" w:sz="0" w:space="0" w:color="auto"/>
              </w:divBdr>
            </w:div>
            <w:div w:id="673800941">
              <w:marLeft w:val="0"/>
              <w:marRight w:val="0"/>
              <w:marTop w:val="0"/>
              <w:marBottom w:val="0"/>
              <w:divBdr>
                <w:top w:val="none" w:sz="0" w:space="0" w:color="auto"/>
                <w:left w:val="none" w:sz="0" w:space="0" w:color="auto"/>
                <w:bottom w:val="none" w:sz="0" w:space="0" w:color="auto"/>
                <w:right w:val="none" w:sz="0" w:space="0" w:color="auto"/>
              </w:divBdr>
            </w:div>
            <w:div w:id="1423648499">
              <w:marLeft w:val="0"/>
              <w:marRight w:val="0"/>
              <w:marTop w:val="0"/>
              <w:marBottom w:val="0"/>
              <w:divBdr>
                <w:top w:val="none" w:sz="0" w:space="0" w:color="auto"/>
                <w:left w:val="none" w:sz="0" w:space="0" w:color="auto"/>
                <w:bottom w:val="none" w:sz="0" w:space="0" w:color="auto"/>
                <w:right w:val="none" w:sz="0" w:space="0" w:color="auto"/>
              </w:divBdr>
            </w:div>
            <w:div w:id="1274629118">
              <w:marLeft w:val="0"/>
              <w:marRight w:val="0"/>
              <w:marTop w:val="0"/>
              <w:marBottom w:val="0"/>
              <w:divBdr>
                <w:top w:val="none" w:sz="0" w:space="0" w:color="auto"/>
                <w:left w:val="none" w:sz="0" w:space="0" w:color="auto"/>
                <w:bottom w:val="none" w:sz="0" w:space="0" w:color="auto"/>
                <w:right w:val="none" w:sz="0" w:space="0" w:color="auto"/>
              </w:divBdr>
            </w:div>
            <w:div w:id="18034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367">
      <w:bodyDiv w:val="1"/>
      <w:marLeft w:val="0"/>
      <w:marRight w:val="0"/>
      <w:marTop w:val="0"/>
      <w:marBottom w:val="0"/>
      <w:divBdr>
        <w:top w:val="none" w:sz="0" w:space="0" w:color="auto"/>
        <w:left w:val="none" w:sz="0" w:space="0" w:color="auto"/>
        <w:bottom w:val="none" w:sz="0" w:space="0" w:color="auto"/>
        <w:right w:val="none" w:sz="0" w:space="0" w:color="auto"/>
      </w:divBdr>
      <w:divsChild>
        <w:div w:id="545484142">
          <w:marLeft w:val="0"/>
          <w:marRight w:val="0"/>
          <w:marTop w:val="0"/>
          <w:marBottom w:val="0"/>
          <w:divBdr>
            <w:top w:val="none" w:sz="0" w:space="0" w:color="auto"/>
            <w:left w:val="none" w:sz="0" w:space="0" w:color="auto"/>
            <w:bottom w:val="none" w:sz="0" w:space="0" w:color="auto"/>
            <w:right w:val="none" w:sz="0" w:space="0" w:color="auto"/>
          </w:divBdr>
          <w:divsChild>
            <w:div w:id="1315260521">
              <w:marLeft w:val="0"/>
              <w:marRight w:val="0"/>
              <w:marTop w:val="0"/>
              <w:marBottom w:val="0"/>
              <w:divBdr>
                <w:top w:val="none" w:sz="0" w:space="0" w:color="auto"/>
                <w:left w:val="none" w:sz="0" w:space="0" w:color="auto"/>
                <w:bottom w:val="none" w:sz="0" w:space="0" w:color="auto"/>
                <w:right w:val="none" w:sz="0" w:space="0" w:color="auto"/>
              </w:divBdr>
            </w:div>
            <w:div w:id="313531796">
              <w:marLeft w:val="0"/>
              <w:marRight w:val="0"/>
              <w:marTop w:val="0"/>
              <w:marBottom w:val="0"/>
              <w:divBdr>
                <w:top w:val="none" w:sz="0" w:space="0" w:color="auto"/>
                <w:left w:val="none" w:sz="0" w:space="0" w:color="auto"/>
                <w:bottom w:val="none" w:sz="0" w:space="0" w:color="auto"/>
                <w:right w:val="none" w:sz="0" w:space="0" w:color="auto"/>
              </w:divBdr>
            </w:div>
            <w:div w:id="1317876638">
              <w:marLeft w:val="0"/>
              <w:marRight w:val="0"/>
              <w:marTop w:val="0"/>
              <w:marBottom w:val="0"/>
              <w:divBdr>
                <w:top w:val="none" w:sz="0" w:space="0" w:color="auto"/>
                <w:left w:val="none" w:sz="0" w:space="0" w:color="auto"/>
                <w:bottom w:val="none" w:sz="0" w:space="0" w:color="auto"/>
                <w:right w:val="none" w:sz="0" w:space="0" w:color="auto"/>
              </w:divBdr>
            </w:div>
            <w:div w:id="1281297588">
              <w:marLeft w:val="0"/>
              <w:marRight w:val="0"/>
              <w:marTop w:val="0"/>
              <w:marBottom w:val="0"/>
              <w:divBdr>
                <w:top w:val="none" w:sz="0" w:space="0" w:color="auto"/>
                <w:left w:val="none" w:sz="0" w:space="0" w:color="auto"/>
                <w:bottom w:val="none" w:sz="0" w:space="0" w:color="auto"/>
                <w:right w:val="none" w:sz="0" w:space="0" w:color="auto"/>
              </w:divBdr>
            </w:div>
            <w:div w:id="1365865539">
              <w:marLeft w:val="0"/>
              <w:marRight w:val="0"/>
              <w:marTop w:val="0"/>
              <w:marBottom w:val="0"/>
              <w:divBdr>
                <w:top w:val="none" w:sz="0" w:space="0" w:color="auto"/>
                <w:left w:val="none" w:sz="0" w:space="0" w:color="auto"/>
                <w:bottom w:val="none" w:sz="0" w:space="0" w:color="auto"/>
                <w:right w:val="none" w:sz="0" w:space="0" w:color="auto"/>
              </w:divBdr>
            </w:div>
            <w:div w:id="1316228408">
              <w:marLeft w:val="0"/>
              <w:marRight w:val="0"/>
              <w:marTop w:val="0"/>
              <w:marBottom w:val="0"/>
              <w:divBdr>
                <w:top w:val="none" w:sz="0" w:space="0" w:color="auto"/>
                <w:left w:val="none" w:sz="0" w:space="0" w:color="auto"/>
                <w:bottom w:val="none" w:sz="0" w:space="0" w:color="auto"/>
                <w:right w:val="none" w:sz="0" w:space="0" w:color="auto"/>
              </w:divBdr>
            </w:div>
            <w:div w:id="455678263">
              <w:marLeft w:val="0"/>
              <w:marRight w:val="0"/>
              <w:marTop w:val="0"/>
              <w:marBottom w:val="0"/>
              <w:divBdr>
                <w:top w:val="none" w:sz="0" w:space="0" w:color="auto"/>
                <w:left w:val="none" w:sz="0" w:space="0" w:color="auto"/>
                <w:bottom w:val="none" w:sz="0" w:space="0" w:color="auto"/>
                <w:right w:val="none" w:sz="0" w:space="0" w:color="auto"/>
              </w:divBdr>
            </w:div>
            <w:div w:id="1926261345">
              <w:marLeft w:val="0"/>
              <w:marRight w:val="0"/>
              <w:marTop w:val="0"/>
              <w:marBottom w:val="0"/>
              <w:divBdr>
                <w:top w:val="none" w:sz="0" w:space="0" w:color="auto"/>
                <w:left w:val="none" w:sz="0" w:space="0" w:color="auto"/>
                <w:bottom w:val="none" w:sz="0" w:space="0" w:color="auto"/>
                <w:right w:val="none" w:sz="0" w:space="0" w:color="auto"/>
              </w:divBdr>
            </w:div>
            <w:div w:id="1138299958">
              <w:marLeft w:val="0"/>
              <w:marRight w:val="0"/>
              <w:marTop w:val="0"/>
              <w:marBottom w:val="0"/>
              <w:divBdr>
                <w:top w:val="none" w:sz="0" w:space="0" w:color="auto"/>
                <w:left w:val="none" w:sz="0" w:space="0" w:color="auto"/>
                <w:bottom w:val="none" w:sz="0" w:space="0" w:color="auto"/>
                <w:right w:val="none" w:sz="0" w:space="0" w:color="auto"/>
              </w:divBdr>
            </w:div>
            <w:div w:id="1789348427">
              <w:marLeft w:val="0"/>
              <w:marRight w:val="0"/>
              <w:marTop w:val="0"/>
              <w:marBottom w:val="0"/>
              <w:divBdr>
                <w:top w:val="none" w:sz="0" w:space="0" w:color="auto"/>
                <w:left w:val="none" w:sz="0" w:space="0" w:color="auto"/>
                <w:bottom w:val="none" w:sz="0" w:space="0" w:color="auto"/>
                <w:right w:val="none" w:sz="0" w:space="0" w:color="auto"/>
              </w:divBdr>
            </w:div>
            <w:div w:id="842208673">
              <w:marLeft w:val="0"/>
              <w:marRight w:val="0"/>
              <w:marTop w:val="0"/>
              <w:marBottom w:val="0"/>
              <w:divBdr>
                <w:top w:val="none" w:sz="0" w:space="0" w:color="auto"/>
                <w:left w:val="none" w:sz="0" w:space="0" w:color="auto"/>
                <w:bottom w:val="none" w:sz="0" w:space="0" w:color="auto"/>
                <w:right w:val="none" w:sz="0" w:space="0" w:color="auto"/>
              </w:divBdr>
            </w:div>
            <w:div w:id="1629242140">
              <w:marLeft w:val="0"/>
              <w:marRight w:val="0"/>
              <w:marTop w:val="0"/>
              <w:marBottom w:val="0"/>
              <w:divBdr>
                <w:top w:val="none" w:sz="0" w:space="0" w:color="auto"/>
                <w:left w:val="none" w:sz="0" w:space="0" w:color="auto"/>
                <w:bottom w:val="none" w:sz="0" w:space="0" w:color="auto"/>
                <w:right w:val="none" w:sz="0" w:space="0" w:color="auto"/>
              </w:divBdr>
            </w:div>
            <w:div w:id="536240679">
              <w:marLeft w:val="0"/>
              <w:marRight w:val="0"/>
              <w:marTop w:val="0"/>
              <w:marBottom w:val="0"/>
              <w:divBdr>
                <w:top w:val="none" w:sz="0" w:space="0" w:color="auto"/>
                <w:left w:val="none" w:sz="0" w:space="0" w:color="auto"/>
                <w:bottom w:val="none" w:sz="0" w:space="0" w:color="auto"/>
                <w:right w:val="none" w:sz="0" w:space="0" w:color="auto"/>
              </w:divBdr>
            </w:div>
            <w:div w:id="177427279">
              <w:marLeft w:val="0"/>
              <w:marRight w:val="0"/>
              <w:marTop w:val="0"/>
              <w:marBottom w:val="0"/>
              <w:divBdr>
                <w:top w:val="none" w:sz="0" w:space="0" w:color="auto"/>
                <w:left w:val="none" w:sz="0" w:space="0" w:color="auto"/>
                <w:bottom w:val="none" w:sz="0" w:space="0" w:color="auto"/>
                <w:right w:val="none" w:sz="0" w:space="0" w:color="auto"/>
              </w:divBdr>
            </w:div>
            <w:div w:id="539631855">
              <w:marLeft w:val="0"/>
              <w:marRight w:val="0"/>
              <w:marTop w:val="0"/>
              <w:marBottom w:val="0"/>
              <w:divBdr>
                <w:top w:val="none" w:sz="0" w:space="0" w:color="auto"/>
                <w:left w:val="none" w:sz="0" w:space="0" w:color="auto"/>
                <w:bottom w:val="none" w:sz="0" w:space="0" w:color="auto"/>
                <w:right w:val="none" w:sz="0" w:space="0" w:color="auto"/>
              </w:divBdr>
            </w:div>
            <w:div w:id="183711359">
              <w:marLeft w:val="0"/>
              <w:marRight w:val="0"/>
              <w:marTop w:val="0"/>
              <w:marBottom w:val="0"/>
              <w:divBdr>
                <w:top w:val="none" w:sz="0" w:space="0" w:color="auto"/>
                <w:left w:val="none" w:sz="0" w:space="0" w:color="auto"/>
                <w:bottom w:val="none" w:sz="0" w:space="0" w:color="auto"/>
                <w:right w:val="none" w:sz="0" w:space="0" w:color="auto"/>
              </w:divBdr>
            </w:div>
            <w:div w:id="1248924589">
              <w:marLeft w:val="0"/>
              <w:marRight w:val="0"/>
              <w:marTop w:val="0"/>
              <w:marBottom w:val="0"/>
              <w:divBdr>
                <w:top w:val="none" w:sz="0" w:space="0" w:color="auto"/>
                <w:left w:val="none" w:sz="0" w:space="0" w:color="auto"/>
                <w:bottom w:val="none" w:sz="0" w:space="0" w:color="auto"/>
                <w:right w:val="none" w:sz="0" w:space="0" w:color="auto"/>
              </w:divBdr>
            </w:div>
            <w:div w:id="1828011684">
              <w:marLeft w:val="0"/>
              <w:marRight w:val="0"/>
              <w:marTop w:val="0"/>
              <w:marBottom w:val="0"/>
              <w:divBdr>
                <w:top w:val="none" w:sz="0" w:space="0" w:color="auto"/>
                <w:left w:val="none" w:sz="0" w:space="0" w:color="auto"/>
                <w:bottom w:val="none" w:sz="0" w:space="0" w:color="auto"/>
                <w:right w:val="none" w:sz="0" w:space="0" w:color="auto"/>
              </w:divBdr>
            </w:div>
            <w:div w:id="880750593">
              <w:marLeft w:val="0"/>
              <w:marRight w:val="0"/>
              <w:marTop w:val="0"/>
              <w:marBottom w:val="0"/>
              <w:divBdr>
                <w:top w:val="none" w:sz="0" w:space="0" w:color="auto"/>
                <w:left w:val="none" w:sz="0" w:space="0" w:color="auto"/>
                <w:bottom w:val="none" w:sz="0" w:space="0" w:color="auto"/>
                <w:right w:val="none" w:sz="0" w:space="0" w:color="auto"/>
              </w:divBdr>
            </w:div>
            <w:div w:id="803502767">
              <w:marLeft w:val="0"/>
              <w:marRight w:val="0"/>
              <w:marTop w:val="0"/>
              <w:marBottom w:val="0"/>
              <w:divBdr>
                <w:top w:val="none" w:sz="0" w:space="0" w:color="auto"/>
                <w:left w:val="none" w:sz="0" w:space="0" w:color="auto"/>
                <w:bottom w:val="none" w:sz="0" w:space="0" w:color="auto"/>
                <w:right w:val="none" w:sz="0" w:space="0" w:color="auto"/>
              </w:divBdr>
            </w:div>
            <w:div w:id="956985868">
              <w:marLeft w:val="0"/>
              <w:marRight w:val="0"/>
              <w:marTop w:val="0"/>
              <w:marBottom w:val="0"/>
              <w:divBdr>
                <w:top w:val="none" w:sz="0" w:space="0" w:color="auto"/>
                <w:left w:val="none" w:sz="0" w:space="0" w:color="auto"/>
                <w:bottom w:val="none" w:sz="0" w:space="0" w:color="auto"/>
                <w:right w:val="none" w:sz="0" w:space="0" w:color="auto"/>
              </w:divBdr>
            </w:div>
            <w:div w:id="1832480738">
              <w:marLeft w:val="0"/>
              <w:marRight w:val="0"/>
              <w:marTop w:val="0"/>
              <w:marBottom w:val="0"/>
              <w:divBdr>
                <w:top w:val="none" w:sz="0" w:space="0" w:color="auto"/>
                <w:left w:val="none" w:sz="0" w:space="0" w:color="auto"/>
                <w:bottom w:val="none" w:sz="0" w:space="0" w:color="auto"/>
                <w:right w:val="none" w:sz="0" w:space="0" w:color="auto"/>
              </w:divBdr>
            </w:div>
            <w:div w:id="1561817744">
              <w:marLeft w:val="0"/>
              <w:marRight w:val="0"/>
              <w:marTop w:val="0"/>
              <w:marBottom w:val="0"/>
              <w:divBdr>
                <w:top w:val="none" w:sz="0" w:space="0" w:color="auto"/>
                <w:left w:val="none" w:sz="0" w:space="0" w:color="auto"/>
                <w:bottom w:val="none" w:sz="0" w:space="0" w:color="auto"/>
                <w:right w:val="none" w:sz="0" w:space="0" w:color="auto"/>
              </w:divBdr>
            </w:div>
            <w:div w:id="380907399">
              <w:marLeft w:val="0"/>
              <w:marRight w:val="0"/>
              <w:marTop w:val="0"/>
              <w:marBottom w:val="0"/>
              <w:divBdr>
                <w:top w:val="none" w:sz="0" w:space="0" w:color="auto"/>
                <w:left w:val="none" w:sz="0" w:space="0" w:color="auto"/>
                <w:bottom w:val="none" w:sz="0" w:space="0" w:color="auto"/>
                <w:right w:val="none" w:sz="0" w:space="0" w:color="auto"/>
              </w:divBdr>
            </w:div>
            <w:div w:id="1977181460">
              <w:marLeft w:val="0"/>
              <w:marRight w:val="0"/>
              <w:marTop w:val="0"/>
              <w:marBottom w:val="0"/>
              <w:divBdr>
                <w:top w:val="none" w:sz="0" w:space="0" w:color="auto"/>
                <w:left w:val="none" w:sz="0" w:space="0" w:color="auto"/>
                <w:bottom w:val="none" w:sz="0" w:space="0" w:color="auto"/>
                <w:right w:val="none" w:sz="0" w:space="0" w:color="auto"/>
              </w:divBdr>
            </w:div>
            <w:div w:id="1453399331">
              <w:marLeft w:val="0"/>
              <w:marRight w:val="0"/>
              <w:marTop w:val="0"/>
              <w:marBottom w:val="0"/>
              <w:divBdr>
                <w:top w:val="none" w:sz="0" w:space="0" w:color="auto"/>
                <w:left w:val="none" w:sz="0" w:space="0" w:color="auto"/>
                <w:bottom w:val="none" w:sz="0" w:space="0" w:color="auto"/>
                <w:right w:val="none" w:sz="0" w:space="0" w:color="auto"/>
              </w:divBdr>
            </w:div>
            <w:div w:id="1192917747">
              <w:marLeft w:val="0"/>
              <w:marRight w:val="0"/>
              <w:marTop w:val="0"/>
              <w:marBottom w:val="0"/>
              <w:divBdr>
                <w:top w:val="none" w:sz="0" w:space="0" w:color="auto"/>
                <w:left w:val="none" w:sz="0" w:space="0" w:color="auto"/>
                <w:bottom w:val="none" w:sz="0" w:space="0" w:color="auto"/>
                <w:right w:val="none" w:sz="0" w:space="0" w:color="auto"/>
              </w:divBdr>
            </w:div>
            <w:div w:id="1771854640">
              <w:marLeft w:val="0"/>
              <w:marRight w:val="0"/>
              <w:marTop w:val="0"/>
              <w:marBottom w:val="0"/>
              <w:divBdr>
                <w:top w:val="none" w:sz="0" w:space="0" w:color="auto"/>
                <w:left w:val="none" w:sz="0" w:space="0" w:color="auto"/>
                <w:bottom w:val="none" w:sz="0" w:space="0" w:color="auto"/>
                <w:right w:val="none" w:sz="0" w:space="0" w:color="auto"/>
              </w:divBdr>
            </w:div>
            <w:div w:id="1904679110">
              <w:marLeft w:val="0"/>
              <w:marRight w:val="0"/>
              <w:marTop w:val="0"/>
              <w:marBottom w:val="0"/>
              <w:divBdr>
                <w:top w:val="none" w:sz="0" w:space="0" w:color="auto"/>
                <w:left w:val="none" w:sz="0" w:space="0" w:color="auto"/>
                <w:bottom w:val="none" w:sz="0" w:space="0" w:color="auto"/>
                <w:right w:val="none" w:sz="0" w:space="0" w:color="auto"/>
              </w:divBdr>
            </w:div>
            <w:div w:id="1813209908">
              <w:marLeft w:val="0"/>
              <w:marRight w:val="0"/>
              <w:marTop w:val="0"/>
              <w:marBottom w:val="0"/>
              <w:divBdr>
                <w:top w:val="none" w:sz="0" w:space="0" w:color="auto"/>
                <w:left w:val="none" w:sz="0" w:space="0" w:color="auto"/>
                <w:bottom w:val="none" w:sz="0" w:space="0" w:color="auto"/>
                <w:right w:val="none" w:sz="0" w:space="0" w:color="auto"/>
              </w:divBdr>
            </w:div>
            <w:div w:id="1639334706">
              <w:marLeft w:val="0"/>
              <w:marRight w:val="0"/>
              <w:marTop w:val="0"/>
              <w:marBottom w:val="0"/>
              <w:divBdr>
                <w:top w:val="none" w:sz="0" w:space="0" w:color="auto"/>
                <w:left w:val="none" w:sz="0" w:space="0" w:color="auto"/>
                <w:bottom w:val="none" w:sz="0" w:space="0" w:color="auto"/>
                <w:right w:val="none" w:sz="0" w:space="0" w:color="auto"/>
              </w:divBdr>
            </w:div>
            <w:div w:id="1886940582">
              <w:marLeft w:val="0"/>
              <w:marRight w:val="0"/>
              <w:marTop w:val="0"/>
              <w:marBottom w:val="0"/>
              <w:divBdr>
                <w:top w:val="none" w:sz="0" w:space="0" w:color="auto"/>
                <w:left w:val="none" w:sz="0" w:space="0" w:color="auto"/>
                <w:bottom w:val="none" w:sz="0" w:space="0" w:color="auto"/>
                <w:right w:val="none" w:sz="0" w:space="0" w:color="auto"/>
              </w:divBdr>
            </w:div>
            <w:div w:id="288974964">
              <w:marLeft w:val="0"/>
              <w:marRight w:val="0"/>
              <w:marTop w:val="0"/>
              <w:marBottom w:val="0"/>
              <w:divBdr>
                <w:top w:val="none" w:sz="0" w:space="0" w:color="auto"/>
                <w:left w:val="none" w:sz="0" w:space="0" w:color="auto"/>
                <w:bottom w:val="none" w:sz="0" w:space="0" w:color="auto"/>
                <w:right w:val="none" w:sz="0" w:space="0" w:color="auto"/>
              </w:divBdr>
            </w:div>
            <w:div w:id="108699952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389036573">
              <w:marLeft w:val="0"/>
              <w:marRight w:val="0"/>
              <w:marTop w:val="0"/>
              <w:marBottom w:val="0"/>
              <w:divBdr>
                <w:top w:val="none" w:sz="0" w:space="0" w:color="auto"/>
                <w:left w:val="none" w:sz="0" w:space="0" w:color="auto"/>
                <w:bottom w:val="none" w:sz="0" w:space="0" w:color="auto"/>
                <w:right w:val="none" w:sz="0" w:space="0" w:color="auto"/>
              </w:divBdr>
            </w:div>
            <w:div w:id="141583914">
              <w:marLeft w:val="0"/>
              <w:marRight w:val="0"/>
              <w:marTop w:val="0"/>
              <w:marBottom w:val="0"/>
              <w:divBdr>
                <w:top w:val="none" w:sz="0" w:space="0" w:color="auto"/>
                <w:left w:val="none" w:sz="0" w:space="0" w:color="auto"/>
                <w:bottom w:val="none" w:sz="0" w:space="0" w:color="auto"/>
                <w:right w:val="none" w:sz="0" w:space="0" w:color="auto"/>
              </w:divBdr>
            </w:div>
            <w:div w:id="1836990088">
              <w:marLeft w:val="0"/>
              <w:marRight w:val="0"/>
              <w:marTop w:val="0"/>
              <w:marBottom w:val="0"/>
              <w:divBdr>
                <w:top w:val="none" w:sz="0" w:space="0" w:color="auto"/>
                <w:left w:val="none" w:sz="0" w:space="0" w:color="auto"/>
                <w:bottom w:val="none" w:sz="0" w:space="0" w:color="auto"/>
                <w:right w:val="none" w:sz="0" w:space="0" w:color="auto"/>
              </w:divBdr>
            </w:div>
            <w:div w:id="2039505989">
              <w:marLeft w:val="0"/>
              <w:marRight w:val="0"/>
              <w:marTop w:val="0"/>
              <w:marBottom w:val="0"/>
              <w:divBdr>
                <w:top w:val="none" w:sz="0" w:space="0" w:color="auto"/>
                <w:left w:val="none" w:sz="0" w:space="0" w:color="auto"/>
                <w:bottom w:val="none" w:sz="0" w:space="0" w:color="auto"/>
                <w:right w:val="none" w:sz="0" w:space="0" w:color="auto"/>
              </w:divBdr>
            </w:div>
            <w:div w:id="15488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480">
      <w:bodyDiv w:val="1"/>
      <w:marLeft w:val="0"/>
      <w:marRight w:val="0"/>
      <w:marTop w:val="0"/>
      <w:marBottom w:val="0"/>
      <w:divBdr>
        <w:top w:val="none" w:sz="0" w:space="0" w:color="auto"/>
        <w:left w:val="none" w:sz="0" w:space="0" w:color="auto"/>
        <w:bottom w:val="none" w:sz="0" w:space="0" w:color="auto"/>
        <w:right w:val="none" w:sz="0" w:space="0" w:color="auto"/>
      </w:divBdr>
      <w:divsChild>
        <w:div w:id="673725072">
          <w:marLeft w:val="0"/>
          <w:marRight w:val="0"/>
          <w:marTop w:val="0"/>
          <w:marBottom w:val="0"/>
          <w:divBdr>
            <w:top w:val="none" w:sz="0" w:space="0" w:color="auto"/>
            <w:left w:val="none" w:sz="0" w:space="0" w:color="auto"/>
            <w:bottom w:val="none" w:sz="0" w:space="0" w:color="auto"/>
            <w:right w:val="none" w:sz="0" w:space="0" w:color="auto"/>
          </w:divBdr>
          <w:divsChild>
            <w:div w:id="2079589166">
              <w:marLeft w:val="0"/>
              <w:marRight w:val="0"/>
              <w:marTop w:val="0"/>
              <w:marBottom w:val="0"/>
              <w:divBdr>
                <w:top w:val="none" w:sz="0" w:space="0" w:color="auto"/>
                <w:left w:val="none" w:sz="0" w:space="0" w:color="auto"/>
                <w:bottom w:val="none" w:sz="0" w:space="0" w:color="auto"/>
                <w:right w:val="none" w:sz="0" w:space="0" w:color="auto"/>
              </w:divBdr>
            </w:div>
            <w:div w:id="206458468">
              <w:marLeft w:val="0"/>
              <w:marRight w:val="0"/>
              <w:marTop w:val="0"/>
              <w:marBottom w:val="0"/>
              <w:divBdr>
                <w:top w:val="none" w:sz="0" w:space="0" w:color="auto"/>
                <w:left w:val="none" w:sz="0" w:space="0" w:color="auto"/>
                <w:bottom w:val="none" w:sz="0" w:space="0" w:color="auto"/>
                <w:right w:val="none" w:sz="0" w:space="0" w:color="auto"/>
              </w:divBdr>
            </w:div>
            <w:div w:id="20586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794">
      <w:bodyDiv w:val="1"/>
      <w:marLeft w:val="0"/>
      <w:marRight w:val="0"/>
      <w:marTop w:val="0"/>
      <w:marBottom w:val="0"/>
      <w:divBdr>
        <w:top w:val="none" w:sz="0" w:space="0" w:color="auto"/>
        <w:left w:val="none" w:sz="0" w:space="0" w:color="auto"/>
        <w:bottom w:val="none" w:sz="0" w:space="0" w:color="auto"/>
        <w:right w:val="none" w:sz="0" w:space="0" w:color="auto"/>
      </w:divBdr>
    </w:div>
    <w:div w:id="1142960046">
      <w:bodyDiv w:val="1"/>
      <w:marLeft w:val="0"/>
      <w:marRight w:val="0"/>
      <w:marTop w:val="0"/>
      <w:marBottom w:val="0"/>
      <w:divBdr>
        <w:top w:val="none" w:sz="0" w:space="0" w:color="auto"/>
        <w:left w:val="none" w:sz="0" w:space="0" w:color="auto"/>
        <w:bottom w:val="none" w:sz="0" w:space="0" w:color="auto"/>
        <w:right w:val="none" w:sz="0" w:space="0" w:color="auto"/>
      </w:divBdr>
      <w:divsChild>
        <w:div w:id="2014330823">
          <w:marLeft w:val="0"/>
          <w:marRight w:val="0"/>
          <w:marTop w:val="0"/>
          <w:marBottom w:val="0"/>
          <w:divBdr>
            <w:top w:val="none" w:sz="0" w:space="0" w:color="auto"/>
            <w:left w:val="none" w:sz="0" w:space="0" w:color="auto"/>
            <w:bottom w:val="none" w:sz="0" w:space="0" w:color="auto"/>
            <w:right w:val="none" w:sz="0" w:space="0" w:color="auto"/>
          </w:divBdr>
          <w:divsChild>
            <w:div w:id="152333297">
              <w:marLeft w:val="0"/>
              <w:marRight w:val="0"/>
              <w:marTop w:val="0"/>
              <w:marBottom w:val="0"/>
              <w:divBdr>
                <w:top w:val="none" w:sz="0" w:space="0" w:color="auto"/>
                <w:left w:val="none" w:sz="0" w:space="0" w:color="auto"/>
                <w:bottom w:val="none" w:sz="0" w:space="0" w:color="auto"/>
                <w:right w:val="none" w:sz="0" w:space="0" w:color="auto"/>
              </w:divBdr>
            </w:div>
            <w:div w:id="606427012">
              <w:marLeft w:val="0"/>
              <w:marRight w:val="0"/>
              <w:marTop w:val="0"/>
              <w:marBottom w:val="0"/>
              <w:divBdr>
                <w:top w:val="none" w:sz="0" w:space="0" w:color="auto"/>
                <w:left w:val="none" w:sz="0" w:space="0" w:color="auto"/>
                <w:bottom w:val="none" w:sz="0" w:space="0" w:color="auto"/>
                <w:right w:val="none" w:sz="0" w:space="0" w:color="auto"/>
              </w:divBdr>
            </w:div>
            <w:div w:id="215165654">
              <w:marLeft w:val="0"/>
              <w:marRight w:val="0"/>
              <w:marTop w:val="0"/>
              <w:marBottom w:val="0"/>
              <w:divBdr>
                <w:top w:val="none" w:sz="0" w:space="0" w:color="auto"/>
                <w:left w:val="none" w:sz="0" w:space="0" w:color="auto"/>
                <w:bottom w:val="none" w:sz="0" w:space="0" w:color="auto"/>
                <w:right w:val="none" w:sz="0" w:space="0" w:color="auto"/>
              </w:divBdr>
            </w:div>
            <w:div w:id="1608345713">
              <w:marLeft w:val="0"/>
              <w:marRight w:val="0"/>
              <w:marTop w:val="0"/>
              <w:marBottom w:val="0"/>
              <w:divBdr>
                <w:top w:val="none" w:sz="0" w:space="0" w:color="auto"/>
                <w:left w:val="none" w:sz="0" w:space="0" w:color="auto"/>
                <w:bottom w:val="none" w:sz="0" w:space="0" w:color="auto"/>
                <w:right w:val="none" w:sz="0" w:space="0" w:color="auto"/>
              </w:divBdr>
            </w:div>
            <w:div w:id="1704020678">
              <w:marLeft w:val="0"/>
              <w:marRight w:val="0"/>
              <w:marTop w:val="0"/>
              <w:marBottom w:val="0"/>
              <w:divBdr>
                <w:top w:val="none" w:sz="0" w:space="0" w:color="auto"/>
                <w:left w:val="none" w:sz="0" w:space="0" w:color="auto"/>
                <w:bottom w:val="none" w:sz="0" w:space="0" w:color="auto"/>
                <w:right w:val="none" w:sz="0" w:space="0" w:color="auto"/>
              </w:divBdr>
            </w:div>
            <w:div w:id="553472118">
              <w:marLeft w:val="0"/>
              <w:marRight w:val="0"/>
              <w:marTop w:val="0"/>
              <w:marBottom w:val="0"/>
              <w:divBdr>
                <w:top w:val="none" w:sz="0" w:space="0" w:color="auto"/>
                <w:left w:val="none" w:sz="0" w:space="0" w:color="auto"/>
                <w:bottom w:val="none" w:sz="0" w:space="0" w:color="auto"/>
                <w:right w:val="none" w:sz="0" w:space="0" w:color="auto"/>
              </w:divBdr>
            </w:div>
            <w:div w:id="1294366192">
              <w:marLeft w:val="0"/>
              <w:marRight w:val="0"/>
              <w:marTop w:val="0"/>
              <w:marBottom w:val="0"/>
              <w:divBdr>
                <w:top w:val="none" w:sz="0" w:space="0" w:color="auto"/>
                <w:left w:val="none" w:sz="0" w:space="0" w:color="auto"/>
                <w:bottom w:val="none" w:sz="0" w:space="0" w:color="auto"/>
                <w:right w:val="none" w:sz="0" w:space="0" w:color="auto"/>
              </w:divBdr>
            </w:div>
            <w:div w:id="3892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048">
      <w:bodyDiv w:val="1"/>
      <w:marLeft w:val="0"/>
      <w:marRight w:val="0"/>
      <w:marTop w:val="0"/>
      <w:marBottom w:val="0"/>
      <w:divBdr>
        <w:top w:val="none" w:sz="0" w:space="0" w:color="auto"/>
        <w:left w:val="none" w:sz="0" w:space="0" w:color="auto"/>
        <w:bottom w:val="none" w:sz="0" w:space="0" w:color="auto"/>
        <w:right w:val="none" w:sz="0" w:space="0" w:color="auto"/>
      </w:divBdr>
      <w:divsChild>
        <w:div w:id="1727681483">
          <w:marLeft w:val="0"/>
          <w:marRight w:val="0"/>
          <w:marTop w:val="0"/>
          <w:marBottom w:val="0"/>
          <w:divBdr>
            <w:top w:val="none" w:sz="0" w:space="0" w:color="auto"/>
            <w:left w:val="none" w:sz="0" w:space="0" w:color="auto"/>
            <w:bottom w:val="none" w:sz="0" w:space="0" w:color="auto"/>
            <w:right w:val="none" w:sz="0" w:space="0" w:color="auto"/>
          </w:divBdr>
          <w:divsChild>
            <w:div w:id="1775711205">
              <w:marLeft w:val="0"/>
              <w:marRight w:val="0"/>
              <w:marTop w:val="0"/>
              <w:marBottom w:val="0"/>
              <w:divBdr>
                <w:top w:val="none" w:sz="0" w:space="0" w:color="auto"/>
                <w:left w:val="none" w:sz="0" w:space="0" w:color="auto"/>
                <w:bottom w:val="none" w:sz="0" w:space="0" w:color="auto"/>
                <w:right w:val="none" w:sz="0" w:space="0" w:color="auto"/>
              </w:divBdr>
            </w:div>
            <w:div w:id="1752654225">
              <w:marLeft w:val="0"/>
              <w:marRight w:val="0"/>
              <w:marTop w:val="0"/>
              <w:marBottom w:val="0"/>
              <w:divBdr>
                <w:top w:val="none" w:sz="0" w:space="0" w:color="auto"/>
                <w:left w:val="none" w:sz="0" w:space="0" w:color="auto"/>
                <w:bottom w:val="none" w:sz="0" w:space="0" w:color="auto"/>
                <w:right w:val="none" w:sz="0" w:space="0" w:color="auto"/>
              </w:divBdr>
            </w:div>
            <w:div w:id="652953631">
              <w:marLeft w:val="0"/>
              <w:marRight w:val="0"/>
              <w:marTop w:val="0"/>
              <w:marBottom w:val="0"/>
              <w:divBdr>
                <w:top w:val="none" w:sz="0" w:space="0" w:color="auto"/>
                <w:left w:val="none" w:sz="0" w:space="0" w:color="auto"/>
                <w:bottom w:val="none" w:sz="0" w:space="0" w:color="auto"/>
                <w:right w:val="none" w:sz="0" w:space="0" w:color="auto"/>
              </w:divBdr>
            </w:div>
            <w:div w:id="1529293336">
              <w:marLeft w:val="0"/>
              <w:marRight w:val="0"/>
              <w:marTop w:val="0"/>
              <w:marBottom w:val="0"/>
              <w:divBdr>
                <w:top w:val="none" w:sz="0" w:space="0" w:color="auto"/>
                <w:left w:val="none" w:sz="0" w:space="0" w:color="auto"/>
                <w:bottom w:val="none" w:sz="0" w:space="0" w:color="auto"/>
                <w:right w:val="none" w:sz="0" w:space="0" w:color="auto"/>
              </w:divBdr>
            </w:div>
            <w:div w:id="1941720181">
              <w:marLeft w:val="0"/>
              <w:marRight w:val="0"/>
              <w:marTop w:val="0"/>
              <w:marBottom w:val="0"/>
              <w:divBdr>
                <w:top w:val="none" w:sz="0" w:space="0" w:color="auto"/>
                <w:left w:val="none" w:sz="0" w:space="0" w:color="auto"/>
                <w:bottom w:val="none" w:sz="0" w:space="0" w:color="auto"/>
                <w:right w:val="none" w:sz="0" w:space="0" w:color="auto"/>
              </w:divBdr>
            </w:div>
            <w:div w:id="1106192330">
              <w:marLeft w:val="0"/>
              <w:marRight w:val="0"/>
              <w:marTop w:val="0"/>
              <w:marBottom w:val="0"/>
              <w:divBdr>
                <w:top w:val="none" w:sz="0" w:space="0" w:color="auto"/>
                <w:left w:val="none" w:sz="0" w:space="0" w:color="auto"/>
                <w:bottom w:val="none" w:sz="0" w:space="0" w:color="auto"/>
                <w:right w:val="none" w:sz="0" w:space="0" w:color="auto"/>
              </w:divBdr>
            </w:div>
            <w:div w:id="2075934691">
              <w:marLeft w:val="0"/>
              <w:marRight w:val="0"/>
              <w:marTop w:val="0"/>
              <w:marBottom w:val="0"/>
              <w:divBdr>
                <w:top w:val="none" w:sz="0" w:space="0" w:color="auto"/>
                <w:left w:val="none" w:sz="0" w:space="0" w:color="auto"/>
                <w:bottom w:val="none" w:sz="0" w:space="0" w:color="auto"/>
                <w:right w:val="none" w:sz="0" w:space="0" w:color="auto"/>
              </w:divBdr>
            </w:div>
            <w:div w:id="254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9943">
          <w:marLeft w:val="0"/>
          <w:marRight w:val="0"/>
          <w:marTop w:val="0"/>
          <w:marBottom w:val="0"/>
          <w:divBdr>
            <w:top w:val="none" w:sz="0" w:space="0" w:color="auto"/>
            <w:left w:val="none" w:sz="0" w:space="0" w:color="auto"/>
            <w:bottom w:val="none" w:sz="0" w:space="0" w:color="auto"/>
            <w:right w:val="none" w:sz="0" w:space="0" w:color="auto"/>
          </w:divBdr>
          <w:divsChild>
            <w:div w:id="58867775">
              <w:marLeft w:val="0"/>
              <w:marRight w:val="0"/>
              <w:marTop w:val="0"/>
              <w:marBottom w:val="0"/>
              <w:divBdr>
                <w:top w:val="none" w:sz="0" w:space="0" w:color="auto"/>
                <w:left w:val="none" w:sz="0" w:space="0" w:color="auto"/>
                <w:bottom w:val="none" w:sz="0" w:space="0" w:color="auto"/>
                <w:right w:val="none" w:sz="0" w:space="0" w:color="auto"/>
              </w:divBdr>
            </w:div>
            <w:div w:id="1533612215">
              <w:marLeft w:val="0"/>
              <w:marRight w:val="0"/>
              <w:marTop w:val="0"/>
              <w:marBottom w:val="0"/>
              <w:divBdr>
                <w:top w:val="none" w:sz="0" w:space="0" w:color="auto"/>
                <w:left w:val="none" w:sz="0" w:space="0" w:color="auto"/>
                <w:bottom w:val="none" w:sz="0" w:space="0" w:color="auto"/>
                <w:right w:val="none" w:sz="0" w:space="0" w:color="auto"/>
              </w:divBdr>
            </w:div>
            <w:div w:id="1328511953">
              <w:marLeft w:val="0"/>
              <w:marRight w:val="0"/>
              <w:marTop w:val="0"/>
              <w:marBottom w:val="0"/>
              <w:divBdr>
                <w:top w:val="none" w:sz="0" w:space="0" w:color="auto"/>
                <w:left w:val="none" w:sz="0" w:space="0" w:color="auto"/>
                <w:bottom w:val="none" w:sz="0" w:space="0" w:color="auto"/>
                <w:right w:val="none" w:sz="0" w:space="0" w:color="auto"/>
              </w:divBdr>
            </w:div>
            <w:div w:id="471950793">
              <w:marLeft w:val="0"/>
              <w:marRight w:val="0"/>
              <w:marTop w:val="0"/>
              <w:marBottom w:val="0"/>
              <w:divBdr>
                <w:top w:val="none" w:sz="0" w:space="0" w:color="auto"/>
                <w:left w:val="none" w:sz="0" w:space="0" w:color="auto"/>
                <w:bottom w:val="none" w:sz="0" w:space="0" w:color="auto"/>
                <w:right w:val="none" w:sz="0" w:space="0" w:color="auto"/>
              </w:divBdr>
            </w:div>
            <w:div w:id="2141335923">
              <w:marLeft w:val="0"/>
              <w:marRight w:val="0"/>
              <w:marTop w:val="0"/>
              <w:marBottom w:val="0"/>
              <w:divBdr>
                <w:top w:val="none" w:sz="0" w:space="0" w:color="auto"/>
                <w:left w:val="none" w:sz="0" w:space="0" w:color="auto"/>
                <w:bottom w:val="none" w:sz="0" w:space="0" w:color="auto"/>
                <w:right w:val="none" w:sz="0" w:space="0" w:color="auto"/>
              </w:divBdr>
            </w:div>
            <w:div w:id="822627229">
              <w:marLeft w:val="0"/>
              <w:marRight w:val="0"/>
              <w:marTop w:val="0"/>
              <w:marBottom w:val="0"/>
              <w:divBdr>
                <w:top w:val="none" w:sz="0" w:space="0" w:color="auto"/>
                <w:left w:val="none" w:sz="0" w:space="0" w:color="auto"/>
                <w:bottom w:val="none" w:sz="0" w:space="0" w:color="auto"/>
                <w:right w:val="none" w:sz="0" w:space="0" w:color="auto"/>
              </w:divBdr>
            </w:div>
            <w:div w:id="1988895950">
              <w:marLeft w:val="0"/>
              <w:marRight w:val="0"/>
              <w:marTop w:val="0"/>
              <w:marBottom w:val="0"/>
              <w:divBdr>
                <w:top w:val="none" w:sz="0" w:space="0" w:color="auto"/>
                <w:left w:val="none" w:sz="0" w:space="0" w:color="auto"/>
                <w:bottom w:val="none" w:sz="0" w:space="0" w:color="auto"/>
                <w:right w:val="none" w:sz="0" w:space="0" w:color="auto"/>
              </w:divBdr>
            </w:div>
            <w:div w:id="2087456627">
              <w:marLeft w:val="0"/>
              <w:marRight w:val="0"/>
              <w:marTop w:val="0"/>
              <w:marBottom w:val="0"/>
              <w:divBdr>
                <w:top w:val="none" w:sz="0" w:space="0" w:color="auto"/>
                <w:left w:val="none" w:sz="0" w:space="0" w:color="auto"/>
                <w:bottom w:val="none" w:sz="0" w:space="0" w:color="auto"/>
                <w:right w:val="none" w:sz="0" w:space="0" w:color="auto"/>
              </w:divBdr>
            </w:div>
            <w:div w:id="895042414">
              <w:marLeft w:val="0"/>
              <w:marRight w:val="0"/>
              <w:marTop w:val="0"/>
              <w:marBottom w:val="0"/>
              <w:divBdr>
                <w:top w:val="none" w:sz="0" w:space="0" w:color="auto"/>
                <w:left w:val="none" w:sz="0" w:space="0" w:color="auto"/>
                <w:bottom w:val="none" w:sz="0" w:space="0" w:color="auto"/>
                <w:right w:val="none" w:sz="0" w:space="0" w:color="auto"/>
              </w:divBdr>
            </w:div>
            <w:div w:id="1999651878">
              <w:marLeft w:val="0"/>
              <w:marRight w:val="0"/>
              <w:marTop w:val="0"/>
              <w:marBottom w:val="0"/>
              <w:divBdr>
                <w:top w:val="none" w:sz="0" w:space="0" w:color="auto"/>
                <w:left w:val="none" w:sz="0" w:space="0" w:color="auto"/>
                <w:bottom w:val="none" w:sz="0" w:space="0" w:color="auto"/>
                <w:right w:val="none" w:sz="0" w:space="0" w:color="auto"/>
              </w:divBdr>
            </w:div>
            <w:div w:id="188568295">
              <w:marLeft w:val="0"/>
              <w:marRight w:val="0"/>
              <w:marTop w:val="0"/>
              <w:marBottom w:val="0"/>
              <w:divBdr>
                <w:top w:val="none" w:sz="0" w:space="0" w:color="auto"/>
                <w:left w:val="none" w:sz="0" w:space="0" w:color="auto"/>
                <w:bottom w:val="none" w:sz="0" w:space="0" w:color="auto"/>
                <w:right w:val="none" w:sz="0" w:space="0" w:color="auto"/>
              </w:divBdr>
            </w:div>
            <w:div w:id="362824124">
              <w:marLeft w:val="0"/>
              <w:marRight w:val="0"/>
              <w:marTop w:val="0"/>
              <w:marBottom w:val="0"/>
              <w:divBdr>
                <w:top w:val="none" w:sz="0" w:space="0" w:color="auto"/>
                <w:left w:val="none" w:sz="0" w:space="0" w:color="auto"/>
                <w:bottom w:val="none" w:sz="0" w:space="0" w:color="auto"/>
                <w:right w:val="none" w:sz="0" w:space="0" w:color="auto"/>
              </w:divBdr>
            </w:div>
            <w:div w:id="1676570076">
              <w:marLeft w:val="0"/>
              <w:marRight w:val="0"/>
              <w:marTop w:val="0"/>
              <w:marBottom w:val="0"/>
              <w:divBdr>
                <w:top w:val="none" w:sz="0" w:space="0" w:color="auto"/>
                <w:left w:val="none" w:sz="0" w:space="0" w:color="auto"/>
                <w:bottom w:val="none" w:sz="0" w:space="0" w:color="auto"/>
                <w:right w:val="none" w:sz="0" w:space="0" w:color="auto"/>
              </w:divBdr>
            </w:div>
            <w:div w:id="785463915">
              <w:marLeft w:val="0"/>
              <w:marRight w:val="0"/>
              <w:marTop w:val="0"/>
              <w:marBottom w:val="0"/>
              <w:divBdr>
                <w:top w:val="none" w:sz="0" w:space="0" w:color="auto"/>
                <w:left w:val="none" w:sz="0" w:space="0" w:color="auto"/>
                <w:bottom w:val="none" w:sz="0" w:space="0" w:color="auto"/>
                <w:right w:val="none" w:sz="0" w:space="0" w:color="auto"/>
              </w:divBdr>
            </w:div>
            <w:div w:id="765611913">
              <w:marLeft w:val="0"/>
              <w:marRight w:val="0"/>
              <w:marTop w:val="0"/>
              <w:marBottom w:val="0"/>
              <w:divBdr>
                <w:top w:val="none" w:sz="0" w:space="0" w:color="auto"/>
                <w:left w:val="none" w:sz="0" w:space="0" w:color="auto"/>
                <w:bottom w:val="none" w:sz="0" w:space="0" w:color="auto"/>
                <w:right w:val="none" w:sz="0" w:space="0" w:color="auto"/>
              </w:divBdr>
            </w:div>
            <w:div w:id="1518042313">
              <w:marLeft w:val="0"/>
              <w:marRight w:val="0"/>
              <w:marTop w:val="0"/>
              <w:marBottom w:val="0"/>
              <w:divBdr>
                <w:top w:val="none" w:sz="0" w:space="0" w:color="auto"/>
                <w:left w:val="none" w:sz="0" w:space="0" w:color="auto"/>
                <w:bottom w:val="none" w:sz="0" w:space="0" w:color="auto"/>
                <w:right w:val="none" w:sz="0" w:space="0" w:color="auto"/>
              </w:divBdr>
            </w:div>
            <w:div w:id="1303462266">
              <w:marLeft w:val="0"/>
              <w:marRight w:val="0"/>
              <w:marTop w:val="0"/>
              <w:marBottom w:val="0"/>
              <w:divBdr>
                <w:top w:val="none" w:sz="0" w:space="0" w:color="auto"/>
                <w:left w:val="none" w:sz="0" w:space="0" w:color="auto"/>
                <w:bottom w:val="none" w:sz="0" w:space="0" w:color="auto"/>
                <w:right w:val="none" w:sz="0" w:space="0" w:color="auto"/>
              </w:divBdr>
            </w:div>
            <w:div w:id="2031838109">
              <w:marLeft w:val="0"/>
              <w:marRight w:val="0"/>
              <w:marTop w:val="0"/>
              <w:marBottom w:val="0"/>
              <w:divBdr>
                <w:top w:val="none" w:sz="0" w:space="0" w:color="auto"/>
                <w:left w:val="none" w:sz="0" w:space="0" w:color="auto"/>
                <w:bottom w:val="none" w:sz="0" w:space="0" w:color="auto"/>
                <w:right w:val="none" w:sz="0" w:space="0" w:color="auto"/>
              </w:divBdr>
            </w:div>
            <w:div w:id="331371296">
              <w:marLeft w:val="0"/>
              <w:marRight w:val="0"/>
              <w:marTop w:val="0"/>
              <w:marBottom w:val="0"/>
              <w:divBdr>
                <w:top w:val="none" w:sz="0" w:space="0" w:color="auto"/>
                <w:left w:val="none" w:sz="0" w:space="0" w:color="auto"/>
                <w:bottom w:val="none" w:sz="0" w:space="0" w:color="auto"/>
                <w:right w:val="none" w:sz="0" w:space="0" w:color="auto"/>
              </w:divBdr>
            </w:div>
            <w:div w:id="591738565">
              <w:marLeft w:val="0"/>
              <w:marRight w:val="0"/>
              <w:marTop w:val="0"/>
              <w:marBottom w:val="0"/>
              <w:divBdr>
                <w:top w:val="none" w:sz="0" w:space="0" w:color="auto"/>
                <w:left w:val="none" w:sz="0" w:space="0" w:color="auto"/>
                <w:bottom w:val="none" w:sz="0" w:space="0" w:color="auto"/>
                <w:right w:val="none" w:sz="0" w:space="0" w:color="auto"/>
              </w:divBdr>
            </w:div>
            <w:div w:id="1176963408">
              <w:marLeft w:val="0"/>
              <w:marRight w:val="0"/>
              <w:marTop w:val="0"/>
              <w:marBottom w:val="0"/>
              <w:divBdr>
                <w:top w:val="none" w:sz="0" w:space="0" w:color="auto"/>
                <w:left w:val="none" w:sz="0" w:space="0" w:color="auto"/>
                <w:bottom w:val="none" w:sz="0" w:space="0" w:color="auto"/>
                <w:right w:val="none" w:sz="0" w:space="0" w:color="auto"/>
              </w:divBdr>
            </w:div>
            <w:div w:id="1313758307">
              <w:marLeft w:val="0"/>
              <w:marRight w:val="0"/>
              <w:marTop w:val="0"/>
              <w:marBottom w:val="0"/>
              <w:divBdr>
                <w:top w:val="none" w:sz="0" w:space="0" w:color="auto"/>
                <w:left w:val="none" w:sz="0" w:space="0" w:color="auto"/>
                <w:bottom w:val="none" w:sz="0" w:space="0" w:color="auto"/>
                <w:right w:val="none" w:sz="0" w:space="0" w:color="auto"/>
              </w:divBdr>
            </w:div>
            <w:div w:id="1693457866">
              <w:marLeft w:val="0"/>
              <w:marRight w:val="0"/>
              <w:marTop w:val="0"/>
              <w:marBottom w:val="0"/>
              <w:divBdr>
                <w:top w:val="none" w:sz="0" w:space="0" w:color="auto"/>
                <w:left w:val="none" w:sz="0" w:space="0" w:color="auto"/>
                <w:bottom w:val="none" w:sz="0" w:space="0" w:color="auto"/>
                <w:right w:val="none" w:sz="0" w:space="0" w:color="auto"/>
              </w:divBdr>
            </w:div>
            <w:div w:id="1476069554">
              <w:marLeft w:val="0"/>
              <w:marRight w:val="0"/>
              <w:marTop w:val="0"/>
              <w:marBottom w:val="0"/>
              <w:divBdr>
                <w:top w:val="none" w:sz="0" w:space="0" w:color="auto"/>
                <w:left w:val="none" w:sz="0" w:space="0" w:color="auto"/>
                <w:bottom w:val="none" w:sz="0" w:space="0" w:color="auto"/>
                <w:right w:val="none" w:sz="0" w:space="0" w:color="auto"/>
              </w:divBdr>
            </w:div>
            <w:div w:id="449591880">
              <w:marLeft w:val="0"/>
              <w:marRight w:val="0"/>
              <w:marTop w:val="0"/>
              <w:marBottom w:val="0"/>
              <w:divBdr>
                <w:top w:val="none" w:sz="0" w:space="0" w:color="auto"/>
                <w:left w:val="none" w:sz="0" w:space="0" w:color="auto"/>
                <w:bottom w:val="none" w:sz="0" w:space="0" w:color="auto"/>
                <w:right w:val="none" w:sz="0" w:space="0" w:color="auto"/>
              </w:divBdr>
            </w:div>
            <w:div w:id="76171466">
              <w:marLeft w:val="0"/>
              <w:marRight w:val="0"/>
              <w:marTop w:val="0"/>
              <w:marBottom w:val="0"/>
              <w:divBdr>
                <w:top w:val="none" w:sz="0" w:space="0" w:color="auto"/>
                <w:left w:val="none" w:sz="0" w:space="0" w:color="auto"/>
                <w:bottom w:val="none" w:sz="0" w:space="0" w:color="auto"/>
                <w:right w:val="none" w:sz="0" w:space="0" w:color="auto"/>
              </w:divBdr>
            </w:div>
            <w:div w:id="314382340">
              <w:marLeft w:val="0"/>
              <w:marRight w:val="0"/>
              <w:marTop w:val="0"/>
              <w:marBottom w:val="0"/>
              <w:divBdr>
                <w:top w:val="none" w:sz="0" w:space="0" w:color="auto"/>
                <w:left w:val="none" w:sz="0" w:space="0" w:color="auto"/>
                <w:bottom w:val="none" w:sz="0" w:space="0" w:color="auto"/>
                <w:right w:val="none" w:sz="0" w:space="0" w:color="auto"/>
              </w:divBdr>
            </w:div>
            <w:div w:id="1649017901">
              <w:marLeft w:val="0"/>
              <w:marRight w:val="0"/>
              <w:marTop w:val="0"/>
              <w:marBottom w:val="0"/>
              <w:divBdr>
                <w:top w:val="none" w:sz="0" w:space="0" w:color="auto"/>
                <w:left w:val="none" w:sz="0" w:space="0" w:color="auto"/>
                <w:bottom w:val="none" w:sz="0" w:space="0" w:color="auto"/>
                <w:right w:val="none" w:sz="0" w:space="0" w:color="auto"/>
              </w:divBdr>
            </w:div>
            <w:div w:id="693767968">
              <w:marLeft w:val="0"/>
              <w:marRight w:val="0"/>
              <w:marTop w:val="0"/>
              <w:marBottom w:val="0"/>
              <w:divBdr>
                <w:top w:val="none" w:sz="0" w:space="0" w:color="auto"/>
                <w:left w:val="none" w:sz="0" w:space="0" w:color="auto"/>
                <w:bottom w:val="none" w:sz="0" w:space="0" w:color="auto"/>
                <w:right w:val="none" w:sz="0" w:space="0" w:color="auto"/>
              </w:divBdr>
            </w:div>
            <w:div w:id="11960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6707">
      <w:bodyDiv w:val="1"/>
      <w:marLeft w:val="0"/>
      <w:marRight w:val="0"/>
      <w:marTop w:val="0"/>
      <w:marBottom w:val="0"/>
      <w:divBdr>
        <w:top w:val="none" w:sz="0" w:space="0" w:color="auto"/>
        <w:left w:val="none" w:sz="0" w:space="0" w:color="auto"/>
        <w:bottom w:val="none" w:sz="0" w:space="0" w:color="auto"/>
        <w:right w:val="none" w:sz="0" w:space="0" w:color="auto"/>
      </w:divBdr>
      <w:divsChild>
        <w:div w:id="1863856650">
          <w:marLeft w:val="0"/>
          <w:marRight w:val="0"/>
          <w:marTop w:val="0"/>
          <w:marBottom w:val="0"/>
          <w:divBdr>
            <w:top w:val="none" w:sz="0" w:space="0" w:color="auto"/>
            <w:left w:val="none" w:sz="0" w:space="0" w:color="auto"/>
            <w:bottom w:val="none" w:sz="0" w:space="0" w:color="auto"/>
            <w:right w:val="none" w:sz="0" w:space="0" w:color="auto"/>
          </w:divBdr>
          <w:divsChild>
            <w:div w:id="24332351">
              <w:marLeft w:val="0"/>
              <w:marRight w:val="0"/>
              <w:marTop w:val="0"/>
              <w:marBottom w:val="0"/>
              <w:divBdr>
                <w:top w:val="none" w:sz="0" w:space="0" w:color="auto"/>
                <w:left w:val="none" w:sz="0" w:space="0" w:color="auto"/>
                <w:bottom w:val="none" w:sz="0" w:space="0" w:color="auto"/>
                <w:right w:val="none" w:sz="0" w:space="0" w:color="auto"/>
              </w:divBdr>
            </w:div>
            <w:div w:id="6429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3180">
      <w:bodyDiv w:val="1"/>
      <w:marLeft w:val="0"/>
      <w:marRight w:val="0"/>
      <w:marTop w:val="0"/>
      <w:marBottom w:val="0"/>
      <w:divBdr>
        <w:top w:val="none" w:sz="0" w:space="0" w:color="auto"/>
        <w:left w:val="none" w:sz="0" w:space="0" w:color="auto"/>
        <w:bottom w:val="none" w:sz="0" w:space="0" w:color="auto"/>
        <w:right w:val="none" w:sz="0" w:space="0" w:color="auto"/>
      </w:divBdr>
      <w:divsChild>
        <w:div w:id="529950008">
          <w:marLeft w:val="0"/>
          <w:marRight w:val="0"/>
          <w:marTop w:val="0"/>
          <w:marBottom w:val="0"/>
          <w:divBdr>
            <w:top w:val="none" w:sz="0" w:space="0" w:color="auto"/>
            <w:left w:val="none" w:sz="0" w:space="0" w:color="auto"/>
            <w:bottom w:val="none" w:sz="0" w:space="0" w:color="auto"/>
            <w:right w:val="none" w:sz="0" w:space="0" w:color="auto"/>
          </w:divBdr>
          <w:divsChild>
            <w:div w:id="2070229352">
              <w:marLeft w:val="0"/>
              <w:marRight w:val="0"/>
              <w:marTop w:val="0"/>
              <w:marBottom w:val="0"/>
              <w:divBdr>
                <w:top w:val="none" w:sz="0" w:space="0" w:color="auto"/>
                <w:left w:val="none" w:sz="0" w:space="0" w:color="auto"/>
                <w:bottom w:val="none" w:sz="0" w:space="0" w:color="auto"/>
                <w:right w:val="none" w:sz="0" w:space="0" w:color="auto"/>
              </w:divBdr>
            </w:div>
            <w:div w:id="122962418">
              <w:marLeft w:val="0"/>
              <w:marRight w:val="0"/>
              <w:marTop w:val="0"/>
              <w:marBottom w:val="0"/>
              <w:divBdr>
                <w:top w:val="none" w:sz="0" w:space="0" w:color="auto"/>
                <w:left w:val="none" w:sz="0" w:space="0" w:color="auto"/>
                <w:bottom w:val="none" w:sz="0" w:space="0" w:color="auto"/>
                <w:right w:val="none" w:sz="0" w:space="0" w:color="auto"/>
              </w:divBdr>
            </w:div>
            <w:div w:id="238756896">
              <w:marLeft w:val="0"/>
              <w:marRight w:val="0"/>
              <w:marTop w:val="0"/>
              <w:marBottom w:val="0"/>
              <w:divBdr>
                <w:top w:val="none" w:sz="0" w:space="0" w:color="auto"/>
                <w:left w:val="none" w:sz="0" w:space="0" w:color="auto"/>
                <w:bottom w:val="none" w:sz="0" w:space="0" w:color="auto"/>
                <w:right w:val="none" w:sz="0" w:space="0" w:color="auto"/>
              </w:divBdr>
            </w:div>
            <w:div w:id="1649625416">
              <w:marLeft w:val="0"/>
              <w:marRight w:val="0"/>
              <w:marTop w:val="0"/>
              <w:marBottom w:val="0"/>
              <w:divBdr>
                <w:top w:val="none" w:sz="0" w:space="0" w:color="auto"/>
                <w:left w:val="none" w:sz="0" w:space="0" w:color="auto"/>
                <w:bottom w:val="none" w:sz="0" w:space="0" w:color="auto"/>
                <w:right w:val="none" w:sz="0" w:space="0" w:color="auto"/>
              </w:divBdr>
            </w:div>
            <w:div w:id="2003468174">
              <w:marLeft w:val="0"/>
              <w:marRight w:val="0"/>
              <w:marTop w:val="0"/>
              <w:marBottom w:val="0"/>
              <w:divBdr>
                <w:top w:val="none" w:sz="0" w:space="0" w:color="auto"/>
                <w:left w:val="none" w:sz="0" w:space="0" w:color="auto"/>
                <w:bottom w:val="none" w:sz="0" w:space="0" w:color="auto"/>
                <w:right w:val="none" w:sz="0" w:space="0" w:color="auto"/>
              </w:divBdr>
            </w:div>
            <w:div w:id="145125944">
              <w:marLeft w:val="0"/>
              <w:marRight w:val="0"/>
              <w:marTop w:val="0"/>
              <w:marBottom w:val="0"/>
              <w:divBdr>
                <w:top w:val="none" w:sz="0" w:space="0" w:color="auto"/>
                <w:left w:val="none" w:sz="0" w:space="0" w:color="auto"/>
                <w:bottom w:val="none" w:sz="0" w:space="0" w:color="auto"/>
                <w:right w:val="none" w:sz="0" w:space="0" w:color="auto"/>
              </w:divBdr>
            </w:div>
            <w:div w:id="1898201343">
              <w:marLeft w:val="0"/>
              <w:marRight w:val="0"/>
              <w:marTop w:val="0"/>
              <w:marBottom w:val="0"/>
              <w:divBdr>
                <w:top w:val="none" w:sz="0" w:space="0" w:color="auto"/>
                <w:left w:val="none" w:sz="0" w:space="0" w:color="auto"/>
                <w:bottom w:val="none" w:sz="0" w:space="0" w:color="auto"/>
                <w:right w:val="none" w:sz="0" w:space="0" w:color="auto"/>
              </w:divBdr>
            </w:div>
            <w:div w:id="139882643">
              <w:marLeft w:val="0"/>
              <w:marRight w:val="0"/>
              <w:marTop w:val="0"/>
              <w:marBottom w:val="0"/>
              <w:divBdr>
                <w:top w:val="none" w:sz="0" w:space="0" w:color="auto"/>
                <w:left w:val="none" w:sz="0" w:space="0" w:color="auto"/>
                <w:bottom w:val="none" w:sz="0" w:space="0" w:color="auto"/>
                <w:right w:val="none" w:sz="0" w:space="0" w:color="auto"/>
              </w:divBdr>
            </w:div>
            <w:div w:id="18228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893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66">
          <w:marLeft w:val="0"/>
          <w:marRight w:val="0"/>
          <w:marTop w:val="0"/>
          <w:marBottom w:val="0"/>
          <w:divBdr>
            <w:top w:val="none" w:sz="0" w:space="0" w:color="auto"/>
            <w:left w:val="none" w:sz="0" w:space="0" w:color="auto"/>
            <w:bottom w:val="none" w:sz="0" w:space="0" w:color="auto"/>
            <w:right w:val="none" w:sz="0" w:space="0" w:color="auto"/>
          </w:divBdr>
          <w:divsChild>
            <w:div w:id="410977832">
              <w:marLeft w:val="0"/>
              <w:marRight w:val="0"/>
              <w:marTop w:val="0"/>
              <w:marBottom w:val="0"/>
              <w:divBdr>
                <w:top w:val="none" w:sz="0" w:space="0" w:color="auto"/>
                <w:left w:val="none" w:sz="0" w:space="0" w:color="auto"/>
                <w:bottom w:val="none" w:sz="0" w:space="0" w:color="auto"/>
                <w:right w:val="none" w:sz="0" w:space="0" w:color="auto"/>
              </w:divBdr>
            </w:div>
            <w:div w:id="933586998">
              <w:marLeft w:val="0"/>
              <w:marRight w:val="0"/>
              <w:marTop w:val="0"/>
              <w:marBottom w:val="0"/>
              <w:divBdr>
                <w:top w:val="none" w:sz="0" w:space="0" w:color="auto"/>
                <w:left w:val="none" w:sz="0" w:space="0" w:color="auto"/>
                <w:bottom w:val="none" w:sz="0" w:space="0" w:color="auto"/>
                <w:right w:val="none" w:sz="0" w:space="0" w:color="auto"/>
              </w:divBdr>
            </w:div>
            <w:div w:id="205992899">
              <w:marLeft w:val="0"/>
              <w:marRight w:val="0"/>
              <w:marTop w:val="0"/>
              <w:marBottom w:val="0"/>
              <w:divBdr>
                <w:top w:val="none" w:sz="0" w:space="0" w:color="auto"/>
                <w:left w:val="none" w:sz="0" w:space="0" w:color="auto"/>
                <w:bottom w:val="none" w:sz="0" w:space="0" w:color="auto"/>
                <w:right w:val="none" w:sz="0" w:space="0" w:color="auto"/>
              </w:divBdr>
            </w:div>
            <w:div w:id="17371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822">
      <w:bodyDiv w:val="1"/>
      <w:marLeft w:val="0"/>
      <w:marRight w:val="0"/>
      <w:marTop w:val="0"/>
      <w:marBottom w:val="0"/>
      <w:divBdr>
        <w:top w:val="none" w:sz="0" w:space="0" w:color="auto"/>
        <w:left w:val="none" w:sz="0" w:space="0" w:color="auto"/>
        <w:bottom w:val="none" w:sz="0" w:space="0" w:color="auto"/>
        <w:right w:val="none" w:sz="0" w:space="0" w:color="auto"/>
      </w:divBdr>
      <w:divsChild>
        <w:div w:id="1044015397">
          <w:marLeft w:val="0"/>
          <w:marRight w:val="0"/>
          <w:marTop w:val="0"/>
          <w:marBottom w:val="0"/>
          <w:divBdr>
            <w:top w:val="none" w:sz="0" w:space="0" w:color="auto"/>
            <w:left w:val="none" w:sz="0" w:space="0" w:color="auto"/>
            <w:bottom w:val="none" w:sz="0" w:space="0" w:color="auto"/>
            <w:right w:val="none" w:sz="0" w:space="0" w:color="auto"/>
          </w:divBdr>
          <w:divsChild>
            <w:div w:id="1307126922">
              <w:marLeft w:val="0"/>
              <w:marRight w:val="0"/>
              <w:marTop w:val="0"/>
              <w:marBottom w:val="0"/>
              <w:divBdr>
                <w:top w:val="none" w:sz="0" w:space="0" w:color="auto"/>
                <w:left w:val="none" w:sz="0" w:space="0" w:color="auto"/>
                <w:bottom w:val="none" w:sz="0" w:space="0" w:color="auto"/>
                <w:right w:val="none" w:sz="0" w:space="0" w:color="auto"/>
              </w:divBdr>
            </w:div>
            <w:div w:id="874345315">
              <w:marLeft w:val="0"/>
              <w:marRight w:val="0"/>
              <w:marTop w:val="0"/>
              <w:marBottom w:val="0"/>
              <w:divBdr>
                <w:top w:val="none" w:sz="0" w:space="0" w:color="auto"/>
                <w:left w:val="none" w:sz="0" w:space="0" w:color="auto"/>
                <w:bottom w:val="none" w:sz="0" w:space="0" w:color="auto"/>
                <w:right w:val="none" w:sz="0" w:space="0" w:color="auto"/>
              </w:divBdr>
            </w:div>
            <w:div w:id="1397700967">
              <w:marLeft w:val="0"/>
              <w:marRight w:val="0"/>
              <w:marTop w:val="0"/>
              <w:marBottom w:val="0"/>
              <w:divBdr>
                <w:top w:val="none" w:sz="0" w:space="0" w:color="auto"/>
                <w:left w:val="none" w:sz="0" w:space="0" w:color="auto"/>
                <w:bottom w:val="none" w:sz="0" w:space="0" w:color="auto"/>
                <w:right w:val="none" w:sz="0" w:space="0" w:color="auto"/>
              </w:divBdr>
            </w:div>
            <w:div w:id="1138719875">
              <w:marLeft w:val="0"/>
              <w:marRight w:val="0"/>
              <w:marTop w:val="0"/>
              <w:marBottom w:val="0"/>
              <w:divBdr>
                <w:top w:val="none" w:sz="0" w:space="0" w:color="auto"/>
                <w:left w:val="none" w:sz="0" w:space="0" w:color="auto"/>
                <w:bottom w:val="none" w:sz="0" w:space="0" w:color="auto"/>
                <w:right w:val="none" w:sz="0" w:space="0" w:color="auto"/>
              </w:divBdr>
            </w:div>
            <w:div w:id="1621645752">
              <w:marLeft w:val="0"/>
              <w:marRight w:val="0"/>
              <w:marTop w:val="0"/>
              <w:marBottom w:val="0"/>
              <w:divBdr>
                <w:top w:val="none" w:sz="0" w:space="0" w:color="auto"/>
                <w:left w:val="none" w:sz="0" w:space="0" w:color="auto"/>
                <w:bottom w:val="none" w:sz="0" w:space="0" w:color="auto"/>
                <w:right w:val="none" w:sz="0" w:space="0" w:color="auto"/>
              </w:divBdr>
            </w:div>
            <w:div w:id="264458967">
              <w:marLeft w:val="0"/>
              <w:marRight w:val="0"/>
              <w:marTop w:val="0"/>
              <w:marBottom w:val="0"/>
              <w:divBdr>
                <w:top w:val="none" w:sz="0" w:space="0" w:color="auto"/>
                <w:left w:val="none" w:sz="0" w:space="0" w:color="auto"/>
                <w:bottom w:val="none" w:sz="0" w:space="0" w:color="auto"/>
                <w:right w:val="none" w:sz="0" w:space="0" w:color="auto"/>
              </w:divBdr>
            </w:div>
            <w:div w:id="342243552">
              <w:marLeft w:val="0"/>
              <w:marRight w:val="0"/>
              <w:marTop w:val="0"/>
              <w:marBottom w:val="0"/>
              <w:divBdr>
                <w:top w:val="none" w:sz="0" w:space="0" w:color="auto"/>
                <w:left w:val="none" w:sz="0" w:space="0" w:color="auto"/>
                <w:bottom w:val="none" w:sz="0" w:space="0" w:color="auto"/>
                <w:right w:val="none" w:sz="0" w:space="0" w:color="auto"/>
              </w:divBdr>
            </w:div>
            <w:div w:id="341274698">
              <w:marLeft w:val="0"/>
              <w:marRight w:val="0"/>
              <w:marTop w:val="0"/>
              <w:marBottom w:val="0"/>
              <w:divBdr>
                <w:top w:val="none" w:sz="0" w:space="0" w:color="auto"/>
                <w:left w:val="none" w:sz="0" w:space="0" w:color="auto"/>
                <w:bottom w:val="none" w:sz="0" w:space="0" w:color="auto"/>
                <w:right w:val="none" w:sz="0" w:space="0" w:color="auto"/>
              </w:divBdr>
            </w:div>
            <w:div w:id="1764957147">
              <w:marLeft w:val="0"/>
              <w:marRight w:val="0"/>
              <w:marTop w:val="0"/>
              <w:marBottom w:val="0"/>
              <w:divBdr>
                <w:top w:val="none" w:sz="0" w:space="0" w:color="auto"/>
                <w:left w:val="none" w:sz="0" w:space="0" w:color="auto"/>
                <w:bottom w:val="none" w:sz="0" w:space="0" w:color="auto"/>
                <w:right w:val="none" w:sz="0" w:space="0" w:color="auto"/>
              </w:divBdr>
            </w:div>
            <w:div w:id="1096292787">
              <w:marLeft w:val="0"/>
              <w:marRight w:val="0"/>
              <w:marTop w:val="0"/>
              <w:marBottom w:val="0"/>
              <w:divBdr>
                <w:top w:val="none" w:sz="0" w:space="0" w:color="auto"/>
                <w:left w:val="none" w:sz="0" w:space="0" w:color="auto"/>
                <w:bottom w:val="none" w:sz="0" w:space="0" w:color="auto"/>
                <w:right w:val="none" w:sz="0" w:space="0" w:color="auto"/>
              </w:divBdr>
            </w:div>
            <w:div w:id="2032797062">
              <w:marLeft w:val="0"/>
              <w:marRight w:val="0"/>
              <w:marTop w:val="0"/>
              <w:marBottom w:val="0"/>
              <w:divBdr>
                <w:top w:val="none" w:sz="0" w:space="0" w:color="auto"/>
                <w:left w:val="none" w:sz="0" w:space="0" w:color="auto"/>
                <w:bottom w:val="none" w:sz="0" w:space="0" w:color="auto"/>
                <w:right w:val="none" w:sz="0" w:space="0" w:color="auto"/>
              </w:divBdr>
            </w:div>
            <w:div w:id="1622149611">
              <w:marLeft w:val="0"/>
              <w:marRight w:val="0"/>
              <w:marTop w:val="0"/>
              <w:marBottom w:val="0"/>
              <w:divBdr>
                <w:top w:val="none" w:sz="0" w:space="0" w:color="auto"/>
                <w:left w:val="none" w:sz="0" w:space="0" w:color="auto"/>
                <w:bottom w:val="none" w:sz="0" w:space="0" w:color="auto"/>
                <w:right w:val="none" w:sz="0" w:space="0" w:color="auto"/>
              </w:divBdr>
            </w:div>
            <w:div w:id="2116291054">
              <w:marLeft w:val="0"/>
              <w:marRight w:val="0"/>
              <w:marTop w:val="0"/>
              <w:marBottom w:val="0"/>
              <w:divBdr>
                <w:top w:val="none" w:sz="0" w:space="0" w:color="auto"/>
                <w:left w:val="none" w:sz="0" w:space="0" w:color="auto"/>
                <w:bottom w:val="none" w:sz="0" w:space="0" w:color="auto"/>
                <w:right w:val="none" w:sz="0" w:space="0" w:color="auto"/>
              </w:divBdr>
            </w:div>
            <w:div w:id="1972514837">
              <w:marLeft w:val="0"/>
              <w:marRight w:val="0"/>
              <w:marTop w:val="0"/>
              <w:marBottom w:val="0"/>
              <w:divBdr>
                <w:top w:val="none" w:sz="0" w:space="0" w:color="auto"/>
                <w:left w:val="none" w:sz="0" w:space="0" w:color="auto"/>
                <w:bottom w:val="none" w:sz="0" w:space="0" w:color="auto"/>
                <w:right w:val="none" w:sz="0" w:space="0" w:color="auto"/>
              </w:divBdr>
            </w:div>
            <w:div w:id="417413000">
              <w:marLeft w:val="0"/>
              <w:marRight w:val="0"/>
              <w:marTop w:val="0"/>
              <w:marBottom w:val="0"/>
              <w:divBdr>
                <w:top w:val="none" w:sz="0" w:space="0" w:color="auto"/>
                <w:left w:val="none" w:sz="0" w:space="0" w:color="auto"/>
                <w:bottom w:val="none" w:sz="0" w:space="0" w:color="auto"/>
                <w:right w:val="none" w:sz="0" w:space="0" w:color="auto"/>
              </w:divBdr>
            </w:div>
            <w:div w:id="1739858386">
              <w:marLeft w:val="0"/>
              <w:marRight w:val="0"/>
              <w:marTop w:val="0"/>
              <w:marBottom w:val="0"/>
              <w:divBdr>
                <w:top w:val="none" w:sz="0" w:space="0" w:color="auto"/>
                <w:left w:val="none" w:sz="0" w:space="0" w:color="auto"/>
                <w:bottom w:val="none" w:sz="0" w:space="0" w:color="auto"/>
                <w:right w:val="none" w:sz="0" w:space="0" w:color="auto"/>
              </w:divBdr>
            </w:div>
            <w:div w:id="4383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395">
      <w:bodyDiv w:val="1"/>
      <w:marLeft w:val="0"/>
      <w:marRight w:val="0"/>
      <w:marTop w:val="0"/>
      <w:marBottom w:val="0"/>
      <w:divBdr>
        <w:top w:val="none" w:sz="0" w:space="0" w:color="auto"/>
        <w:left w:val="none" w:sz="0" w:space="0" w:color="auto"/>
        <w:bottom w:val="none" w:sz="0" w:space="0" w:color="auto"/>
        <w:right w:val="none" w:sz="0" w:space="0" w:color="auto"/>
      </w:divBdr>
      <w:divsChild>
        <w:div w:id="575015825">
          <w:marLeft w:val="0"/>
          <w:marRight w:val="0"/>
          <w:marTop w:val="0"/>
          <w:marBottom w:val="0"/>
          <w:divBdr>
            <w:top w:val="none" w:sz="0" w:space="0" w:color="auto"/>
            <w:left w:val="none" w:sz="0" w:space="0" w:color="auto"/>
            <w:bottom w:val="none" w:sz="0" w:space="0" w:color="auto"/>
            <w:right w:val="none" w:sz="0" w:space="0" w:color="auto"/>
          </w:divBdr>
          <w:divsChild>
            <w:div w:id="1872912636">
              <w:marLeft w:val="0"/>
              <w:marRight w:val="0"/>
              <w:marTop w:val="0"/>
              <w:marBottom w:val="0"/>
              <w:divBdr>
                <w:top w:val="none" w:sz="0" w:space="0" w:color="auto"/>
                <w:left w:val="none" w:sz="0" w:space="0" w:color="auto"/>
                <w:bottom w:val="none" w:sz="0" w:space="0" w:color="auto"/>
                <w:right w:val="none" w:sz="0" w:space="0" w:color="auto"/>
              </w:divBdr>
            </w:div>
            <w:div w:id="1445886457">
              <w:marLeft w:val="0"/>
              <w:marRight w:val="0"/>
              <w:marTop w:val="0"/>
              <w:marBottom w:val="0"/>
              <w:divBdr>
                <w:top w:val="none" w:sz="0" w:space="0" w:color="auto"/>
                <w:left w:val="none" w:sz="0" w:space="0" w:color="auto"/>
                <w:bottom w:val="none" w:sz="0" w:space="0" w:color="auto"/>
                <w:right w:val="none" w:sz="0" w:space="0" w:color="auto"/>
              </w:divBdr>
            </w:div>
            <w:div w:id="1664241293">
              <w:marLeft w:val="0"/>
              <w:marRight w:val="0"/>
              <w:marTop w:val="0"/>
              <w:marBottom w:val="0"/>
              <w:divBdr>
                <w:top w:val="none" w:sz="0" w:space="0" w:color="auto"/>
                <w:left w:val="none" w:sz="0" w:space="0" w:color="auto"/>
                <w:bottom w:val="none" w:sz="0" w:space="0" w:color="auto"/>
                <w:right w:val="none" w:sz="0" w:space="0" w:color="auto"/>
              </w:divBdr>
            </w:div>
            <w:div w:id="354112371">
              <w:marLeft w:val="0"/>
              <w:marRight w:val="0"/>
              <w:marTop w:val="0"/>
              <w:marBottom w:val="0"/>
              <w:divBdr>
                <w:top w:val="none" w:sz="0" w:space="0" w:color="auto"/>
                <w:left w:val="none" w:sz="0" w:space="0" w:color="auto"/>
                <w:bottom w:val="none" w:sz="0" w:space="0" w:color="auto"/>
                <w:right w:val="none" w:sz="0" w:space="0" w:color="auto"/>
              </w:divBdr>
            </w:div>
            <w:div w:id="362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664">
      <w:bodyDiv w:val="1"/>
      <w:marLeft w:val="0"/>
      <w:marRight w:val="0"/>
      <w:marTop w:val="0"/>
      <w:marBottom w:val="0"/>
      <w:divBdr>
        <w:top w:val="none" w:sz="0" w:space="0" w:color="auto"/>
        <w:left w:val="none" w:sz="0" w:space="0" w:color="auto"/>
        <w:bottom w:val="none" w:sz="0" w:space="0" w:color="auto"/>
        <w:right w:val="none" w:sz="0" w:space="0" w:color="auto"/>
      </w:divBdr>
      <w:divsChild>
        <w:div w:id="1492715392">
          <w:marLeft w:val="0"/>
          <w:marRight w:val="0"/>
          <w:marTop w:val="0"/>
          <w:marBottom w:val="0"/>
          <w:divBdr>
            <w:top w:val="none" w:sz="0" w:space="0" w:color="auto"/>
            <w:left w:val="none" w:sz="0" w:space="0" w:color="auto"/>
            <w:bottom w:val="none" w:sz="0" w:space="0" w:color="auto"/>
            <w:right w:val="none" w:sz="0" w:space="0" w:color="auto"/>
          </w:divBdr>
          <w:divsChild>
            <w:div w:id="1376656875">
              <w:marLeft w:val="0"/>
              <w:marRight w:val="0"/>
              <w:marTop w:val="0"/>
              <w:marBottom w:val="0"/>
              <w:divBdr>
                <w:top w:val="none" w:sz="0" w:space="0" w:color="auto"/>
                <w:left w:val="none" w:sz="0" w:space="0" w:color="auto"/>
                <w:bottom w:val="none" w:sz="0" w:space="0" w:color="auto"/>
                <w:right w:val="none" w:sz="0" w:space="0" w:color="auto"/>
              </w:divBdr>
            </w:div>
            <w:div w:id="1519658026">
              <w:marLeft w:val="0"/>
              <w:marRight w:val="0"/>
              <w:marTop w:val="0"/>
              <w:marBottom w:val="0"/>
              <w:divBdr>
                <w:top w:val="none" w:sz="0" w:space="0" w:color="auto"/>
                <w:left w:val="none" w:sz="0" w:space="0" w:color="auto"/>
                <w:bottom w:val="none" w:sz="0" w:space="0" w:color="auto"/>
                <w:right w:val="none" w:sz="0" w:space="0" w:color="auto"/>
              </w:divBdr>
            </w:div>
            <w:div w:id="1934582929">
              <w:marLeft w:val="0"/>
              <w:marRight w:val="0"/>
              <w:marTop w:val="0"/>
              <w:marBottom w:val="0"/>
              <w:divBdr>
                <w:top w:val="none" w:sz="0" w:space="0" w:color="auto"/>
                <w:left w:val="none" w:sz="0" w:space="0" w:color="auto"/>
                <w:bottom w:val="none" w:sz="0" w:space="0" w:color="auto"/>
                <w:right w:val="none" w:sz="0" w:space="0" w:color="auto"/>
              </w:divBdr>
            </w:div>
            <w:div w:id="1102334759">
              <w:marLeft w:val="0"/>
              <w:marRight w:val="0"/>
              <w:marTop w:val="0"/>
              <w:marBottom w:val="0"/>
              <w:divBdr>
                <w:top w:val="none" w:sz="0" w:space="0" w:color="auto"/>
                <w:left w:val="none" w:sz="0" w:space="0" w:color="auto"/>
                <w:bottom w:val="none" w:sz="0" w:space="0" w:color="auto"/>
                <w:right w:val="none" w:sz="0" w:space="0" w:color="auto"/>
              </w:divBdr>
            </w:div>
            <w:div w:id="711805229">
              <w:marLeft w:val="0"/>
              <w:marRight w:val="0"/>
              <w:marTop w:val="0"/>
              <w:marBottom w:val="0"/>
              <w:divBdr>
                <w:top w:val="none" w:sz="0" w:space="0" w:color="auto"/>
                <w:left w:val="none" w:sz="0" w:space="0" w:color="auto"/>
                <w:bottom w:val="none" w:sz="0" w:space="0" w:color="auto"/>
                <w:right w:val="none" w:sz="0" w:space="0" w:color="auto"/>
              </w:divBdr>
            </w:div>
            <w:div w:id="1718818586">
              <w:marLeft w:val="0"/>
              <w:marRight w:val="0"/>
              <w:marTop w:val="0"/>
              <w:marBottom w:val="0"/>
              <w:divBdr>
                <w:top w:val="none" w:sz="0" w:space="0" w:color="auto"/>
                <w:left w:val="none" w:sz="0" w:space="0" w:color="auto"/>
                <w:bottom w:val="none" w:sz="0" w:space="0" w:color="auto"/>
                <w:right w:val="none" w:sz="0" w:space="0" w:color="auto"/>
              </w:divBdr>
            </w:div>
            <w:div w:id="1583030156">
              <w:marLeft w:val="0"/>
              <w:marRight w:val="0"/>
              <w:marTop w:val="0"/>
              <w:marBottom w:val="0"/>
              <w:divBdr>
                <w:top w:val="none" w:sz="0" w:space="0" w:color="auto"/>
                <w:left w:val="none" w:sz="0" w:space="0" w:color="auto"/>
                <w:bottom w:val="none" w:sz="0" w:space="0" w:color="auto"/>
                <w:right w:val="none" w:sz="0" w:space="0" w:color="auto"/>
              </w:divBdr>
            </w:div>
            <w:div w:id="1015569510">
              <w:marLeft w:val="0"/>
              <w:marRight w:val="0"/>
              <w:marTop w:val="0"/>
              <w:marBottom w:val="0"/>
              <w:divBdr>
                <w:top w:val="none" w:sz="0" w:space="0" w:color="auto"/>
                <w:left w:val="none" w:sz="0" w:space="0" w:color="auto"/>
                <w:bottom w:val="none" w:sz="0" w:space="0" w:color="auto"/>
                <w:right w:val="none" w:sz="0" w:space="0" w:color="auto"/>
              </w:divBdr>
            </w:div>
            <w:div w:id="17117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185">
      <w:bodyDiv w:val="1"/>
      <w:marLeft w:val="0"/>
      <w:marRight w:val="0"/>
      <w:marTop w:val="0"/>
      <w:marBottom w:val="0"/>
      <w:divBdr>
        <w:top w:val="none" w:sz="0" w:space="0" w:color="auto"/>
        <w:left w:val="none" w:sz="0" w:space="0" w:color="auto"/>
        <w:bottom w:val="none" w:sz="0" w:space="0" w:color="auto"/>
        <w:right w:val="none" w:sz="0" w:space="0" w:color="auto"/>
      </w:divBdr>
      <w:divsChild>
        <w:div w:id="831336386">
          <w:marLeft w:val="0"/>
          <w:marRight w:val="0"/>
          <w:marTop w:val="0"/>
          <w:marBottom w:val="0"/>
          <w:divBdr>
            <w:top w:val="none" w:sz="0" w:space="0" w:color="auto"/>
            <w:left w:val="none" w:sz="0" w:space="0" w:color="auto"/>
            <w:bottom w:val="none" w:sz="0" w:space="0" w:color="auto"/>
            <w:right w:val="none" w:sz="0" w:space="0" w:color="auto"/>
          </w:divBdr>
          <w:divsChild>
            <w:div w:id="1980573523">
              <w:marLeft w:val="0"/>
              <w:marRight w:val="0"/>
              <w:marTop w:val="0"/>
              <w:marBottom w:val="0"/>
              <w:divBdr>
                <w:top w:val="none" w:sz="0" w:space="0" w:color="auto"/>
                <w:left w:val="none" w:sz="0" w:space="0" w:color="auto"/>
                <w:bottom w:val="none" w:sz="0" w:space="0" w:color="auto"/>
                <w:right w:val="none" w:sz="0" w:space="0" w:color="auto"/>
              </w:divBdr>
            </w:div>
            <w:div w:id="466514979">
              <w:marLeft w:val="0"/>
              <w:marRight w:val="0"/>
              <w:marTop w:val="0"/>
              <w:marBottom w:val="0"/>
              <w:divBdr>
                <w:top w:val="none" w:sz="0" w:space="0" w:color="auto"/>
                <w:left w:val="none" w:sz="0" w:space="0" w:color="auto"/>
                <w:bottom w:val="none" w:sz="0" w:space="0" w:color="auto"/>
                <w:right w:val="none" w:sz="0" w:space="0" w:color="auto"/>
              </w:divBdr>
            </w:div>
            <w:div w:id="2073499059">
              <w:marLeft w:val="0"/>
              <w:marRight w:val="0"/>
              <w:marTop w:val="0"/>
              <w:marBottom w:val="0"/>
              <w:divBdr>
                <w:top w:val="none" w:sz="0" w:space="0" w:color="auto"/>
                <w:left w:val="none" w:sz="0" w:space="0" w:color="auto"/>
                <w:bottom w:val="none" w:sz="0" w:space="0" w:color="auto"/>
                <w:right w:val="none" w:sz="0" w:space="0" w:color="auto"/>
              </w:divBdr>
            </w:div>
            <w:div w:id="135344575">
              <w:marLeft w:val="0"/>
              <w:marRight w:val="0"/>
              <w:marTop w:val="0"/>
              <w:marBottom w:val="0"/>
              <w:divBdr>
                <w:top w:val="none" w:sz="0" w:space="0" w:color="auto"/>
                <w:left w:val="none" w:sz="0" w:space="0" w:color="auto"/>
                <w:bottom w:val="none" w:sz="0" w:space="0" w:color="auto"/>
                <w:right w:val="none" w:sz="0" w:space="0" w:color="auto"/>
              </w:divBdr>
            </w:div>
            <w:div w:id="1063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510">
      <w:bodyDiv w:val="1"/>
      <w:marLeft w:val="0"/>
      <w:marRight w:val="0"/>
      <w:marTop w:val="0"/>
      <w:marBottom w:val="0"/>
      <w:divBdr>
        <w:top w:val="none" w:sz="0" w:space="0" w:color="auto"/>
        <w:left w:val="none" w:sz="0" w:space="0" w:color="auto"/>
        <w:bottom w:val="none" w:sz="0" w:space="0" w:color="auto"/>
        <w:right w:val="none" w:sz="0" w:space="0" w:color="auto"/>
      </w:divBdr>
      <w:divsChild>
        <w:div w:id="1014501422">
          <w:marLeft w:val="0"/>
          <w:marRight w:val="0"/>
          <w:marTop w:val="0"/>
          <w:marBottom w:val="0"/>
          <w:divBdr>
            <w:top w:val="none" w:sz="0" w:space="0" w:color="auto"/>
            <w:left w:val="none" w:sz="0" w:space="0" w:color="auto"/>
            <w:bottom w:val="none" w:sz="0" w:space="0" w:color="auto"/>
            <w:right w:val="none" w:sz="0" w:space="0" w:color="auto"/>
          </w:divBdr>
          <w:divsChild>
            <w:div w:id="1475565279">
              <w:marLeft w:val="0"/>
              <w:marRight w:val="0"/>
              <w:marTop w:val="0"/>
              <w:marBottom w:val="0"/>
              <w:divBdr>
                <w:top w:val="none" w:sz="0" w:space="0" w:color="auto"/>
                <w:left w:val="none" w:sz="0" w:space="0" w:color="auto"/>
                <w:bottom w:val="none" w:sz="0" w:space="0" w:color="auto"/>
                <w:right w:val="none" w:sz="0" w:space="0" w:color="auto"/>
              </w:divBdr>
            </w:div>
            <w:div w:id="1147478697">
              <w:marLeft w:val="0"/>
              <w:marRight w:val="0"/>
              <w:marTop w:val="0"/>
              <w:marBottom w:val="0"/>
              <w:divBdr>
                <w:top w:val="none" w:sz="0" w:space="0" w:color="auto"/>
                <w:left w:val="none" w:sz="0" w:space="0" w:color="auto"/>
                <w:bottom w:val="none" w:sz="0" w:space="0" w:color="auto"/>
                <w:right w:val="none" w:sz="0" w:space="0" w:color="auto"/>
              </w:divBdr>
            </w:div>
            <w:div w:id="1265191321">
              <w:marLeft w:val="0"/>
              <w:marRight w:val="0"/>
              <w:marTop w:val="0"/>
              <w:marBottom w:val="0"/>
              <w:divBdr>
                <w:top w:val="none" w:sz="0" w:space="0" w:color="auto"/>
                <w:left w:val="none" w:sz="0" w:space="0" w:color="auto"/>
                <w:bottom w:val="none" w:sz="0" w:space="0" w:color="auto"/>
                <w:right w:val="none" w:sz="0" w:space="0" w:color="auto"/>
              </w:divBdr>
            </w:div>
            <w:div w:id="482742790">
              <w:marLeft w:val="0"/>
              <w:marRight w:val="0"/>
              <w:marTop w:val="0"/>
              <w:marBottom w:val="0"/>
              <w:divBdr>
                <w:top w:val="none" w:sz="0" w:space="0" w:color="auto"/>
                <w:left w:val="none" w:sz="0" w:space="0" w:color="auto"/>
                <w:bottom w:val="none" w:sz="0" w:space="0" w:color="auto"/>
                <w:right w:val="none" w:sz="0" w:space="0" w:color="auto"/>
              </w:divBdr>
            </w:div>
            <w:div w:id="274218359">
              <w:marLeft w:val="0"/>
              <w:marRight w:val="0"/>
              <w:marTop w:val="0"/>
              <w:marBottom w:val="0"/>
              <w:divBdr>
                <w:top w:val="none" w:sz="0" w:space="0" w:color="auto"/>
                <w:left w:val="none" w:sz="0" w:space="0" w:color="auto"/>
                <w:bottom w:val="none" w:sz="0" w:space="0" w:color="auto"/>
                <w:right w:val="none" w:sz="0" w:space="0" w:color="auto"/>
              </w:divBdr>
            </w:div>
            <w:div w:id="655960119">
              <w:marLeft w:val="0"/>
              <w:marRight w:val="0"/>
              <w:marTop w:val="0"/>
              <w:marBottom w:val="0"/>
              <w:divBdr>
                <w:top w:val="none" w:sz="0" w:space="0" w:color="auto"/>
                <w:left w:val="none" w:sz="0" w:space="0" w:color="auto"/>
                <w:bottom w:val="none" w:sz="0" w:space="0" w:color="auto"/>
                <w:right w:val="none" w:sz="0" w:space="0" w:color="auto"/>
              </w:divBdr>
            </w:div>
            <w:div w:id="1347361959">
              <w:marLeft w:val="0"/>
              <w:marRight w:val="0"/>
              <w:marTop w:val="0"/>
              <w:marBottom w:val="0"/>
              <w:divBdr>
                <w:top w:val="none" w:sz="0" w:space="0" w:color="auto"/>
                <w:left w:val="none" w:sz="0" w:space="0" w:color="auto"/>
                <w:bottom w:val="none" w:sz="0" w:space="0" w:color="auto"/>
                <w:right w:val="none" w:sz="0" w:space="0" w:color="auto"/>
              </w:divBdr>
            </w:div>
            <w:div w:id="990789832">
              <w:marLeft w:val="0"/>
              <w:marRight w:val="0"/>
              <w:marTop w:val="0"/>
              <w:marBottom w:val="0"/>
              <w:divBdr>
                <w:top w:val="none" w:sz="0" w:space="0" w:color="auto"/>
                <w:left w:val="none" w:sz="0" w:space="0" w:color="auto"/>
                <w:bottom w:val="none" w:sz="0" w:space="0" w:color="auto"/>
                <w:right w:val="none" w:sz="0" w:space="0" w:color="auto"/>
              </w:divBdr>
            </w:div>
            <w:div w:id="1378432075">
              <w:marLeft w:val="0"/>
              <w:marRight w:val="0"/>
              <w:marTop w:val="0"/>
              <w:marBottom w:val="0"/>
              <w:divBdr>
                <w:top w:val="none" w:sz="0" w:space="0" w:color="auto"/>
                <w:left w:val="none" w:sz="0" w:space="0" w:color="auto"/>
                <w:bottom w:val="none" w:sz="0" w:space="0" w:color="auto"/>
                <w:right w:val="none" w:sz="0" w:space="0" w:color="auto"/>
              </w:divBdr>
            </w:div>
            <w:div w:id="900098135">
              <w:marLeft w:val="0"/>
              <w:marRight w:val="0"/>
              <w:marTop w:val="0"/>
              <w:marBottom w:val="0"/>
              <w:divBdr>
                <w:top w:val="none" w:sz="0" w:space="0" w:color="auto"/>
                <w:left w:val="none" w:sz="0" w:space="0" w:color="auto"/>
                <w:bottom w:val="none" w:sz="0" w:space="0" w:color="auto"/>
                <w:right w:val="none" w:sz="0" w:space="0" w:color="auto"/>
              </w:divBdr>
            </w:div>
            <w:div w:id="95711266">
              <w:marLeft w:val="0"/>
              <w:marRight w:val="0"/>
              <w:marTop w:val="0"/>
              <w:marBottom w:val="0"/>
              <w:divBdr>
                <w:top w:val="none" w:sz="0" w:space="0" w:color="auto"/>
                <w:left w:val="none" w:sz="0" w:space="0" w:color="auto"/>
                <w:bottom w:val="none" w:sz="0" w:space="0" w:color="auto"/>
                <w:right w:val="none" w:sz="0" w:space="0" w:color="auto"/>
              </w:divBdr>
            </w:div>
            <w:div w:id="1780179676">
              <w:marLeft w:val="0"/>
              <w:marRight w:val="0"/>
              <w:marTop w:val="0"/>
              <w:marBottom w:val="0"/>
              <w:divBdr>
                <w:top w:val="none" w:sz="0" w:space="0" w:color="auto"/>
                <w:left w:val="none" w:sz="0" w:space="0" w:color="auto"/>
                <w:bottom w:val="none" w:sz="0" w:space="0" w:color="auto"/>
                <w:right w:val="none" w:sz="0" w:space="0" w:color="auto"/>
              </w:divBdr>
            </w:div>
            <w:div w:id="799807374">
              <w:marLeft w:val="0"/>
              <w:marRight w:val="0"/>
              <w:marTop w:val="0"/>
              <w:marBottom w:val="0"/>
              <w:divBdr>
                <w:top w:val="none" w:sz="0" w:space="0" w:color="auto"/>
                <w:left w:val="none" w:sz="0" w:space="0" w:color="auto"/>
                <w:bottom w:val="none" w:sz="0" w:space="0" w:color="auto"/>
                <w:right w:val="none" w:sz="0" w:space="0" w:color="auto"/>
              </w:divBdr>
            </w:div>
            <w:div w:id="1033769150">
              <w:marLeft w:val="0"/>
              <w:marRight w:val="0"/>
              <w:marTop w:val="0"/>
              <w:marBottom w:val="0"/>
              <w:divBdr>
                <w:top w:val="none" w:sz="0" w:space="0" w:color="auto"/>
                <w:left w:val="none" w:sz="0" w:space="0" w:color="auto"/>
                <w:bottom w:val="none" w:sz="0" w:space="0" w:color="auto"/>
                <w:right w:val="none" w:sz="0" w:space="0" w:color="auto"/>
              </w:divBdr>
            </w:div>
            <w:div w:id="1170490845">
              <w:marLeft w:val="0"/>
              <w:marRight w:val="0"/>
              <w:marTop w:val="0"/>
              <w:marBottom w:val="0"/>
              <w:divBdr>
                <w:top w:val="none" w:sz="0" w:space="0" w:color="auto"/>
                <w:left w:val="none" w:sz="0" w:space="0" w:color="auto"/>
                <w:bottom w:val="none" w:sz="0" w:space="0" w:color="auto"/>
                <w:right w:val="none" w:sz="0" w:space="0" w:color="auto"/>
              </w:divBdr>
            </w:div>
            <w:div w:id="1310593255">
              <w:marLeft w:val="0"/>
              <w:marRight w:val="0"/>
              <w:marTop w:val="0"/>
              <w:marBottom w:val="0"/>
              <w:divBdr>
                <w:top w:val="none" w:sz="0" w:space="0" w:color="auto"/>
                <w:left w:val="none" w:sz="0" w:space="0" w:color="auto"/>
                <w:bottom w:val="none" w:sz="0" w:space="0" w:color="auto"/>
                <w:right w:val="none" w:sz="0" w:space="0" w:color="auto"/>
              </w:divBdr>
            </w:div>
            <w:div w:id="1809977040">
              <w:marLeft w:val="0"/>
              <w:marRight w:val="0"/>
              <w:marTop w:val="0"/>
              <w:marBottom w:val="0"/>
              <w:divBdr>
                <w:top w:val="none" w:sz="0" w:space="0" w:color="auto"/>
                <w:left w:val="none" w:sz="0" w:space="0" w:color="auto"/>
                <w:bottom w:val="none" w:sz="0" w:space="0" w:color="auto"/>
                <w:right w:val="none" w:sz="0" w:space="0" w:color="auto"/>
              </w:divBdr>
            </w:div>
            <w:div w:id="1257596445">
              <w:marLeft w:val="0"/>
              <w:marRight w:val="0"/>
              <w:marTop w:val="0"/>
              <w:marBottom w:val="0"/>
              <w:divBdr>
                <w:top w:val="none" w:sz="0" w:space="0" w:color="auto"/>
                <w:left w:val="none" w:sz="0" w:space="0" w:color="auto"/>
                <w:bottom w:val="none" w:sz="0" w:space="0" w:color="auto"/>
                <w:right w:val="none" w:sz="0" w:space="0" w:color="auto"/>
              </w:divBdr>
            </w:div>
            <w:div w:id="97068219">
              <w:marLeft w:val="0"/>
              <w:marRight w:val="0"/>
              <w:marTop w:val="0"/>
              <w:marBottom w:val="0"/>
              <w:divBdr>
                <w:top w:val="none" w:sz="0" w:space="0" w:color="auto"/>
                <w:left w:val="none" w:sz="0" w:space="0" w:color="auto"/>
                <w:bottom w:val="none" w:sz="0" w:space="0" w:color="auto"/>
                <w:right w:val="none" w:sz="0" w:space="0" w:color="auto"/>
              </w:divBdr>
            </w:div>
            <w:div w:id="897519709">
              <w:marLeft w:val="0"/>
              <w:marRight w:val="0"/>
              <w:marTop w:val="0"/>
              <w:marBottom w:val="0"/>
              <w:divBdr>
                <w:top w:val="none" w:sz="0" w:space="0" w:color="auto"/>
                <w:left w:val="none" w:sz="0" w:space="0" w:color="auto"/>
                <w:bottom w:val="none" w:sz="0" w:space="0" w:color="auto"/>
                <w:right w:val="none" w:sz="0" w:space="0" w:color="auto"/>
              </w:divBdr>
            </w:div>
            <w:div w:id="1054159235">
              <w:marLeft w:val="0"/>
              <w:marRight w:val="0"/>
              <w:marTop w:val="0"/>
              <w:marBottom w:val="0"/>
              <w:divBdr>
                <w:top w:val="none" w:sz="0" w:space="0" w:color="auto"/>
                <w:left w:val="none" w:sz="0" w:space="0" w:color="auto"/>
                <w:bottom w:val="none" w:sz="0" w:space="0" w:color="auto"/>
                <w:right w:val="none" w:sz="0" w:space="0" w:color="auto"/>
              </w:divBdr>
            </w:div>
            <w:div w:id="229271557">
              <w:marLeft w:val="0"/>
              <w:marRight w:val="0"/>
              <w:marTop w:val="0"/>
              <w:marBottom w:val="0"/>
              <w:divBdr>
                <w:top w:val="none" w:sz="0" w:space="0" w:color="auto"/>
                <w:left w:val="none" w:sz="0" w:space="0" w:color="auto"/>
                <w:bottom w:val="none" w:sz="0" w:space="0" w:color="auto"/>
                <w:right w:val="none" w:sz="0" w:space="0" w:color="auto"/>
              </w:divBdr>
            </w:div>
            <w:div w:id="525994354">
              <w:marLeft w:val="0"/>
              <w:marRight w:val="0"/>
              <w:marTop w:val="0"/>
              <w:marBottom w:val="0"/>
              <w:divBdr>
                <w:top w:val="none" w:sz="0" w:space="0" w:color="auto"/>
                <w:left w:val="none" w:sz="0" w:space="0" w:color="auto"/>
                <w:bottom w:val="none" w:sz="0" w:space="0" w:color="auto"/>
                <w:right w:val="none" w:sz="0" w:space="0" w:color="auto"/>
              </w:divBdr>
            </w:div>
            <w:div w:id="1911229060">
              <w:marLeft w:val="0"/>
              <w:marRight w:val="0"/>
              <w:marTop w:val="0"/>
              <w:marBottom w:val="0"/>
              <w:divBdr>
                <w:top w:val="none" w:sz="0" w:space="0" w:color="auto"/>
                <w:left w:val="none" w:sz="0" w:space="0" w:color="auto"/>
                <w:bottom w:val="none" w:sz="0" w:space="0" w:color="auto"/>
                <w:right w:val="none" w:sz="0" w:space="0" w:color="auto"/>
              </w:divBdr>
            </w:div>
            <w:div w:id="1991862753">
              <w:marLeft w:val="0"/>
              <w:marRight w:val="0"/>
              <w:marTop w:val="0"/>
              <w:marBottom w:val="0"/>
              <w:divBdr>
                <w:top w:val="none" w:sz="0" w:space="0" w:color="auto"/>
                <w:left w:val="none" w:sz="0" w:space="0" w:color="auto"/>
                <w:bottom w:val="none" w:sz="0" w:space="0" w:color="auto"/>
                <w:right w:val="none" w:sz="0" w:space="0" w:color="auto"/>
              </w:divBdr>
            </w:div>
            <w:div w:id="1912694508">
              <w:marLeft w:val="0"/>
              <w:marRight w:val="0"/>
              <w:marTop w:val="0"/>
              <w:marBottom w:val="0"/>
              <w:divBdr>
                <w:top w:val="none" w:sz="0" w:space="0" w:color="auto"/>
                <w:left w:val="none" w:sz="0" w:space="0" w:color="auto"/>
                <w:bottom w:val="none" w:sz="0" w:space="0" w:color="auto"/>
                <w:right w:val="none" w:sz="0" w:space="0" w:color="auto"/>
              </w:divBdr>
            </w:div>
            <w:div w:id="200477632">
              <w:marLeft w:val="0"/>
              <w:marRight w:val="0"/>
              <w:marTop w:val="0"/>
              <w:marBottom w:val="0"/>
              <w:divBdr>
                <w:top w:val="none" w:sz="0" w:space="0" w:color="auto"/>
                <w:left w:val="none" w:sz="0" w:space="0" w:color="auto"/>
                <w:bottom w:val="none" w:sz="0" w:space="0" w:color="auto"/>
                <w:right w:val="none" w:sz="0" w:space="0" w:color="auto"/>
              </w:divBdr>
            </w:div>
            <w:div w:id="1615673298">
              <w:marLeft w:val="0"/>
              <w:marRight w:val="0"/>
              <w:marTop w:val="0"/>
              <w:marBottom w:val="0"/>
              <w:divBdr>
                <w:top w:val="none" w:sz="0" w:space="0" w:color="auto"/>
                <w:left w:val="none" w:sz="0" w:space="0" w:color="auto"/>
                <w:bottom w:val="none" w:sz="0" w:space="0" w:color="auto"/>
                <w:right w:val="none" w:sz="0" w:space="0" w:color="auto"/>
              </w:divBdr>
            </w:div>
            <w:div w:id="15424501">
              <w:marLeft w:val="0"/>
              <w:marRight w:val="0"/>
              <w:marTop w:val="0"/>
              <w:marBottom w:val="0"/>
              <w:divBdr>
                <w:top w:val="none" w:sz="0" w:space="0" w:color="auto"/>
                <w:left w:val="none" w:sz="0" w:space="0" w:color="auto"/>
                <w:bottom w:val="none" w:sz="0" w:space="0" w:color="auto"/>
                <w:right w:val="none" w:sz="0" w:space="0" w:color="auto"/>
              </w:divBdr>
            </w:div>
            <w:div w:id="20811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210">
      <w:bodyDiv w:val="1"/>
      <w:marLeft w:val="0"/>
      <w:marRight w:val="0"/>
      <w:marTop w:val="0"/>
      <w:marBottom w:val="0"/>
      <w:divBdr>
        <w:top w:val="none" w:sz="0" w:space="0" w:color="auto"/>
        <w:left w:val="none" w:sz="0" w:space="0" w:color="auto"/>
        <w:bottom w:val="none" w:sz="0" w:space="0" w:color="auto"/>
        <w:right w:val="none" w:sz="0" w:space="0" w:color="auto"/>
      </w:divBdr>
      <w:divsChild>
        <w:div w:id="490100707">
          <w:marLeft w:val="0"/>
          <w:marRight w:val="0"/>
          <w:marTop w:val="0"/>
          <w:marBottom w:val="0"/>
          <w:divBdr>
            <w:top w:val="none" w:sz="0" w:space="0" w:color="auto"/>
            <w:left w:val="none" w:sz="0" w:space="0" w:color="auto"/>
            <w:bottom w:val="none" w:sz="0" w:space="0" w:color="auto"/>
            <w:right w:val="none" w:sz="0" w:space="0" w:color="auto"/>
          </w:divBdr>
          <w:divsChild>
            <w:div w:id="1510100959">
              <w:marLeft w:val="0"/>
              <w:marRight w:val="0"/>
              <w:marTop w:val="0"/>
              <w:marBottom w:val="0"/>
              <w:divBdr>
                <w:top w:val="none" w:sz="0" w:space="0" w:color="auto"/>
                <w:left w:val="none" w:sz="0" w:space="0" w:color="auto"/>
                <w:bottom w:val="none" w:sz="0" w:space="0" w:color="auto"/>
                <w:right w:val="none" w:sz="0" w:space="0" w:color="auto"/>
              </w:divBdr>
            </w:div>
            <w:div w:id="842941143">
              <w:marLeft w:val="0"/>
              <w:marRight w:val="0"/>
              <w:marTop w:val="0"/>
              <w:marBottom w:val="0"/>
              <w:divBdr>
                <w:top w:val="none" w:sz="0" w:space="0" w:color="auto"/>
                <w:left w:val="none" w:sz="0" w:space="0" w:color="auto"/>
                <w:bottom w:val="none" w:sz="0" w:space="0" w:color="auto"/>
                <w:right w:val="none" w:sz="0" w:space="0" w:color="auto"/>
              </w:divBdr>
            </w:div>
            <w:div w:id="1628511728">
              <w:marLeft w:val="0"/>
              <w:marRight w:val="0"/>
              <w:marTop w:val="0"/>
              <w:marBottom w:val="0"/>
              <w:divBdr>
                <w:top w:val="none" w:sz="0" w:space="0" w:color="auto"/>
                <w:left w:val="none" w:sz="0" w:space="0" w:color="auto"/>
                <w:bottom w:val="none" w:sz="0" w:space="0" w:color="auto"/>
                <w:right w:val="none" w:sz="0" w:space="0" w:color="auto"/>
              </w:divBdr>
            </w:div>
            <w:div w:id="452670612">
              <w:marLeft w:val="0"/>
              <w:marRight w:val="0"/>
              <w:marTop w:val="0"/>
              <w:marBottom w:val="0"/>
              <w:divBdr>
                <w:top w:val="none" w:sz="0" w:space="0" w:color="auto"/>
                <w:left w:val="none" w:sz="0" w:space="0" w:color="auto"/>
                <w:bottom w:val="none" w:sz="0" w:space="0" w:color="auto"/>
                <w:right w:val="none" w:sz="0" w:space="0" w:color="auto"/>
              </w:divBdr>
            </w:div>
            <w:div w:id="872963136">
              <w:marLeft w:val="0"/>
              <w:marRight w:val="0"/>
              <w:marTop w:val="0"/>
              <w:marBottom w:val="0"/>
              <w:divBdr>
                <w:top w:val="none" w:sz="0" w:space="0" w:color="auto"/>
                <w:left w:val="none" w:sz="0" w:space="0" w:color="auto"/>
                <w:bottom w:val="none" w:sz="0" w:space="0" w:color="auto"/>
                <w:right w:val="none" w:sz="0" w:space="0" w:color="auto"/>
              </w:divBdr>
            </w:div>
            <w:div w:id="940573480">
              <w:marLeft w:val="0"/>
              <w:marRight w:val="0"/>
              <w:marTop w:val="0"/>
              <w:marBottom w:val="0"/>
              <w:divBdr>
                <w:top w:val="none" w:sz="0" w:space="0" w:color="auto"/>
                <w:left w:val="none" w:sz="0" w:space="0" w:color="auto"/>
                <w:bottom w:val="none" w:sz="0" w:space="0" w:color="auto"/>
                <w:right w:val="none" w:sz="0" w:space="0" w:color="auto"/>
              </w:divBdr>
            </w:div>
            <w:div w:id="426316961">
              <w:marLeft w:val="0"/>
              <w:marRight w:val="0"/>
              <w:marTop w:val="0"/>
              <w:marBottom w:val="0"/>
              <w:divBdr>
                <w:top w:val="none" w:sz="0" w:space="0" w:color="auto"/>
                <w:left w:val="none" w:sz="0" w:space="0" w:color="auto"/>
                <w:bottom w:val="none" w:sz="0" w:space="0" w:color="auto"/>
                <w:right w:val="none" w:sz="0" w:space="0" w:color="auto"/>
              </w:divBdr>
            </w:div>
            <w:div w:id="1993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3114">
      <w:bodyDiv w:val="1"/>
      <w:marLeft w:val="0"/>
      <w:marRight w:val="0"/>
      <w:marTop w:val="0"/>
      <w:marBottom w:val="0"/>
      <w:divBdr>
        <w:top w:val="none" w:sz="0" w:space="0" w:color="auto"/>
        <w:left w:val="none" w:sz="0" w:space="0" w:color="auto"/>
        <w:bottom w:val="none" w:sz="0" w:space="0" w:color="auto"/>
        <w:right w:val="none" w:sz="0" w:space="0" w:color="auto"/>
      </w:divBdr>
      <w:divsChild>
        <w:div w:id="361133820">
          <w:marLeft w:val="0"/>
          <w:marRight w:val="0"/>
          <w:marTop w:val="0"/>
          <w:marBottom w:val="0"/>
          <w:divBdr>
            <w:top w:val="none" w:sz="0" w:space="0" w:color="auto"/>
            <w:left w:val="none" w:sz="0" w:space="0" w:color="auto"/>
            <w:bottom w:val="none" w:sz="0" w:space="0" w:color="auto"/>
            <w:right w:val="none" w:sz="0" w:space="0" w:color="auto"/>
          </w:divBdr>
          <w:divsChild>
            <w:div w:id="1665745767">
              <w:marLeft w:val="0"/>
              <w:marRight w:val="0"/>
              <w:marTop w:val="0"/>
              <w:marBottom w:val="0"/>
              <w:divBdr>
                <w:top w:val="none" w:sz="0" w:space="0" w:color="auto"/>
                <w:left w:val="none" w:sz="0" w:space="0" w:color="auto"/>
                <w:bottom w:val="none" w:sz="0" w:space="0" w:color="auto"/>
                <w:right w:val="none" w:sz="0" w:space="0" w:color="auto"/>
              </w:divBdr>
            </w:div>
            <w:div w:id="1854413558">
              <w:marLeft w:val="0"/>
              <w:marRight w:val="0"/>
              <w:marTop w:val="0"/>
              <w:marBottom w:val="0"/>
              <w:divBdr>
                <w:top w:val="none" w:sz="0" w:space="0" w:color="auto"/>
                <w:left w:val="none" w:sz="0" w:space="0" w:color="auto"/>
                <w:bottom w:val="none" w:sz="0" w:space="0" w:color="auto"/>
                <w:right w:val="none" w:sz="0" w:space="0" w:color="auto"/>
              </w:divBdr>
            </w:div>
            <w:div w:id="1503593230">
              <w:marLeft w:val="0"/>
              <w:marRight w:val="0"/>
              <w:marTop w:val="0"/>
              <w:marBottom w:val="0"/>
              <w:divBdr>
                <w:top w:val="none" w:sz="0" w:space="0" w:color="auto"/>
                <w:left w:val="none" w:sz="0" w:space="0" w:color="auto"/>
                <w:bottom w:val="none" w:sz="0" w:space="0" w:color="auto"/>
                <w:right w:val="none" w:sz="0" w:space="0" w:color="auto"/>
              </w:divBdr>
            </w:div>
            <w:div w:id="969287752">
              <w:marLeft w:val="0"/>
              <w:marRight w:val="0"/>
              <w:marTop w:val="0"/>
              <w:marBottom w:val="0"/>
              <w:divBdr>
                <w:top w:val="none" w:sz="0" w:space="0" w:color="auto"/>
                <w:left w:val="none" w:sz="0" w:space="0" w:color="auto"/>
                <w:bottom w:val="none" w:sz="0" w:space="0" w:color="auto"/>
                <w:right w:val="none" w:sz="0" w:space="0" w:color="auto"/>
              </w:divBdr>
            </w:div>
            <w:div w:id="1458185778">
              <w:marLeft w:val="0"/>
              <w:marRight w:val="0"/>
              <w:marTop w:val="0"/>
              <w:marBottom w:val="0"/>
              <w:divBdr>
                <w:top w:val="none" w:sz="0" w:space="0" w:color="auto"/>
                <w:left w:val="none" w:sz="0" w:space="0" w:color="auto"/>
                <w:bottom w:val="none" w:sz="0" w:space="0" w:color="auto"/>
                <w:right w:val="none" w:sz="0" w:space="0" w:color="auto"/>
              </w:divBdr>
            </w:div>
            <w:div w:id="1916627259">
              <w:marLeft w:val="0"/>
              <w:marRight w:val="0"/>
              <w:marTop w:val="0"/>
              <w:marBottom w:val="0"/>
              <w:divBdr>
                <w:top w:val="none" w:sz="0" w:space="0" w:color="auto"/>
                <w:left w:val="none" w:sz="0" w:space="0" w:color="auto"/>
                <w:bottom w:val="none" w:sz="0" w:space="0" w:color="auto"/>
                <w:right w:val="none" w:sz="0" w:space="0" w:color="auto"/>
              </w:divBdr>
            </w:div>
            <w:div w:id="296687161">
              <w:marLeft w:val="0"/>
              <w:marRight w:val="0"/>
              <w:marTop w:val="0"/>
              <w:marBottom w:val="0"/>
              <w:divBdr>
                <w:top w:val="none" w:sz="0" w:space="0" w:color="auto"/>
                <w:left w:val="none" w:sz="0" w:space="0" w:color="auto"/>
                <w:bottom w:val="none" w:sz="0" w:space="0" w:color="auto"/>
                <w:right w:val="none" w:sz="0" w:space="0" w:color="auto"/>
              </w:divBdr>
            </w:div>
            <w:div w:id="142476077">
              <w:marLeft w:val="0"/>
              <w:marRight w:val="0"/>
              <w:marTop w:val="0"/>
              <w:marBottom w:val="0"/>
              <w:divBdr>
                <w:top w:val="none" w:sz="0" w:space="0" w:color="auto"/>
                <w:left w:val="none" w:sz="0" w:space="0" w:color="auto"/>
                <w:bottom w:val="none" w:sz="0" w:space="0" w:color="auto"/>
                <w:right w:val="none" w:sz="0" w:space="0" w:color="auto"/>
              </w:divBdr>
            </w:div>
            <w:div w:id="1850025342">
              <w:marLeft w:val="0"/>
              <w:marRight w:val="0"/>
              <w:marTop w:val="0"/>
              <w:marBottom w:val="0"/>
              <w:divBdr>
                <w:top w:val="none" w:sz="0" w:space="0" w:color="auto"/>
                <w:left w:val="none" w:sz="0" w:space="0" w:color="auto"/>
                <w:bottom w:val="none" w:sz="0" w:space="0" w:color="auto"/>
                <w:right w:val="none" w:sz="0" w:space="0" w:color="auto"/>
              </w:divBdr>
            </w:div>
            <w:div w:id="1532959024">
              <w:marLeft w:val="0"/>
              <w:marRight w:val="0"/>
              <w:marTop w:val="0"/>
              <w:marBottom w:val="0"/>
              <w:divBdr>
                <w:top w:val="none" w:sz="0" w:space="0" w:color="auto"/>
                <w:left w:val="none" w:sz="0" w:space="0" w:color="auto"/>
                <w:bottom w:val="none" w:sz="0" w:space="0" w:color="auto"/>
                <w:right w:val="none" w:sz="0" w:space="0" w:color="auto"/>
              </w:divBdr>
            </w:div>
            <w:div w:id="1755932416">
              <w:marLeft w:val="0"/>
              <w:marRight w:val="0"/>
              <w:marTop w:val="0"/>
              <w:marBottom w:val="0"/>
              <w:divBdr>
                <w:top w:val="none" w:sz="0" w:space="0" w:color="auto"/>
                <w:left w:val="none" w:sz="0" w:space="0" w:color="auto"/>
                <w:bottom w:val="none" w:sz="0" w:space="0" w:color="auto"/>
                <w:right w:val="none" w:sz="0" w:space="0" w:color="auto"/>
              </w:divBdr>
            </w:div>
            <w:div w:id="423914087">
              <w:marLeft w:val="0"/>
              <w:marRight w:val="0"/>
              <w:marTop w:val="0"/>
              <w:marBottom w:val="0"/>
              <w:divBdr>
                <w:top w:val="none" w:sz="0" w:space="0" w:color="auto"/>
                <w:left w:val="none" w:sz="0" w:space="0" w:color="auto"/>
                <w:bottom w:val="none" w:sz="0" w:space="0" w:color="auto"/>
                <w:right w:val="none" w:sz="0" w:space="0" w:color="auto"/>
              </w:divBdr>
            </w:div>
            <w:div w:id="696850922">
              <w:marLeft w:val="0"/>
              <w:marRight w:val="0"/>
              <w:marTop w:val="0"/>
              <w:marBottom w:val="0"/>
              <w:divBdr>
                <w:top w:val="none" w:sz="0" w:space="0" w:color="auto"/>
                <w:left w:val="none" w:sz="0" w:space="0" w:color="auto"/>
                <w:bottom w:val="none" w:sz="0" w:space="0" w:color="auto"/>
                <w:right w:val="none" w:sz="0" w:space="0" w:color="auto"/>
              </w:divBdr>
            </w:div>
            <w:div w:id="1199389170">
              <w:marLeft w:val="0"/>
              <w:marRight w:val="0"/>
              <w:marTop w:val="0"/>
              <w:marBottom w:val="0"/>
              <w:divBdr>
                <w:top w:val="none" w:sz="0" w:space="0" w:color="auto"/>
                <w:left w:val="none" w:sz="0" w:space="0" w:color="auto"/>
                <w:bottom w:val="none" w:sz="0" w:space="0" w:color="auto"/>
                <w:right w:val="none" w:sz="0" w:space="0" w:color="auto"/>
              </w:divBdr>
            </w:div>
            <w:div w:id="188877596">
              <w:marLeft w:val="0"/>
              <w:marRight w:val="0"/>
              <w:marTop w:val="0"/>
              <w:marBottom w:val="0"/>
              <w:divBdr>
                <w:top w:val="none" w:sz="0" w:space="0" w:color="auto"/>
                <w:left w:val="none" w:sz="0" w:space="0" w:color="auto"/>
                <w:bottom w:val="none" w:sz="0" w:space="0" w:color="auto"/>
                <w:right w:val="none" w:sz="0" w:space="0" w:color="auto"/>
              </w:divBdr>
            </w:div>
            <w:div w:id="807630237">
              <w:marLeft w:val="0"/>
              <w:marRight w:val="0"/>
              <w:marTop w:val="0"/>
              <w:marBottom w:val="0"/>
              <w:divBdr>
                <w:top w:val="none" w:sz="0" w:space="0" w:color="auto"/>
                <w:left w:val="none" w:sz="0" w:space="0" w:color="auto"/>
                <w:bottom w:val="none" w:sz="0" w:space="0" w:color="auto"/>
                <w:right w:val="none" w:sz="0" w:space="0" w:color="auto"/>
              </w:divBdr>
            </w:div>
            <w:div w:id="779378794">
              <w:marLeft w:val="0"/>
              <w:marRight w:val="0"/>
              <w:marTop w:val="0"/>
              <w:marBottom w:val="0"/>
              <w:divBdr>
                <w:top w:val="none" w:sz="0" w:space="0" w:color="auto"/>
                <w:left w:val="none" w:sz="0" w:space="0" w:color="auto"/>
                <w:bottom w:val="none" w:sz="0" w:space="0" w:color="auto"/>
                <w:right w:val="none" w:sz="0" w:space="0" w:color="auto"/>
              </w:divBdr>
            </w:div>
            <w:div w:id="1847742593">
              <w:marLeft w:val="0"/>
              <w:marRight w:val="0"/>
              <w:marTop w:val="0"/>
              <w:marBottom w:val="0"/>
              <w:divBdr>
                <w:top w:val="none" w:sz="0" w:space="0" w:color="auto"/>
                <w:left w:val="none" w:sz="0" w:space="0" w:color="auto"/>
                <w:bottom w:val="none" w:sz="0" w:space="0" w:color="auto"/>
                <w:right w:val="none" w:sz="0" w:space="0" w:color="auto"/>
              </w:divBdr>
            </w:div>
            <w:div w:id="50354390">
              <w:marLeft w:val="0"/>
              <w:marRight w:val="0"/>
              <w:marTop w:val="0"/>
              <w:marBottom w:val="0"/>
              <w:divBdr>
                <w:top w:val="none" w:sz="0" w:space="0" w:color="auto"/>
                <w:left w:val="none" w:sz="0" w:space="0" w:color="auto"/>
                <w:bottom w:val="none" w:sz="0" w:space="0" w:color="auto"/>
                <w:right w:val="none" w:sz="0" w:space="0" w:color="auto"/>
              </w:divBdr>
            </w:div>
            <w:div w:id="991523440">
              <w:marLeft w:val="0"/>
              <w:marRight w:val="0"/>
              <w:marTop w:val="0"/>
              <w:marBottom w:val="0"/>
              <w:divBdr>
                <w:top w:val="none" w:sz="0" w:space="0" w:color="auto"/>
                <w:left w:val="none" w:sz="0" w:space="0" w:color="auto"/>
                <w:bottom w:val="none" w:sz="0" w:space="0" w:color="auto"/>
                <w:right w:val="none" w:sz="0" w:space="0" w:color="auto"/>
              </w:divBdr>
            </w:div>
            <w:div w:id="1568764325">
              <w:marLeft w:val="0"/>
              <w:marRight w:val="0"/>
              <w:marTop w:val="0"/>
              <w:marBottom w:val="0"/>
              <w:divBdr>
                <w:top w:val="none" w:sz="0" w:space="0" w:color="auto"/>
                <w:left w:val="none" w:sz="0" w:space="0" w:color="auto"/>
                <w:bottom w:val="none" w:sz="0" w:space="0" w:color="auto"/>
                <w:right w:val="none" w:sz="0" w:space="0" w:color="auto"/>
              </w:divBdr>
            </w:div>
            <w:div w:id="23215498">
              <w:marLeft w:val="0"/>
              <w:marRight w:val="0"/>
              <w:marTop w:val="0"/>
              <w:marBottom w:val="0"/>
              <w:divBdr>
                <w:top w:val="none" w:sz="0" w:space="0" w:color="auto"/>
                <w:left w:val="none" w:sz="0" w:space="0" w:color="auto"/>
                <w:bottom w:val="none" w:sz="0" w:space="0" w:color="auto"/>
                <w:right w:val="none" w:sz="0" w:space="0" w:color="auto"/>
              </w:divBdr>
            </w:div>
            <w:div w:id="2015642127">
              <w:marLeft w:val="0"/>
              <w:marRight w:val="0"/>
              <w:marTop w:val="0"/>
              <w:marBottom w:val="0"/>
              <w:divBdr>
                <w:top w:val="none" w:sz="0" w:space="0" w:color="auto"/>
                <w:left w:val="none" w:sz="0" w:space="0" w:color="auto"/>
                <w:bottom w:val="none" w:sz="0" w:space="0" w:color="auto"/>
                <w:right w:val="none" w:sz="0" w:space="0" w:color="auto"/>
              </w:divBdr>
            </w:div>
            <w:div w:id="1258907227">
              <w:marLeft w:val="0"/>
              <w:marRight w:val="0"/>
              <w:marTop w:val="0"/>
              <w:marBottom w:val="0"/>
              <w:divBdr>
                <w:top w:val="none" w:sz="0" w:space="0" w:color="auto"/>
                <w:left w:val="none" w:sz="0" w:space="0" w:color="auto"/>
                <w:bottom w:val="none" w:sz="0" w:space="0" w:color="auto"/>
                <w:right w:val="none" w:sz="0" w:space="0" w:color="auto"/>
              </w:divBdr>
            </w:div>
            <w:div w:id="1536429573">
              <w:marLeft w:val="0"/>
              <w:marRight w:val="0"/>
              <w:marTop w:val="0"/>
              <w:marBottom w:val="0"/>
              <w:divBdr>
                <w:top w:val="none" w:sz="0" w:space="0" w:color="auto"/>
                <w:left w:val="none" w:sz="0" w:space="0" w:color="auto"/>
                <w:bottom w:val="none" w:sz="0" w:space="0" w:color="auto"/>
                <w:right w:val="none" w:sz="0" w:space="0" w:color="auto"/>
              </w:divBdr>
            </w:div>
            <w:div w:id="1882472549">
              <w:marLeft w:val="0"/>
              <w:marRight w:val="0"/>
              <w:marTop w:val="0"/>
              <w:marBottom w:val="0"/>
              <w:divBdr>
                <w:top w:val="none" w:sz="0" w:space="0" w:color="auto"/>
                <w:left w:val="none" w:sz="0" w:space="0" w:color="auto"/>
                <w:bottom w:val="none" w:sz="0" w:space="0" w:color="auto"/>
                <w:right w:val="none" w:sz="0" w:space="0" w:color="auto"/>
              </w:divBdr>
            </w:div>
            <w:div w:id="1866361198">
              <w:marLeft w:val="0"/>
              <w:marRight w:val="0"/>
              <w:marTop w:val="0"/>
              <w:marBottom w:val="0"/>
              <w:divBdr>
                <w:top w:val="none" w:sz="0" w:space="0" w:color="auto"/>
                <w:left w:val="none" w:sz="0" w:space="0" w:color="auto"/>
                <w:bottom w:val="none" w:sz="0" w:space="0" w:color="auto"/>
                <w:right w:val="none" w:sz="0" w:space="0" w:color="auto"/>
              </w:divBdr>
            </w:div>
            <w:div w:id="1205942250">
              <w:marLeft w:val="0"/>
              <w:marRight w:val="0"/>
              <w:marTop w:val="0"/>
              <w:marBottom w:val="0"/>
              <w:divBdr>
                <w:top w:val="none" w:sz="0" w:space="0" w:color="auto"/>
                <w:left w:val="none" w:sz="0" w:space="0" w:color="auto"/>
                <w:bottom w:val="none" w:sz="0" w:space="0" w:color="auto"/>
                <w:right w:val="none" w:sz="0" w:space="0" w:color="auto"/>
              </w:divBdr>
            </w:div>
            <w:div w:id="889340377">
              <w:marLeft w:val="0"/>
              <w:marRight w:val="0"/>
              <w:marTop w:val="0"/>
              <w:marBottom w:val="0"/>
              <w:divBdr>
                <w:top w:val="none" w:sz="0" w:space="0" w:color="auto"/>
                <w:left w:val="none" w:sz="0" w:space="0" w:color="auto"/>
                <w:bottom w:val="none" w:sz="0" w:space="0" w:color="auto"/>
                <w:right w:val="none" w:sz="0" w:space="0" w:color="auto"/>
              </w:divBdr>
            </w:div>
            <w:div w:id="1153789767">
              <w:marLeft w:val="0"/>
              <w:marRight w:val="0"/>
              <w:marTop w:val="0"/>
              <w:marBottom w:val="0"/>
              <w:divBdr>
                <w:top w:val="none" w:sz="0" w:space="0" w:color="auto"/>
                <w:left w:val="none" w:sz="0" w:space="0" w:color="auto"/>
                <w:bottom w:val="none" w:sz="0" w:space="0" w:color="auto"/>
                <w:right w:val="none" w:sz="0" w:space="0" w:color="auto"/>
              </w:divBdr>
            </w:div>
            <w:div w:id="703990984">
              <w:marLeft w:val="0"/>
              <w:marRight w:val="0"/>
              <w:marTop w:val="0"/>
              <w:marBottom w:val="0"/>
              <w:divBdr>
                <w:top w:val="none" w:sz="0" w:space="0" w:color="auto"/>
                <w:left w:val="none" w:sz="0" w:space="0" w:color="auto"/>
                <w:bottom w:val="none" w:sz="0" w:space="0" w:color="auto"/>
                <w:right w:val="none" w:sz="0" w:space="0" w:color="auto"/>
              </w:divBdr>
            </w:div>
            <w:div w:id="1833640532">
              <w:marLeft w:val="0"/>
              <w:marRight w:val="0"/>
              <w:marTop w:val="0"/>
              <w:marBottom w:val="0"/>
              <w:divBdr>
                <w:top w:val="none" w:sz="0" w:space="0" w:color="auto"/>
                <w:left w:val="none" w:sz="0" w:space="0" w:color="auto"/>
                <w:bottom w:val="none" w:sz="0" w:space="0" w:color="auto"/>
                <w:right w:val="none" w:sz="0" w:space="0" w:color="auto"/>
              </w:divBdr>
            </w:div>
            <w:div w:id="159934529">
              <w:marLeft w:val="0"/>
              <w:marRight w:val="0"/>
              <w:marTop w:val="0"/>
              <w:marBottom w:val="0"/>
              <w:divBdr>
                <w:top w:val="none" w:sz="0" w:space="0" w:color="auto"/>
                <w:left w:val="none" w:sz="0" w:space="0" w:color="auto"/>
                <w:bottom w:val="none" w:sz="0" w:space="0" w:color="auto"/>
                <w:right w:val="none" w:sz="0" w:space="0" w:color="auto"/>
              </w:divBdr>
            </w:div>
            <w:div w:id="941110758">
              <w:marLeft w:val="0"/>
              <w:marRight w:val="0"/>
              <w:marTop w:val="0"/>
              <w:marBottom w:val="0"/>
              <w:divBdr>
                <w:top w:val="none" w:sz="0" w:space="0" w:color="auto"/>
                <w:left w:val="none" w:sz="0" w:space="0" w:color="auto"/>
                <w:bottom w:val="none" w:sz="0" w:space="0" w:color="auto"/>
                <w:right w:val="none" w:sz="0" w:space="0" w:color="auto"/>
              </w:divBdr>
            </w:div>
            <w:div w:id="1047140832">
              <w:marLeft w:val="0"/>
              <w:marRight w:val="0"/>
              <w:marTop w:val="0"/>
              <w:marBottom w:val="0"/>
              <w:divBdr>
                <w:top w:val="none" w:sz="0" w:space="0" w:color="auto"/>
                <w:left w:val="none" w:sz="0" w:space="0" w:color="auto"/>
                <w:bottom w:val="none" w:sz="0" w:space="0" w:color="auto"/>
                <w:right w:val="none" w:sz="0" w:space="0" w:color="auto"/>
              </w:divBdr>
            </w:div>
            <w:div w:id="1183476928">
              <w:marLeft w:val="0"/>
              <w:marRight w:val="0"/>
              <w:marTop w:val="0"/>
              <w:marBottom w:val="0"/>
              <w:divBdr>
                <w:top w:val="none" w:sz="0" w:space="0" w:color="auto"/>
                <w:left w:val="none" w:sz="0" w:space="0" w:color="auto"/>
                <w:bottom w:val="none" w:sz="0" w:space="0" w:color="auto"/>
                <w:right w:val="none" w:sz="0" w:space="0" w:color="auto"/>
              </w:divBdr>
            </w:div>
            <w:div w:id="885340122">
              <w:marLeft w:val="0"/>
              <w:marRight w:val="0"/>
              <w:marTop w:val="0"/>
              <w:marBottom w:val="0"/>
              <w:divBdr>
                <w:top w:val="none" w:sz="0" w:space="0" w:color="auto"/>
                <w:left w:val="none" w:sz="0" w:space="0" w:color="auto"/>
                <w:bottom w:val="none" w:sz="0" w:space="0" w:color="auto"/>
                <w:right w:val="none" w:sz="0" w:space="0" w:color="auto"/>
              </w:divBdr>
            </w:div>
            <w:div w:id="1159466878">
              <w:marLeft w:val="0"/>
              <w:marRight w:val="0"/>
              <w:marTop w:val="0"/>
              <w:marBottom w:val="0"/>
              <w:divBdr>
                <w:top w:val="none" w:sz="0" w:space="0" w:color="auto"/>
                <w:left w:val="none" w:sz="0" w:space="0" w:color="auto"/>
                <w:bottom w:val="none" w:sz="0" w:space="0" w:color="auto"/>
                <w:right w:val="none" w:sz="0" w:space="0" w:color="auto"/>
              </w:divBdr>
            </w:div>
            <w:div w:id="1883667658">
              <w:marLeft w:val="0"/>
              <w:marRight w:val="0"/>
              <w:marTop w:val="0"/>
              <w:marBottom w:val="0"/>
              <w:divBdr>
                <w:top w:val="none" w:sz="0" w:space="0" w:color="auto"/>
                <w:left w:val="none" w:sz="0" w:space="0" w:color="auto"/>
                <w:bottom w:val="none" w:sz="0" w:space="0" w:color="auto"/>
                <w:right w:val="none" w:sz="0" w:space="0" w:color="auto"/>
              </w:divBdr>
            </w:div>
            <w:div w:id="1912496377">
              <w:marLeft w:val="0"/>
              <w:marRight w:val="0"/>
              <w:marTop w:val="0"/>
              <w:marBottom w:val="0"/>
              <w:divBdr>
                <w:top w:val="none" w:sz="0" w:space="0" w:color="auto"/>
                <w:left w:val="none" w:sz="0" w:space="0" w:color="auto"/>
                <w:bottom w:val="none" w:sz="0" w:space="0" w:color="auto"/>
                <w:right w:val="none" w:sz="0" w:space="0" w:color="auto"/>
              </w:divBdr>
            </w:div>
            <w:div w:id="1712726902">
              <w:marLeft w:val="0"/>
              <w:marRight w:val="0"/>
              <w:marTop w:val="0"/>
              <w:marBottom w:val="0"/>
              <w:divBdr>
                <w:top w:val="none" w:sz="0" w:space="0" w:color="auto"/>
                <w:left w:val="none" w:sz="0" w:space="0" w:color="auto"/>
                <w:bottom w:val="none" w:sz="0" w:space="0" w:color="auto"/>
                <w:right w:val="none" w:sz="0" w:space="0" w:color="auto"/>
              </w:divBdr>
            </w:div>
            <w:div w:id="2067798650">
              <w:marLeft w:val="0"/>
              <w:marRight w:val="0"/>
              <w:marTop w:val="0"/>
              <w:marBottom w:val="0"/>
              <w:divBdr>
                <w:top w:val="none" w:sz="0" w:space="0" w:color="auto"/>
                <w:left w:val="none" w:sz="0" w:space="0" w:color="auto"/>
                <w:bottom w:val="none" w:sz="0" w:space="0" w:color="auto"/>
                <w:right w:val="none" w:sz="0" w:space="0" w:color="auto"/>
              </w:divBdr>
            </w:div>
            <w:div w:id="923685862">
              <w:marLeft w:val="0"/>
              <w:marRight w:val="0"/>
              <w:marTop w:val="0"/>
              <w:marBottom w:val="0"/>
              <w:divBdr>
                <w:top w:val="none" w:sz="0" w:space="0" w:color="auto"/>
                <w:left w:val="none" w:sz="0" w:space="0" w:color="auto"/>
                <w:bottom w:val="none" w:sz="0" w:space="0" w:color="auto"/>
                <w:right w:val="none" w:sz="0" w:space="0" w:color="auto"/>
              </w:divBdr>
            </w:div>
            <w:div w:id="907611488">
              <w:marLeft w:val="0"/>
              <w:marRight w:val="0"/>
              <w:marTop w:val="0"/>
              <w:marBottom w:val="0"/>
              <w:divBdr>
                <w:top w:val="none" w:sz="0" w:space="0" w:color="auto"/>
                <w:left w:val="none" w:sz="0" w:space="0" w:color="auto"/>
                <w:bottom w:val="none" w:sz="0" w:space="0" w:color="auto"/>
                <w:right w:val="none" w:sz="0" w:space="0" w:color="auto"/>
              </w:divBdr>
            </w:div>
            <w:div w:id="825587539">
              <w:marLeft w:val="0"/>
              <w:marRight w:val="0"/>
              <w:marTop w:val="0"/>
              <w:marBottom w:val="0"/>
              <w:divBdr>
                <w:top w:val="none" w:sz="0" w:space="0" w:color="auto"/>
                <w:left w:val="none" w:sz="0" w:space="0" w:color="auto"/>
                <w:bottom w:val="none" w:sz="0" w:space="0" w:color="auto"/>
                <w:right w:val="none" w:sz="0" w:space="0" w:color="auto"/>
              </w:divBdr>
            </w:div>
            <w:div w:id="1254625992">
              <w:marLeft w:val="0"/>
              <w:marRight w:val="0"/>
              <w:marTop w:val="0"/>
              <w:marBottom w:val="0"/>
              <w:divBdr>
                <w:top w:val="none" w:sz="0" w:space="0" w:color="auto"/>
                <w:left w:val="none" w:sz="0" w:space="0" w:color="auto"/>
                <w:bottom w:val="none" w:sz="0" w:space="0" w:color="auto"/>
                <w:right w:val="none" w:sz="0" w:space="0" w:color="auto"/>
              </w:divBdr>
            </w:div>
            <w:div w:id="2123648836">
              <w:marLeft w:val="0"/>
              <w:marRight w:val="0"/>
              <w:marTop w:val="0"/>
              <w:marBottom w:val="0"/>
              <w:divBdr>
                <w:top w:val="none" w:sz="0" w:space="0" w:color="auto"/>
                <w:left w:val="none" w:sz="0" w:space="0" w:color="auto"/>
                <w:bottom w:val="none" w:sz="0" w:space="0" w:color="auto"/>
                <w:right w:val="none" w:sz="0" w:space="0" w:color="auto"/>
              </w:divBdr>
            </w:div>
            <w:div w:id="8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414">
      <w:bodyDiv w:val="1"/>
      <w:marLeft w:val="0"/>
      <w:marRight w:val="0"/>
      <w:marTop w:val="0"/>
      <w:marBottom w:val="0"/>
      <w:divBdr>
        <w:top w:val="none" w:sz="0" w:space="0" w:color="auto"/>
        <w:left w:val="none" w:sz="0" w:space="0" w:color="auto"/>
        <w:bottom w:val="none" w:sz="0" w:space="0" w:color="auto"/>
        <w:right w:val="none" w:sz="0" w:space="0" w:color="auto"/>
      </w:divBdr>
      <w:divsChild>
        <w:div w:id="635986606">
          <w:marLeft w:val="0"/>
          <w:marRight w:val="0"/>
          <w:marTop w:val="0"/>
          <w:marBottom w:val="0"/>
          <w:divBdr>
            <w:top w:val="none" w:sz="0" w:space="0" w:color="auto"/>
            <w:left w:val="none" w:sz="0" w:space="0" w:color="auto"/>
            <w:bottom w:val="none" w:sz="0" w:space="0" w:color="auto"/>
            <w:right w:val="none" w:sz="0" w:space="0" w:color="auto"/>
          </w:divBdr>
          <w:divsChild>
            <w:div w:id="2105032273">
              <w:marLeft w:val="0"/>
              <w:marRight w:val="0"/>
              <w:marTop w:val="0"/>
              <w:marBottom w:val="0"/>
              <w:divBdr>
                <w:top w:val="none" w:sz="0" w:space="0" w:color="auto"/>
                <w:left w:val="none" w:sz="0" w:space="0" w:color="auto"/>
                <w:bottom w:val="none" w:sz="0" w:space="0" w:color="auto"/>
                <w:right w:val="none" w:sz="0" w:space="0" w:color="auto"/>
              </w:divBdr>
            </w:div>
            <w:div w:id="1410419108">
              <w:marLeft w:val="0"/>
              <w:marRight w:val="0"/>
              <w:marTop w:val="0"/>
              <w:marBottom w:val="0"/>
              <w:divBdr>
                <w:top w:val="none" w:sz="0" w:space="0" w:color="auto"/>
                <w:left w:val="none" w:sz="0" w:space="0" w:color="auto"/>
                <w:bottom w:val="none" w:sz="0" w:space="0" w:color="auto"/>
                <w:right w:val="none" w:sz="0" w:space="0" w:color="auto"/>
              </w:divBdr>
            </w:div>
            <w:div w:id="896549809">
              <w:marLeft w:val="0"/>
              <w:marRight w:val="0"/>
              <w:marTop w:val="0"/>
              <w:marBottom w:val="0"/>
              <w:divBdr>
                <w:top w:val="none" w:sz="0" w:space="0" w:color="auto"/>
                <w:left w:val="none" w:sz="0" w:space="0" w:color="auto"/>
                <w:bottom w:val="none" w:sz="0" w:space="0" w:color="auto"/>
                <w:right w:val="none" w:sz="0" w:space="0" w:color="auto"/>
              </w:divBdr>
            </w:div>
            <w:div w:id="2073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259">
      <w:bodyDiv w:val="1"/>
      <w:marLeft w:val="0"/>
      <w:marRight w:val="0"/>
      <w:marTop w:val="0"/>
      <w:marBottom w:val="0"/>
      <w:divBdr>
        <w:top w:val="none" w:sz="0" w:space="0" w:color="auto"/>
        <w:left w:val="none" w:sz="0" w:space="0" w:color="auto"/>
        <w:bottom w:val="none" w:sz="0" w:space="0" w:color="auto"/>
        <w:right w:val="none" w:sz="0" w:space="0" w:color="auto"/>
      </w:divBdr>
      <w:divsChild>
        <w:div w:id="1902791607">
          <w:marLeft w:val="0"/>
          <w:marRight w:val="0"/>
          <w:marTop w:val="0"/>
          <w:marBottom w:val="0"/>
          <w:divBdr>
            <w:top w:val="none" w:sz="0" w:space="0" w:color="auto"/>
            <w:left w:val="none" w:sz="0" w:space="0" w:color="auto"/>
            <w:bottom w:val="none" w:sz="0" w:space="0" w:color="auto"/>
            <w:right w:val="none" w:sz="0" w:space="0" w:color="auto"/>
          </w:divBdr>
          <w:divsChild>
            <w:div w:id="1440224261">
              <w:marLeft w:val="0"/>
              <w:marRight w:val="0"/>
              <w:marTop w:val="0"/>
              <w:marBottom w:val="0"/>
              <w:divBdr>
                <w:top w:val="none" w:sz="0" w:space="0" w:color="auto"/>
                <w:left w:val="none" w:sz="0" w:space="0" w:color="auto"/>
                <w:bottom w:val="none" w:sz="0" w:space="0" w:color="auto"/>
                <w:right w:val="none" w:sz="0" w:space="0" w:color="auto"/>
              </w:divBdr>
            </w:div>
            <w:div w:id="349530283">
              <w:marLeft w:val="0"/>
              <w:marRight w:val="0"/>
              <w:marTop w:val="0"/>
              <w:marBottom w:val="0"/>
              <w:divBdr>
                <w:top w:val="none" w:sz="0" w:space="0" w:color="auto"/>
                <w:left w:val="none" w:sz="0" w:space="0" w:color="auto"/>
                <w:bottom w:val="none" w:sz="0" w:space="0" w:color="auto"/>
                <w:right w:val="none" w:sz="0" w:space="0" w:color="auto"/>
              </w:divBdr>
            </w:div>
            <w:div w:id="2094080753">
              <w:marLeft w:val="0"/>
              <w:marRight w:val="0"/>
              <w:marTop w:val="0"/>
              <w:marBottom w:val="0"/>
              <w:divBdr>
                <w:top w:val="none" w:sz="0" w:space="0" w:color="auto"/>
                <w:left w:val="none" w:sz="0" w:space="0" w:color="auto"/>
                <w:bottom w:val="none" w:sz="0" w:space="0" w:color="auto"/>
                <w:right w:val="none" w:sz="0" w:space="0" w:color="auto"/>
              </w:divBdr>
            </w:div>
            <w:div w:id="420954669">
              <w:marLeft w:val="0"/>
              <w:marRight w:val="0"/>
              <w:marTop w:val="0"/>
              <w:marBottom w:val="0"/>
              <w:divBdr>
                <w:top w:val="none" w:sz="0" w:space="0" w:color="auto"/>
                <w:left w:val="none" w:sz="0" w:space="0" w:color="auto"/>
                <w:bottom w:val="none" w:sz="0" w:space="0" w:color="auto"/>
                <w:right w:val="none" w:sz="0" w:space="0" w:color="auto"/>
              </w:divBdr>
            </w:div>
            <w:div w:id="1595627405">
              <w:marLeft w:val="0"/>
              <w:marRight w:val="0"/>
              <w:marTop w:val="0"/>
              <w:marBottom w:val="0"/>
              <w:divBdr>
                <w:top w:val="none" w:sz="0" w:space="0" w:color="auto"/>
                <w:left w:val="none" w:sz="0" w:space="0" w:color="auto"/>
                <w:bottom w:val="none" w:sz="0" w:space="0" w:color="auto"/>
                <w:right w:val="none" w:sz="0" w:space="0" w:color="auto"/>
              </w:divBdr>
            </w:div>
            <w:div w:id="1785418340">
              <w:marLeft w:val="0"/>
              <w:marRight w:val="0"/>
              <w:marTop w:val="0"/>
              <w:marBottom w:val="0"/>
              <w:divBdr>
                <w:top w:val="none" w:sz="0" w:space="0" w:color="auto"/>
                <w:left w:val="none" w:sz="0" w:space="0" w:color="auto"/>
                <w:bottom w:val="none" w:sz="0" w:space="0" w:color="auto"/>
                <w:right w:val="none" w:sz="0" w:space="0" w:color="auto"/>
              </w:divBdr>
            </w:div>
            <w:div w:id="1639603623">
              <w:marLeft w:val="0"/>
              <w:marRight w:val="0"/>
              <w:marTop w:val="0"/>
              <w:marBottom w:val="0"/>
              <w:divBdr>
                <w:top w:val="none" w:sz="0" w:space="0" w:color="auto"/>
                <w:left w:val="none" w:sz="0" w:space="0" w:color="auto"/>
                <w:bottom w:val="none" w:sz="0" w:space="0" w:color="auto"/>
                <w:right w:val="none" w:sz="0" w:space="0" w:color="auto"/>
              </w:divBdr>
            </w:div>
            <w:div w:id="2136750116">
              <w:marLeft w:val="0"/>
              <w:marRight w:val="0"/>
              <w:marTop w:val="0"/>
              <w:marBottom w:val="0"/>
              <w:divBdr>
                <w:top w:val="none" w:sz="0" w:space="0" w:color="auto"/>
                <w:left w:val="none" w:sz="0" w:space="0" w:color="auto"/>
                <w:bottom w:val="none" w:sz="0" w:space="0" w:color="auto"/>
                <w:right w:val="none" w:sz="0" w:space="0" w:color="auto"/>
              </w:divBdr>
            </w:div>
            <w:div w:id="1648364022">
              <w:marLeft w:val="0"/>
              <w:marRight w:val="0"/>
              <w:marTop w:val="0"/>
              <w:marBottom w:val="0"/>
              <w:divBdr>
                <w:top w:val="none" w:sz="0" w:space="0" w:color="auto"/>
                <w:left w:val="none" w:sz="0" w:space="0" w:color="auto"/>
                <w:bottom w:val="none" w:sz="0" w:space="0" w:color="auto"/>
                <w:right w:val="none" w:sz="0" w:space="0" w:color="auto"/>
              </w:divBdr>
            </w:div>
            <w:div w:id="570165037">
              <w:marLeft w:val="0"/>
              <w:marRight w:val="0"/>
              <w:marTop w:val="0"/>
              <w:marBottom w:val="0"/>
              <w:divBdr>
                <w:top w:val="none" w:sz="0" w:space="0" w:color="auto"/>
                <w:left w:val="none" w:sz="0" w:space="0" w:color="auto"/>
                <w:bottom w:val="none" w:sz="0" w:space="0" w:color="auto"/>
                <w:right w:val="none" w:sz="0" w:space="0" w:color="auto"/>
              </w:divBdr>
            </w:div>
            <w:div w:id="14059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1480">
      <w:bodyDiv w:val="1"/>
      <w:marLeft w:val="0"/>
      <w:marRight w:val="0"/>
      <w:marTop w:val="0"/>
      <w:marBottom w:val="0"/>
      <w:divBdr>
        <w:top w:val="none" w:sz="0" w:space="0" w:color="auto"/>
        <w:left w:val="none" w:sz="0" w:space="0" w:color="auto"/>
        <w:bottom w:val="none" w:sz="0" w:space="0" w:color="auto"/>
        <w:right w:val="none" w:sz="0" w:space="0" w:color="auto"/>
      </w:divBdr>
      <w:divsChild>
        <w:div w:id="1961646098">
          <w:marLeft w:val="0"/>
          <w:marRight w:val="0"/>
          <w:marTop w:val="0"/>
          <w:marBottom w:val="0"/>
          <w:divBdr>
            <w:top w:val="none" w:sz="0" w:space="0" w:color="auto"/>
            <w:left w:val="none" w:sz="0" w:space="0" w:color="auto"/>
            <w:bottom w:val="none" w:sz="0" w:space="0" w:color="auto"/>
            <w:right w:val="none" w:sz="0" w:space="0" w:color="auto"/>
          </w:divBdr>
          <w:divsChild>
            <w:div w:id="758913618">
              <w:marLeft w:val="0"/>
              <w:marRight w:val="0"/>
              <w:marTop w:val="0"/>
              <w:marBottom w:val="0"/>
              <w:divBdr>
                <w:top w:val="none" w:sz="0" w:space="0" w:color="auto"/>
                <w:left w:val="none" w:sz="0" w:space="0" w:color="auto"/>
                <w:bottom w:val="none" w:sz="0" w:space="0" w:color="auto"/>
                <w:right w:val="none" w:sz="0" w:space="0" w:color="auto"/>
              </w:divBdr>
            </w:div>
            <w:div w:id="1153135189">
              <w:marLeft w:val="0"/>
              <w:marRight w:val="0"/>
              <w:marTop w:val="0"/>
              <w:marBottom w:val="0"/>
              <w:divBdr>
                <w:top w:val="none" w:sz="0" w:space="0" w:color="auto"/>
                <w:left w:val="none" w:sz="0" w:space="0" w:color="auto"/>
                <w:bottom w:val="none" w:sz="0" w:space="0" w:color="auto"/>
                <w:right w:val="none" w:sz="0" w:space="0" w:color="auto"/>
              </w:divBdr>
            </w:div>
            <w:div w:id="1432167390">
              <w:marLeft w:val="0"/>
              <w:marRight w:val="0"/>
              <w:marTop w:val="0"/>
              <w:marBottom w:val="0"/>
              <w:divBdr>
                <w:top w:val="none" w:sz="0" w:space="0" w:color="auto"/>
                <w:left w:val="none" w:sz="0" w:space="0" w:color="auto"/>
                <w:bottom w:val="none" w:sz="0" w:space="0" w:color="auto"/>
                <w:right w:val="none" w:sz="0" w:space="0" w:color="auto"/>
              </w:divBdr>
            </w:div>
            <w:div w:id="69083642">
              <w:marLeft w:val="0"/>
              <w:marRight w:val="0"/>
              <w:marTop w:val="0"/>
              <w:marBottom w:val="0"/>
              <w:divBdr>
                <w:top w:val="none" w:sz="0" w:space="0" w:color="auto"/>
                <w:left w:val="none" w:sz="0" w:space="0" w:color="auto"/>
                <w:bottom w:val="none" w:sz="0" w:space="0" w:color="auto"/>
                <w:right w:val="none" w:sz="0" w:space="0" w:color="auto"/>
              </w:divBdr>
            </w:div>
            <w:div w:id="22022660">
              <w:marLeft w:val="0"/>
              <w:marRight w:val="0"/>
              <w:marTop w:val="0"/>
              <w:marBottom w:val="0"/>
              <w:divBdr>
                <w:top w:val="none" w:sz="0" w:space="0" w:color="auto"/>
                <w:left w:val="none" w:sz="0" w:space="0" w:color="auto"/>
                <w:bottom w:val="none" w:sz="0" w:space="0" w:color="auto"/>
                <w:right w:val="none" w:sz="0" w:space="0" w:color="auto"/>
              </w:divBdr>
            </w:div>
            <w:div w:id="1275677470">
              <w:marLeft w:val="0"/>
              <w:marRight w:val="0"/>
              <w:marTop w:val="0"/>
              <w:marBottom w:val="0"/>
              <w:divBdr>
                <w:top w:val="none" w:sz="0" w:space="0" w:color="auto"/>
                <w:left w:val="none" w:sz="0" w:space="0" w:color="auto"/>
                <w:bottom w:val="none" w:sz="0" w:space="0" w:color="auto"/>
                <w:right w:val="none" w:sz="0" w:space="0" w:color="auto"/>
              </w:divBdr>
            </w:div>
            <w:div w:id="1849366998">
              <w:marLeft w:val="0"/>
              <w:marRight w:val="0"/>
              <w:marTop w:val="0"/>
              <w:marBottom w:val="0"/>
              <w:divBdr>
                <w:top w:val="none" w:sz="0" w:space="0" w:color="auto"/>
                <w:left w:val="none" w:sz="0" w:space="0" w:color="auto"/>
                <w:bottom w:val="none" w:sz="0" w:space="0" w:color="auto"/>
                <w:right w:val="none" w:sz="0" w:space="0" w:color="auto"/>
              </w:divBdr>
            </w:div>
            <w:div w:id="650137497">
              <w:marLeft w:val="0"/>
              <w:marRight w:val="0"/>
              <w:marTop w:val="0"/>
              <w:marBottom w:val="0"/>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126">
      <w:bodyDiv w:val="1"/>
      <w:marLeft w:val="0"/>
      <w:marRight w:val="0"/>
      <w:marTop w:val="0"/>
      <w:marBottom w:val="0"/>
      <w:divBdr>
        <w:top w:val="none" w:sz="0" w:space="0" w:color="auto"/>
        <w:left w:val="none" w:sz="0" w:space="0" w:color="auto"/>
        <w:bottom w:val="none" w:sz="0" w:space="0" w:color="auto"/>
        <w:right w:val="none" w:sz="0" w:space="0" w:color="auto"/>
      </w:divBdr>
      <w:divsChild>
        <w:div w:id="1508669194">
          <w:marLeft w:val="0"/>
          <w:marRight w:val="0"/>
          <w:marTop w:val="0"/>
          <w:marBottom w:val="0"/>
          <w:divBdr>
            <w:top w:val="none" w:sz="0" w:space="0" w:color="auto"/>
            <w:left w:val="none" w:sz="0" w:space="0" w:color="auto"/>
            <w:bottom w:val="none" w:sz="0" w:space="0" w:color="auto"/>
            <w:right w:val="none" w:sz="0" w:space="0" w:color="auto"/>
          </w:divBdr>
          <w:divsChild>
            <w:div w:id="1206796920">
              <w:marLeft w:val="0"/>
              <w:marRight w:val="0"/>
              <w:marTop w:val="0"/>
              <w:marBottom w:val="0"/>
              <w:divBdr>
                <w:top w:val="none" w:sz="0" w:space="0" w:color="auto"/>
                <w:left w:val="none" w:sz="0" w:space="0" w:color="auto"/>
                <w:bottom w:val="none" w:sz="0" w:space="0" w:color="auto"/>
                <w:right w:val="none" w:sz="0" w:space="0" w:color="auto"/>
              </w:divBdr>
            </w:div>
            <w:div w:id="152063368">
              <w:marLeft w:val="0"/>
              <w:marRight w:val="0"/>
              <w:marTop w:val="0"/>
              <w:marBottom w:val="0"/>
              <w:divBdr>
                <w:top w:val="none" w:sz="0" w:space="0" w:color="auto"/>
                <w:left w:val="none" w:sz="0" w:space="0" w:color="auto"/>
                <w:bottom w:val="none" w:sz="0" w:space="0" w:color="auto"/>
                <w:right w:val="none" w:sz="0" w:space="0" w:color="auto"/>
              </w:divBdr>
            </w:div>
            <w:div w:id="2002612705">
              <w:marLeft w:val="0"/>
              <w:marRight w:val="0"/>
              <w:marTop w:val="0"/>
              <w:marBottom w:val="0"/>
              <w:divBdr>
                <w:top w:val="none" w:sz="0" w:space="0" w:color="auto"/>
                <w:left w:val="none" w:sz="0" w:space="0" w:color="auto"/>
                <w:bottom w:val="none" w:sz="0" w:space="0" w:color="auto"/>
                <w:right w:val="none" w:sz="0" w:space="0" w:color="auto"/>
              </w:divBdr>
            </w:div>
            <w:div w:id="2070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030">
      <w:bodyDiv w:val="1"/>
      <w:marLeft w:val="0"/>
      <w:marRight w:val="0"/>
      <w:marTop w:val="0"/>
      <w:marBottom w:val="0"/>
      <w:divBdr>
        <w:top w:val="none" w:sz="0" w:space="0" w:color="auto"/>
        <w:left w:val="none" w:sz="0" w:space="0" w:color="auto"/>
        <w:bottom w:val="none" w:sz="0" w:space="0" w:color="auto"/>
        <w:right w:val="none" w:sz="0" w:space="0" w:color="auto"/>
      </w:divBdr>
      <w:divsChild>
        <w:div w:id="706023524">
          <w:marLeft w:val="0"/>
          <w:marRight w:val="0"/>
          <w:marTop w:val="0"/>
          <w:marBottom w:val="0"/>
          <w:divBdr>
            <w:top w:val="none" w:sz="0" w:space="0" w:color="auto"/>
            <w:left w:val="none" w:sz="0" w:space="0" w:color="auto"/>
            <w:bottom w:val="none" w:sz="0" w:space="0" w:color="auto"/>
            <w:right w:val="none" w:sz="0" w:space="0" w:color="auto"/>
          </w:divBdr>
          <w:divsChild>
            <w:div w:id="1836648091">
              <w:marLeft w:val="0"/>
              <w:marRight w:val="0"/>
              <w:marTop w:val="0"/>
              <w:marBottom w:val="0"/>
              <w:divBdr>
                <w:top w:val="none" w:sz="0" w:space="0" w:color="auto"/>
                <w:left w:val="none" w:sz="0" w:space="0" w:color="auto"/>
                <w:bottom w:val="none" w:sz="0" w:space="0" w:color="auto"/>
                <w:right w:val="none" w:sz="0" w:space="0" w:color="auto"/>
              </w:divBdr>
            </w:div>
            <w:div w:id="2122912488">
              <w:marLeft w:val="0"/>
              <w:marRight w:val="0"/>
              <w:marTop w:val="0"/>
              <w:marBottom w:val="0"/>
              <w:divBdr>
                <w:top w:val="none" w:sz="0" w:space="0" w:color="auto"/>
                <w:left w:val="none" w:sz="0" w:space="0" w:color="auto"/>
                <w:bottom w:val="none" w:sz="0" w:space="0" w:color="auto"/>
                <w:right w:val="none" w:sz="0" w:space="0" w:color="auto"/>
              </w:divBdr>
            </w:div>
            <w:div w:id="1653634616">
              <w:marLeft w:val="0"/>
              <w:marRight w:val="0"/>
              <w:marTop w:val="0"/>
              <w:marBottom w:val="0"/>
              <w:divBdr>
                <w:top w:val="none" w:sz="0" w:space="0" w:color="auto"/>
                <w:left w:val="none" w:sz="0" w:space="0" w:color="auto"/>
                <w:bottom w:val="none" w:sz="0" w:space="0" w:color="auto"/>
                <w:right w:val="none" w:sz="0" w:space="0" w:color="auto"/>
              </w:divBdr>
            </w:div>
            <w:div w:id="2046055533">
              <w:marLeft w:val="0"/>
              <w:marRight w:val="0"/>
              <w:marTop w:val="0"/>
              <w:marBottom w:val="0"/>
              <w:divBdr>
                <w:top w:val="none" w:sz="0" w:space="0" w:color="auto"/>
                <w:left w:val="none" w:sz="0" w:space="0" w:color="auto"/>
                <w:bottom w:val="none" w:sz="0" w:space="0" w:color="auto"/>
                <w:right w:val="none" w:sz="0" w:space="0" w:color="auto"/>
              </w:divBdr>
            </w:div>
            <w:div w:id="2139640063">
              <w:marLeft w:val="0"/>
              <w:marRight w:val="0"/>
              <w:marTop w:val="0"/>
              <w:marBottom w:val="0"/>
              <w:divBdr>
                <w:top w:val="none" w:sz="0" w:space="0" w:color="auto"/>
                <w:left w:val="none" w:sz="0" w:space="0" w:color="auto"/>
                <w:bottom w:val="none" w:sz="0" w:space="0" w:color="auto"/>
                <w:right w:val="none" w:sz="0" w:space="0" w:color="auto"/>
              </w:divBdr>
            </w:div>
            <w:div w:id="1967807122">
              <w:marLeft w:val="0"/>
              <w:marRight w:val="0"/>
              <w:marTop w:val="0"/>
              <w:marBottom w:val="0"/>
              <w:divBdr>
                <w:top w:val="none" w:sz="0" w:space="0" w:color="auto"/>
                <w:left w:val="none" w:sz="0" w:space="0" w:color="auto"/>
                <w:bottom w:val="none" w:sz="0" w:space="0" w:color="auto"/>
                <w:right w:val="none" w:sz="0" w:space="0" w:color="auto"/>
              </w:divBdr>
            </w:div>
            <w:div w:id="956714028">
              <w:marLeft w:val="0"/>
              <w:marRight w:val="0"/>
              <w:marTop w:val="0"/>
              <w:marBottom w:val="0"/>
              <w:divBdr>
                <w:top w:val="none" w:sz="0" w:space="0" w:color="auto"/>
                <w:left w:val="none" w:sz="0" w:space="0" w:color="auto"/>
                <w:bottom w:val="none" w:sz="0" w:space="0" w:color="auto"/>
                <w:right w:val="none" w:sz="0" w:space="0" w:color="auto"/>
              </w:divBdr>
            </w:div>
            <w:div w:id="1689407336">
              <w:marLeft w:val="0"/>
              <w:marRight w:val="0"/>
              <w:marTop w:val="0"/>
              <w:marBottom w:val="0"/>
              <w:divBdr>
                <w:top w:val="none" w:sz="0" w:space="0" w:color="auto"/>
                <w:left w:val="none" w:sz="0" w:space="0" w:color="auto"/>
                <w:bottom w:val="none" w:sz="0" w:space="0" w:color="auto"/>
                <w:right w:val="none" w:sz="0" w:space="0" w:color="auto"/>
              </w:divBdr>
            </w:div>
            <w:div w:id="1927880254">
              <w:marLeft w:val="0"/>
              <w:marRight w:val="0"/>
              <w:marTop w:val="0"/>
              <w:marBottom w:val="0"/>
              <w:divBdr>
                <w:top w:val="none" w:sz="0" w:space="0" w:color="auto"/>
                <w:left w:val="none" w:sz="0" w:space="0" w:color="auto"/>
                <w:bottom w:val="none" w:sz="0" w:space="0" w:color="auto"/>
                <w:right w:val="none" w:sz="0" w:space="0" w:color="auto"/>
              </w:divBdr>
            </w:div>
            <w:div w:id="1059866954">
              <w:marLeft w:val="0"/>
              <w:marRight w:val="0"/>
              <w:marTop w:val="0"/>
              <w:marBottom w:val="0"/>
              <w:divBdr>
                <w:top w:val="none" w:sz="0" w:space="0" w:color="auto"/>
                <w:left w:val="none" w:sz="0" w:space="0" w:color="auto"/>
                <w:bottom w:val="none" w:sz="0" w:space="0" w:color="auto"/>
                <w:right w:val="none" w:sz="0" w:space="0" w:color="auto"/>
              </w:divBdr>
            </w:div>
            <w:div w:id="1141727970">
              <w:marLeft w:val="0"/>
              <w:marRight w:val="0"/>
              <w:marTop w:val="0"/>
              <w:marBottom w:val="0"/>
              <w:divBdr>
                <w:top w:val="none" w:sz="0" w:space="0" w:color="auto"/>
                <w:left w:val="none" w:sz="0" w:space="0" w:color="auto"/>
                <w:bottom w:val="none" w:sz="0" w:space="0" w:color="auto"/>
                <w:right w:val="none" w:sz="0" w:space="0" w:color="auto"/>
              </w:divBdr>
            </w:div>
            <w:div w:id="309094110">
              <w:marLeft w:val="0"/>
              <w:marRight w:val="0"/>
              <w:marTop w:val="0"/>
              <w:marBottom w:val="0"/>
              <w:divBdr>
                <w:top w:val="none" w:sz="0" w:space="0" w:color="auto"/>
                <w:left w:val="none" w:sz="0" w:space="0" w:color="auto"/>
                <w:bottom w:val="none" w:sz="0" w:space="0" w:color="auto"/>
                <w:right w:val="none" w:sz="0" w:space="0" w:color="auto"/>
              </w:divBdr>
            </w:div>
            <w:div w:id="1864855782">
              <w:marLeft w:val="0"/>
              <w:marRight w:val="0"/>
              <w:marTop w:val="0"/>
              <w:marBottom w:val="0"/>
              <w:divBdr>
                <w:top w:val="none" w:sz="0" w:space="0" w:color="auto"/>
                <w:left w:val="none" w:sz="0" w:space="0" w:color="auto"/>
                <w:bottom w:val="none" w:sz="0" w:space="0" w:color="auto"/>
                <w:right w:val="none" w:sz="0" w:space="0" w:color="auto"/>
              </w:divBdr>
            </w:div>
            <w:div w:id="1678776394">
              <w:marLeft w:val="0"/>
              <w:marRight w:val="0"/>
              <w:marTop w:val="0"/>
              <w:marBottom w:val="0"/>
              <w:divBdr>
                <w:top w:val="none" w:sz="0" w:space="0" w:color="auto"/>
                <w:left w:val="none" w:sz="0" w:space="0" w:color="auto"/>
                <w:bottom w:val="none" w:sz="0" w:space="0" w:color="auto"/>
                <w:right w:val="none" w:sz="0" w:space="0" w:color="auto"/>
              </w:divBdr>
            </w:div>
            <w:div w:id="1410300170">
              <w:marLeft w:val="0"/>
              <w:marRight w:val="0"/>
              <w:marTop w:val="0"/>
              <w:marBottom w:val="0"/>
              <w:divBdr>
                <w:top w:val="none" w:sz="0" w:space="0" w:color="auto"/>
                <w:left w:val="none" w:sz="0" w:space="0" w:color="auto"/>
                <w:bottom w:val="none" w:sz="0" w:space="0" w:color="auto"/>
                <w:right w:val="none" w:sz="0" w:space="0" w:color="auto"/>
              </w:divBdr>
            </w:div>
            <w:div w:id="338847415">
              <w:marLeft w:val="0"/>
              <w:marRight w:val="0"/>
              <w:marTop w:val="0"/>
              <w:marBottom w:val="0"/>
              <w:divBdr>
                <w:top w:val="none" w:sz="0" w:space="0" w:color="auto"/>
                <w:left w:val="none" w:sz="0" w:space="0" w:color="auto"/>
                <w:bottom w:val="none" w:sz="0" w:space="0" w:color="auto"/>
                <w:right w:val="none" w:sz="0" w:space="0" w:color="auto"/>
              </w:divBdr>
            </w:div>
            <w:div w:id="706030498">
              <w:marLeft w:val="0"/>
              <w:marRight w:val="0"/>
              <w:marTop w:val="0"/>
              <w:marBottom w:val="0"/>
              <w:divBdr>
                <w:top w:val="none" w:sz="0" w:space="0" w:color="auto"/>
                <w:left w:val="none" w:sz="0" w:space="0" w:color="auto"/>
                <w:bottom w:val="none" w:sz="0" w:space="0" w:color="auto"/>
                <w:right w:val="none" w:sz="0" w:space="0" w:color="auto"/>
              </w:divBdr>
            </w:div>
            <w:div w:id="2120098561">
              <w:marLeft w:val="0"/>
              <w:marRight w:val="0"/>
              <w:marTop w:val="0"/>
              <w:marBottom w:val="0"/>
              <w:divBdr>
                <w:top w:val="none" w:sz="0" w:space="0" w:color="auto"/>
                <w:left w:val="none" w:sz="0" w:space="0" w:color="auto"/>
                <w:bottom w:val="none" w:sz="0" w:space="0" w:color="auto"/>
                <w:right w:val="none" w:sz="0" w:space="0" w:color="auto"/>
              </w:divBdr>
            </w:div>
            <w:div w:id="2141145724">
              <w:marLeft w:val="0"/>
              <w:marRight w:val="0"/>
              <w:marTop w:val="0"/>
              <w:marBottom w:val="0"/>
              <w:divBdr>
                <w:top w:val="none" w:sz="0" w:space="0" w:color="auto"/>
                <w:left w:val="none" w:sz="0" w:space="0" w:color="auto"/>
                <w:bottom w:val="none" w:sz="0" w:space="0" w:color="auto"/>
                <w:right w:val="none" w:sz="0" w:space="0" w:color="auto"/>
              </w:divBdr>
            </w:div>
            <w:div w:id="47413970">
              <w:marLeft w:val="0"/>
              <w:marRight w:val="0"/>
              <w:marTop w:val="0"/>
              <w:marBottom w:val="0"/>
              <w:divBdr>
                <w:top w:val="none" w:sz="0" w:space="0" w:color="auto"/>
                <w:left w:val="none" w:sz="0" w:space="0" w:color="auto"/>
                <w:bottom w:val="none" w:sz="0" w:space="0" w:color="auto"/>
                <w:right w:val="none" w:sz="0" w:space="0" w:color="auto"/>
              </w:divBdr>
            </w:div>
            <w:div w:id="1979646382">
              <w:marLeft w:val="0"/>
              <w:marRight w:val="0"/>
              <w:marTop w:val="0"/>
              <w:marBottom w:val="0"/>
              <w:divBdr>
                <w:top w:val="none" w:sz="0" w:space="0" w:color="auto"/>
                <w:left w:val="none" w:sz="0" w:space="0" w:color="auto"/>
                <w:bottom w:val="none" w:sz="0" w:space="0" w:color="auto"/>
                <w:right w:val="none" w:sz="0" w:space="0" w:color="auto"/>
              </w:divBdr>
            </w:div>
            <w:div w:id="1817994430">
              <w:marLeft w:val="0"/>
              <w:marRight w:val="0"/>
              <w:marTop w:val="0"/>
              <w:marBottom w:val="0"/>
              <w:divBdr>
                <w:top w:val="none" w:sz="0" w:space="0" w:color="auto"/>
                <w:left w:val="none" w:sz="0" w:space="0" w:color="auto"/>
                <w:bottom w:val="none" w:sz="0" w:space="0" w:color="auto"/>
                <w:right w:val="none" w:sz="0" w:space="0" w:color="auto"/>
              </w:divBdr>
            </w:div>
            <w:div w:id="1675452953">
              <w:marLeft w:val="0"/>
              <w:marRight w:val="0"/>
              <w:marTop w:val="0"/>
              <w:marBottom w:val="0"/>
              <w:divBdr>
                <w:top w:val="none" w:sz="0" w:space="0" w:color="auto"/>
                <w:left w:val="none" w:sz="0" w:space="0" w:color="auto"/>
                <w:bottom w:val="none" w:sz="0" w:space="0" w:color="auto"/>
                <w:right w:val="none" w:sz="0" w:space="0" w:color="auto"/>
              </w:divBdr>
            </w:div>
            <w:div w:id="21072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740">
      <w:bodyDiv w:val="1"/>
      <w:marLeft w:val="0"/>
      <w:marRight w:val="0"/>
      <w:marTop w:val="0"/>
      <w:marBottom w:val="0"/>
      <w:divBdr>
        <w:top w:val="none" w:sz="0" w:space="0" w:color="auto"/>
        <w:left w:val="none" w:sz="0" w:space="0" w:color="auto"/>
        <w:bottom w:val="none" w:sz="0" w:space="0" w:color="auto"/>
        <w:right w:val="none" w:sz="0" w:space="0" w:color="auto"/>
      </w:divBdr>
      <w:divsChild>
        <w:div w:id="1369065272">
          <w:marLeft w:val="0"/>
          <w:marRight w:val="0"/>
          <w:marTop w:val="0"/>
          <w:marBottom w:val="0"/>
          <w:divBdr>
            <w:top w:val="none" w:sz="0" w:space="0" w:color="auto"/>
            <w:left w:val="none" w:sz="0" w:space="0" w:color="auto"/>
            <w:bottom w:val="none" w:sz="0" w:space="0" w:color="auto"/>
            <w:right w:val="none" w:sz="0" w:space="0" w:color="auto"/>
          </w:divBdr>
          <w:divsChild>
            <w:div w:id="1973749426">
              <w:marLeft w:val="0"/>
              <w:marRight w:val="0"/>
              <w:marTop w:val="0"/>
              <w:marBottom w:val="0"/>
              <w:divBdr>
                <w:top w:val="none" w:sz="0" w:space="0" w:color="auto"/>
                <w:left w:val="none" w:sz="0" w:space="0" w:color="auto"/>
                <w:bottom w:val="none" w:sz="0" w:space="0" w:color="auto"/>
                <w:right w:val="none" w:sz="0" w:space="0" w:color="auto"/>
              </w:divBdr>
            </w:div>
            <w:div w:id="1983072509">
              <w:marLeft w:val="0"/>
              <w:marRight w:val="0"/>
              <w:marTop w:val="0"/>
              <w:marBottom w:val="0"/>
              <w:divBdr>
                <w:top w:val="none" w:sz="0" w:space="0" w:color="auto"/>
                <w:left w:val="none" w:sz="0" w:space="0" w:color="auto"/>
                <w:bottom w:val="none" w:sz="0" w:space="0" w:color="auto"/>
                <w:right w:val="none" w:sz="0" w:space="0" w:color="auto"/>
              </w:divBdr>
            </w:div>
            <w:div w:id="1002901392">
              <w:marLeft w:val="0"/>
              <w:marRight w:val="0"/>
              <w:marTop w:val="0"/>
              <w:marBottom w:val="0"/>
              <w:divBdr>
                <w:top w:val="none" w:sz="0" w:space="0" w:color="auto"/>
                <w:left w:val="none" w:sz="0" w:space="0" w:color="auto"/>
                <w:bottom w:val="none" w:sz="0" w:space="0" w:color="auto"/>
                <w:right w:val="none" w:sz="0" w:space="0" w:color="auto"/>
              </w:divBdr>
            </w:div>
            <w:div w:id="646134920">
              <w:marLeft w:val="0"/>
              <w:marRight w:val="0"/>
              <w:marTop w:val="0"/>
              <w:marBottom w:val="0"/>
              <w:divBdr>
                <w:top w:val="none" w:sz="0" w:space="0" w:color="auto"/>
                <w:left w:val="none" w:sz="0" w:space="0" w:color="auto"/>
                <w:bottom w:val="none" w:sz="0" w:space="0" w:color="auto"/>
                <w:right w:val="none" w:sz="0" w:space="0" w:color="auto"/>
              </w:divBdr>
            </w:div>
            <w:div w:id="965427504">
              <w:marLeft w:val="0"/>
              <w:marRight w:val="0"/>
              <w:marTop w:val="0"/>
              <w:marBottom w:val="0"/>
              <w:divBdr>
                <w:top w:val="none" w:sz="0" w:space="0" w:color="auto"/>
                <w:left w:val="none" w:sz="0" w:space="0" w:color="auto"/>
                <w:bottom w:val="none" w:sz="0" w:space="0" w:color="auto"/>
                <w:right w:val="none" w:sz="0" w:space="0" w:color="auto"/>
              </w:divBdr>
            </w:div>
            <w:div w:id="1882008942">
              <w:marLeft w:val="0"/>
              <w:marRight w:val="0"/>
              <w:marTop w:val="0"/>
              <w:marBottom w:val="0"/>
              <w:divBdr>
                <w:top w:val="none" w:sz="0" w:space="0" w:color="auto"/>
                <w:left w:val="none" w:sz="0" w:space="0" w:color="auto"/>
                <w:bottom w:val="none" w:sz="0" w:space="0" w:color="auto"/>
                <w:right w:val="none" w:sz="0" w:space="0" w:color="auto"/>
              </w:divBdr>
            </w:div>
            <w:div w:id="1774788554">
              <w:marLeft w:val="0"/>
              <w:marRight w:val="0"/>
              <w:marTop w:val="0"/>
              <w:marBottom w:val="0"/>
              <w:divBdr>
                <w:top w:val="none" w:sz="0" w:space="0" w:color="auto"/>
                <w:left w:val="none" w:sz="0" w:space="0" w:color="auto"/>
                <w:bottom w:val="none" w:sz="0" w:space="0" w:color="auto"/>
                <w:right w:val="none" w:sz="0" w:space="0" w:color="auto"/>
              </w:divBdr>
            </w:div>
            <w:div w:id="232587871">
              <w:marLeft w:val="0"/>
              <w:marRight w:val="0"/>
              <w:marTop w:val="0"/>
              <w:marBottom w:val="0"/>
              <w:divBdr>
                <w:top w:val="none" w:sz="0" w:space="0" w:color="auto"/>
                <w:left w:val="none" w:sz="0" w:space="0" w:color="auto"/>
                <w:bottom w:val="none" w:sz="0" w:space="0" w:color="auto"/>
                <w:right w:val="none" w:sz="0" w:space="0" w:color="auto"/>
              </w:divBdr>
            </w:div>
            <w:div w:id="1854883337">
              <w:marLeft w:val="0"/>
              <w:marRight w:val="0"/>
              <w:marTop w:val="0"/>
              <w:marBottom w:val="0"/>
              <w:divBdr>
                <w:top w:val="none" w:sz="0" w:space="0" w:color="auto"/>
                <w:left w:val="none" w:sz="0" w:space="0" w:color="auto"/>
                <w:bottom w:val="none" w:sz="0" w:space="0" w:color="auto"/>
                <w:right w:val="none" w:sz="0" w:space="0" w:color="auto"/>
              </w:divBdr>
            </w:div>
            <w:div w:id="1688748638">
              <w:marLeft w:val="0"/>
              <w:marRight w:val="0"/>
              <w:marTop w:val="0"/>
              <w:marBottom w:val="0"/>
              <w:divBdr>
                <w:top w:val="none" w:sz="0" w:space="0" w:color="auto"/>
                <w:left w:val="none" w:sz="0" w:space="0" w:color="auto"/>
                <w:bottom w:val="none" w:sz="0" w:space="0" w:color="auto"/>
                <w:right w:val="none" w:sz="0" w:space="0" w:color="auto"/>
              </w:divBdr>
            </w:div>
            <w:div w:id="721638431">
              <w:marLeft w:val="0"/>
              <w:marRight w:val="0"/>
              <w:marTop w:val="0"/>
              <w:marBottom w:val="0"/>
              <w:divBdr>
                <w:top w:val="none" w:sz="0" w:space="0" w:color="auto"/>
                <w:left w:val="none" w:sz="0" w:space="0" w:color="auto"/>
                <w:bottom w:val="none" w:sz="0" w:space="0" w:color="auto"/>
                <w:right w:val="none" w:sz="0" w:space="0" w:color="auto"/>
              </w:divBdr>
            </w:div>
            <w:div w:id="957416445">
              <w:marLeft w:val="0"/>
              <w:marRight w:val="0"/>
              <w:marTop w:val="0"/>
              <w:marBottom w:val="0"/>
              <w:divBdr>
                <w:top w:val="none" w:sz="0" w:space="0" w:color="auto"/>
                <w:left w:val="none" w:sz="0" w:space="0" w:color="auto"/>
                <w:bottom w:val="none" w:sz="0" w:space="0" w:color="auto"/>
                <w:right w:val="none" w:sz="0" w:space="0" w:color="auto"/>
              </w:divBdr>
            </w:div>
            <w:div w:id="285354703">
              <w:marLeft w:val="0"/>
              <w:marRight w:val="0"/>
              <w:marTop w:val="0"/>
              <w:marBottom w:val="0"/>
              <w:divBdr>
                <w:top w:val="none" w:sz="0" w:space="0" w:color="auto"/>
                <w:left w:val="none" w:sz="0" w:space="0" w:color="auto"/>
                <w:bottom w:val="none" w:sz="0" w:space="0" w:color="auto"/>
                <w:right w:val="none" w:sz="0" w:space="0" w:color="auto"/>
              </w:divBdr>
            </w:div>
            <w:div w:id="1527675565">
              <w:marLeft w:val="0"/>
              <w:marRight w:val="0"/>
              <w:marTop w:val="0"/>
              <w:marBottom w:val="0"/>
              <w:divBdr>
                <w:top w:val="none" w:sz="0" w:space="0" w:color="auto"/>
                <w:left w:val="none" w:sz="0" w:space="0" w:color="auto"/>
                <w:bottom w:val="none" w:sz="0" w:space="0" w:color="auto"/>
                <w:right w:val="none" w:sz="0" w:space="0" w:color="auto"/>
              </w:divBdr>
            </w:div>
            <w:div w:id="1924872150">
              <w:marLeft w:val="0"/>
              <w:marRight w:val="0"/>
              <w:marTop w:val="0"/>
              <w:marBottom w:val="0"/>
              <w:divBdr>
                <w:top w:val="none" w:sz="0" w:space="0" w:color="auto"/>
                <w:left w:val="none" w:sz="0" w:space="0" w:color="auto"/>
                <w:bottom w:val="none" w:sz="0" w:space="0" w:color="auto"/>
                <w:right w:val="none" w:sz="0" w:space="0" w:color="auto"/>
              </w:divBdr>
            </w:div>
            <w:div w:id="309209225">
              <w:marLeft w:val="0"/>
              <w:marRight w:val="0"/>
              <w:marTop w:val="0"/>
              <w:marBottom w:val="0"/>
              <w:divBdr>
                <w:top w:val="none" w:sz="0" w:space="0" w:color="auto"/>
                <w:left w:val="none" w:sz="0" w:space="0" w:color="auto"/>
                <w:bottom w:val="none" w:sz="0" w:space="0" w:color="auto"/>
                <w:right w:val="none" w:sz="0" w:space="0" w:color="auto"/>
              </w:divBdr>
            </w:div>
            <w:div w:id="5528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8774">
      <w:bodyDiv w:val="1"/>
      <w:marLeft w:val="0"/>
      <w:marRight w:val="0"/>
      <w:marTop w:val="0"/>
      <w:marBottom w:val="0"/>
      <w:divBdr>
        <w:top w:val="none" w:sz="0" w:space="0" w:color="auto"/>
        <w:left w:val="none" w:sz="0" w:space="0" w:color="auto"/>
        <w:bottom w:val="none" w:sz="0" w:space="0" w:color="auto"/>
        <w:right w:val="none" w:sz="0" w:space="0" w:color="auto"/>
      </w:divBdr>
      <w:divsChild>
        <w:div w:id="970137197">
          <w:marLeft w:val="0"/>
          <w:marRight w:val="0"/>
          <w:marTop w:val="0"/>
          <w:marBottom w:val="0"/>
          <w:divBdr>
            <w:top w:val="none" w:sz="0" w:space="0" w:color="auto"/>
            <w:left w:val="none" w:sz="0" w:space="0" w:color="auto"/>
            <w:bottom w:val="none" w:sz="0" w:space="0" w:color="auto"/>
            <w:right w:val="none" w:sz="0" w:space="0" w:color="auto"/>
          </w:divBdr>
          <w:divsChild>
            <w:div w:id="778456628">
              <w:marLeft w:val="0"/>
              <w:marRight w:val="0"/>
              <w:marTop w:val="0"/>
              <w:marBottom w:val="0"/>
              <w:divBdr>
                <w:top w:val="none" w:sz="0" w:space="0" w:color="auto"/>
                <w:left w:val="none" w:sz="0" w:space="0" w:color="auto"/>
                <w:bottom w:val="none" w:sz="0" w:space="0" w:color="auto"/>
                <w:right w:val="none" w:sz="0" w:space="0" w:color="auto"/>
              </w:divBdr>
            </w:div>
            <w:div w:id="835075587">
              <w:marLeft w:val="0"/>
              <w:marRight w:val="0"/>
              <w:marTop w:val="0"/>
              <w:marBottom w:val="0"/>
              <w:divBdr>
                <w:top w:val="none" w:sz="0" w:space="0" w:color="auto"/>
                <w:left w:val="none" w:sz="0" w:space="0" w:color="auto"/>
                <w:bottom w:val="none" w:sz="0" w:space="0" w:color="auto"/>
                <w:right w:val="none" w:sz="0" w:space="0" w:color="auto"/>
              </w:divBdr>
            </w:div>
            <w:div w:id="490799864">
              <w:marLeft w:val="0"/>
              <w:marRight w:val="0"/>
              <w:marTop w:val="0"/>
              <w:marBottom w:val="0"/>
              <w:divBdr>
                <w:top w:val="none" w:sz="0" w:space="0" w:color="auto"/>
                <w:left w:val="none" w:sz="0" w:space="0" w:color="auto"/>
                <w:bottom w:val="none" w:sz="0" w:space="0" w:color="auto"/>
                <w:right w:val="none" w:sz="0" w:space="0" w:color="auto"/>
              </w:divBdr>
            </w:div>
            <w:div w:id="2047750531">
              <w:marLeft w:val="0"/>
              <w:marRight w:val="0"/>
              <w:marTop w:val="0"/>
              <w:marBottom w:val="0"/>
              <w:divBdr>
                <w:top w:val="none" w:sz="0" w:space="0" w:color="auto"/>
                <w:left w:val="none" w:sz="0" w:space="0" w:color="auto"/>
                <w:bottom w:val="none" w:sz="0" w:space="0" w:color="auto"/>
                <w:right w:val="none" w:sz="0" w:space="0" w:color="auto"/>
              </w:divBdr>
            </w:div>
            <w:div w:id="86655967">
              <w:marLeft w:val="0"/>
              <w:marRight w:val="0"/>
              <w:marTop w:val="0"/>
              <w:marBottom w:val="0"/>
              <w:divBdr>
                <w:top w:val="none" w:sz="0" w:space="0" w:color="auto"/>
                <w:left w:val="none" w:sz="0" w:space="0" w:color="auto"/>
                <w:bottom w:val="none" w:sz="0" w:space="0" w:color="auto"/>
                <w:right w:val="none" w:sz="0" w:space="0" w:color="auto"/>
              </w:divBdr>
            </w:div>
            <w:div w:id="12642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246">
      <w:bodyDiv w:val="1"/>
      <w:marLeft w:val="0"/>
      <w:marRight w:val="0"/>
      <w:marTop w:val="0"/>
      <w:marBottom w:val="0"/>
      <w:divBdr>
        <w:top w:val="none" w:sz="0" w:space="0" w:color="auto"/>
        <w:left w:val="none" w:sz="0" w:space="0" w:color="auto"/>
        <w:bottom w:val="none" w:sz="0" w:space="0" w:color="auto"/>
        <w:right w:val="none" w:sz="0" w:space="0" w:color="auto"/>
      </w:divBdr>
      <w:divsChild>
        <w:div w:id="1215193614">
          <w:marLeft w:val="0"/>
          <w:marRight w:val="0"/>
          <w:marTop w:val="0"/>
          <w:marBottom w:val="0"/>
          <w:divBdr>
            <w:top w:val="none" w:sz="0" w:space="0" w:color="auto"/>
            <w:left w:val="none" w:sz="0" w:space="0" w:color="auto"/>
            <w:bottom w:val="none" w:sz="0" w:space="0" w:color="auto"/>
            <w:right w:val="none" w:sz="0" w:space="0" w:color="auto"/>
          </w:divBdr>
          <w:divsChild>
            <w:div w:id="371732239">
              <w:marLeft w:val="0"/>
              <w:marRight w:val="0"/>
              <w:marTop w:val="0"/>
              <w:marBottom w:val="0"/>
              <w:divBdr>
                <w:top w:val="none" w:sz="0" w:space="0" w:color="auto"/>
                <w:left w:val="none" w:sz="0" w:space="0" w:color="auto"/>
                <w:bottom w:val="none" w:sz="0" w:space="0" w:color="auto"/>
                <w:right w:val="none" w:sz="0" w:space="0" w:color="auto"/>
              </w:divBdr>
            </w:div>
            <w:div w:id="1513910558">
              <w:marLeft w:val="0"/>
              <w:marRight w:val="0"/>
              <w:marTop w:val="0"/>
              <w:marBottom w:val="0"/>
              <w:divBdr>
                <w:top w:val="none" w:sz="0" w:space="0" w:color="auto"/>
                <w:left w:val="none" w:sz="0" w:space="0" w:color="auto"/>
                <w:bottom w:val="none" w:sz="0" w:space="0" w:color="auto"/>
                <w:right w:val="none" w:sz="0" w:space="0" w:color="auto"/>
              </w:divBdr>
            </w:div>
            <w:div w:id="1216505259">
              <w:marLeft w:val="0"/>
              <w:marRight w:val="0"/>
              <w:marTop w:val="0"/>
              <w:marBottom w:val="0"/>
              <w:divBdr>
                <w:top w:val="none" w:sz="0" w:space="0" w:color="auto"/>
                <w:left w:val="none" w:sz="0" w:space="0" w:color="auto"/>
                <w:bottom w:val="none" w:sz="0" w:space="0" w:color="auto"/>
                <w:right w:val="none" w:sz="0" w:space="0" w:color="auto"/>
              </w:divBdr>
            </w:div>
            <w:div w:id="17764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8155">
      <w:bodyDiv w:val="1"/>
      <w:marLeft w:val="0"/>
      <w:marRight w:val="0"/>
      <w:marTop w:val="0"/>
      <w:marBottom w:val="0"/>
      <w:divBdr>
        <w:top w:val="none" w:sz="0" w:space="0" w:color="auto"/>
        <w:left w:val="none" w:sz="0" w:space="0" w:color="auto"/>
        <w:bottom w:val="none" w:sz="0" w:space="0" w:color="auto"/>
        <w:right w:val="none" w:sz="0" w:space="0" w:color="auto"/>
      </w:divBdr>
      <w:divsChild>
        <w:div w:id="191000232">
          <w:marLeft w:val="0"/>
          <w:marRight w:val="0"/>
          <w:marTop w:val="0"/>
          <w:marBottom w:val="0"/>
          <w:divBdr>
            <w:top w:val="none" w:sz="0" w:space="0" w:color="auto"/>
            <w:left w:val="none" w:sz="0" w:space="0" w:color="auto"/>
            <w:bottom w:val="none" w:sz="0" w:space="0" w:color="auto"/>
            <w:right w:val="none" w:sz="0" w:space="0" w:color="auto"/>
          </w:divBdr>
          <w:divsChild>
            <w:div w:id="310408372">
              <w:marLeft w:val="0"/>
              <w:marRight w:val="0"/>
              <w:marTop w:val="0"/>
              <w:marBottom w:val="0"/>
              <w:divBdr>
                <w:top w:val="none" w:sz="0" w:space="0" w:color="auto"/>
                <w:left w:val="none" w:sz="0" w:space="0" w:color="auto"/>
                <w:bottom w:val="none" w:sz="0" w:space="0" w:color="auto"/>
                <w:right w:val="none" w:sz="0" w:space="0" w:color="auto"/>
              </w:divBdr>
            </w:div>
            <w:div w:id="1106539850">
              <w:marLeft w:val="0"/>
              <w:marRight w:val="0"/>
              <w:marTop w:val="0"/>
              <w:marBottom w:val="0"/>
              <w:divBdr>
                <w:top w:val="none" w:sz="0" w:space="0" w:color="auto"/>
                <w:left w:val="none" w:sz="0" w:space="0" w:color="auto"/>
                <w:bottom w:val="none" w:sz="0" w:space="0" w:color="auto"/>
                <w:right w:val="none" w:sz="0" w:space="0" w:color="auto"/>
              </w:divBdr>
            </w:div>
            <w:div w:id="811603404">
              <w:marLeft w:val="0"/>
              <w:marRight w:val="0"/>
              <w:marTop w:val="0"/>
              <w:marBottom w:val="0"/>
              <w:divBdr>
                <w:top w:val="none" w:sz="0" w:space="0" w:color="auto"/>
                <w:left w:val="none" w:sz="0" w:space="0" w:color="auto"/>
                <w:bottom w:val="none" w:sz="0" w:space="0" w:color="auto"/>
                <w:right w:val="none" w:sz="0" w:space="0" w:color="auto"/>
              </w:divBdr>
            </w:div>
            <w:div w:id="1292977105">
              <w:marLeft w:val="0"/>
              <w:marRight w:val="0"/>
              <w:marTop w:val="0"/>
              <w:marBottom w:val="0"/>
              <w:divBdr>
                <w:top w:val="none" w:sz="0" w:space="0" w:color="auto"/>
                <w:left w:val="none" w:sz="0" w:space="0" w:color="auto"/>
                <w:bottom w:val="none" w:sz="0" w:space="0" w:color="auto"/>
                <w:right w:val="none" w:sz="0" w:space="0" w:color="auto"/>
              </w:divBdr>
            </w:div>
            <w:div w:id="1407655285">
              <w:marLeft w:val="0"/>
              <w:marRight w:val="0"/>
              <w:marTop w:val="0"/>
              <w:marBottom w:val="0"/>
              <w:divBdr>
                <w:top w:val="none" w:sz="0" w:space="0" w:color="auto"/>
                <w:left w:val="none" w:sz="0" w:space="0" w:color="auto"/>
                <w:bottom w:val="none" w:sz="0" w:space="0" w:color="auto"/>
                <w:right w:val="none" w:sz="0" w:space="0" w:color="auto"/>
              </w:divBdr>
            </w:div>
            <w:div w:id="643586254">
              <w:marLeft w:val="0"/>
              <w:marRight w:val="0"/>
              <w:marTop w:val="0"/>
              <w:marBottom w:val="0"/>
              <w:divBdr>
                <w:top w:val="none" w:sz="0" w:space="0" w:color="auto"/>
                <w:left w:val="none" w:sz="0" w:space="0" w:color="auto"/>
                <w:bottom w:val="none" w:sz="0" w:space="0" w:color="auto"/>
                <w:right w:val="none" w:sz="0" w:space="0" w:color="auto"/>
              </w:divBdr>
            </w:div>
            <w:div w:id="1873225084">
              <w:marLeft w:val="0"/>
              <w:marRight w:val="0"/>
              <w:marTop w:val="0"/>
              <w:marBottom w:val="0"/>
              <w:divBdr>
                <w:top w:val="none" w:sz="0" w:space="0" w:color="auto"/>
                <w:left w:val="none" w:sz="0" w:space="0" w:color="auto"/>
                <w:bottom w:val="none" w:sz="0" w:space="0" w:color="auto"/>
                <w:right w:val="none" w:sz="0" w:space="0" w:color="auto"/>
              </w:divBdr>
            </w:div>
            <w:div w:id="595941990">
              <w:marLeft w:val="0"/>
              <w:marRight w:val="0"/>
              <w:marTop w:val="0"/>
              <w:marBottom w:val="0"/>
              <w:divBdr>
                <w:top w:val="none" w:sz="0" w:space="0" w:color="auto"/>
                <w:left w:val="none" w:sz="0" w:space="0" w:color="auto"/>
                <w:bottom w:val="none" w:sz="0" w:space="0" w:color="auto"/>
                <w:right w:val="none" w:sz="0" w:space="0" w:color="auto"/>
              </w:divBdr>
            </w:div>
            <w:div w:id="579753312">
              <w:marLeft w:val="0"/>
              <w:marRight w:val="0"/>
              <w:marTop w:val="0"/>
              <w:marBottom w:val="0"/>
              <w:divBdr>
                <w:top w:val="none" w:sz="0" w:space="0" w:color="auto"/>
                <w:left w:val="none" w:sz="0" w:space="0" w:color="auto"/>
                <w:bottom w:val="none" w:sz="0" w:space="0" w:color="auto"/>
                <w:right w:val="none" w:sz="0" w:space="0" w:color="auto"/>
              </w:divBdr>
            </w:div>
            <w:div w:id="1916087219">
              <w:marLeft w:val="0"/>
              <w:marRight w:val="0"/>
              <w:marTop w:val="0"/>
              <w:marBottom w:val="0"/>
              <w:divBdr>
                <w:top w:val="none" w:sz="0" w:space="0" w:color="auto"/>
                <w:left w:val="none" w:sz="0" w:space="0" w:color="auto"/>
                <w:bottom w:val="none" w:sz="0" w:space="0" w:color="auto"/>
                <w:right w:val="none" w:sz="0" w:space="0" w:color="auto"/>
              </w:divBdr>
            </w:div>
            <w:div w:id="346640353">
              <w:marLeft w:val="0"/>
              <w:marRight w:val="0"/>
              <w:marTop w:val="0"/>
              <w:marBottom w:val="0"/>
              <w:divBdr>
                <w:top w:val="none" w:sz="0" w:space="0" w:color="auto"/>
                <w:left w:val="none" w:sz="0" w:space="0" w:color="auto"/>
                <w:bottom w:val="none" w:sz="0" w:space="0" w:color="auto"/>
                <w:right w:val="none" w:sz="0" w:space="0" w:color="auto"/>
              </w:divBdr>
            </w:div>
            <w:div w:id="181865869">
              <w:marLeft w:val="0"/>
              <w:marRight w:val="0"/>
              <w:marTop w:val="0"/>
              <w:marBottom w:val="0"/>
              <w:divBdr>
                <w:top w:val="none" w:sz="0" w:space="0" w:color="auto"/>
                <w:left w:val="none" w:sz="0" w:space="0" w:color="auto"/>
                <w:bottom w:val="none" w:sz="0" w:space="0" w:color="auto"/>
                <w:right w:val="none" w:sz="0" w:space="0" w:color="auto"/>
              </w:divBdr>
            </w:div>
            <w:div w:id="1680111446">
              <w:marLeft w:val="0"/>
              <w:marRight w:val="0"/>
              <w:marTop w:val="0"/>
              <w:marBottom w:val="0"/>
              <w:divBdr>
                <w:top w:val="none" w:sz="0" w:space="0" w:color="auto"/>
                <w:left w:val="none" w:sz="0" w:space="0" w:color="auto"/>
                <w:bottom w:val="none" w:sz="0" w:space="0" w:color="auto"/>
                <w:right w:val="none" w:sz="0" w:space="0" w:color="auto"/>
              </w:divBdr>
            </w:div>
            <w:div w:id="1440177338">
              <w:marLeft w:val="0"/>
              <w:marRight w:val="0"/>
              <w:marTop w:val="0"/>
              <w:marBottom w:val="0"/>
              <w:divBdr>
                <w:top w:val="none" w:sz="0" w:space="0" w:color="auto"/>
                <w:left w:val="none" w:sz="0" w:space="0" w:color="auto"/>
                <w:bottom w:val="none" w:sz="0" w:space="0" w:color="auto"/>
                <w:right w:val="none" w:sz="0" w:space="0" w:color="auto"/>
              </w:divBdr>
            </w:div>
            <w:div w:id="2020307112">
              <w:marLeft w:val="0"/>
              <w:marRight w:val="0"/>
              <w:marTop w:val="0"/>
              <w:marBottom w:val="0"/>
              <w:divBdr>
                <w:top w:val="none" w:sz="0" w:space="0" w:color="auto"/>
                <w:left w:val="none" w:sz="0" w:space="0" w:color="auto"/>
                <w:bottom w:val="none" w:sz="0" w:space="0" w:color="auto"/>
                <w:right w:val="none" w:sz="0" w:space="0" w:color="auto"/>
              </w:divBdr>
            </w:div>
            <w:div w:id="2002151348">
              <w:marLeft w:val="0"/>
              <w:marRight w:val="0"/>
              <w:marTop w:val="0"/>
              <w:marBottom w:val="0"/>
              <w:divBdr>
                <w:top w:val="none" w:sz="0" w:space="0" w:color="auto"/>
                <w:left w:val="none" w:sz="0" w:space="0" w:color="auto"/>
                <w:bottom w:val="none" w:sz="0" w:space="0" w:color="auto"/>
                <w:right w:val="none" w:sz="0" w:space="0" w:color="auto"/>
              </w:divBdr>
            </w:div>
            <w:div w:id="113058997">
              <w:marLeft w:val="0"/>
              <w:marRight w:val="0"/>
              <w:marTop w:val="0"/>
              <w:marBottom w:val="0"/>
              <w:divBdr>
                <w:top w:val="none" w:sz="0" w:space="0" w:color="auto"/>
                <w:left w:val="none" w:sz="0" w:space="0" w:color="auto"/>
                <w:bottom w:val="none" w:sz="0" w:space="0" w:color="auto"/>
                <w:right w:val="none" w:sz="0" w:space="0" w:color="auto"/>
              </w:divBdr>
            </w:div>
            <w:div w:id="1353532777">
              <w:marLeft w:val="0"/>
              <w:marRight w:val="0"/>
              <w:marTop w:val="0"/>
              <w:marBottom w:val="0"/>
              <w:divBdr>
                <w:top w:val="none" w:sz="0" w:space="0" w:color="auto"/>
                <w:left w:val="none" w:sz="0" w:space="0" w:color="auto"/>
                <w:bottom w:val="none" w:sz="0" w:space="0" w:color="auto"/>
                <w:right w:val="none" w:sz="0" w:space="0" w:color="auto"/>
              </w:divBdr>
            </w:div>
            <w:div w:id="1467162292">
              <w:marLeft w:val="0"/>
              <w:marRight w:val="0"/>
              <w:marTop w:val="0"/>
              <w:marBottom w:val="0"/>
              <w:divBdr>
                <w:top w:val="none" w:sz="0" w:space="0" w:color="auto"/>
                <w:left w:val="none" w:sz="0" w:space="0" w:color="auto"/>
                <w:bottom w:val="none" w:sz="0" w:space="0" w:color="auto"/>
                <w:right w:val="none" w:sz="0" w:space="0" w:color="auto"/>
              </w:divBdr>
            </w:div>
            <w:div w:id="1691105749">
              <w:marLeft w:val="0"/>
              <w:marRight w:val="0"/>
              <w:marTop w:val="0"/>
              <w:marBottom w:val="0"/>
              <w:divBdr>
                <w:top w:val="none" w:sz="0" w:space="0" w:color="auto"/>
                <w:left w:val="none" w:sz="0" w:space="0" w:color="auto"/>
                <w:bottom w:val="none" w:sz="0" w:space="0" w:color="auto"/>
                <w:right w:val="none" w:sz="0" w:space="0" w:color="auto"/>
              </w:divBdr>
            </w:div>
            <w:div w:id="1031297231">
              <w:marLeft w:val="0"/>
              <w:marRight w:val="0"/>
              <w:marTop w:val="0"/>
              <w:marBottom w:val="0"/>
              <w:divBdr>
                <w:top w:val="none" w:sz="0" w:space="0" w:color="auto"/>
                <w:left w:val="none" w:sz="0" w:space="0" w:color="auto"/>
                <w:bottom w:val="none" w:sz="0" w:space="0" w:color="auto"/>
                <w:right w:val="none" w:sz="0" w:space="0" w:color="auto"/>
              </w:divBdr>
            </w:div>
            <w:div w:id="735780495">
              <w:marLeft w:val="0"/>
              <w:marRight w:val="0"/>
              <w:marTop w:val="0"/>
              <w:marBottom w:val="0"/>
              <w:divBdr>
                <w:top w:val="none" w:sz="0" w:space="0" w:color="auto"/>
                <w:left w:val="none" w:sz="0" w:space="0" w:color="auto"/>
                <w:bottom w:val="none" w:sz="0" w:space="0" w:color="auto"/>
                <w:right w:val="none" w:sz="0" w:space="0" w:color="auto"/>
              </w:divBdr>
            </w:div>
            <w:div w:id="1694770220">
              <w:marLeft w:val="0"/>
              <w:marRight w:val="0"/>
              <w:marTop w:val="0"/>
              <w:marBottom w:val="0"/>
              <w:divBdr>
                <w:top w:val="none" w:sz="0" w:space="0" w:color="auto"/>
                <w:left w:val="none" w:sz="0" w:space="0" w:color="auto"/>
                <w:bottom w:val="none" w:sz="0" w:space="0" w:color="auto"/>
                <w:right w:val="none" w:sz="0" w:space="0" w:color="auto"/>
              </w:divBdr>
            </w:div>
            <w:div w:id="1151480031">
              <w:marLeft w:val="0"/>
              <w:marRight w:val="0"/>
              <w:marTop w:val="0"/>
              <w:marBottom w:val="0"/>
              <w:divBdr>
                <w:top w:val="none" w:sz="0" w:space="0" w:color="auto"/>
                <w:left w:val="none" w:sz="0" w:space="0" w:color="auto"/>
                <w:bottom w:val="none" w:sz="0" w:space="0" w:color="auto"/>
                <w:right w:val="none" w:sz="0" w:space="0" w:color="auto"/>
              </w:divBdr>
            </w:div>
            <w:div w:id="2068674978">
              <w:marLeft w:val="0"/>
              <w:marRight w:val="0"/>
              <w:marTop w:val="0"/>
              <w:marBottom w:val="0"/>
              <w:divBdr>
                <w:top w:val="none" w:sz="0" w:space="0" w:color="auto"/>
                <w:left w:val="none" w:sz="0" w:space="0" w:color="auto"/>
                <w:bottom w:val="none" w:sz="0" w:space="0" w:color="auto"/>
                <w:right w:val="none" w:sz="0" w:space="0" w:color="auto"/>
              </w:divBdr>
            </w:div>
            <w:div w:id="1690259686">
              <w:marLeft w:val="0"/>
              <w:marRight w:val="0"/>
              <w:marTop w:val="0"/>
              <w:marBottom w:val="0"/>
              <w:divBdr>
                <w:top w:val="none" w:sz="0" w:space="0" w:color="auto"/>
                <w:left w:val="none" w:sz="0" w:space="0" w:color="auto"/>
                <w:bottom w:val="none" w:sz="0" w:space="0" w:color="auto"/>
                <w:right w:val="none" w:sz="0" w:space="0" w:color="auto"/>
              </w:divBdr>
            </w:div>
            <w:div w:id="706418317">
              <w:marLeft w:val="0"/>
              <w:marRight w:val="0"/>
              <w:marTop w:val="0"/>
              <w:marBottom w:val="0"/>
              <w:divBdr>
                <w:top w:val="none" w:sz="0" w:space="0" w:color="auto"/>
                <w:left w:val="none" w:sz="0" w:space="0" w:color="auto"/>
                <w:bottom w:val="none" w:sz="0" w:space="0" w:color="auto"/>
                <w:right w:val="none" w:sz="0" w:space="0" w:color="auto"/>
              </w:divBdr>
            </w:div>
            <w:div w:id="508640651">
              <w:marLeft w:val="0"/>
              <w:marRight w:val="0"/>
              <w:marTop w:val="0"/>
              <w:marBottom w:val="0"/>
              <w:divBdr>
                <w:top w:val="none" w:sz="0" w:space="0" w:color="auto"/>
                <w:left w:val="none" w:sz="0" w:space="0" w:color="auto"/>
                <w:bottom w:val="none" w:sz="0" w:space="0" w:color="auto"/>
                <w:right w:val="none" w:sz="0" w:space="0" w:color="auto"/>
              </w:divBdr>
            </w:div>
            <w:div w:id="288632574">
              <w:marLeft w:val="0"/>
              <w:marRight w:val="0"/>
              <w:marTop w:val="0"/>
              <w:marBottom w:val="0"/>
              <w:divBdr>
                <w:top w:val="none" w:sz="0" w:space="0" w:color="auto"/>
                <w:left w:val="none" w:sz="0" w:space="0" w:color="auto"/>
                <w:bottom w:val="none" w:sz="0" w:space="0" w:color="auto"/>
                <w:right w:val="none" w:sz="0" w:space="0" w:color="auto"/>
              </w:divBdr>
            </w:div>
            <w:div w:id="18561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46">
      <w:bodyDiv w:val="1"/>
      <w:marLeft w:val="0"/>
      <w:marRight w:val="0"/>
      <w:marTop w:val="0"/>
      <w:marBottom w:val="0"/>
      <w:divBdr>
        <w:top w:val="none" w:sz="0" w:space="0" w:color="auto"/>
        <w:left w:val="none" w:sz="0" w:space="0" w:color="auto"/>
        <w:bottom w:val="none" w:sz="0" w:space="0" w:color="auto"/>
        <w:right w:val="none" w:sz="0" w:space="0" w:color="auto"/>
      </w:divBdr>
    </w:div>
    <w:div w:id="1581333607">
      <w:bodyDiv w:val="1"/>
      <w:marLeft w:val="0"/>
      <w:marRight w:val="0"/>
      <w:marTop w:val="0"/>
      <w:marBottom w:val="0"/>
      <w:divBdr>
        <w:top w:val="none" w:sz="0" w:space="0" w:color="auto"/>
        <w:left w:val="none" w:sz="0" w:space="0" w:color="auto"/>
        <w:bottom w:val="none" w:sz="0" w:space="0" w:color="auto"/>
        <w:right w:val="none" w:sz="0" w:space="0" w:color="auto"/>
      </w:divBdr>
      <w:divsChild>
        <w:div w:id="271402094">
          <w:marLeft w:val="0"/>
          <w:marRight w:val="0"/>
          <w:marTop w:val="0"/>
          <w:marBottom w:val="0"/>
          <w:divBdr>
            <w:top w:val="none" w:sz="0" w:space="0" w:color="auto"/>
            <w:left w:val="none" w:sz="0" w:space="0" w:color="auto"/>
            <w:bottom w:val="none" w:sz="0" w:space="0" w:color="auto"/>
            <w:right w:val="none" w:sz="0" w:space="0" w:color="auto"/>
          </w:divBdr>
          <w:divsChild>
            <w:div w:id="1735619354">
              <w:marLeft w:val="0"/>
              <w:marRight w:val="0"/>
              <w:marTop w:val="0"/>
              <w:marBottom w:val="0"/>
              <w:divBdr>
                <w:top w:val="none" w:sz="0" w:space="0" w:color="auto"/>
                <w:left w:val="none" w:sz="0" w:space="0" w:color="auto"/>
                <w:bottom w:val="none" w:sz="0" w:space="0" w:color="auto"/>
                <w:right w:val="none" w:sz="0" w:space="0" w:color="auto"/>
              </w:divBdr>
            </w:div>
            <w:div w:id="1665889676">
              <w:marLeft w:val="0"/>
              <w:marRight w:val="0"/>
              <w:marTop w:val="0"/>
              <w:marBottom w:val="0"/>
              <w:divBdr>
                <w:top w:val="none" w:sz="0" w:space="0" w:color="auto"/>
                <w:left w:val="none" w:sz="0" w:space="0" w:color="auto"/>
                <w:bottom w:val="none" w:sz="0" w:space="0" w:color="auto"/>
                <w:right w:val="none" w:sz="0" w:space="0" w:color="auto"/>
              </w:divBdr>
            </w:div>
            <w:div w:id="519272199">
              <w:marLeft w:val="0"/>
              <w:marRight w:val="0"/>
              <w:marTop w:val="0"/>
              <w:marBottom w:val="0"/>
              <w:divBdr>
                <w:top w:val="none" w:sz="0" w:space="0" w:color="auto"/>
                <w:left w:val="none" w:sz="0" w:space="0" w:color="auto"/>
                <w:bottom w:val="none" w:sz="0" w:space="0" w:color="auto"/>
                <w:right w:val="none" w:sz="0" w:space="0" w:color="auto"/>
              </w:divBdr>
            </w:div>
            <w:div w:id="2048991276">
              <w:marLeft w:val="0"/>
              <w:marRight w:val="0"/>
              <w:marTop w:val="0"/>
              <w:marBottom w:val="0"/>
              <w:divBdr>
                <w:top w:val="none" w:sz="0" w:space="0" w:color="auto"/>
                <w:left w:val="none" w:sz="0" w:space="0" w:color="auto"/>
                <w:bottom w:val="none" w:sz="0" w:space="0" w:color="auto"/>
                <w:right w:val="none" w:sz="0" w:space="0" w:color="auto"/>
              </w:divBdr>
            </w:div>
            <w:div w:id="1191184617">
              <w:marLeft w:val="0"/>
              <w:marRight w:val="0"/>
              <w:marTop w:val="0"/>
              <w:marBottom w:val="0"/>
              <w:divBdr>
                <w:top w:val="none" w:sz="0" w:space="0" w:color="auto"/>
                <w:left w:val="none" w:sz="0" w:space="0" w:color="auto"/>
                <w:bottom w:val="none" w:sz="0" w:space="0" w:color="auto"/>
                <w:right w:val="none" w:sz="0" w:space="0" w:color="auto"/>
              </w:divBdr>
            </w:div>
            <w:div w:id="1413118559">
              <w:marLeft w:val="0"/>
              <w:marRight w:val="0"/>
              <w:marTop w:val="0"/>
              <w:marBottom w:val="0"/>
              <w:divBdr>
                <w:top w:val="none" w:sz="0" w:space="0" w:color="auto"/>
                <w:left w:val="none" w:sz="0" w:space="0" w:color="auto"/>
                <w:bottom w:val="none" w:sz="0" w:space="0" w:color="auto"/>
                <w:right w:val="none" w:sz="0" w:space="0" w:color="auto"/>
              </w:divBdr>
            </w:div>
            <w:div w:id="987787766">
              <w:marLeft w:val="0"/>
              <w:marRight w:val="0"/>
              <w:marTop w:val="0"/>
              <w:marBottom w:val="0"/>
              <w:divBdr>
                <w:top w:val="none" w:sz="0" w:space="0" w:color="auto"/>
                <w:left w:val="none" w:sz="0" w:space="0" w:color="auto"/>
                <w:bottom w:val="none" w:sz="0" w:space="0" w:color="auto"/>
                <w:right w:val="none" w:sz="0" w:space="0" w:color="auto"/>
              </w:divBdr>
            </w:div>
            <w:div w:id="530610646">
              <w:marLeft w:val="0"/>
              <w:marRight w:val="0"/>
              <w:marTop w:val="0"/>
              <w:marBottom w:val="0"/>
              <w:divBdr>
                <w:top w:val="none" w:sz="0" w:space="0" w:color="auto"/>
                <w:left w:val="none" w:sz="0" w:space="0" w:color="auto"/>
                <w:bottom w:val="none" w:sz="0" w:space="0" w:color="auto"/>
                <w:right w:val="none" w:sz="0" w:space="0" w:color="auto"/>
              </w:divBdr>
            </w:div>
            <w:div w:id="902522603">
              <w:marLeft w:val="0"/>
              <w:marRight w:val="0"/>
              <w:marTop w:val="0"/>
              <w:marBottom w:val="0"/>
              <w:divBdr>
                <w:top w:val="none" w:sz="0" w:space="0" w:color="auto"/>
                <w:left w:val="none" w:sz="0" w:space="0" w:color="auto"/>
                <w:bottom w:val="none" w:sz="0" w:space="0" w:color="auto"/>
                <w:right w:val="none" w:sz="0" w:space="0" w:color="auto"/>
              </w:divBdr>
            </w:div>
            <w:div w:id="2095280541">
              <w:marLeft w:val="0"/>
              <w:marRight w:val="0"/>
              <w:marTop w:val="0"/>
              <w:marBottom w:val="0"/>
              <w:divBdr>
                <w:top w:val="none" w:sz="0" w:space="0" w:color="auto"/>
                <w:left w:val="none" w:sz="0" w:space="0" w:color="auto"/>
                <w:bottom w:val="none" w:sz="0" w:space="0" w:color="auto"/>
                <w:right w:val="none" w:sz="0" w:space="0" w:color="auto"/>
              </w:divBdr>
            </w:div>
            <w:div w:id="954799295">
              <w:marLeft w:val="0"/>
              <w:marRight w:val="0"/>
              <w:marTop w:val="0"/>
              <w:marBottom w:val="0"/>
              <w:divBdr>
                <w:top w:val="none" w:sz="0" w:space="0" w:color="auto"/>
                <w:left w:val="none" w:sz="0" w:space="0" w:color="auto"/>
                <w:bottom w:val="none" w:sz="0" w:space="0" w:color="auto"/>
                <w:right w:val="none" w:sz="0" w:space="0" w:color="auto"/>
              </w:divBdr>
            </w:div>
            <w:div w:id="2126460422">
              <w:marLeft w:val="0"/>
              <w:marRight w:val="0"/>
              <w:marTop w:val="0"/>
              <w:marBottom w:val="0"/>
              <w:divBdr>
                <w:top w:val="none" w:sz="0" w:space="0" w:color="auto"/>
                <w:left w:val="none" w:sz="0" w:space="0" w:color="auto"/>
                <w:bottom w:val="none" w:sz="0" w:space="0" w:color="auto"/>
                <w:right w:val="none" w:sz="0" w:space="0" w:color="auto"/>
              </w:divBdr>
            </w:div>
            <w:div w:id="345910904">
              <w:marLeft w:val="0"/>
              <w:marRight w:val="0"/>
              <w:marTop w:val="0"/>
              <w:marBottom w:val="0"/>
              <w:divBdr>
                <w:top w:val="none" w:sz="0" w:space="0" w:color="auto"/>
                <w:left w:val="none" w:sz="0" w:space="0" w:color="auto"/>
                <w:bottom w:val="none" w:sz="0" w:space="0" w:color="auto"/>
                <w:right w:val="none" w:sz="0" w:space="0" w:color="auto"/>
              </w:divBdr>
            </w:div>
            <w:div w:id="1357654394">
              <w:marLeft w:val="0"/>
              <w:marRight w:val="0"/>
              <w:marTop w:val="0"/>
              <w:marBottom w:val="0"/>
              <w:divBdr>
                <w:top w:val="none" w:sz="0" w:space="0" w:color="auto"/>
                <w:left w:val="none" w:sz="0" w:space="0" w:color="auto"/>
                <w:bottom w:val="none" w:sz="0" w:space="0" w:color="auto"/>
                <w:right w:val="none" w:sz="0" w:space="0" w:color="auto"/>
              </w:divBdr>
            </w:div>
            <w:div w:id="845555187">
              <w:marLeft w:val="0"/>
              <w:marRight w:val="0"/>
              <w:marTop w:val="0"/>
              <w:marBottom w:val="0"/>
              <w:divBdr>
                <w:top w:val="none" w:sz="0" w:space="0" w:color="auto"/>
                <w:left w:val="none" w:sz="0" w:space="0" w:color="auto"/>
                <w:bottom w:val="none" w:sz="0" w:space="0" w:color="auto"/>
                <w:right w:val="none" w:sz="0" w:space="0" w:color="auto"/>
              </w:divBdr>
            </w:div>
            <w:div w:id="7486529">
              <w:marLeft w:val="0"/>
              <w:marRight w:val="0"/>
              <w:marTop w:val="0"/>
              <w:marBottom w:val="0"/>
              <w:divBdr>
                <w:top w:val="none" w:sz="0" w:space="0" w:color="auto"/>
                <w:left w:val="none" w:sz="0" w:space="0" w:color="auto"/>
                <w:bottom w:val="none" w:sz="0" w:space="0" w:color="auto"/>
                <w:right w:val="none" w:sz="0" w:space="0" w:color="auto"/>
              </w:divBdr>
            </w:div>
            <w:div w:id="296303030">
              <w:marLeft w:val="0"/>
              <w:marRight w:val="0"/>
              <w:marTop w:val="0"/>
              <w:marBottom w:val="0"/>
              <w:divBdr>
                <w:top w:val="none" w:sz="0" w:space="0" w:color="auto"/>
                <w:left w:val="none" w:sz="0" w:space="0" w:color="auto"/>
                <w:bottom w:val="none" w:sz="0" w:space="0" w:color="auto"/>
                <w:right w:val="none" w:sz="0" w:space="0" w:color="auto"/>
              </w:divBdr>
            </w:div>
            <w:div w:id="219488363">
              <w:marLeft w:val="0"/>
              <w:marRight w:val="0"/>
              <w:marTop w:val="0"/>
              <w:marBottom w:val="0"/>
              <w:divBdr>
                <w:top w:val="none" w:sz="0" w:space="0" w:color="auto"/>
                <w:left w:val="none" w:sz="0" w:space="0" w:color="auto"/>
                <w:bottom w:val="none" w:sz="0" w:space="0" w:color="auto"/>
                <w:right w:val="none" w:sz="0" w:space="0" w:color="auto"/>
              </w:divBdr>
            </w:div>
            <w:div w:id="1242526173">
              <w:marLeft w:val="0"/>
              <w:marRight w:val="0"/>
              <w:marTop w:val="0"/>
              <w:marBottom w:val="0"/>
              <w:divBdr>
                <w:top w:val="none" w:sz="0" w:space="0" w:color="auto"/>
                <w:left w:val="none" w:sz="0" w:space="0" w:color="auto"/>
                <w:bottom w:val="none" w:sz="0" w:space="0" w:color="auto"/>
                <w:right w:val="none" w:sz="0" w:space="0" w:color="auto"/>
              </w:divBdr>
            </w:div>
            <w:div w:id="1211114191">
              <w:marLeft w:val="0"/>
              <w:marRight w:val="0"/>
              <w:marTop w:val="0"/>
              <w:marBottom w:val="0"/>
              <w:divBdr>
                <w:top w:val="none" w:sz="0" w:space="0" w:color="auto"/>
                <w:left w:val="none" w:sz="0" w:space="0" w:color="auto"/>
                <w:bottom w:val="none" w:sz="0" w:space="0" w:color="auto"/>
                <w:right w:val="none" w:sz="0" w:space="0" w:color="auto"/>
              </w:divBdr>
            </w:div>
            <w:div w:id="1750231283">
              <w:marLeft w:val="0"/>
              <w:marRight w:val="0"/>
              <w:marTop w:val="0"/>
              <w:marBottom w:val="0"/>
              <w:divBdr>
                <w:top w:val="none" w:sz="0" w:space="0" w:color="auto"/>
                <w:left w:val="none" w:sz="0" w:space="0" w:color="auto"/>
                <w:bottom w:val="none" w:sz="0" w:space="0" w:color="auto"/>
                <w:right w:val="none" w:sz="0" w:space="0" w:color="auto"/>
              </w:divBdr>
            </w:div>
            <w:div w:id="1202089167">
              <w:marLeft w:val="0"/>
              <w:marRight w:val="0"/>
              <w:marTop w:val="0"/>
              <w:marBottom w:val="0"/>
              <w:divBdr>
                <w:top w:val="none" w:sz="0" w:space="0" w:color="auto"/>
                <w:left w:val="none" w:sz="0" w:space="0" w:color="auto"/>
                <w:bottom w:val="none" w:sz="0" w:space="0" w:color="auto"/>
                <w:right w:val="none" w:sz="0" w:space="0" w:color="auto"/>
              </w:divBdr>
            </w:div>
            <w:div w:id="1454330497">
              <w:marLeft w:val="0"/>
              <w:marRight w:val="0"/>
              <w:marTop w:val="0"/>
              <w:marBottom w:val="0"/>
              <w:divBdr>
                <w:top w:val="none" w:sz="0" w:space="0" w:color="auto"/>
                <w:left w:val="none" w:sz="0" w:space="0" w:color="auto"/>
                <w:bottom w:val="none" w:sz="0" w:space="0" w:color="auto"/>
                <w:right w:val="none" w:sz="0" w:space="0" w:color="auto"/>
              </w:divBdr>
            </w:div>
            <w:div w:id="1234043594">
              <w:marLeft w:val="0"/>
              <w:marRight w:val="0"/>
              <w:marTop w:val="0"/>
              <w:marBottom w:val="0"/>
              <w:divBdr>
                <w:top w:val="none" w:sz="0" w:space="0" w:color="auto"/>
                <w:left w:val="none" w:sz="0" w:space="0" w:color="auto"/>
                <w:bottom w:val="none" w:sz="0" w:space="0" w:color="auto"/>
                <w:right w:val="none" w:sz="0" w:space="0" w:color="auto"/>
              </w:divBdr>
            </w:div>
            <w:div w:id="2031683454">
              <w:marLeft w:val="0"/>
              <w:marRight w:val="0"/>
              <w:marTop w:val="0"/>
              <w:marBottom w:val="0"/>
              <w:divBdr>
                <w:top w:val="none" w:sz="0" w:space="0" w:color="auto"/>
                <w:left w:val="none" w:sz="0" w:space="0" w:color="auto"/>
                <w:bottom w:val="none" w:sz="0" w:space="0" w:color="auto"/>
                <w:right w:val="none" w:sz="0" w:space="0" w:color="auto"/>
              </w:divBdr>
            </w:div>
            <w:div w:id="1697150170">
              <w:marLeft w:val="0"/>
              <w:marRight w:val="0"/>
              <w:marTop w:val="0"/>
              <w:marBottom w:val="0"/>
              <w:divBdr>
                <w:top w:val="none" w:sz="0" w:space="0" w:color="auto"/>
                <w:left w:val="none" w:sz="0" w:space="0" w:color="auto"/>
                <w:bottom w:val="none" w:sz="0" w:space="0" w:color="auto"/>
                <w:right w:val="none" w:sz="0" w:space="0" w:color="auto"/>
              </w:divBdr>
            </w:div>
            <w:div w:id="65885763">
              <w:marLeft w:val="0"/>
              <w:marRight w:val="0"/>
              <w:marTop w:val="0"/>
              <w:marBottom w:val="0"/>
              <w:divBdr>
                <w:top w:val="none" w:sz="0" w:space="0" w:color="auto"/>
                <w:left w:val="none" w:sz="0" w:space="0" w:color="auto"/>
                <w:bottom w:val="none" w:sz="0" w:space="0" w:color="auto"/>
                <w:right w:val="none" w:sz="0" w:space="0" w:color="auto"/>
              </w:divBdr>
            </w:div>
            <w:div w:id="1651443523">
              <w:marLeft w:val="0"/>
              <w:marRight w:val="0"/>
              <w:marTop w:val="0"/>
              <w:marBottom w:val="0"/>
              <w:divBdr>
                <w:top w:val="none" w:sz="0" w:space="0" w:color="auto"/>
                <w:left w:val="none" w:sz="0" w:space="0" w:color="auto"/>
                <w:bottom w:val="none" w:sz="0" w:space="0" w:color="auto"/>
                <w:right w:val="none" w:sz="0" w:space="0" w:color="auto"/>
              </w:divBdr>
            </w:div>
            <w:div w:id="781144315">
              <w:marLeft w:val="0"/>
              <w:marRight w:val="0"/>
              <w:marTop w:val="0"/>
              <w:marBottom w:val="0"/>
              <w:divBdr>
                <w:top w:val="none" w:sz="0" w:space="0" w:color="auto"/>
                <w:left w:val="none" w:sz="0" w:space="0" w:color="auto"/>
                <w:bottom w:val="none" w:sz="0" w:space="0" w:color="auto"/>
                <w:right w:val="none" w:sz="0" w:space="0" w:color="auto"/>
              </w:divBdr>
            </w:div>
            <w:div w:id="999965048">
              <w:marLeft w:val="0"/>
              <w:marRight w:val="0"/>
              <w:marTop w:val="0"/>
              <w:marBottom w:val="0"/>
              <w:divBdr>
                <w:top w:val="none" w:sz="0" w:space="0" w:color="auto"/>
                <w:left w:val="none" w:sz="0" w:space="0" w:color="auto"/>
                <w:bottom w:val="none" w:sz="0" w:space="0" w:color="auto"/>
                <w:right w:val="none" w:sz="0" w:space="0" w:color="auto"/>
              </w:divBdr>
            </w:div>
            <w:div w:id="873349529">
              <w:marLeft w:val="0"/>
              <w:marRight w:val="0"/>
              <w:marTop w:val="0"/>
              <w:marBottom w:val="0"/>
              <w:divBdr>
                <w:top w:val="none" w:sz="0" w:space="0" w:color="auto"/>
                <w:left w:val="none" w:sz="0" w:space="0" w:color="auto"/>
                <w:bottom w:val="none" w:sz="0" w:space="0" w:color="auto"/>
                <w:right w:val="none" w:sz="0" w:space="0" w:color="auto"/>
              </w:divBdr>
            </w:div>
            <w:div w:id="884221762">
              <w:marLeft w:val="0"/>
              <w:marRight w:val="0"/>
              <w:marTop w:val="0"/>
              <w:marBottom w:val="0"/>
              <w:divBdr>
                <w:top w:val="none" w:sz="0" w:space="0" w:color="auto"/>
                <w:left w:val="none" w:sz="0" w:space="0" w:color="auto"/>
                <w:bottom w:val="none" w:sz="0" w:space="0" w:color="auto"/>
                <w:right w:val="none" w:sz="0" w:space="0" w:color="auto"/>
              </w:divBdr>
            </w:div>
            <w:div w:id="860553605">
              <w:marLeft w:val="0"/>
              <w:marRight w:val="0"/>
              <w:marTop w:val="0"/>
              <w:marBottom w:val="0"/>
              <w:divBdr>
                <w:top w:val="none" w:sz="0" w:space="0" w:color="auto"/>
                <w:left w:val="none" w:sz="0" w:space="0" w:color="auto"/>
                <w:bottom w:val="none" w:sz="0" w:space="0" w:color="auto"/>
                <w:right w:val="none" w:sz="0" w:space="0" w:color="auto"/>
              </w:divBdr>
            </w:div>
            <w:div w:id="1323117353">
              <w:marLeft w:val="0"/>
              <w:marRight w:val="0"/>
              <w:marTop w:val="0"/>
              <w:marBottom w:val="0"/>
              <w:divBdr>
                <w:top w:val="none" w:sz="0" w:space="0" w:color="auto"/>
                <w:left w:val="none" w:sz="0" w:space="0" w:color="auto"/>
                <w:bottom w:val="none" w:sz="0" w:space="0" w:color="auto"/>
                <w:right w:val="none" w:sz="0" w:space="0" w:color="auto"/>
              </w:divBdr>
            </w:div>
            <w:div w:id="1464077484">
              <w:marLeft w:val="0"/>
              <w:marRight w:val="0"/>
              <w:marTop w:val="0"/>
              <w:marBottom w:val="0"/>
              <w:divBdr>
                <w:top w:val="none" w:sz="0" w:space="0" w:color="auto"/>
                <w:left w:val="none" w:sz="0" w:space="0" w:color="auto"/>
                <w:bottom w:val="none" w:sz="0" w:space="0" w:color="auto"/>
                <w:right w:val="none" w:sz="0" w:space="0" w:color="auto"/>
              </w:divBdr>
            </w:div>
            <w:div w:id="1009019739">
              <w:marLeft w:val="0"/>
              <w:marRight w:val="0"/>
              <w:marTop w:val="0"/>
              <w:marBottom w:val="0"/>
              <w:divBdr>
                <w:top w:val="none" w:sz="0" w:space="0" w:color="auto"/>
                <w:left w:val="none" w:sz="0" w:space="0" w:color="auto"/>
                <w:bottom w:val="none" w:sz="0" w:space="0" w:color="auto"/>
                <w:right w:val="none" w:sz="0" w:space="0" w:color="auto"/>
              </w:divBdr>
            </w:div>
            <w:div w:id="416513570">
              <w:marLeft w:val="0"/>
              <w:marRight w:val="0"/>
              <w:marTop w:val="0"/>
              <w:marBottom w:val="0"/>
              <w:divBdr>
                <w:top w:val="none" w:sz="0" w:space="0" w:color="auto"/>
                <w:left w:val="none" w:sz="0" w:space="0" w:color="auto"/>
                <w:bottom w:val="none" w:sz="0" w:space="0" w:color="auto"/>
                <w:right w:val="none" w:sz="0" w:space="0" w:color="auto"/>
              </w:divBdr>
            </w:div>
            <w:div w:id="353119961">
              <w:marLeft w:val="0"/>
              <w:marRight w:val="0"/>
              <w:marTop w:val="0"/>
              <w:marBottom w:val="0"/>
              <w:divBdr>
                <w:top w:val="none" w:sz="0" w:space="0" w:color="auto"/>
                <w:left w:val="none" w:sz="0" w:space="0" w:color="auto"/>
                <w:bottom w:val="none" w:sz="0" w:space="0" w:color="auto"/>
                <w:right w:val="none" w:sz="0" w:space="0" w:color="auto"/>
              </w:divBdr>
            </w:div>
            <w:div w:id="1048072521">
              <w:marLeft w:val="0"/>
              <w:marRight w:val="0"/>
              <w:marTop w:val="0"/>
              <w:marBottom w:val="0"/>
              <w:divBdr>
                <w:top w:val="none" w:sz="0" w:space="0" w:color="auto"/>
                <w:left w:val="none" w:sz="0" w:space="0" w:color="auto"/>
                <w:bottom w:val="none" w:sz="0" w:space="0" w:color="auto"/>
                <w:right w:val="none" w:sz="0" w:space="0" w:color="auto"/>
              </w:divBdr>
            </w:div>
            <w:div w:id="2013410440">
              <w:marLeft w:val="0"/>
              <w:marRight w:val="0"/>
              <w:marTop w:val="0"/>
              <w:marBottom w:val="0"/>
              <w:divBdr>
                <w:top w:val="none" w:sz="0" w:space="0" w:color="auto"/>
                <w:left w:val="none" w:sz="0" w:space="0" w:color="auto"/>
                <w:bottom w:val="none" w:sz="0" w:space="0" w:color="auto"/>
                <w:right w:val="none" w:sz="0" w:space="0" w:color="auto"/>
              </w:divBdr>
            </w:div>
            <w:div w:id="1397977345">
              <w:marLeft w:val="0"/>
              <w:marRight w:val="0"/>
              <w:marTop w:val="0"/>
              <w:marBottom w:val="0"/>
              <w:divBdr>
                <w:top w:val="none" w:sz="0" w:space="0" w:color="auto"/>
                <w:left w:val="none" w:sz="0" w:space="0" w:color="auto"/>
                <w:bottom w:val="none" w:sz="0" w:space="0" w:color="auto"/>
                <w:right w:val="none" w:sz="0" w:space="0" w:color="auto"/>
              </w:divBdr>
            </w:div>
            <w:div w:id="1369405754">
              <w:marLeft w:val="0"/>
              <w:marRight w:val="0"/>
              <w:marTop w:val="0"/>
              <w:marBottom w:val="0"/>
              <w:divBdr>
                <w:top w:val="none" w:sz="0" w:space="0" w:color="auto"/>
                <w:left w:val="none" w:sz="0" w:space="0" w:color="auto"/>
                <w:bottom w:val="none" w:sz="0" w:space="0" w:color="auto"/>
                <w:right w:val="none" w:sz="0" w:space="0" w:color="auto"/>
              </w:divBdr>
            </w:div>
            <w:div w:id="1412771184">
              <w:marLeft w:val="0"/>
              <w:marRight w:val="0"/>
              <w:marTop w:val="0"/>
              <w:marBottom w:val="0"/>
              <w:divBdr>
                <w:top w:val="none" w:sz="0" w:space="0" w:color="auto"/>
                <w:left w:val="none" w:sz="0" w:space="0" w:color="auto"/>
                <w:bottom w:val="none" w:sz="0" w:space="0" w:color="auto"/>
                <w:right w:val="none" w:sz="0" w:space="0" w:color="auto"/>
              </w:divBdr>
            </w:div>
            <w:div w:id="674110829">
              <w:marLeft w:val="0"/>
              <w:marRight w:val="0"/>
              <w:marTop w:val="0"/>
              <w:marBottom w:val="0"/>
              <w:divBdr>
                <w:top w:val="none" w:sz="0" w:space="0" w:color="auto"/>
                <w:left w:val="none" w:sz="0" w:space="0" w:color="auto"/>
                <w:bottom w:val="none" w:sz="0" w:space="0" w:color="auto"/>
                <w:right w:val="none" w:sz="0" w:space="0" w:color="auto"/>
              </w:divBdr>
            </w:div>
            <w:div w:id="1832714377">
              <w:marLeft w:val="0"/>
              <w:marRight w:val="0"/>
              <w:marTop w:val="0"/>
              <w:marBottom w:val="0"/>
              <w:divBdr>
                <w:top w:val="none" w:sz="0" w:space="0" w:color="auto"/>
                <w:left w:val="none" w:sz="0" w:space="0" w:color="auto"/>
                <w:bottom w:val="none" w:sz="0" w:space="0" w:color="auto"/>
                <w:right w:val="none" w:sz="0" w:space="0" w:color="auto"/>
              </w:divBdr>
            </w:div>
            <w:div w:id="44109058">
              <w:marLeft w:val="0"/>
              <w:marRight w:val="0"/>
              <w:marTop w:val="0"/>
              <w:marBottom w:val="0"/>
              <w:divBdr>
                <w:top w:val="none" w:sz="0" w:space="0" w:color="auto"/>
                <w:left w:val="none" w:sz="0" w:space="0" w:color="auto"/>
                <w:bottom w:val="none" w:sz="0" w:space="0" w:color="auto"/>
                <w:right w:val="none" w:sz="0" w:space="0" w:color="auto"/>
              </w:divBdr>
            </w:div>
            <w:div w:id="539828456">
              <w:marLeft w:val="0"/>
              <w:marRight w:val="0"/>
              <w:marTop w:val="0"/>
              <w:marBottom w:val="0"/>
              <w:divBdr>
                <w:top w:val="none" w:sz="0" w:space="0" w:color="auto"/>
                <w:left w:val="none" w:sz="0" w:space="0" w:color="auto"/>
                <w:bottom w:val="none" w:sz="0" w:space="0" w:color="auto"/>
                <w:right w:val="none" w:sz="0" w:space="0" w:color="auto"/>
              </w:divBdr>
            </w:div>
            <w:div w:id="60445803">
              <w:marLeft w:val="0"/>
              <w:marRight w:val="0"/>
              <w:marTop w:val="0"/>
              <w:marBottom w:val="0"/>
              <w:divBdr>
                <w:top w:val="none" w:sz="0" w:space="0" w:color="auto"/>
                <w:left w:val="none" w:sz="0" w:space="0" w:color="auto"/>
                <w:bottom w:val="none" w:sz="0" w:space="0" w:color="auto"/>
                <w:right w:val="none" w:sz="0" w:space="0" w:color="auto"/>
              </w:divBdr>
            </w:div>
            <w:div w:id="799155577">
              <w:marLeft w:val="0"/>
              <w:marRight w:val="0"/>
              <w:marTop w:val="0"/>
              <w:marBottom w:val="0"/>
              <w:divBdr>
                <w:top w:val="none" w:sz="0" w:space="0" w:color="auto"/>
                <w:left w:val="none" w:sz="0" w:space="0" w:color="auto"/>
                <w:bottom w:val="none" w:sz="0" w:space="0" w:color="auto"/>
                <w:right w:val="none" w:sz="0" w:space="0" w:color="auto"/>
              </w:divBdr>
            </w:div>
            <w:div w:id="651449797">
              <w:marLeft w:val="0"/>
              <w:marRight w:val="0"/>
              <w:marTop w:val="0"/>
              <w:marBottom w:val="0"/>
              <w:divBdr>
                <w:top w:val="none" w:sz="0" w:space="0" w:color="auto"/>
                <w:left w:val="none" w:sz="0" w:space="0" w:color="auto"/>
                <w:bottom w:val="none" w:sz="0" w:space="0" w:color="auto"/>
                <w:right w:val="none" w:sz="0" w:space="0" w:color="auto"/>
              </w:divBdr>
            </w:div>
            <w:div w:id="320546847">
              <w:marLeft w:val="0"/>
              <w:marRight w:val="0"/>
              <w:marTop w:val="0"/>
              <w:marBottom w:val="0"/>
              <w:divBdr>
                <w:top w:val="none" w:sz="0" w:space="0" w:color="auto"/>
                <w:left w:val="none" w:sz="0" w:space="0" w:color="auto"/>
                <w:bottom w:val="none" w:sz="0" w:space="0" w:color="auto"/>
                <w:right w:val="none" w:sz="0" w:space="0" w:color="auto"/>
              </w:divBdr>
            </w:div>
            <w:div w:id="1309897884">
              <w:marLeft w:val="0"/>
              <w:marRight w:val="0"/>
              <w:marTop w:val="0"/>
              <w:marBottom w:val="0"/>
              <w:divBdr>
                <w:top w:val="none" w:sz="0" w:space="0" w:color="auto"/>
                <w:left w:val="none" w:sz="0" w:space="0" w:color="auto"/>
                <w:bottom w:val="none" w:sz="0" w:space="0" w:color="auto"/>
                <w:right w:val="none" w:sz="0" w:space="0" w:color="auto"/>
              </w:divBdr>
            </w:div>
            <w:div w:id="918713614">
              <w:marLeft w:val="0"/>
              <w:marRight w:val="0"/>
              <w:marTop w:val="0"/>
              <w:marBottom w:val="0"/>
              <w:divBdr>
                <w:top w:val="none" w:sz="0" w:space="0" w:color="auto"/>
                <w:left w:val="none" w:sz="0" w:space="0" w:color="auto"/>
                <w:bottom w:val="none" w:sz="0" w:space="0" w:color="auto"/>
                <w:right w:val="none" w:sz="0" w:space="0" w:color="auto"/>
              </w:divBdr>
            </w:div>
            <w:div w:id="923949723">
              <w:marLeft w:val="0"/>
              <w:marRight w:val="0"/>
              <w:marTop w:val="0"/>
              <w:marBottom w:val="0"/>
              <w:divBdr>
                <w:top w:val="none" w:sz="0" w:space="0" w:color="auto"/>
                <w:left w:val="none" w:sz="0" w:space="0" w:color="auto"/>
                <w:bottom w:val="none" w:sz="0" w:space="0" w:color="auto"/>
                <w:right w:val="none" w:sz="0" w:space="0" w:color="auto"/>
              </w:divBdr>
            </w:div>
            <w:div w:id="162208701">
              <w:marLeft w:val="0"/>
              <w:marRight w:val="0"/>
              <w:marTop w:val="0"/>
              <w:marBottom w:val="0"/>
              <w:divBdr>
                <w:top w:val="none" w:sz="0" w:space="0" w:color="auto"/>
                <w:left w:val="none" w:sz="0" w:space="0" w:color="auto"/>
                <w:bottom w:val="none" w:sz="0" w:space="0" w:color="auto"/>
                <w:right w:val="none" w:sz="0" w:space="0" w:color="auto"/>
              </w:divBdr>
            </w:div>
            <w:div w:id="654602828">
              <w:marLeft w:val="0"/>
              <w:marRight w:val="0"/>
              <w:marTop w:val="0"/>
              <w:marBottom w:val="0"/>
              <w:divBdr>
                <w:top w:val="none" w:sz="0" w:space="0" w:color="auto"/>
                <w:left w:val="none" w:sz="0" w:space="0" w:color="auto"/>
                <w:bottom w:val="none" w:sz="0" w:space="0" w:color="auto"/>
                <w:right w:val="none" w:sz="0" w:space="0" w:color="auto"/>
              </w:divBdr>
            </w:div>
            <w:div w:id="136339280">
              <w:marLeft w:val="0"/>
              <w:marRight w:val="0"/>
              <w:marTop w:val="0"/>
              <w:marBottom w:val="0"/>
              <w:divBdr>
                <w:top w:val="none" w:sz="0" w:space="0" w:color="auto"/>
                <w:left w:val="none" w:sz="0" w:space="0" w:color="auto"/>
                <w:bottom w:val="none" w:sz="0" w:space="0" w:color="auto"/>
                <w:right w:val="none" w:sz="0" w:space="0" w:color="auto"/>
              </w:divBdr>
            </w:div>
            <w:div w:id="839468869">
              <w:marLeft w:val="0"/>
              <w:marRight w:val="0"/>
              <w:marTop w:val="0"/>
              <w:marBottom w:val="0"/>
              <w:divBdr>
                <w:top w:val="none" w:sz="0" w:space="0" w:color="auto"/>
                <w:left w:val="none" w:sz="0" w:space="0" w:color="auto"/>
                <w:bottom w:val="none" w:sz="0" w:space="0" w:color="auto"/>
                <w:right w:val="none" w:sz="0" w:space="0" w:color="auto"/>
              </w:divBdr>
            </w:div>
            <w:div w:id="867716827">
              <w:marLeft w:val="0"/>
              <w:marRight w:val="0"/>
              <w:marTop w:val="0"/>
              <w:marBottom w:val="0"/>
              <w:divBdr>
                <w:top w:val="none" w:sz="0" w:space="0" w:color="auto"/>
                <w:left w:val="none" w:sz="0" w:space="0" w:color="auto"/>
                <w:bottom w:val="none" w:sz="0" w:space="0" w:color="auto"/>
                <w:right w:val="none" w:sz="0" w:space="0" w:color="auto"/>
              </w:divBdr>
            </w:div>
            <w:div w:id="1159007392">
              <w:marLeft w:val="0"/>
              <w:marRight w:val="0"/>
              <w:marTop w:val="0"/>
              <w:marBottom w:val="0"/>
              <w:divBdr>
                <w:top w:val="none" w:sz="0" w:space="0" w:color="auto"/>
                <w:left w:val="none" w:sz="0" w:space="0" w:color="auto"/>
                <w:bottom w:val="none" w:sz="0" w:space="0" w:color="auto"/>
                <w:right w:val="none" w:sz="0" w:space="0" w:color="auto"/>
              </w:divBdr>
            </w:div>
            <w:div w:id="1918586885">
              <w:marLeft w:val="0"/>
              <w:marRight w:val="0"/>
              <w:marTop w:val="0"/>
              <w:marBottom w:val="0"/>
              <w:divBdr>
                <w:top w:val="none" w:sz="0" w:space="0" w:color="auto"/>
                <w:left w:val="none" w:sz="0" w:space="0" w:color="auto"/>
                <w:bottom w:val="none" w:sz="0" w:space="0" w:color="auto"/>
                <w:right w:val="none" w:sz="0" w:space="0" w:color="auto"/>
              </w:divBdr>
            </w:div>
            <w:div w:id="1755324198">
              <w:marLeft w:val="0"/>
              <w:marRight w:val="0"/>
              <w:marTop w:val="0"/>
              <w:marBottom w:val="0"/>
              <w:divBdr>
                <w:top w:val="none" w:sz="0" w:space="0" w:color="auto"/>
                <w:left w:val="none" w:sz="0" w:space="0" w:color="auto"/>
                <w:bottom w:val="none" w:sz="0" w:space="0" w:color="auto"/>
                <w:right w:val="none" w:sz="0" w:space="0" w:color="auto"/>
              </w:divBdr>
            </w:div>
            <w:div w:id="2005468178">
              <w:marLeft w:val="0"/>
              <w:marRight w:val="0"/>
              <w:marTop w:val="0"/>
              <w:marBottom w:val="0"/>
              <w:divBdr>
                <w:top w:val="none" w:sz="0" w:space="0" w:color="auto"/>
                <w:left w:val="none" w:sz="0" w:space="0" w:color="auto"/>
                <w:bottom w:val="none" w:sz="0" w:space="0" w:color="auto"/>
                <w:right w:val="none" w:sz="0" w:space="0" w:color="auto"/>
              </w:divBdr>
            </w:div>
            <w:div w:id="900167915">
              <w:marLeft w:val="0"/>
              <w:marRight w:val="0"/>
              <w:marTop w:val="0"/>
              <w:marBottom w:val="0"/>
              <w:divBdr>
                <w:top w:val="none" w:sz="0" w:space="0" w:color="auto"/>
                <w:left w:val="none" w:sz="0" w:space="0" w:color="auto"/>
                <w:bottom w:val="none" w:sz="0" w:space="0" w:color="auto"/>
                <w:right w:val="none" w:sz="0" w:space="0" w:color="auto"/>
              </w:divBdr>
            </w:div>
            <w:div w:id="124352844">
              <w:marLeft w:val="0"/>
              <w:marRight w:val="0"/>
              <w:marTop w:val="0"/>
              <w:marBottom w:val="0"/>
              <w:divBdr>
                <w:top w:val="none" w:sz="0" w:space="0" w:color="auto"/>
                <w:left w:val="none" w:sz="0" w:space="0" w:color="auto"/>
                <w:bottom w:val="none" w:sz="0" w:space="0" w:color="auto"/>
                <w:right w:val="none" w:sz="0" w:space="0" w:color="auto"/>
              </w:divBdr>
            </w:div>
            <w:div w:id="2077165376">
              <w:marLeft w:val="0"/>
              <w:marRight w:val="0"/>
              <w:marTop w:val="0"/>
              <w:marBottom w:val="0"/>
              <w:divBdr>
                <w:top w:val="none" w:sz="0" w:space="0" w:color="auto"/>
                <w:left w:val="none" w:sz="0" w:space="0" w:color="auto"/>
                <w:bottom w:val="none" w:sz="0" w:space="0" w:color="auto"/>
                <w:right w:val="none" w:sz="0" w:space="0" w:color="auto"/>
              </w:divBdr>
            </w:div>
            <w:div w:id="1055547137">
              <w:marLeft w:val="0"/>
              <w:marRight w:val="0"/>
              <w:marTop w:val="0"/>
              <w:marBottom w:val="0"/>
              <w:divBdr>
                <w:top w:val="none" w:sz="0" w:space="0" w:color="auto"/>
                <w:left w:val="none" w:sz="0" w:space="0" w:color="auto"/>
                <w:bottom w:val="none" w:sz="0" w:space="0" w:color="auto"/>
                <w:right w:val="none" w:sz="0" w:space="0" w:color="auto"/>
              </w:divBdr>
            </w:div>
            <w:div w:id="989871665">
              <w:marLeft w:val="0"/>
              <w:marRight w:val="0"/>
              <w:marTop w:val="0"/>
              <w:marBottom w:val="0"/>
              <w:divBdr>
                <w:top w:val="none" w:sz="0" w:space="0" w:color="auto"/>
                <w:left w:val="none" w:sz="0" w:space="0" w:color="auto"/>
                <w:bottom w:val="none" w:sz="0" w:space="0" w:color="auto"/>
                <w:right w:val="none" w:sz="0" w:space="0" w:color="auto"/>
              </w:divBdr>
            </w:div>
            <w:div w:id="1812400425">
              <w:marLeft w:val="0"/>
              <w:marRight w:val="0"/>
              <w:marTop w:val="0"/>
              <w:marBottom w:val="0"/>
              <w:divBdr>
                <w:top w:val="none" w:sz="0" w:space="0" w:color="auto"/>
                <w:left w:val="none" w:sz="0" w:space="0" w:color="auto"/>
                <w:bottom w:val="none" w:sz="0" w:space="0" w:color="auto"/>
                <w:right w:val="none" w:sz="0" w:space="0" w:color="auto"/>
              </w:divBdr>
            </w:div>
            <w:div w:id="2143762826">
              <w:marLeft w:val="0"/>
              <w:marRight w:val="0"/>
              <w:marTop w:val="0"/>
              <w:marBottom w:val="0"/>
              <w:divBdr>
                <w:top w:val="none" w:sz="0" w:space="0" w:color="auto"/>
                <w:left w:val="none" w:sz="0" w:space="0" w:color="auto"/>
                <w:bottom w:val="none" w:sz="0" w:space="0" w:color="auto"/>
                <w:right w:val="none" w:sz="0" w:space="0" w:color="auto"/>
              </w:divBdr>
            </w:div>
            <w:div w:id="131215339">
              <w:marLeft w:val="0"/>
              <w:marRight w:val="0"/>
              <w:marTop w:val="0"/>
              <w:marBottom w:val="0"/>
              <w:divBdr>
                <w:top w:val="none" w:sz="0" w:space="0" w:color="auto"/>
                <w:left w:val="none" w:sz="0" w:space="0" w:color="auto"/>
                <w:bottom w:val="none" w:sz="0" w:space="0" w:color="auto"/>
                <w:right w:val="none" w:sz="0" w:space="0" w:color="auto"/>
              </w:divBdr>
            </w:div>
            <w:div w:id="1889144620">
              <w:marLeft w:val="0"/>
              <w:marRight w:val="0"/>
              <w:marTop w:val="0"/>
              <w:marBottom w:val="0"/>
              <w:divBdr>
                <w:top w:val="none" w:sz="0" w:space="0" w:color="auto"/>
                <w:left w:val="none" w:sz="0" w:space="0" w:color="auto"/>
                <w:bottom w:val="none" w:sz="0" w:space="0" w:color="auto"/>
                <w:right w:val="none" w:sz="0" w:space="0" w:color="auto"/>
              </w:divBdr>
            </w:div>
            <w:div w:id="571699968">
              <w:marLeft w:val="0"/>
              <w:marRight w:val="0"/>
              <w:marTop w:val="0"/>
              <w:marBottom w:val="0"/>
              <w:divBdr>
                <w:top w:val="none" w:sz="0" w:space="0" w:color="auto"/>
                <w:left w:val="none" w:sz="0" w:space="0" w:color="auto"/>
                <w:bottom w:val="none" w:sz="0" w:space="0" w:color="auto"/>
                <w:right w:val="none" w:sz="0" w:space="0" w:color="auto"/>
              </w:divBdr>
            </w:div>
            <w:div w:id="1712731877">
              <w:marLeft w:val="0"/>
              <w:marRight w:val="0"/>
              <w:marTop w:val="0"/>
              <w:marBottom w:val="0"/>
              <w:divBdr>
                <w:top w:val="none" w:sz="0" w:space="0" w:color="auto"/>
                <w:left w:val="none" w:sz="0" w:space="0" w:color="auto"/>
                <w:bottom w:val="none" w:sz="0" w:space="0" w:color="auto"/>
                <w:right w:val="none" w:sz="0" w:space="0" w:color="auto"/>
              </w:divBdr>
            </w:div>
            <w:div w:id="1963606418">
              <w:marLeft w:val="0"/>
              <w:marRight w:val="0"/>
              <w:marTop w:val="0"/>
              <w:marBottom w:val="0"/>
              <w:divBdr>
                <w:top w:val="none" w:sz="0" w:space="0" w:color="auto"/>
                <w:left w:val="none" w:sz="0" w:space="0" w:color="auto"/>
                <w:bottom w:val="none" w:sz="0" w:space="0" w:color="auto"/>
                <w:right w:val="none" w:sz="0" w:space="0" w:color="auto"/>
              </w:divBdr>
            </w:div>
            <w:div w:id="733619942">
              <w:marLeft w:val="0"/>
              <w:marRight w:val="0"/>
              <w:marTop w:val="0"/>
              <w:marBottom w:val="0"/>
              <w:divBdr>
                <w:top w:val="none" w:sz="0" w:space="0" w:color="auto"/>
                <w:left w:val="none" w:sz="0" w:space="0" w:color="auto"/>
                <w:bottom w:val="none" w:sz="0" w:space="0" w:color="auto"/>
                <w:right w:val="none" w:sz="0" w:space="0" w:color="auto"/>
              </w:divBdr>
            </w:div>
            <w:div w:id="1486780327">
              <w:marLeft w:val="0"/>
              <w:marRight w:val="0"/>
              <w:marTop w:val="0"/>
              <w:marBottom w:val="0"/>
              <w:divBdr>
                <w:top w:val="none" w:sz="0" w:space="0" w:color="auto"/>
                <w:left w:val="none" w:sz="0" w:space="0" w:color="auto"/>
                <w:bottom w:val="none" w:sz="0" w:space="0" w:color="auto"/>
                <w:right w:val="none" w:sz="0" w:space="0" w:color="auto"/>
              </w:divBdr>
            </w:div>
            <w:div w:id="1581022793">
              <w:marLeft w:val="0"/>
              <w:marRight w:val="0"/>
              <w:marTop w:val="0"/>
              <w:marBottom w:val="0"/>
              <w:divBdr>
                <w:top w:val="none" w:sz="0" w:space="0" w:color="auto"/>
                <w:left w:val="none" w:sz="0" w:space="0" w:color="auto"/>
                <w:bottom w:val="none" w:sz="0" w:space="0" w:color="auto"/>
                <w:right w:val="none" w:sz="0" w:space="0" w:color="auto"/>
              </w:divBdr>
            </w:div>
            <w:div w:id="1415392874">
              <w:marLeft w:val="0"/>
              <w:marRight w:val="0"/>
              <w:marTop w:val="0"/>
              <w:marBottom w:val="0"/>
              <w:divBdr>
                <w:top w:val="none" w:sz="0" w:space="0" w:color="auto"/>
                <w:left w:val="none" w:sz="0" w:space="0" w:color="auto"/>
                <w:bottom w:val="none" w:sz="0" w:space="0" w:color="auto"/>
                <w:right w:val="none" w:sz="0" w:space="0" w:color="auto"/>
              </w:divBdr>
            </w:div>
            <w:div w:id="1013653649">
              <w:marLeft w:val="0"/>
              <w:marRight w:val="0"/>
              <w:marTop w:val="0"/>
              <w:marBottom w:val="0"/>
              <w:divBdr>
                <w:top w:val="none" w:sz="0" w:space="0" w:color="auto"/>
                <w:left w:val="none" w:sz="0" w:space="0" w:color="auto"/>
                <w:bottom w:val="none" w:sz="0" w:space="0" w:color="auto"/>
                <w:right w:val="none" w:sz="0" w:space="0" w:color="auto"/>
              </w:divBdr>
            </w:div>
            <w:div w:id="1648126290">
              <w:marLeft w:val="0"/>
              <w:marRight w:val="0"/>
              <w:marTop w:val="0"/>
              <w:marBottom w:val="0"/>
              <w:divBdr>
                <w:top w:val="none" w:sz="0" w:space="0" w:color="auto"/>
                <w:left w:val="none" w:sz="0" w:space="0" w:color="auto"/>
                <w:bottom w:val="none" w:sz="0" w:space="0" w:color="auto"/>
                <w:right w:val="none" w:sz="0" w:space="0" w:color="auto"/>
              </w:divBdr>
            </w:div>
            <w:div w:id="328367310">
              <w:marLeft w:val="0"/>
              <w:marRight w:val="0"/>
              <w:marTop w:val="0"/>
              <w:marBottom w:val="0"/>
              <w:divBdr>
                <w:top w:val="none" w:sz="0" w:space="0" w:color="auto"/>
                <w:left w:val="none" w:sz="0" w:space="0" w:color="auto"/>
                <w:bottom w:val="none" w:sz="0" w:space="0" w:color="auto"/>
                <w:right w:val="none" w:sz="0" w:space="0" w:color="auto"/>
              </w:divBdr>
            </w:div>
            <w:div w:id="180241940">
              <w:marLeft w:val="0"/>
              <w:marRight w:val="0"/>
              <w:marTop w:val="0"/>
              <w:marBottom w:val="0"/>
              <w:divBdr>
                <w:top w:val="none" w:sz="0" w:space="0" w:color="auto"/>
                <w:left w:val="none" w:sz="0" w:space="0" w:color="auto"/>
                <w:bottom w:val="none" w:sz="0" w:space="0" w:color="auto"/>
                <w:right w:val="none" w:sz="0" w:space="0" w:color="auto"/>
              </w:divBdr>
            </w:div>
            <w:div w:id="368380398">
              <w:marLeft w:val="0"/>
              <w:marRight w:val="0"/>
              <w:marTop w:val="0"/>
              <w:marBottom w:val="0"/>
              <w:divBdr>
                <w:top w:val="none" w:sz="0" w:space="0" w:color="auto"/>
                <w:left w:val="none" w:sz="0" w:space="0" w:color="auto"/>
                <w:bottom w:val="none" w:sz="0" w:space="0" w:color="auto"/>
                <w:right w:val="none" w:sz="0" w:space="0" w:color="auto"/>
              </w:divBdr>
            </w:div>
            <w:div w:id="197594624">
              <w:marLeft w:val="0"/>
              <w:marRight w:val="0"/>
              <w:marTop w:val="0"/>
              <w:marBottom w:val="0"/>
              <w:divBdr>
                <w:top w:val="none" w:sz="0" w:space="0" w:color="auto"/>
                <w:left w:val="none" w:sz="0" w:space="0" w:color="auto"/>
                <w:bottom w:val="none" w:sz="0" w:space="0" w:color="auto"/>
                <w:right w:val="none" w:sz="0" w:space="0" w:color="auto"/>
              </w:divBdr>
            </w:div>
            <w:div w:id="341081694">
              <w:marLeft w:val="0"/>
              <w:marRight w:val="0"/>
              <w:marTop w:val="0"/>
              <w:marBottom w:val="0"/>
              <w:divBdr>
                <w:top w:val="none" w:sz="0" w:space="0" w:color="auto"/>
                <w:left w:val="none" w:sz="0" w:space="0" w:color="auto"/>
                <w:bottom w:val="none" w:sz="0" w:space="0" w:color="auto"/>
                <w:right w:val="none" w:sz="0" w:space="0" w:color="auto"/>
              </w:divBdr>
            </w:div>
            <w:div w:id="229115951">
              <w:marLeft w:val="0"/>
              <w:marRight w:val="0"/>
              <w:marTop w:val="0"/>
              <w:marBottom w:val="0"/>
              <w:divBdr>
                <w:top w:val="none" w:sz="0" w:space="0" w:color="auto"/>
                <w:left w:val="none" w:sz="0" w:space="0" w:color="auto"/>
                <w:bottom w:val="none" w:sz="0" w:space="0" w:color="auto"/>
                <w:right w:val="none" w:sz="0" w:space="0" w:color="auto"/>
              </w:divBdr>
            </w:div>
            <w:div w:id="2011985663">
              <w:marLeft w:val="0"/>
              <w:marRight w:val="0"/>
              <w:marTop w:val="0"/>
              <w:marBottom w:val="0"/>
              <w:divBdr>
                <w:top w:val="none" w:sz="0" w:space="0" w:color="auto"/>
                <w:left w:val="none" w:sz="0" w:space="0" w:color="auto"/>
                <w:bottom w:val="none" w:sz="0" w:space="0" w:color="auto"/>
                <w:right w:val="none" w:sz="0" w:space="0" w:color="auto"/>
              </w:divBdr>
            </w:div>
            <w:div w:id="1296377557">
              <w:marLeft w:val="0"/>
              <w:marRight w:val="0"/>
              <w:marTop w:val="0"/>
              <w:marBottom w:val="0"/>
              <w:divBdr>
                <w:top w:val="none" w:sz="0" w:space="0" w:color="auto"/>
                <w:left w:val="none" w:sz="0" w:space="0" w:color="auto"/>
                <w:bottom w:val="none" w:sz="0" w:space="0" w:color="auto"/>
                <w:right w:val="none" w:sz="0" w:space="0" w:color="auto"/>
              </w:divBdr>
            </w:div>
            <w:div w:id="1554124606">
              <w:marLeft w:val="0"/>
              <w:marRight w:val="0"/>
              <w:marTop w:val="0"/>
              <w:marBottom w:val="0"/>
              <w:divBdr>
                <w:top w:val="none" w:sz="0" w:space="0" w:color="auto"/>
                <w:left w:val="none" w:sz="0" w:space="0" w:color="auto"/>
                <w:bottom w:val="none" w:sz="0" w:space="0" w:color="auto"/>
                <w:right w:val="none" w:sz="0" w:space="0" w:color="auto"/>
              </w:divBdr>
            </w:div>
            <w:div w:id="1137188229">
              <w:marLeft w:val="0"/>
              <w:marRight w:val="0"/>
              <w:marTop w:val="0"/>
              <w:marBottom w:val="0"/>
              <w:divBdr>
                <w:top w:val="none" w:sz="0" w:space="0" w:color="auto"/>
                <w:left w:val="none" w:sz="0" w:space="0" w:color="auto"/>
                <w:bottom w:val="none" w:sz="0" w:space="0" w:color="auto"/>
                <w:right w:val="none" w:sz="0" w:space="0" w:color="auto"/>
              </w:divBdr>
            </w:div>
            <w:div w:id="259796100">
              <w:marLeft w:val="0"/>
              <w:marRight w:val="0"/>
              <w:marTop w:val="0"/>
              <w:marBottom w:val="0"/>
              <w:divBdr>
                <w:top w:val="none" w:sz="0" w:space="0" w:color="auto"/>
                <w:left w:val="none" w:sz="0" w:space="0" w:color="auto"/>
                <w:bottom w:val="none" w:sz="0" w:space="0" w:color="auto"/>
                <w:right w:val="none" w:sz="0" w:space="0" w:color="auto"/>
              </w:divBdr>
            </w:div>
            <w:div w:id="1496459195">
              <w:marLeft w:val="0"/>
              <w:marRight w:val="0"/>
              <w:marTop w:val="0"/>
              <w:marBottom w:val="0"/>
              <w:divBdr>
                <w:top w:val="none" w:sz="0" w:space="0" w:color="auto"/>
                <w:left w:val="none" w:sz="0" w:space="0" w:color="auto"/>
                <w:bottom w:val="none" w:sz="0" w:space="0" w:color="auto"/>
                <w:right w:val="none" w:sz="0" w:space="0" w:color="auto"/>
              </w:divBdr>
            </w:div>
            <w:div w:id="1406805252">
              <w:marLeft w:val="0"/>
              <w:marRight w:val="0"/>
              <w:marTop w:val="0"/>
              <w:marBottom w:val="0"/>
              <w:divBdr>
                <w:top w:val="none" w:sz="0" w:space="0" w:color="auto"/>
                <w:left w:val="none" w:sz="0" w:space="0" w:color="auto"/>
                <w:bottom w:val="none" w:sz="0" w:space="0" w:color="auto"/>
                <w:right w:val="none" w:sz="0" w:space="0" w:color="auto"/>
              </w:divBdr>
            </w:div>
            <w:div w:id="194344842">
              <w:marLeft w:val="0"/>
              <w:marRight w:val="0"/>
              <w:marTop w:val="0"/>
              <w:marBottom w:val="0"/>
              <w:divBdr>
                <w:top w:val="none" w:sz="0" w:space="0" w:color="auto"/>
                <w:left w:val="none" w:sz="0" w:space="0" w:color="auto"/>
                <w:bottom w:val="none" w:sz="0" w:space="0" w:color="auto"/>
                <w:right w:val="none" w:sz="0" w:space="0" w:color="auto"/>
              </w:divBdr>
            </w:div>
            <w:div w:id="84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1552">
      <w:bodyDiv w:val="1"/>
      <w:marLeft w:val="0"/>
      <w:marRight w:val="0"/>
      <w:marTop w:val="0"/>
      <w:marBottom w:val="0"/>
      <w:divBdr>
        <w:top w:val="none" w:sz="0" w:space="0" w:color="auto"/>
        <w:left w:val="none" w:sz="0" w:space="0" w:color="auto"/>
        <w:bottom w:val="none" w:sz="0" w:space="0" w:color="auto"/>
        <w:right w:val="none" w:sz="0" w:space="0" w:color="auto"/>
      </w:divBdr>
      <w:divsChild>
        <w:div w:id="639576266">
          <w:marLeft w:val="0"/>
          <w:marRight w:val="0"/>
          <w:marTop w:val="0"/>
          <w:marBottom w:val="0"/>
          <w:divBdr>
            <w:top w:val="none" w:sz="0" w:space="0" w:color="auto"/>
            <w:left w:val="none" w:sz="0" w:space="0" w:color="auto"/>
            <w:bottom w:val="none" w:sz="0" w:space="0" w:color="auto"/>
            <w:right w:val="none" w:sz="0" w:space="0" w:color="auto"/>
          </w:divBdr>
          <w:divsChild>
            <w:div w:id="536747366">
              <w:marLeft w:val="0"/>
              <w:marRight w:val="0"/>
              <w:marTop w:val="0"/>
              <w:marBottom w:val="0"/>
              <w:divBdr>
                <w:top w:val="none" w:sz="0" w:space="0" w:color="auto"/>
                <w:left w:val="none" w:sz="0" w:space="0" w:color="auto"/>
                <w:bottom w:val="none" w:sz="0" w:space="0" w:color="auto"/>
                <w:right w:val="none" w:sz="0" w:space="0" w:color="auto"/>
              </w:divBdr>
            </w:div>
            <w:div w:id="1428770756">
              <w:marLeft w:val="0"/>
              <w:marRight w:val="0"/>
              <w:marTop w:val="0"/>
              <w:marBottom w:val="0"/>
              <w:divBdr>
                <w:top w:val="none" w:sz="0" w:space="0" w:color="auto"/>
                <w:left w:val="none" w:sz="0" w:space="0" w:color="auto"/>
                <w:bottom w:val="none" w:sz="0" w:space="0" w:color="auto"/>
                <w:right w:val="none" w:sz="0" w:space="0" w:color="auto"/>
              </w:divBdr>
            </w:div>
            <w:div w:id="748043325">
              <w:marLeft w:val="0"/>
              <w:marRight w:val="0"/>
              <w:marTop w:val="0"/>
              <w:marBottom w:val="0"/>
              <w:divBdr>
                <w:top w:val="none" w:sz="0" w:space="0" w:color="auto"/>
                <w:left w:val="none" w:sz="0" w:space="0" w:color="auto"/>
                <w:bottom w:val="none" w:sz="0" w:space="0" w:color="auto"/>
                <w:right w:val="none" w:sz="0" w:space="0" w:color="auto"/>
              </w:divBdr>
            </w:div>
            <w:div w:id="2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8811">
      <w:bodyDiv w:val="1"/>
      <w:marLeft w:val="0"/>
      <w:marRight w:val="0"/>
      <w:marTop w:val="0"/>
      <w:marBottom w:val="0"/>
      <w:divBdr>
        <w:top w:val="none" w:sz="0" w:space="0" w:color="auto"/>
        <w:left w:val="none" w:sz="0" w:space="0" w:color="auto"/>
        <w:bottom w:val="none" w:sz="0" w:space="0" w:color="auto"/>
        <w:right w:val="none" w:sz="0" w:space="0" w:color="auto"/>
      </w:divBdr>
      <w:divsChild>
        <w:div w:id="497423317">
          <w:marLeft w:val="0"/>
          <w:marRight w:val="0"/>
          <w:marTop w:val="0"/>
          <w:marBottom w:val="0"/>
          <w:divBdr>
            <w:top w:val="none" w:sz="0" w:space="0" w:color="auto"/>
            <w:left w:val="none" w:sz="0" w:space="0" w:color="auto"/>
            <w:bottom w:val="none" w:sz="0" w:space="0" w:color="auto"/>
            <w:right w:val="none" w:sz="0" w:space="0" w:color="auto"/>
          </w:divBdr>
          <w:divsChild>
            <w:div w:id="1350447095">
              <w:marLeft w:val="0"/>
              <w:marRight w:val="0"/>
              <w:marTop w:val="0"/>
              <w:marBottom w:val="0"/>
              <w:divBdr>
                <w:top w:val="none" w:sz="0" w:space="0" w:color="auto"/>
                <w:left w:val="none" w:sz="0" w:space="0" w:color="auto"/>
                <w:bottom w:val="none" w:sz="0" w:space="0" w:color="auto"/>
                <w:right w:val="none" w:sz="0" w:space="0" w:color="auto"/>
              </w:divBdr>
            </w:div>
            <w:div w:id="925380386">
              <w:marLeft w:val="0"/>
              <w:marRight w:val="0"/>
              <w:marTop w:val="0"/>
              <w:marBottom w:val="0"/>
              <w:divBdr>
                <w:top w:val="none" w:sz="0" w:space="0" w:color="auto"/>
                <w:left w:val="none" w:sz="0" w:space="0" w:color="auto"/>
                <w:bottom w:val="none" w:sz="0" w:space="0" w:color="auto"/>
                <w:right w:val="none" w:sz="0" w:space="0" w:color="auto"/>
              </w:divBdr>
            </w:div>
            <w:div w:id="1148133580">
              <w:marLeft w:val="0"/>
              <w:marRight w:val="0"/>
              <w:marTop w:val="0"/>
              <w:marBottom w:val="0"/>
              <w:divBdr>
                <w:top w:val="none" w:sz="0" w:space="0" w:color="auto"/>
                <w:left w:val="none" w:sz="0" w:space="0" w:color="auto"/>
                <w:bottom w:val="none" w:sz="0" w:space="0" w:color="auto"/>
                <w:right w:val="none" w:sz="0" w:space="0" w:color="auto"/>
              </w:divBdr>
            </w:div>
            <w:div w:id="1057044785">
              <w:marLeft w:val="0"/>
              <w:marRight w:val="0"/>
              <w:marTop w:val="0"/>
              <w:marBottom w:val="0"/>
              <w:divBdr>
                <w:top w:val="none" w:sz="0" w:space="0" w:color="auto"/>
                <w:left w:val="none" w:sz="0" w:space="0" w:color="auto"/>
                <w:bottom w:val="none" w:sz="0" w:space="0" w:color="auto"/>
                <w:right w:val="none" w:sz="0" w:space="0" w:color="auto"/>
              </w:divBdr>
            </w:div>
            <w:div w:id="4659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947">
      <w:bodyDiv w:val="1"/>
      <w:marLeft w:val="0"/>
      <w:marRight w:val="0"/>
      <w:marTop w:val="0"/>
      <w:marBottom w:val="0"/>
      <w:divBdr>
        <w:top w:val="none" w:sz="0" w:space="0" w:color="auto"/>
        <w:left w:val="none" w:sz="0" w:space="0" w:color="auto"/>
        <w:bottom w:val="none" w:sz="0" w:space="0" w:color="auto"/>
        <w:right w:val="none" w:sz="0" w:space="0" w:color="auto"/>
      </w:divBdr>
      <w:divsChild>
        <w:div w:id="59906593">
          <w:marLeft w:val="0"/>
          <w:marRight w:val="0"/>
          <w:marTop w:val="0"/>
          <w:marBottom w:val="0"/>
          <w:divBdr>
            <w:top w:val="none" w:sz="0" w:space="0" w:color="auto"/>
            <w:left w:val="none" w:sz="0" w:space="0" w:color="auto"/>
            <w:bottom w:val="none" w:sz="0" w:space="0" w:color="auto"/>
            <w:right w:val="none" w:sz="0" w:space="0" w:color="auto"/>
          </w:divBdr>
          <w:divsChild>
            <w:div w:id="1768579262">
              <w:marLeft w:val="0"/>
              <w:marRight w:val="0"/>
              <w:marTop w:val="0"/>
              <w:marBottom w:val="0"/>
              <w:divBdr>
                <w:top w:val="none" w:sz="0" w:space="0" w:color="auto"/>
                <w:left w:val="none" w:sz="0" w:space="0" w:color="auto"/>
                <w:bottom w:val="none" w:sz="0" w:space="0" w:color="auto"/>
                <w:right w:val="none" w:sz="0" w:space="0" w:color="auto"/>
              </w:divBdr>
            </w:div>
            <w:div w:id="33047411">
              <w:marLeft w:val="0"/>
              <w:marRight w:val="0"/>
              <w:marTop w:val="0"/>
              <w:marBottom w:val="0"/>
              <w:divBdr>
                <w:top w:val="none" w:sz="0" w:space="0" w:color="auto"/>
                <w:left w:val="none" w:sz="0" w:space="0" w:color="auto"/>
                <w:bottom w:val="none" w:sz="0" w:space="0" w:color="auto"/>
                <w:right w:val="none" w:sz="0" w:space="0" w:color="auto"/>
              </w:divBdr>
            </w:div>
            <w:div w:id="1009600308">
              <w:marLeft w:val="0"/>
              <w:marRight w:val="0"/>
              <w:marTop w:val="0"/>
              <w:marBottom w:val="0"/>
              <w:divBdr>
                <w:top w:val="none" w:sz="0" w:space="0" w:color="auto"/>
                <w:left w:val="none" w:sz="0" w:space="0" w:color="auto"/>
                <w:bottom w:val="none" w:sz="0" w:space="0" w:color="auto"/>
                <w:right w:val="none" w:sz="0" w:space="0" w:color="auto"/>
              </w:divBdr>
            </w:div>
            <w:div w:id="805663189">
              <w:marLeft w:val="0"/>
              <w:marRight w:val="0"/>
              <w:marTop w:val="0"/>
              <w:marBottom w:val="0"/>
              <w:divBdr>
                <w:top w:val="none" w:sz="0" w:space="0" w:color="auto"/>
                <w:left w:val="none" w:sz="0" w:space="0" w:color="auto"/>
                <w:bottom w:val="none" w:sz="0" w:space="0" w:color="auto"/>
                <w:right w:val="none" w:sz="0" w:space="0" w:color="auto"/>
              </w:divBdr>
            </w:div>
            <w:div w:id="612132680">
              <w:marLeft w:val="0"/>
              <w:marRight w:val="0"/>
              <w:marTop w:val="0"/>
              <w:marBottom w:val="0"/>
              <w:divBdr>
                <w:top w:val="none" w:sz="0" w:space="0" w:color="auto"/>
                <w:left w:val="none" w:sz="0" w:space="0" w:color="auto"/>
                <w:bottom w:val="none" w:sz="0" w:space="0" w:color="auto"/>
                <w:right w:val="none" w:sz="0" w:space="0" w:color="auto"/>
              </w:divBdr>
            </w:div>
            <w:div w:id="1560943887">
              <w:marLeft w:val="0"/>
              <w:marRight w:val="0"/>
              <w:marTop w:val="0"/>
              <w:marBottom w:val="0"/>
              <w:divBdr>
                <w:top w:val="none" w:sz="0" w:space="0" w:color="auto"/>
                <w:left w:val="none" w:sz="0" w:space="0" w:color="auto"/>
                <w:bottom w:val="none" w:sz="0" w:space="0" w:color="auto"/>
                <w:right w:val="none" w:sz="0" w:space="0" w:color="auto"/>
              </w:divBdr>
            </w:div>
            <w:div w:id="1194341122">
              <w:marLeft w:val="0"/>
              <w:marRight w:val="0"/>
              <w:marTop w:val="0"/>
              <w:marBottom w:val="0"/>
              <w:divBdr>
                <w:top w:val="none" w:sz="0" w:space="0" w:color="auto"/>
                <w:left w:val="none" w:sz="0" w:space="0" w:color="auto"/>
                <w:bottom w:val="none" w:sz="0" w:space="0" w:color="auto"/>
                <w:right w:val="none" w:sz="0" w:space="0" w:color="auto"/>
              </w:divBdr>
            </w:div>
            <w:div w:id="2028214327">
              <w:marLeft w:val="0"/>
              <w:marRight w:val="0"/>
              <w:marTop w:val="0"/>
              <w:marBottom w:val="0"/>
              <w:divBdr>
                <w:top w:val="none" w:sz="0" w:space="0" w:color="auto"/>
                <w:left w:val="none" w:sz="0" w:space="0" w:color="auto"/>
                <w:bottom w:val="none" w:sz="0" w:space="0" w:color="auto"/>
                <w:right w:val="none" w:sz="0" w:space="0" w:color="auto"/>
              </w:divBdr>
            </w:div>
            <w:div w:id="293097544">
              <w:marLeft w:val="0"/>
              <w:marRight w:val="0"/>
              <w:marTop w:val="0"/>
              <w:marBottom w:val="0"/>
              <w:divBdr>
                <w:top w:val="none" w:sz="0" w:space="0" w:color="auto"/>
                <w:left w:val="none" w:sz="0" w:space="0" w:color="auto"/>
                <w:bottom w:val="none" w:sz="0" w:space="0" w:color="auto"/>
                <w:right w:val="none" w:sz="0" w:space="0" w:color="auto"/>
              </w:divBdr>
            </w:div>
            <w:div w:id="1955355981">
              <w:marLeft w:val="0"/>
              <w:marRight w:val="0"/>
              <w:marTop w:val="0"/>
              <w:marBottom w:val="0"/>
              <w:divBdr>
                <w:top w:val="none" w:sz="0" w:space="0" w:color="auto"/>
                <w:left w:val="none" w:sz="0" w:space="0" w:color="auto"/>
                <w:bottom w:val="none" w:sz="0" w:space="0" w:color="auto"/>
                <w:right w:val="none" w:sz="0" w:space="0" w:color="auto"/>
              </w:divBdr>
            </w:div>
            <w:div w:id="157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9154">
      <w:bodyDiv w:val="1"/>
      <w:marLeft w:val="0"/>
      <w:marRight w:val="0"/>
      <w:marTop w:val="0"/>
      <w:marBottom w:val="0"/>
      <w:divBdr>
        <w:top w:val="none" w:sz="0" w:space="0" w:color="auto"/>
        <w:left w:val="none" w:sz="0" w:space="0" w:color="auto"/>
        <w:bottom w:val="none" w:sz="0" w:space="0" w:color="auto"/>
        <w:right w:val="none" w:sz="0" w:space="0" w:color="auto"/>
      </w:divBdr>
      <w:divsChild>
        <w:div w:id="947010553">
          <w:marLeft w:val="0"/>
          <w:marRight w:val="0"/>
          <w:marTop w:val="0"/>
          <w:marBottom w:val="0"/>
          <w:divBdr>
            <w:top w:val="none" w:sz="0" w:space="0" w:color="auto"/>
            <w:left w:val="none" w:sz="0" w:space="0" w:color="auto"/>
            <w:bottom w:val="none" w:sz="0" w:space="0" w:color="auto"/>
            <w:right w:val="none" w:sz="0" w:space="0" w:color="auto"/>
          </w:divBdr>
          <w:divsChild>
            <w:div w:id="195654318">
              <w:marLeft w:val="0"/>
              <w:marRight w:val="0"/>
              <w:marTop w:val="0"/>
              <w:marBottom w:val="0"/>
              <w:divBdr>
                <w:top w:val="none" w:sz="0" w:space="0" w:color="auto"/>
                <w:left w:val="none" w:sz="0" w:space="0" w:color="auto"/>
                <w:bottom w:val="none" w:sz="0" w:space="0" w:color="auto"/>
                <w:right w:val="none" w:sz="0" w:space="0" w:color="auto"/>
              </w:divBdr>
            </w:div>
            <w:div w:id="572466991">
              <w:marLeft w:val="0"/>
              <w:marRight w:val="0"/>
              <w:marTop w:val="0"/>
              <w:marBottom w:val="0"/>
              <w:divBdr>
                <w:top w:val="none" w:sz="0" w:space="0" w:color="auto"/>
                <w:left w:val="none" w:sz="0" w:space="0" w:color="auto"/>
                <w:bottom w:val="none" w:sz="0" w:space="0" w:color="auto"/>
                <w:right w:val="none" w:sz="0" w:space="0" w:color="auto"/>
              </w:divBdr>
            </w:div>
            <w:div w:id="1520049090">
              <w:marLeft w:val="0"/>
              <w:marRight w:val="0"/>
              <w:marTop w:val="0"/>
              <w:marBottom w:val="0"/>
              <w:divBdr>
                <w:top w:val="none" w:sz="0" w:space="0" w:color="auto"/>
                <w:left w:val="none" w:sz="0" w:space="0" w:color="auto"/>
                <w:bottom w:val="none" w:sz="0" w:space="0" w:color="auto"/>
                <w:right w:val="none" w:sz="0" w:space="0" w:color="auto"/>
              </w:divBdr>
            </w:div>
            <w:div w:id="1979450964">
              <w:marLeft w:val="0"/>
              <w:marRight w:val="0"/>
              <w:marTop w:val="0"/>
              <w:marBottom w:val="0"/>
              <w:divBdr>
                <w:top w:val="none" w:sz="0" w:space="0" w:color="auto"/>
                <w:left w:val="none" w:sz="0" w:space="0" w:color="auto"/>
                <w:bottom w:val="none" w:sz="0" w:space="0" w:color="auto"/>
                <w:right w:val="none" w:sz="0" w:space="0" w:color="auto"/>
              </w:divBdr>
            </w:div>
            <w:div w:id="1466578126">
              <w:marLeft w:val="0"/>
              <w:marRight w:val="0"/>
              <w:marTop w:val="0"/>
              <w:marBottom w:val="0"/>
              <w:divBdr>
                <w:top w:val="none" w:sz="0" w:space="0" w:color="auto"/>
                <w:left w:val="none" w:sz="0" w:space="0" w:color="auto"/>
                <w:bottom w:val="none" w:sz="0" w:space="0" w:color="auto"/>
                <w:right w:val="none" w:sz="0" w:space="0" w:color="auto"/>
              </w:divBdr>
            </w:div>
            <w:div w:id="1571424019">
              <w:marLeft w:val="0"/>
              <w:marRight w:val="0"/>
              <w:marTop w:val="0"/>
              <w:marBottom w:val="0"/>
              <w:divBdr>
                <w:top w:val="none" w:sz="0" w:space="0" w:color="auto"/>
                <w:left w:val="none" w:sz="0" w:space="0" w:color="auto"/>
                <w:bottom w:val="none" w:sz="0" w:space="0" w:color="auto"/>
                <w:right w:val="none" w:sz="0" w:space="0" w:color="auto"/>
              </w:divBdr>
            </w:div>
            <w:div w:id="1736079794">
              <w:marLeft w:val="0"/>
              <w:marRight w:val="0"/>
              <w:marTop w:val="0"/>
              <w:marBottom w:val="0"/>
              <w:divBdr>
                <w:top w:val="none" w:sz="0" w:space="0" w:color="auto"/>
                <w:left w:val="none" w:sz="0" w:space="0" w:color="auto"/>
                <w:bottom w:val="none" w:sz="0" w:space="0" w:color="auto"/>
                <w:right w:val="none" w:sz="0" w:space="0" w:color="auto"/>
              </w:divBdr>
            </w:div>
            <w:div w:id="1594826212">
              <w:marLeft w:val="0"/>
              <w:marRight w:val="0"/>
              <w:marTop w:val="0"/>
              <w:marBottom w:val="0"/>
              <w:divBdr>
                <w:top w:val="none" w:sz="0" w:space="0" w:color="auto"/>
                <w:left w:val="none" w:sz="0" w:space="0" w:color="auto"/>
                <w:bottom w:val="none" w:sz="0" w:space="0" w:color="auto"/>
                <w:right w:val="none" w:sz="0" w:space="0" w:color="auto"/>
              </w:divBdr>
            </w:div>
            <w:div w:id="1011420413">
              <w:marLeft w:val="0"/>
              <w:marRight w:val="0"/>
              <w:marTop w:val="0"/>
              <w:marBottom w:val="0"/>
              <w:divBdr>
                <w:top w:val="none" w:sz="0" w:space="0" w:color="auto"/>
                <w:left w:val="none" w:sz="0" w:space="0" w:color="auto"/>
                <w:bottom w:val="none" w:sz="0" w:space="0" w:color="auto"/>
                <w:right w:val="none" w:sz="0" w:space="0" w:color="auto"/>
              </w:divBdr>
            </w:div>
            <w:div w:id="1512330738">
              <w:marLeft w:val="0"/>
              <w:marRight w:val="0"/>
              <w:marTop w:val="0"/>
              <w:marBottom w:val="0"/>
              <w:divBdr>
                <w:top w:val="none" w:sz="0" w:space="0" w:color="auto"/>
                <w:left w:val="none" w:sz="0" w:space="0" w:color="auto"/>
                <w:bottom w:val="none" w:sz="0" w:space="0" w:color="auto"/>
                <w:right w:val="none" w:sz="0" w:space="0" w:color="auto"/>
              </w:divBdr>
            </w:div>
            <w:div w:id="1210997567">
              <w:marLeft w:val="0"/>
              <w:marRight w:val="0"/>
              <w:marTop w:val="0"/>
              <w:marBottom w:val="0"/>
              <w:divBdr>
                <w:top w:val="none" w:sz="0" w:space="0" w:color="auto"/>
                <w:left w:val="none" w:sz="0" w:space="0" w:color="auto"/>
                <w:bottom w:val="none" w:sz="0" w:space="0" w:color="auto"/>
                <w:right w:val="none" w:sz="0" w:space="0" w:color="auto"/>
              </w:divBdr>
            </w:div>
            <w:div w:id="389768922">
              <w:marLeft w:val="0"/>
              <w:marRight w:val="0"/>
              <w:marTop w:val="0"/>
              <w:marBottom w:val="0"/>
              <w:divBdr>
                <w:top w:val="none" w:sz="0" w:space="0" w:color="auto"/>
                <w:left w:val="none" w:sz="0" w:space="0" w:color="auto"/>
                <w:bottom w:val="none" w:sz="0" w:space="0" w:color="auto"/>
                <w:right w:val="none" w:sz="0" w:space="0" w:color="auto"/>
              </w:divBdr>
            </w:div>
            <w:div w:id="1777674205">
              <w:marLeft w:val="0"/>
              <w:marRight w:val="0"/>
              <w:marTop w:val="0"/>
              <w:marBottom w:val="0"/>
              <w:divBdr>
                <w:top w:val="none" w:sz="0" w:space="0" w:color="auto"/>
                <w:left w:val="none" w:sz="0" w:space="0" w:color="auto"/>
                <w:bottom w:val="none" w:sz="0" w:space="0" w:color="auto"/>
                <w:right w:val="none" w:sz="0" w:space="0" w:color="auto"/>
              </w:divBdr>
            </w:div>
            <w:div w:id="1818448138">
              <w:marLeft w:val="0"/>
              <w:marRight w:val="0"/>
              <w:marTop w:val="0"/>
              <w:marBottom w:val="0"/>
              <w:divBdr>
                <w:top w:val="none" w:sz="0" w:space="0" w:color="auto"/>
                <w:left w:val="none" w:sz="0" w:space="0" w:color="auto"/>
                <w:bottom w:val="none" w:sz="0" w:space="0" w:color="auto"/>
                <w:right w:val="none" w:sz="0" w:space="0" w:color="auto"/>
              </w:divBdr>
            </w:div>
            <w:div w:id="348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5717">
      <w:bodyDiv w:val="1"/>
      <w:marLeft w:val="0"/>
      <w:marRight w:val="0"/>
      <w:marTop w:val="0"/>
      <w:marBottom w:val="0"/>
      <w:divBdr>
        <w:top w:val="none" w:sz="0" w:space="0" w:color="auto"/>
        <w:left w:val="none" w:sz="0" w:space="0" w:color="auto"/>
        <w:bottom w:val="none" w:sz="0" w:space="0" w:color="auto"/>
        <w:right w:val="none" w:sz="0" w:space="0" w:color="auto"/>
      </w:divBdr>
      <w:divsChild>
        <w:div w:id="1823349921">
          <w:marLeft w:val="0"/>
          <w:marRight w:val="0"/>
          <w:marTop w:val="0"/>
          <w:marBottom w:val="0"/>
          <w:divBdr>
            <w:top w:val="none" w:sz="0" w:space="0" w:color="auto"/>
            <w:left w:val="none" w:sz="0" w:space="0" w:color="auto"/>
            <w:bottom w:val="none" w:sz="0" w:space="0" w:color="auto"/>
            <w:right w:val="none" w:sz="0" w:space="0" w:color="auto"/>
          </w:divBdr>
          <w:divsChild>
            <w:div w:id="2025934859">
              <w:marLeft w:val="0"/>
              <w:marRight w:val="0"/>
              <w:marTop w:val="0"/>
              <w:marBottom w:val="0"/>
              <w:divBdr>
                <w:top w:val="none" w:sz="0" w:space="0" w:color="auto"/>
                <w:left w:val="none" w:sz="0" w:space="0" w:color="auto"/>
                <w:bottom w:val="none" w:sz="0" w:space="0" w:color="auto"/>
                <w:right w:val="none" w:sz="0" w:space="0" w:color="auto"/>
              </w:divBdr>
            </w:div>
            <w:div w:id="1412124106">
              <w:marLeft w:val="0"/>
              <w:marRight w:val="0"/>
              <w:marTop w:val="0"/>
              <w:marBottom w:val="0"/>
              <w:divBdr>
                <w:top w:val="none" w:sz="0" w:space="0" w:color="auto"/>
                <w:left w:val="none" w:sz="0" w:space="0" w:color="auto"/>
                <w:bottom w:val="none" w:sz="0" w:space="0" w:color="auto"/>
                <w:right w:val="none" w:sz="0" w:space="0" w:color="auto"/>
              </w:divBdr>
            </w:div>
            <w:div w:id="1367170371">
              <w:marLeft w:val="0"/>
              <w:marRight w:val="0"/>
              <w:marTop w:val="0"/>
              <w:marBottom w:val="0"/>
              <w:divBdr>
                <w:top w:val="none" w:sz="0" w:space="0" w:color="auto"/>
                <w:left w:val="none" w:sz="0" w:space="0" w:color="auto"/>
                <w:bottom w:val="none" w:sz="0" w:space="0" w:color="auto"/>
                <w:right w:val="none" w:sz="0" w:space="0" w:color="auto"/>
              </w:divBdr>
            </w:div>
            <w:div w:id="1772580135">
              <w:marLeft w:val="0"/>
              <w:marRight w:val="0"/>
              <w:marTop w:val="0"/>
              <w:marBottom w:val="0"/>
              <w:divBdr>
                <w:top w:val="none" w:sz="0" w:space="0" w:color="auto"/>
                <w:left w:val="none" w:sz="0" w:space="0" w:color="auto"/>
                <w:bottom w:val="none" w:sz="0" w:space="0" w:color="auto"/>
                <w:right w:val="none" w:sz="0" w:space="0" w:color="auto"/>
              </w:divBdr>
            </w:div>
            <w:div w:id="215317265">
              <w:marLeft w:val="0"/>
              <w:marRight w:val="0"/>
              <w:marTop w:val="0"/>
              <w:marBottom w:val="0"/>
              <w:divBdr>
                <w:top w:val="none" w:sz="0" w:space="0" w:color="auto"/>
                <w:left w:val="none" w:sz="0" w:space="0" w:color="auto"/>
                <w:bottom w:val="none" w:sz="0" w:space="0" w:color="auto"/>
                <w:right w:val="none" w:sz="0" w:space="0" w:color="auto"/>
              </w:divBdr>
            </w:div>
            <w:div w:id="1944336891">
              <w:marLeft w:val="0"/>
              <w:marRight w:val="0"/>
              <w:marTop w:val="0"/>
              <w:marBottom w:val="0"/>
              <w:divBdr>
                <w:top w:val="none" w:sz="0" w:space="0" w:color="auto"/>
                <w:left w:val="none" w:sz="0" w:space="0" w:color="auto"/>
                <w:bottom w:val="none" w:sz="0" w:space="0" w:color="auto"/>
                <w:right w:val="none" w:sz="0" w:space="0" w:color="auto"/>
              </w:divBdr>
            </w:div>
            <w:div w:id="1671907030">
              <w:marLeft w:val="0"/>
              <w:marRight w:val="0"/>
              <w:marTop w:val="0"/>
              <w:marBottom w:val="0"/>
              <w:divBdr>
                <w:top w:val="none" w:sz="0" w:space="0" w:color="auto"/>
                <w:left w:val="none" w:sz="0" w:space="0" w:color="auto"/>
                <w:bottom w:val="none" w:sz="0" w:space="0" w:color="auto"/>
                <w:right w:val="none" w:sz="0" w:space="0" w:color="auto"/>
              </w:divBdr>
            </w:div>
            <w:div w:id="709837976">
              <w:marLeft w:val="0"/>
              <w:marRight w:val="0"/>
              <w:marTop w:val="0"/>
              <w:marBottom w:val="0"/>
              <w:divBdr>
                <w:top w:val="none" w:sz="0" w:space="0" w:color="auto"/>
                <w:left w:val="none" w:sz="0" w:space="0" w:color="auto"/>
                <w:bottom w:val="none" w:sz="0" w:space="0" w:color="auto"/>
                <w:right w:val="none" w:sz="0" w:space="0" w:color="auto"/>
              </w:divBdr>
            </w:div>
            <w:div w:id="342513610">
              <w:marLeft w:val="0"/>
              <w:marRight w:val="0"/>
              <w:marTop w:val="0"/>
              <w:marBottom w:val="0"/>
              <w:divBdr>
                <w:top w:val="none" w:sz="0" w:space="0" w:color="auto"/>
                <w:left w:val="none" w:sz="0" w:space="0" w:color="auto"/>
                <w:bottom w:val="none" w:sz="0" w:space="0" w:color="auto"/>
                <w:right w:val="none" w:sz="0" w:space="0" w:color="auto"/>
              </w:divBdr>
            </w:div>
            <w:div w:id="2045398481">
              <w:marLeft w:val="0"/>
              <w:marRight w:val="0"/>
              <w:marTop w:val="0"/>
              <w:marBottom w:val="0"/>
              <w:divBdr>
                <w:top w:val="none" w:sz="0" w:space="0" w:color="auto"/>
                <w:left w:val="none" w:sz="0" w:space="0" w:color="auto"/>
                <w:bottom w:val="none" w:sz="0" w:space="0" w:color="auto"/>
                <w:right w:val="none" w:sz="0" w:space="0" w:color="auto"/>
              </w:divBdr>
            </w:div>
            <w:div w:id="1879007589">
              <w:marLeft w:val="0"/>
              <w:marRight w:val="0"/>
              <w:marTop w:val="0"/>
              <w:marBottom w:val="0"/>
              <w:divBdr>
                <w:top w:val="none" w:sz="0" w:space="0" w:color="auto"/>
                <w:left w:val="none" w:sz="0" w:space="0" w:color="auto"/>
                <w:bottom w:val="none" w:sz="0" w:space="0" w:color="auto"/>
                <w:right w:val="none" w:sz="0" w:space="0" w:color="auto"/>
              </w:divBdr>
            </w:div>
            <w:div w:id="364596911">
              <w:marLeft w:val="0"/>
              <w:marRight w:val="0"/>
              <w:marTop w:val="0"/>
              <w:marBottom w:val="0"/>
              <w:divBdr>
                <w:top w:val="none" w:sz="0" w:space="0" w:color="auto"/>
                <w:left w:val="none" w:sz="0" w:space="0" w:color="auto"/>
                <w:bottom w:val="none" w:sz="0" w:space="0" w:color="auto"/>
                <w:right w:val="none" w:sz="0" w:space="0" w:color="auto"/>
              </w:divBdr>
            </w:div>
            <w:div w:id="483358799">
              <w:marLeft w:val="0"/>
              <w:marRight w:val="0"/>
              <w:marTop w:val="0"/>
              <w:marBottom w:val="0"/>
              <w:divBdr>
                <w:top w:val="none" w:sz="0" w:space="0" w:color="auto"/>
                <w:left w:val="none" w:sz="0" w:space="0" w:color="auto"/>
                <w:bottom w:val="none" w:sz="0" w:space="0" w:color="auto"/>
                <w:right w:val="none" w:sz="0" w:space="0" w:color="auto"/>
              </w:divBdr>
            </w:div>
            <w:div w:id="630789576">
              <w:marLeft w:val="0"/>
              <w:marRight w:val="0"/>
              <w:marTop w:val="0"/>
              <w:marBottom w:val="0"/>
              <w:divBdr>
                <w:top w:val="none" w:sz="0" w:space="0" w:color="auto"/>
                <w:left w:val="none" w:sz="0" w:space="0" w:color="auto"/>
                <w:bottom w:val="none" w:sz="0" w:space="0" w:color="auto"/>
                <w:right w:val="none" w:sz="0" w:space="0" w:color="auto"/>
              </w:divBdr>
            </w:div>
            <w:div w:id="7079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643">
      <w:bodyDiv w:val="1"/>
      <w:marLeft w:val="0"/>
      <w:marRight w:val="0"/>
      <w:marTop w:val="0"/>
      <w:marBottom w:val="0"/>
      <w:divBdr>
        <w:top w:val="none" w:sz="0" w:space="0" w:color="auto"/>
        <w:left w:val="none" w:sz="0" w:space="0" w:color="auto"/>
        <w:bottom w:val="none" w:sz="0" w:space="0" w:color="auto"/>
        <w:right w:val="none" w:sz="0" w:space="0" w:color="auto"/>
      </w:divBdr>
      <w:divsChild>
        <w:div w:id="283971668">
          <w:marLeft w:val="0"/>
          <w:marRight w:val="0"/>
          <w:marTop w:val="0"/>
          <w:marBottom w:val="0"/>
          <w:divBdr>
            <w:top w:val="none" w:sz="0" w:space="0" w:color="auto"/>
            <w:left w:val="none" w:sz="0" w:space="0" w:color="auto"/>
            <w:bottom w:val="none" w:sz="0" w:space="0" w:color="auto"/>
            <w:right w:val="none" w:sz="0" w:space="0" w:color="auto"/>
          </w:divBdr>
          <w:divsChild>
            <w:div w:id="975182164">
              <w:marLeft w:val="0"/>
              <w:marRight w:val="0"/>
              <w:marTop w:val="0"/>
              <w:marBottom w:val="0"/>
              <w:divBdr>
                <w:top w:val="none" w:sz="0" w:space="0" w:color="auto"/>
                <w:left w:val="none" w:sz="0" w:space="0" w:color="auto"/>
                <w:bottom w:val="none" w:sz="0" w:space="0" w:color="auto"/>
                <w:right w:val="none" w:sz="0" w:space="0" w:color="auto"/>
              </w:divBdr>
            </w:div>
            <w:div w:id="1012685504">
              <w:marLeft w:val="0"/>
              <w:marRight w:val="0"/>
              <w:marTop w:val="0"/>
              <w:marBottom w:val="0"/>
              <w:divBdr>
                <w:top w:val="none" w:sz="0" w:space="0" w:color="auto"/>
                <w:left w:val="none" w:sz="0" w:space="0" w:color="auto"/>
                <w:bottom w:val="none" w:sz="0" w:space="0" w:color="auto"/>
                <w:right w:val="none" w:sz="0" w:space="0" w:color="auto"/>
              </w:divBdr>
            </w:div>
            <w:div w:id="628512207">
              <w:marLeft w:val="0"/>
              <w:marRight w:val="0"/>
              <w:marTop w:val="0"/>
              <w:marBottom w:val="0"/>
              <w:divBdr>
                <w:top w:val="none" w:sz="0" w:space="0" w:color="auto"/>
                <w:left w:val="none" w:sz="0" w:space="0" w:color="auto"/>
                <w:bottom w:val="none" w:sz="0" w:space="0" w:color="auto"/>
                <w:right w:val="none" w:sz="0" w:space="0" w:color="auto"/>
              </w:divBdr>
            </w:div>
            <w:div w:id="2054766727">
              <w:marLeft w:val="0"/>
              <w:marRight w:val="0"/>
              <w:marTop w:val="0"/>
              <w:marBottom w:val="0"/>
              <w:divBdr>
                <w:top w:val="none" w:sz="0" w:space="0" w:color="auto"/>
                <w:left w:val="none" w:sz="0" w:space="0" w:color="auto"/>
                <w:bottom w:val="none" w:sz="0" w:space="0" w:color="auto"/>
                <w:right w:val="none" w:sz="0" w:space="0" w:color="auto"/>
              </w:divBdr>
            </w:div>
            <w:div w:id="523056338">
              <w:marLeft w:val="0"/>
              <w:marRight w:val="0"/>
              <w:marTop w:val="0"/>
              <w:marBottom w:val="0"/>
              <w:divBdr>
                <w:top w:val="none" w:sz="0" w:space="0" w:color="auto"/>
                <w:left w:val="none" w:sz="0" w:space="0" w:color="auto"/>
                <w:bottom w:val="none" w:sz="0" w:space="0" w:color="auto"/>
                <w:right w:val="none" w:sz="0" w:space="0" w:color="auto"/>
              </w:divBdr>
            </w:div>
            <w:div w:id="1728645004">
              <w:marLeft w:val="0"/>
              <w:marRight w:val="0"/>
              <w:marTop w:val="0"/>
              <w:marBottom w:val="0"/>
              <w:divBdr>
                <w:top w:val="none" w:sz="0" w:space="0" w:color="auto"/>
                <w:left w:val="none" w:sz="0" w:space="0" w:color="auto"/>
                <w:bottom w:val="none" w:sz="0" w:space="0" w:color="auto"/>
                <w:right w:val="none" w:sz="0" w:space="0" w:color="auto"/>
              </w:divBdr>
            </w:div>
            <w:div w:id="460422382">
              <w:marLeft w:val="0"/>
              <w:marRight w:val="0"/>
              <w:marTop w:val="0"/>
              <w:marBottom w:val="0"/>
              <w:divBdr>
                <w:top w:val="none" w:sz="0" w:space="0" w:color="auto"/>
                <w:left w:val="none" w:sz="0" w:space="0" w:color="auto"/>
                <w:bottom w:val="none" w:sz="0" w:space="0" w:color="auto"/>
                <w:right w:val="none" w:sz="0" w:space="0" w:color="auto"/>
              </w:divBdr>
            </w:div>
            <w:div w:id="1943028223">
              <w:marLeft w:val="0"/>
              <w:marRight w:val="0"/>
              <w:marTop w:val="0"/>
              <w:marBottom w:val="0"/>
              <w:divBdr>
                <w:top w:val="none" w:sz="0" w:space="0" w:color="auto"/>
                <w:left w:val="none" w:sz="0" w:space="0" w:color="auto"/>
                <w:bottom w:val="none" w:sz="0" w:space="0" w:color="auto"/>
                <w:right w:val="none" w:sz="0" w:space="0" w:color="auto"/>
              </w:divBdr>
            </w:div>
            <w:div w:id="1561943774">
              <w:marLeft w:val="0"/>
              <w:marRight w:val="0"/>
              <w:marTop w:val="0"/>
              <w:marBottom w:val="0"/>
              <w:divBdr>
                <w:top w:val="none" w:sz="0" w:space="0" w:color="auto"/>
                <w:left w:val="none" w:sz="0" w:space="0" w:color="auto"/>
                <w:bottom w:val="none" w:sz="0" w:space="0" w:color="auto"/>
                <w:right w:val="none" w:sz="0" w:space="0" w:color="auto"/>
              </w:divBdr>
            </w:div>
            <w:div w:id="309410365">
              <w:marLeft w:val="0"/>
              <w:marRight w:val="0"/>
              <w:marTop w:val="0"/>
              <w:marBottom w:val="0"/>
              <w:divBdr>
                <w:top w:val="none" w:sz="0" w:space="0" w:color="auto"/>
                <w:left w:val="none" w:sz="0" w:space="0" w:color="auto"/>
                <w:bottom w:val="none" w:sz="0" w:space="0" w:color="auto"/>
                <w:right w:val="none" w:sz="0" w:space="0" w:color="auto"/>
              </w:divBdr>
            </w:div>
            <w:div w:id="1169635745">
              <w:marLeft w:val="0"/>
              <w:marRight w:val="0"/>
              <w:marTop w:val="0"/>
              <w:marBottom w:val="0"/>
              <w:divBdr>
                <w:top w:val="none" w:sz="0" w:space="0" w:color="auto"/>
                <w:left w:val="none" w:sz="0" w:space="0" w:color="auto"/>
                <w:bottom w:val="none" w:sz="0" w:space="0" w:color="auto"/>
                <w:right w:val="none" w:sz="0" w:space="0" w:color="auto"/>
              </w:divBdr>
            </w:div>
            <w:div w:id="1552114521">
              <w:marLeft w:val="0"/>
              <w:marRight w:val="0"/>
              <w:marTop w:val="0"/>
              <w:marBottom w:val="0"/>
              <w:divBdr>
                <w:top w:val="none" w:sz="0" w:space="0" w:color="auto"/>
                <w:left w:val="none" w:sz="0" w:space="0" w:color="auto"/>
                <w:bottom w:val="none" w:sz="0" w:space="0" w:color="auto"/>
                <w:right w:val="none" w:sz="0" w:space="0" w:color="auto"/>
              </w:divBdr>
            </w:div>
            <w:div w:id="21787636">
              <w:marLeft w:val="0"/>
              <w:marRight w:val="0"/>
              <w:marTop w:val="0"/>
              <w:marBottom w:val="0"/>
              <w:divBdr>
                <w:top w:val="none" w:sz="0" w:space="0" w:color="auto"/>
                <w:left w:val="none" w:sz="0" w:space="0" w:color="auto"/>
                <w:bottom w:val="none" w:sz="0" w:space="0" w:color="auto"/>
                <w:right w:val="none" w:sz="0" w:space="0" w:color="auto"/>
              </w:divBdr>
            </w:div>
            <w:div w:id="15935268">
              <w:marLeft w:val="0"/>
              <w:marRight w:val="0"/>
              <w:marTop w:val="0"/>
              <w:marBottom w:val="0"/>
              <w:divBdr>
                <w:top w:val="none" w:sz="0" w:space="0" w:color="auto"/>
                <w:left w:val="none" w:sz="0" w:space="0" w:color="auto"/>
                <w:bottom w:val="none" w:sz="0" w:space="0" w:color="auto"/>
                <w:right w:val="none" w:sz="0" w:space="0" w:color="auto"/>
              </w:divBdr>
            </w:div>
            <w:div w:id="887036017">
              <w:marLeft w:val="0"/>
              <w:marRight w:val="0"/>
              <w:marTop w:val="0"/>
              <w:marBottom w:val="0"/>
              <w:divBdr>
                <w:top w:val="none" w:sz="0" w:space="0" w:color="auto"/>
                <w:left w:val="none" w:sz="0" w:space="0" w:color="auto"/>
                <w:bottom w:val="none" w:sz="0" w:space="0" w:color="auto"/>
                <w:right w:val="none" w:sz="0" w:space="0" w:color="auto"/>
              </w:divBdr>
            </w:div>
            <w:div w:id="989208003">
              <w:marLeft w:val="0"/>
              <w:marRight w:val="0"/>
              <w:marTop w:val="0"/>
              <w:marBottom w:val="0"/>
              <w:divBdr>
                <w:top w:val="none" w:sz="0" w:space="0" w:color="auto"/>
                <w:left w:val="none" w:sz="0" w:space="0" w:color="auto"/>
                <w:bottom w:val="none" w:sz="0" w:space="0" w:color="auto"/>
                <w:right w:val="none" w:sz="0" w:space="0" w:color="auto"/>
              </w:divBdr>
            </w:div>
            <w:div w:id="1268537942">
              <w:marLeft w:val="0"/>
              <w:marRight w:val="0"/>
              <w:marTop w:val="0"/>
              <w:marBottom w:val="0"/>
              <w:divBdr>
                <w:top w:val="none" w:sz="0" w:space="0" w:color="auto"/>
                <w:left w:val="none" w:sz="0" w:space="0" w:color="auto"/>
                <w:bottom w:val="none" w:sz="0" w:space="0" w:color="auto"/>
                <w:right w:val="none" w:sz="0" w:space="0" w:color="auto"/>
              </w:divBdr>
            </w:div>
            <w:div w:id="1047531510">
              <w:marLeft w:val="0"/>
              <w:marRight w:val="0"/>
              <w:marTop w:val="0"/>
              <w:marBottom w:val="0"/>
              <w:divBdr>
                <w:top w:val="none" w:sz="0" w:space="0" w:color="auto"/>
                <w:left w:val="none" w:sz="0" w:space="0" w:color="auto"/>
                <w:bottom w:val="none" w:sz="0" w:space="0" w:color="auto"/>
                <w:right w:val="none" w:sz="0" w:space="0" w:color="auto"/>
              </w:divBdr>
            </w:div>
            <w:div w:id="1280338366">
              <w:marLeft w:val="0"/>
              <w:marRight w:val="0"/>
              <w:marTop w:val="0"/>
              <w:marBottom w:val="0"/>
              <w:divBdr>
                <w:top w:val="none" w:sz="0" w:space="0" w:color="auto"/>
                <w:left w:val="none" w:sz="0" w:space="0" w:color="auto"/>
                <w:bottom w:val="none" w:sz="0" w:space="0" w:color="auto"/>
                <w:right w:val="none" w:sz="0" w:space="0" w:color="auto"/>
              </w:divBdr>
            </w:div>
            <w:div w:id="1070617747">
              <w:marLeft w:val="0"/>
              <w:marRight w:val="0"/>
              <w:marTop w:val="0"/>
              <w:marBottom w:val="0"/>
              <w:divBdr>
                <w:top w:val="none" w:sz="0" w:space="0" w:color="auto"/>
                <w:left w:val="none" w:sz="0" w:space="0" w:color="auto"/>
                <w:bottom w:val="none" w:sz="0" w:space="0" w:color="auto"/>
                <w:right w:val="none" w:sz="0" w:space="0" w:color="auto"/>
              </w:divBdr>
            </w:div>
            <w:div w:id="621349120">
              <w:marLeft w:val="0"/>
              <w:marRight w:val="0"/>
              <w:marTop w:val="0"/>
              <w:marBottom w:val="0"/>
              <w:divBdr>
                <w:top w:val="none" w:sz="0" w:space="0" w:color="auto"/>
                <w:left w:val="none" w:sz="0" w:space="0" w:color="auto"/>
                <w:bottom w:val="none" w:sz="0" w:space="0" w:color="auto"/>
                <w:right w:val="none" w:sz="0" w:space="0" w:color="auto"/>
              </w:divBdr>
            </w:div>
            <w:div w:id="1559241996">
              <w:marLeft w:val="0"/>
              <w:marRight w:val="0"/>
              <w:marTop w:val="0"/>
              <w:marBottom w:val="0"/>
              <w:divBdr>
                <w:top w:val="none" w:sz="0" w:space="0" w:color="auto"/>
                <w:left w:val="none" w:sz="0" w:space="0" w:color="auto"/>
                <w:bottom w:val="none" w:sz="0" w:space="0" w:color="auto"/>
                <w:right w:val="none" w:sz="0" w:space="0" w:color="auto"/>
              </w:divBdr>
            </w:div>
            <w:div w:id="1232347089">
              <w:marLeft w:val="0"/>
              <w:marRight w:val="0"/>
              <w:marTop w:val="0"/>
              <w:marBottom w:val="0"/>
              <w:divBdr>
                <w:top w:val="none" w:sz="0" w:space="0" w:color="auto"/>
                <w:left w:val="none" w:sz="0" w:space="0" w:color="auto"/>
                <w:bottom w:val="none" w:sz="0" w:space="0" w:color="auto"/>
                <w:right w:val="none" w:sz="0" w:space="0" w:color="auto"/>
              </w:divBdr>
            </w:div>
            <w:div w:id="799149819">
              <w:marLeft w:val="0"/>
              <w:marRight w:val="0"/>
              <w:marTop w:val="0"/>
              <w:marBottom w:val="0"/>
              <w:divBdr>
                <w:top w:val="none" w:sz="0" w:space="0" w:color="auto"/>
                <w:left w:val="none" w:sz="0" w:space="0" w:color="auto"/>
                <w:bottom w:val="none" w:sz="0" w:space="0" w:color="auto"/>
                <w:right w:val="none" w:sz="0" w:space="0" w:color="auto"/>
              </w:divBdr>
            </w:div>
            <w:div w:id="1281759996">
              <w:marLeft w:val="0"/>
              <w:marRight w:val="0"/>
              <w:marTop w:val="0"/>
              <w:marBottom w:val="0"/>
              <w:divBdr>
                <w:top w:val="none" w:sz="0" w:space="0" w:color="auto"/>
                <w:left w:val="none" w:sz="0" w:space="0" w:color="auto"/>
                <w:bottom w:val="none" w:sz="0" w:space="0" w:color="auto"/>
                <w:right w:val="none" w:sz="0" w:space="0" w:color="auto"/>
              </w:divBdr>
            </w:div>
            <w:div w:id="1349798010">
              <w:marLeft w:val="0"/>
              <w:marRight w:val="0"/>
              <w:marTop w:val="0"/>
              <w:marBottom w:val="0"/>
              <w:divBdr>
                <w:top w:val="none" w:sz="0" w:space="0" w:color="auto"/>
                <w:left w:val="none" w:sz="0" w:space="0" w:color="auto"/>
                <w:bottom w:val="none" w:sz="0" w:space="0" w:color="auto"/>
                <w:right w:val="none" w:sz="0" w:space="0" w:color="auto"/>
              </w:divBdr>
            </w:div>
            <w:div w:id="147286627">
              <w:marLeft w:val="0"/>
              <w:marRight w:val="0"/>
              <w:marTop w:val="0"/>
              <w:marBottom w:val="0"/>
              <w:divBdr>
                <w:top w:val="none" w:sz="0" w:space="0" w:color="auto"/>
                <w:left w:val="none" w:sz="0" w:space="0" w:color="auto"/>
                <w:bottom w:val="none" w:sz="0" w:space="0" w:color="auto"/>
                <w:right w:val="none" w:sz="0" w:space="0" w:color="auto"/>
              </w:divBdr>
            </w:div>
            <w:div w:id="169566542">
              <w:marLeft w:val="0"/>
              <w:marRight w:val="0"/>
              <w:marTop w:val="0"/>
              <w:marBottom w:val="0"/>
              <w:divBdr>
                <w:top w:val="none" w:sz="0" w:space="0" w:color="auto"/>
                <w:left w:val="none" w:sz="0" w:space="0" w:color="auto"/>
                <w:bottom w:val="none" w:sz="0" w:space="0" w:color="auto"/>
                <w:right w:val="none" w:sz="0" w:space="0" w:color="auto"/>
              </w:divBdr>
            </w:div>
            <w:div w:id="2146387724">
              <w:marLeft w:val="0"/>
              <w:marRight w:val="0"/>
              <w:marTop w:val="0"/>
              <w:marBottom w:val="0"/>
              <w:divBdr>
                <w:top w:val="none" w:sz="0" w:space="0" w:color="auto"/>
                <w:left w:val="none" w:sz="0" w:space="0" w:color="auto"/>
                <w:bottom w:val="none" w:sz="0" w:space="0" w:color="auto"/>
                <w:right w:val="none" w:sz="0" w:space="0" w:color="auto"/>
              </w:divBdr>
            </w:div>
            <w:div w:id="1176773714">
              <w:marLeft w:val="0"/>
              <w:marRight w:val="0"/>
              <w:marTop w:val="0"/>
              <w:marBottom w:val="0"/>
              <w:divBdr>
                <w:top w:val="none" w:sz="0" w:space="0" w:color="auto"/>
                <w:left w:val="none" w:sz="0" w:space="0" w:color="auto"/>
                <w:bottom w:val="none" w:sz="0" w:space="0" w:color="auto"/>
                <w:right w:val="none" w:sz="0" w:space="0" w:color="auto"/>
              </w:divBdr>
            </w:div>
            <w:div w:id="2138253349">
              <w:marLeft w:val="0"/>
              <w:marRight w:val="0"/>
              <w:marTop w:val="0"/>
              <w:marBottom w:val="0"/>
              <w:divBdr>
                <w:top w:val="none" w:sz="0" w:space="0" w:color="auto"/>
                <w:left w:val="none" w:sz="0" w:space="0" w:color="auto"/>
                <w:bottom w:val="none" w:sz="0" w:space="0" w:color="auto"/>
                <w:right w:val="none" w:sz="0" w:space="0" w:color="auto"/>
              </w:divBdr>
            </w:div>
            <w:div w:id="712389611">
              <w:marLeft w:val="0"/>
              <w:marRight w:val="0"/>
              <w:marTop w:val="0"/>
              <w:marBottom w:val="0"/>
              <w:divBdr>
                <w:top w:val="none" w:sz="0" w:space="0" w:color="auto"/>
                <w:left w:val="none" w:sz="0" w:space="0" w:color="auto"/>
                <w:bottom w:val="none" w:sz="0" w:space="0" w:color="auto"/>
                <w:right w:val="none" w:sz="0" w:space="0" w:color="auto"/>
              </w:divBdr>
            </w:div>
            <w:div w:id="1204444876">
              <w:marLeft w:val="0"/>
              <w:marRight w:val="0"/>
              <w:marTop w:val="0"/>
              <w:marBottom w:val="0"/>
              <w:divBdr>
                <w:top w:val="none" w:sz="0" w:space="0" w:color="auto"/>
                <w:left w:val="none" w:sz="0" w:space="0" w:color="auto"/>
                <w:bottom w:val="none" w:sz="0" w:space="0" w:color="auto"/>
                <w:right w:val="none" w:sz="0" w:space="0" w:color="auto"/>
              </w:divBdr>
            </w:div>
            <w:div w:id="1842308705">
              <w:marLeft w:val="0"/>
              <w:marRight w:val="0"/>
              <w:marTop w:val="0"/>
              <w:marBottom w:val="0"/>
              <w:divBdr>
                <w:top w:val="none" w:sz="0" w:space="0" w:color="auto"/>
                <w:left w:val="none" w:sz="0" w:space="0" w:color="auto"/>
                <w:bottom w:val="none" w:sz="0" w:space="0" w:color="auto"/>
                <w:right w:val="none" w:sz="0" w:space="0" w:color="auto"/>
              </w:divBdr>
            </w:div>
            <w:div w:id="742263617">
              <w:marLeft w:val="0"/>
              <w:marRight w:val="0"/>
              <w:marTop w:val="0"/>
              <w:marBottom w:val="0"/>
              <w:divBdr>
                <w:top w:val="none" w:sz="0" w:space="0" w:color="auto"/>
                <w:left w:val="none" w:sz="0" w:space="0" w:color="auto"/>
                <w:bottom w:val="none" w:sz="0" w:space="0" w:color="auto"/>
                <w:right w:val="none" w:sz="0" w:space="0" w:color="auto"/>
              </w:divBdr>
            </w:div>
            <w:div w:id="1521163381">
              <w:marLeft w:val="0"/>
              <w:marRight w:val="0"/>
              <w:marTop w:val="0"/>
              <w:marBottom w:val="0"/>
              <w:divBdr>
                <w:top w:val="none" w:sz="0" w:space="0" w:color="auto"/>
                <w:left w:val="none" w:sz="0" w:space="0" w:color="auto"/>
                <w:bottom w:val="none" w:sz="0" w:space="0" w:color="auto"/>
                <w:right w:val="none" w:sz="0" w:space="0" w:color="auto"/>
              </w:divBdr>
            </w:div>
            <w:div w:id="977538703">
              <w:marLeft w:val="0"/>
              <w:marRight w:val="0"/>
              <w:marTop w:val="0"/>
              <w:marBottom w:val="0"/>
              <w:divBdr>
                <w:top w:val="none" w:sz="0" w:space="0" w:color="auto"/>
                <w:left w:val="none" w:sz="0" w:space="0" w:color="auto"/>
                <w:bottom w:val="none" w:sz="0" w:space="0" w:color="auto"/>
                <w:right w:val="none" w:sz="0" w:space="0" w:color="auto"/>
              </w:divBdr>
            </w:div>
            <w:div w:id="579021211">
              <w:marLeft w:val="0"/>
              <w:marRight w:val="0"/>
              <w:marTop w:val="0"/>
              <w:marBottom w:val="0"/>
              <w:divBdr>
                <w:top w:val="none" w:sz="0" w:space="0" w:color="auto"/>
                <w:left w:val="none" w:sz="0" w:space="0" w:color="auto"/>
                <w:bottom w:val="none" w:sz="0" w:space="0" w:color="auto"/>
                <w:right w:val="none" w:sz="0" w:space="0" w:color="auto"/>
              </w:divBdr>
            </w:div>
            <w:div w:id="876040806">
              <w:marLeft w:val="0"/>
              <w:marRight w:val="0"/>
              <w:marTop w:val="0"/>
              <w:marBottom w:val="0"/>
              <w:divBdr>
                <w:top w:val="none" w:sz="0" w:space="0" w:color="auto"/>
                <w:left w:val="none" w:sz="0" w:space="0" w:color="auto"/>
                <w:bottom w:val="none" w:sz="0" w:space="0" w:color="auto"/>
                <w:right w:val="none" w:sz="0" w:space="0" w:color="auto"/>
              </w:divBdr>
            </w:div>
            <w:div w:id="864951152">
              <w:marLeft w:val="0"/>
              <w:marRight w:val="0"/>
              <w:marTop w:val="0"/>
              <w:marBottom w:val="0"/>
              <w:divBdr>
                <w:top w:val="none" w:sz="0" w:space="0" w:color="auto"/>
                <w:left w:val="none" w:sz="0" w:space="0" w:color="auto"/>
                <w:bottom w:val="none" w:sz="0" w:space="0" w:color="auto"/>
                <w:right w:val="none" w:sz="0" w:space="0" w:color="auto"/>
              </w:divBdr>
            </w:div>
            <w:div w:id="760374493">
              <w:marLeft w:val="0"/>
              <w:marRight w:val="0"/>
              <w:marTop w:val="0"/>
              <w:marBottom w:val="0"/>
              <w:divBdr>
                <w:top w:val="none" w:sz="0" w:space="0" w:color="auto"/>
                <w:left w:val="none" w:sz="0" w:space="0" w:color="auto"/>
                <w:bottom w:val="none" w:sz="0" w:space="0" w:color="auto"/>
                <w:right w:val="none" w:sz="0" w:space="0" w:color="auto"/>
              </w:divBdr>
            </w:div>
            <w:div w:id="103160871">
              <w:marLeft w:val="0"/>
              <w:marRight w:val="0"/>
              <w:marTop w:val="0"/>
              <w:marBottom w:val="0"/>
              <w:divBdr>
                <w:top w:val="none" w:sz="0" w:space="0" w:color="auto"/>
                <w:left w:val="none" w:sz="0" w:space="0" w:color="auto"/>
                <w:bottom w:val="none" w:sz="0" w:space="0" w:color="auto"/>
                <w:right w:val="none" w:sz="0" w:space="0" w:color="auto"/>
              </w:divBdr>
            </w:div>
            <w:div w:id="328221092">
              <w:marLeft w:val="0"/>
              <w:marRight w:val="0"/>
              <w:marTop w:val="0"/>
              <w:marBottom w:val="0"/>
              <w:divBdr>
                <w:top w:val="none" w:sz="0" w:space="0" w:color="auto"/>
                <w:left w:val="none" w:sz="0" w:space="0" w:color="auto"/>
                <w:bottom w:val="none" w:sz="0" w:space="0" w:color="auto"/>
                <w:right w:val="none" w:sz="0" w:space="0" w:color="auto"/>
              </w:divBdr>
            </w:div>
            <w:div w:id="970094537">
              <w:marLeft w:val="0"/>
              <w:marRight w:val="0"/>
              <w:marTop w:val="0"/>
              <w:marBottom w:val="0"/>
              <w:divBdr>
                <w:top w:val="none" w:sz="0" w:space="0" w:color="auto"/>
                <w:left w:val="none" w:sz="0" w:space="0" w:color="auto"/>
                <w:bottom w:val="none" w:sz="0" w:space="0" w:color="auto"/>
                <w:right w:val="none" w:sz="0" w:space="0" w:color="auto"/>
              </w:divBdr>
            </w:div>
            <w:div w:id="164710805">
              <w:marLeft w:val="0"/>
              <w:marRight w:val="0"/>
              <w:marTop w:val="0"/>
              <w:marBottom w:val="0"/>
              <w:divBdr>
                <w:top w:val="none" w:sz="0" w:space="0" w:color="auto"/>
                <w:left w:val="none" w:sz="0" w:space="0" w:color="auto"/>
                <w:bottom w:val="none" w:sz="0" w:space="0" w:color="auto"/>
                <w:right w:val="none" w:sz="0" w:space="0" w:color="auto"/>
              </w:divBdr>
            </w:div>
            <w:div w:id="1813982625">
              <w:marLeft w:val="0"/>
              <w:marRight w:val="0"/>
              <w:marTop w:val="0"/>
              <w:marBottom w:val="0"/>
              <w:divBdr>
                <w:top w:val="none" w:sz="0" w:space="0" w:color="auto"/>
                <w:left w:val="none" w:sz="0" w:space="0" w:color="auto"/>
                <w:bottom w:val="none" w:sz="0" w:space="0" w:color="auto"/>
                <w:right w:val="none" w:sz="0" w:space="0" w:color="auto"/>
              </w:divBdr>
            </w:div>
            <w:div w:id="503786032">
              <w:marLeft w:val="0"/>
              <w:marRight w:val="0"/>
              <w:marTop w:val="0"/>
              <w:marBottom w:val="0"/>
              <w:divBdr>
                <w:top w:val="none" w:sz="0" w:space="0" w:color="auto"/>
                <w:left w:val="none" w:sz="0" w:space="0" w:color="auto"/>
                <w:bottom w:val="none" w:sz="0" w:space="0" w:color="auto"/>
                <w:right w:val="none" w:sz="0" w:space="0" w:color="auto"/>
              </w:divBdr>
            </w:div>
            <w:div w:id="7411436">
              <w:marLeft w:val="0"/>
              <w:marRight w:val="0"/>
              <w:marTop w:val="0"/>
              <w:marBottom w:val="0"/>
              <w:divBdr>
                <w:top w:val="none" w:sz="0" w:space="0" w:color="auto"/>
                <w:left w:val="none" w:sz="0" w:space="0" w:color="auto"/>
                <w:bottom w:val="none" w:sz="0" w:space="0" w:color="auto"/>
                <w:right w:val="none" w:sz="0" w:space="0" w:color="auto"/>
              </w:divBdr>
            </w:div>
            <w:div w:id="1487821576">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
            <w:div w:id="2048598620">
              <w:marLeft w:val="0"/>
              <w:marRight w:val="0"/>
              <w:marTop w:val="0"/>
              <w:marBottom w:val="0"/>
              <w:divBdr>
                <w:top w:val="none" w:sz="0" w:space="0" w:color="auto"/>
                <w:left w:val="none" w:sz="0" w:space="0" w:color="auto"/>
                <w:bottom w:val="none" w:sz="0" w:space="0" w:color="auto"/>
                <w:right w:val="none" w:sz="0" w:space="0" w:color="auto"/>
              </w:divBdr>
            </w:div>
            <w:div w:id="678198698">
              <w:marLeft w:val="0"/>
              <w:marRight w:val="0"/>
              <w:marTop w:val="0"/>
              <w:marBottom w:val="0"/>
              <w:divBdr>
                <w:top w:val="none" w:sz="0" w:space="0" w:color="auto"/>
                <w:left w:val="none" w:sz="0" w:space="0" w:color="auto"/>
                <w:bottom w:val="none" w:sz="0" w:space="0" w:color="auto"/>
                <w:right w:val="none" w:sz="0" w:space="0" w:color="auto"/>
              </w:divBdr>
            </w:div>
            <w:div w:id="545484739">
              <w:marLeft w:val="0"/>
              <w:marRight w:val="0"/>
              <w:marTop w:val="0"/>
              <w:marBottom w:val="0"/>
              <w:divBdr>
                <w:top w:val="none" w:sz="0" w:space="0" w:color="auto"/>
                <w:left w:val="none" w:sz="0" w:space="0" w:color="auto"/>
                <w:bottom w:val="none" w:sz="0" w:space="0" w:color="auto"/>
                <w:right w:val="none" w:sz="0" w:space="0" w:color="auto"/>
              </w:divBdr>
            </w:div>
            <w:div w:id="1141845330">
              <w:marLeft w:val="0"/>
              <w:marRight w:val="0"/>
              <w:marTop w:val="0"/>
              <w:marBottom w:val="0"/>
              <w:divBdr>
                <w:top w:val="none" w:sz="0" w:space="0" w:color="auto"/>
                <w:left w:val="none" w:sz="0" w:space="0" w:color="auto"/>
                <w:bottom w:val="none" w:sz="0" w:space="0" w:color="auto"/>
                <w:right w:val="none" w:sz="0" w:space="0" w:color="auto"/>
              </w:divBdr>
            </w:div>
            <w:div w:id="1098065795">
              <w:marLeft w:val="0"/>
              <w:marRight w:val="0"/>
              <w:marTop w:val="0"/>
              <w:marBottom w:val="0"/>
              <w:divBdr>
                <w:top w:val="none" w:sz="0" w:space="0" w:color="auto"/>
                <w:left w:val="none" w:sz="0" w:space="0" w:color="auto"/>
                <w:bottom w:val="none" w:sz="0" w:space="0" w:color="auto"/>
                <w:right w:val="none" w:sz="0" w:space="0" w:color="auto"/>
              </w:divBdr>
            </w:div>
            <w:div w:id="1798527582">
              <w:marLeft w:val="0"/>
              <w:marRight w:val="0"/>
              <w:marTop w:val="0"/>
              <w:marBottom w:val="0"/>
              <w:divBdr>
                <w:top w:val="none" w:sz="0" w:space="0" w:color="auto"/>
                <w:left w:val="none" w:sz="0" w:space="0" w:color="auto"/>
                <w:bottom w:val="none" w:sz="0" w:space="0" w:color="auto"/>
                <w:right w:val="none" w:sz="0" w:space="0" w:color="auto"/>
              </w:divBdr>
            </w:div>
            <w:div w:id="1610311744">
              <w:marLeft w:val="0"/>
              <w:marRight w:val="0"/>
              <w:marTop w:val="0"/>
              <w:marBottom w:val="0"/>
              <w:divBdr>
                <w:top w:val="none" w:sz="0" w:space="0" w:color="auto"/>
                <w:left w:val="none" w:sz="0" w:space="0" w:color="auto"/>
                <w:bottom w:val="none" w:sz="0" w:space="0" w:color="auto"/>
                <w:right w:val="none" w:sz="0" w:space="0" w:color="auto"/>
              </w:divBdr>
            </w:div>
            <w:div w:id="424152164">
              <w:marLeft w:val="0"/>
              <w:marRight w:val="0"/>
              <w:marTop w:val="0"/>
              <w:marBottom w:val="0"/>
              <w:divBdr>
                <w:top w:val="none" w:sz="0" w:space="0" w:color="auto"/>
                <w:left w:val="none" w:sz="0" w:space="0" w:color="auto"/>
                <w:bottom w:val="none" w:sz="0" w:space="0" w:color="auto"/>
                <w:right w:val="none" w:sz="0" w:space="0" w:color="auto"/>
              </w:divBdr>
            </w:div>
            <w:div w:id="1727141075">
              <w:marLeft w:val="0"/>
              <w:marRight w:val="0"/>
              <w:marTop w:val="0"/>
              <w:marBottom w:val="0"/>
              <w:divBdr>
                <w:top w:val="none" w:sz="0" w:space="0" w:color="auto"/>
                <w:left w:val="none" w:sz="0" w:space="0" w:color="auto"/>
                <w:bottom w:val="none" w:sz="0" w:space="0" w:color="auto"/>
                <w:right w:val="none" w:sz="0" w:space="0" w:color="auto"/>
              </w:divBdr>
            </w:div>
            <w:div w:id="1570071399">
              <w:marLeft w:val="0"/>
              <w:marRight w:val="0"/>
              <w:marTop w:val="0"/>
              <w:marBottom w:val="0"/>
              <w:divBdr>
                <w:top w:val="none" w:sz="0" w:space="0" w:color="auto"/>
                <w:left w:val="none" w:sz="0" w:space="0" w:color="auto"/>
                <w:bottom w:val="none" w:sz="0" w:space="0" w:color="auto"/>
                <w:right w:val="none" w:sz="0" w:space="0" w:color="auto"/>
              </w:divBdr>
            </w:div>
            <w:div w:id="2029022395">
              <w:marLeft w:val="0"/>
              <w:marRight w:val="0"/>
              <w:marTop w:val="0"/>
              <w:marBottom w:val="0"/>
              <w:divBdr>
                <w:top w:val="none" w:sz="0" w:space="0" w:color="auto"/>
                <w:left w:val="none" w:sz="0" w:space="0" w:color="auto"/>
                <w:bottom w:val="none" w:sz="0" w:space="0" w:color="auto"/>
                <w:right w:val="none" w:sz="0" w:space="0" w:color="auto"/>
              </w:divBdr>
            </w:div>
            <w:div w:id="1685547778">
              <w:marLeft w:val="0"/>
              <w:marRight w:val="0"/>
              <w:marTop w:val="0"/>
              <w:marBottom w:val="0"/>
              <w:divBdr>
                <w:top w:val="none" w:sz="0" w:space="0" w:color="auto"/>
                <w:left w:val="none" w:sz="0" w:space="0" w:color="auto"/>
                <w:bottom w:val="none" w:sz="0" w:space="0" w:color="auto"/>
                <w:right w:val="none" w:sz="0" w:space="0" w:color="auto"/>
              </w:divBdr>
            </w:div>
            <w:div w:id="1245185400">
              <w:marLeft w:val="0"/>
              <w:marRight w:val="0"/>
              <w:marTop w:val="0"/>
              <w:marBottom w:val="0"/>
              <w:divBdr>
                <w:top w:val="none" w:sz="0" w:space="0" w:color="auto"/>
                <w:left w:val="none" w:sz="0" w:space="0" w:color="auto"/>
                <w:bottom w:val="none" w:sz="0" w:space="0" w:color="auto"/>
                <w:right w:val="none" w:sz="0" w:space="0" w:color="auto"/>
              </w:divBdr>
            </w:div>
            <w:div w:id="1747534428">
              <w:marLeft w:val="0"/>
              <w:marRight w:val="0"/>
              <w:marTop w:val="0"/>
              <w:marBottom w:val="0"/>
              <w:divBdr>
                <w:top w:val="none" w:sz="0" w:space="0" w:color="auto"/>
                <w:left w:val="none" w:sz="0" w:space="0" w:color="auto"/>
                <w:bottom w:val="none" w:sz="0" w:space="0" w:color="auto"/>
                <w:right w:val="none" w:sz="0" w:space="0" w:color="auto"/>
              </w:divBdr>
            </w:div>
            <w:div w:id="1764102760">
              <w:marLeft w:val="0"/>
              <w:marRight w:val="0"/>
              <w:marTop w:val="0"/>
              <w:marBottom w:val="0"/>
              <w:divBdr>
                <w:top w:val="none" w:sz="0" w:space="0" w:color="auto"/>
                <w:left w:val="none" w:sz="0" w:space="0" w:color="auto"/>
                <w:bottom w:val="none" w:sz="0" w:space="0" w:color="auto"/>
                <w:right w:val="none" w:sz="0" w:space="0" w:color="auto"/>
              </w:divBdr>
            </w:div>
            <w:div w:id="908616176">
              <w:marLeft w:val="0"/>
              <w:marRight w:val="0"/>
              <w:marTop w:val="0"/>
              <w:marBottom w:val="0"/>
              <w:divBdr>
                <w:top w:val="none" w:sz="0" w:space="0" w:color="auto"/>
                <w:left w:val="none" w:sz="0" w:space="0" w:color="auto"/>
                <w:bottom w:val="none" w:sz="0" w:space="0" w:color="auto"/>
                <w:right w:val="none" w:sz="0" w:space="0" w:color="auto"/>
              </w:divBdr>
            </w:div>
            <w:div w:id="1553729071">
              <w:marLeft w:val="0"/>
              <w:marRight w:val="0"/>
              <w:marTop w:val="0"/>
              <w:marBottom w:val="0"/>
              <w:divBdr>
                <w:top w:val="none" w:sz="0" w:space="0" w:color="auto"/>
                <w:left w:val="none" w:sz="0" w:space="0" w:color="auto"/>
                <w:bottom w:val="none" w:sz="0" w:space="0" w:color="auto"/>
                <w:right w:val="none" w:sz="0" w:space="0" w:color="auto"/>
              </w:divBdr>
            </w:div>
            <w:div w:id="1112431749">
              <w:marLeft w:val="0"/>
              <w:marRight w:val="0"/>
              <w:marTop w:val="0"/>
              <w:marBottom w:val="0"/>
              <w:divBdr>
                <w:top w:val="none" w:sz="0" w:space="0" w:color="auto"/>
                <w:left w:val="none" w:sz="0" w:space="0" w:color="auto"/>
                <w:bottom w:val="none" w:sz="0" w:space="0" w:color="auto"/>
                <w:right w:val="none" w:sz="0" w:space="0" w:color="auto"/>
              </w:divBdr>
            </w:div>
            <w:div w:id="264190506">
              <w:marLeft w:val="0"/>
              <w:marRight w:val="0"/>
              <w:marTop w:val="0"/>
              <w:marBottom w:val="0"/>
              <w:divBdr>
                <w:top w:val="none" w:sz="0" w:space="0" w:color="auto"/>
                <w:left w:val="none" w:sz="0" w:space="0" w:color="auto"/>
                <w:bottom w:val="none" w:sz="0" w:space="0" w:color="auto"/>
                <w:right w:val="none" w:sz="0" w:space="0" w:color="auto"/>
              </w:divBdr>
            </w:div>
            <w:div w:id="43993511">
              <w:marLeft w:val="0"/>
              <w:marRight w:val="0"/>
              <w:marTop w:val="0"/>
              <w:marBottom w:val="0"/>
              <w:divBdr>
                <w:top w:val="none" w:sz="0" w:space="0" w:color="auto"/>
                <w:left w:val="none" w:sz="0" w:space="0" w:color="auto"/>
                <w:bottom w:val="none" w:sz="0" w:space="0" w:color="auto"/>
                <w:right w:val="none" w:sz="0" w:space="0" w:color="auto"/>
              </w:divBdr>
            </w:div>
            <w:div w:id="735009220">
              <w:marLeft w:val="0"/>
              <w:marRight w:val="0"/>
              <w:marTop w:val="0"/>
              <w:marBottom w:val="0"/>
              <w:divBdr>
                <w:top w:val="none" w:sz="0" w:space="0" w:color="auto"/>
                <w:left w:val="none" w:sz="0" w:space="0" w:color="auto"/>
                <w:bottom w:val="none" w:sz="0" w:space="0" w:color="auto"/>
                <w:right w:val="none" w:sz="0" w:space="0" w:color="auto"/>
              </w:divBdr>
            </w:div>
            <w:div w:id="1273586845">
              <w:marLeft w:val="0"/>
              <w:marRight w:val="0"/>
              <w:marTop w:val="0"/>
              <w:marBottom w:val="0"/>
              <w:divBdr>
                <w:top w:val="none" w:sz="0" w:space="0" w:color="auto"/>
                <w:left w:val="none" w:sz="0" w:space="0" w:color="auto"/>
                <w:bottom w:val="none" w:sz="0" w:space="0" w:color="auto"/>
                <w:right w:val="none" w:sz="0" w:space="0" w:color="auto"/>
              </w:divBdr>
            </w:div>
            <w:div w:id="1903101784">
              <w:marLeft w:val="0"/>
              <w:marRight w:val="0"/>
              <w:marTop w:val="0"/>
              <w:marBottom w:val="0"/>
              <w:divBdr>
                <w:top w:val="none" w:sz="0" w:space="0" w:color="auto"/>
                <w:left w:val="none" w:sz="0" w:space="0" w:color="auto"/>
                <w:bottom w:val="none" w:sz="0" w:space="0" w:color="auto"/>
                <w:right w:val="none" w:sz="0" w:space="0" w:color="auto"/>
              </w:divBdr>
            </w:div>
            <w:div w:id="1140877939">
              <w:marLeft w:val="0"/>
              <w:marRight w:val="0"/>
              <w:marTop w:val="0"/>
              <w:marBottom w:val="0"/>
              <w:divBdr>
                <w:top w:val="none" w:sz="0" w:space="0" w:color="auto"/>
                <w:left w:val="none" w:sz="0" w:space="0" w:color="auto"/>
                <w:bottom w:val="none" w:sz="0" w:space="0" w:color="auto"/>
                <w:right w:val="none" w:sz="0" w:space="0" w:color="auto"/>
              </w:divBdr>
            </w:div>
            <w:div w:id="1423717656">
              <w:marLeft w:val="0"/>
              <w:marRight w:val="0"/>
              <w:marTop w:val="0"/>
              <w:marBottom w:val="0"/>
              <w:divBdr>
                <w:top w:val="none" w:sz="0" w:space="0" w:color="auto"/>
                <w:left w:val="none" w:sz="0" w:space="0" w:color="auto"/>
                <w:bottom w:val="none" w:sz="0" w:space="0" w:color="auto"/>
                <w:right w:val="none" w:sz="0" w:space="0" w:color="auto"/>
              </w:divBdr>
            </w:div>
            <w:div w:id="2035569157">
              <w:marLeft w:val="0"/>
              <w:marRight w:val="0"/>
              <w:marTop w:val="0"/>
              <w:marBottom w:val="0"/>
              <w:divBdr>
                <w:top w:val="none" w:sz="0" w:space="0" w:color="auto"/>
                <w:left w:val="none" w:sz="0" w:space="0" w:color="auto"/>
                <w:bottom w:val="none" w:sz="0" w:space="0" w:color="auto"/>
                <w:right w:val="none" w:sz="0" w:space="0" w:color="auto"/>
              </w:divBdr>
            </w:div>
            <w:div w:id="8896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869">
      <w:bodyDiv w:val="1"/>
      <w:marLeft w:val="0"/>
      <w:marRight w:val="0"/>
      <w:marTop w:val="0"/>
      <w:marBottom w:val="0"/>
      <w:divBdr>
        <w:top w:val="none" w:sz="0" w:space="0" w:color="auto"/>
        <w:left w:val="none" w:sz="0" w:space="0" w:color="auto"/>
        <w:bottom w:val="none" w:sz="0" w:space="0" w:color="auto"/>
        <w:right w:val="none" w:sz="0" w:space="0" w:color="auto"/>
      </w:divBdr>
      <w:divsChild>
        <w:div w:id="1032536235">
          <w:marLeft w:val="0"/>
          <w:marRight w:val="0"/>
          <w:marTop w:val="0"/>
          <w:marBottom w:val="0"/>
          <w:divBdr>
            <w:top w:val="none" w:sz="0" w:space="0" w:color="auto"/>
            <w:left w:val="none" w:sz="0" w:space="0" w:color="auto"/>
            <w:bottom w:val="none" w:sz="0" w:space="0" w:color="auto"/>
            <w:right w:val="none" w:sz="0" w:space="0" w:color="auto"/>
          </w:divBdr>
          <w:divsChild>
            <w:div w:id="272324196">
              <w:marLeft w:val="0"/>
              <w:marRight w:val="0"/>
              <w:marTop w:val="0"/>
              <w:marBottom w:val="0"/>
              <w:divBdr>
                <w:top w:val="none" w:sz="0" w:space="0" w:color="auto"/>
                <w:left w:val="none" w:sz="0" w:space="0" w:color="auto"/>
                <w:bottom w:val="none" w:sz="0" w:space="0" w:color="auto"/>
                <w:right w:val="none" w:sz="0" w:space="0" w:color="auto"/>
              </w:divBdr>
            </w:div>
            <w:div w:id="1628925301">
              <w:marLeft w:val="0"/>
              <w:marRight w:val="0"/>
              <w:marTop w:val="0"/>
              <w:marBottom w:val="0"/>
              <w:divBdr>
                <w:top w:val="none" w:sz="0" w:space="0" w:color="auto"/>
                <w:left w:val="none" w:sz="0" w:space="0" w:color="auto"/>
                <w:bottom w:val="none" w:sz="0" w:space="0" w:color="auto"/>
                <w:right w:val="none" w:sz="0" w:space="0" w:color="auto"/>
              </w:divBdr>
            </w:div>
            <w:div w:id="1419330381">
              <w:marLeft w:val="0"/>
              <w:marRight w:val="0"/>
              <w:marTop w:val="0"/>
              <w:marBottom w:val="0"/>
              <w:divBdr>
                <w:top w:val="none" w:sz="0" w:space="0" w:color="auto"/>
                <w:left w:val="none" w:sz="0" w:space="0" w:color="auto"/>
                <w:bottom w:val="none" w:sz="0" w:space="0" w:color="auto"/>
                <w:right w:val="none" w:sz="0" w:space="0" w:color="auto"/>
              </w:divBdr>
            </w:div>
            <w:div w:id="1776437578">
              <w:marLeft w:val="0"/>
              <w:marRight w:val="0"/>
              <w:marTop w:val="0"/>
              <w:marBottom w:val="0"/>
              <w:divBdr>
                <w:top w:val="none" w:sz="0" w:space="0" w:color="auto"/>
                <w:left w:val="none" w:sz="0" w:space="0" w:color="auto"/>
                <w:bottom w:val="none" w:sz="0" w:space="0" w:color="auto"/>
                <w:right w:val="none" w:sz="0" w:space="0" w:color="auto"/>
              </w:divBdr>
            </w:div>
            <w:div w:id="805389546">
              <w:marLeft w:val="0"/>
              <w:marRight w:val="0"/>
              <w:marTop w:val="0"/>
              <w:marBottom w:val="0"/>
              <w:divBdr>
                <w:top w:val="none" w:sz="0" w:space="0" w:color="auto"/>
                <w:left w:val="none" w:sz="0" w:space="0" w:color="auto"/>
                <w:bottom w:val="none" w:sz="0" w:space="0" w:color="auto"/>
                <w:right w:val="none" w:sz="0" w:space="0" w:color="auto"/>
              </w:divBdr>
            </w:div>
            <w:div w:id="1628463193">
              <w:marLeft w:val="0"/>
              <w:marRight w:val="0"/>
              <w:marTop w:val="0"/>
              <w:marBottom w:val="0"/>
              <w:divBdr>
                <w:top w:val="none" w:sz="0" w:space="0" w:color="auto"/>
                <w:left w:val="none" w:sz="0" w:space="0" w:color="auto"/>
                <w:bottom w:val="none" w:sz="0" w:space="0" w:color="auto"/>
                <w:right w:val="none" w:sz="0" w:space="0" w:color="auto"/>
              </w:divBdr>
            </w:div>
            <w:div w:id="1755013061">
              <w:marLeft w:val="0"/>
              <w:marRight w:val="0"/>
              <w:marTop w:val="0"/>
              <w:marBottom w:val="0"/>
              <w:divBdr>
                <w:top w:val="none" w:sz="0" w:space="0" w:color="auto"/>
                <w:left w:val="none" w:sz="0" w:space="0" w:color="auto"/>
                <w:bottom w:val="none" w:sz="0" w:space="0" w:color="auto"/>
                <w:right w:val="none" w:sz="0" w:space="0" w:color="auto"/>
              </w:divBdr>
            </w:div>
            <w:div w:id="892159879">
              <w:marLeft w:val="0"/>
              <w:marRight w:val="0"/>
              <w:marTop w:val="0"/>
              <w:marBottom w:val="0"/>
              <w:divBdr>
                <w:top w:val="none" w:sz="0" w:space="0" w:color="auto"/>
                <w:left w:val="none" w:sz="0" w:space="0" w:color="auto"/>
                <w:bottom w:val="none" w:sz="0" w:space="0" w:color="auto"/>
                <w:right w:val="none" w:sz="0" w:space="0" w:color="auto"/>
              </w:divBdr>
            </w:div>
            <w:div w:id="464130354">
              <w:marLeft w:val="0"/>
              <w:marRight w:val="0"/>
              <w:marTop w:val="0"/>
              <w:marBottom w:val="0"/>
              <w:divBdr>
                <w:top w:val="none" w:sz="0" w:space="0" w:color="auto"/>
                <w:left w:val="none" w:sz="0" w:space="0" w:color="auto"/>
                <w:bottom w:val="none" w:sz="0" w:space="0" w:color="auto"/>
                <w:right w:val="none" w:sz="0" w:space="0" w:color="auto"/>
              </w:divBdr>
            </w:div>
            <w:div w:id="1229069424">
              <w:marLeft w:val="0"/>
              <w:marRight w:val="0"/>
              <w:marTop w:val="0"/>
              <w:marBottom w:val="0"/>
              <w:divBdr>
                <w:top w:val="none" w:sz="0" w:space="0" w:color="auto"/>
                <w:left w:val="none" w:sz="0" w:space="0" w:color="auto"/>
                <w:bottom w:val="none" w:sz="0" w:space="0" w:color="auto"/>
                <w:right w:val="none" w:sz="0" w:space="0" w:color="auto"/>
              </w:divBdr>
            </w:div>
            <w:div w:id="321473518">
              <w:marLeft w:val="0"/>
              <w:marRight w:val="0"/>
              <w:marTop w:val="0"/>
              <w:marBottom w:val="0"/>
              <w:divBdr>
                <w:top w:val="none" w:sz="0" w:space="0" w:color="auto"/>
                <w:left w:val="none" w:sz="0" w:space="0" w:color="auto"/>
                <w:bottom w:val="none" w:sz="0" w:space="0" w:color="auto"/>
                <w:right w:val="none" w:sz="0" w:space="0" w:color="auto"/>
              </w:divBdr>
            </w:div>
            <w:div w:id="2127919190">
              <w:marLeft w:val="0"/>
              <w:marRight w:val="0"/>
              <w:marTop w:val="0"/>
              <w:marBottom w:val="0"/>
              <w:divBdr>
                <w:top w:val="none" w:sz="0" w:space="0" w:color="auto"/>
                <w:left w:val="none" w:sz="0" w:space="0" w:color="auto"/>
                <w:bottom w:val="none" w:sz="0" w:space="0" w:color="auto"/>
                <w:right w:val="none" w:sz="0" w:space="0" w:color="auto"/>
              </w:divBdr>
            </w:div>
            <w:div w:id="927228239">
              <w:marLeft w:val="0"/>
              <w:marRight w:val="0"/>
              <w:marTop w:val="0"/>
              <w:marBottom w:val="0"/>
              <w:divBdr>
                <w:top w:val="none" w:sz="0" w:space="0" w:color="auto"/>
                <w:left w:val="none" w:sz="0" w:space="0" w:color="auto"/>
                <w:bottom w:val="none" w:sz="0" w:space="0" w:color="auto"/>
                <w:right w:val="none" w:sz="0" w:space="0" w:color="auto"/>
              </w:divBdr>
            </w:div>
            <w:div w:id="1133061237">
              <w:marLeft w:val="0"/>
              <w:marRight w:val="0"/>
              <w:marTop w:val="0"/>
              <w:marBottom w:val="0"/>
              <w:divBdr>
                <w:top w:val="none" w:sz="0" w:space="0" w:color="auto"/>
                <w:left w:val="none" w:sz="0" w:space="0" w:color="auto"/>
                <w:bottom w:val="none" w:sz="0" w:space="0" w:color="auto"/>
                <w:right w:val="none" w:sz="0" w:space="0" w:color="auto"/>
              </w:divBdr>
            </w:div>
            <w:div w:id="963268832">
              <w:marLeft w:val="0"/>
              <w:marRight w:val="0"/>
              <w:marTop w:val="0"/>
              <w:marBottom w:val="0"/>
              <w:divBdr>
                <w:top w:val="none" w:sz="0" w:space="0" w:color="auto"/>
                <w:left w:val="none" w:sz="0" w:space="0" w:color="auto"/>
                <w:bottom w:val="none" w:sz="0" w:space="0" w:color="auto"/>
                <w:right w:val="none" w:sz="0" w:space="0" w:color="auto"/>
              </w:divBdr>
            </w:div>
            <w:div w:id="885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8724">
      <w:bodyDiv w:val="1"/>
      <w:marLeft w:val="0"/>
      <w:marRight w:val="0"/>
      <w:marTop w:val="0"/>
      <w:marBottom w:val="0"/>
      <w:divBdr>
        <w:top w:val="none" w:sz="0" w:space="0" w:color="auto"/>
        <w:left w:val="none" w:sz="0" w:space="0" w:color="auto"/>
        <w:bottom w:val="none" w:sz="0" w:space="0" w:color="auto"/>
        <w:right w:val="none" w:sz="0" w:space="0" w:color="auto"/>
      </w:divBdr>
      <w:divsChild>
        <w:div w:id="413430888">
          <w:marLeft w:val="0"/>
          <w:marRight w:val="0"/>
          <w:marTop w:val="0"/>
          <w:marBottom w:val="0"/>
          <w:divBdr>
            <w:top w:val="none" w:sz="0" w:space="0" w:color="auto"/>
            <w:left w:val="none" w:sz="0" w:space="0" w:color="auto"/>
            <w:bottom w:val="none" w:sz="0" w:space="0" w:color="auto"/>
            <w:right w:val="none" w:sz="0" w:space="0" w:color="auto"/>
          </w:divBdr>
          <w:divsChild>
            <w:div w:id="493381361">
              <w:marLeft w:val="0"/>
              <w:marRight w:val="0"/>
              <w:marTop w:val="0"/>
              <w:marBottom w:val="0"/>
              <w:divBdr>
                <w:top w:val="none" w:sz="0" w:space="0" w:color="auto"/>
                <w:left w:val="none" w:sz="0" w:space="0" w:color="auto"/>
                <w:bottom w:val="none" w:sz="0" w:space="0" w:color="auto"/>
                <w:right w:val="none" w:sz="0" w:space="0" w:color="auto"/>
              </w:divBdr>
            </w:div>
            <w:div w:id="10815637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533660151">
              <w:marLeft w:val="0"/>
              <w:marRight w:val="0"/>
              <w:marTop w:val="0"/>
              <w:marBottom w:val="0"/>
              <w:divBdr>
                <w:top w:val="none" w:sz="0" w:space="0" w:color="auto"/>
                <w:left w:val="none" w:sz="0" w:space="0" w:color="auto"/>
                <w:bottom w:val="none" w:sz="0" w:space="0" w:color="auto"/>
                <w:right w:val="none" w:sz="0" w:space="0" w:color="auto"/>
              </w:divBdr>
            </w:div>
            <w:div w:id="2081555388">
              <w:marLeft w:val="0"/>
              <w:marRight w:val="0"/>
              <w:marTop w:val="0"/>
              <w:marBottom w:val="0"/>
              <w:divBdr>
                <w:top w:val="none" w:sz="0" w:space="0" w:color="auto"/>
                <w:left w:val="none" w:sz="0" w:space="0" w:color="auto"/>
                <w:bottom w:val="none" w:sz="0" w:space="0" w:color="auto"/>
                <w:right w:val="none" w:sz="0" w:space="0" w:color="auto"/>
              </w:divBdr>
            </w:div>
            <w:div w:id="1337077361">
              <w:marLeft w:val="0"/>
              <w:marRight w:val="0"/>
              <w:marTop w:val="0"/>
              <w:marBottom w:val="0"/>
              <w:divBdr>
                <w:top w:val="none" w:sz="0" w:space="0" w:color="auto"/>
                <w:left w:val="none" w:sz="0" w:space="0" w:color="auto"/>
                <w:bottom w:val="none" w:sz="0" w:space="0" w:color="auto"/>
                <w:right w:val="none" w:sz="0" w:space="0" w:color="auto"/>
              </w:divBdr>
            </w:div>
            <w:div w:id="749884970">
              <w:marLeft w:val="0"/>
              <w:marRight w:val="0"/>
              <w:marTop w:val="0"/>
              <w:marBottom w:val="0"/>
              <w:divBdr>
                <w:top w:val="none" w:sz="0" w:space="0" w:color="auto"/>
                <w:left w:val="none" w:sz="0" w:space="0" w:color="auto"/>
                <w:bottom w:val="none" w:sz="0" w:space="0" w:color="auto"/>
                <w:right w:val="none" w:sz="0" w:space="0" w:color="auto"/>
              </w:divBdr>
            </w:div>
            <w:div w:id="787773945">
              <w:marLeft w:val="0"/>
              <w:marRight w:val="0"/>
              <w:marTop w:val="0"/>
              <w:marBottom w:val="0"/>
              <w:divBdr>
                <w:top w:val="none" w:sz="0" w:space="0" w:color="auto"/>
                <w:left w:val="none" w:sz="0" w:space="0" w:color="auto"/>
                <w:bottom w:val="none" w:sz="0" w:space="0" w:color="auto"/>
                <w:right w:val="none" w:sz="0" w:space="0" w:color="auto"/>
              </w:divBdr>
            </w:div>
            <w:div w:id="2058703048">
              <w:marLeft w:val="0"/>
              <w:marRight w:val="0"/>
              <w:marTop w:val="0"/>
              <w:marBottom w:val="0"/>
              <w:divBdr>
                <w:top w:val="none" w:sz="0" w:space="0" w:color="auto"/>
                <w:left w:val="none" w:sz="0" w:space="0" w:color="auto"/>
                <w:bottom w:val="none" w:sz="0" w:space="0" w:color="auto"/>
                <w:right w:val="none" w:sz="0" w:space="0" w:color="auto"/>
              </w:divBdr>
            </w:div>
            <w:div w:id="955715376">
              <w:marLeft w:val="0"/>
              <w:marRight w:val="0"/>
              <w:marTop w:val="0"/>
              <w:marBottom w:val="0"/>
              <w:divBdr>
                <w:top w:val="none" w:sz="0" w:space="0" w:color="auto"/>
                <w:left w:val="none" w:sz="0" w:space="0" w:color="auto"/>
                <w:bottom w:val="none" w:sz="0" w:space="0" w:color="auto"/>
                <w:right w:val="none" w:sz="0" w:space="0" w:color="auto"/>
              </w:divBdr>
            </w:div>
            <w:div w:id="9996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52">
      <w:bodyDiv w:val="1"/>
      <w:marLeft w:val="0"/>
      <w:marRight w:val="0"/>
      <w:marTop w:val="0"/>
      <w:marBottom w:val="0"/>
      <w:divBdr>
        <w:top w:val="none" w:sz="0" w:space="0" w:color="auto"/>
        <w:left w:val="none" w:sz="0" w:space="0" w:color="auto"/>
        <w:bottom w:val="none" w:sz="0" w:space="0" w:color="auto"/>
        <w:right w:val="none" w:sz="0" w:space="0" w:color="auto"/>
      </w:divBdr>
      <w:divsChild>
        <w:div w:id="457335628">
          <w:marLeft w:val="0"/>
          <w:marRight w:val="0"/>
          <w:marTop w:val="0"/>
          <w:marBottom w:val="0"/>
          <w:divBdr>
            <w:top w:val="none" w:sz="0" w:space="0" w:color="auto"/>
            <w:left w:val="none" w:sz="0" w:space="0" w:color="auto"/>
            <w:bottom w:val="none" w:sz="0" w:space="0" w:color="auto"/>
            <w:right w:val="none" w:sz="0" w:space="0" w:color="auto"/>
          </w:divBdr>
          <w:divsChild>
            <w:div w:id="638075758">
              <w:marLeft w:val="0"/>
              <w:marRight w:val="0"/>
              <w:marTop w:val="0"/>
              <w:marBottom w:val="0"/>
              <w:divBdr>
                <w:top w:val="none" w:sz="0" w:space="0" w:color="auto"/>
                <w:left w:val="none" w:sz="0" w:space="0" w:color="auto"/>
                <w:bottom w:val="none" w:sz="0" w:space="0" w:color="auto"/>
                <w:right w:val="none" w:sz="0" w:space="0" w:color="auto"/>
              </w:divBdr>
            </w:div>
            <w:div w:id="2035693612">
              <w:marLeft w:val="0"/>
              <w:marRight w:val="0"/>
              <w:marTop w:val="0"/>
              <w:marBottom w:val="0"/>
              <w:divBdr>
                <w:top w:val="none" w:sz="0" w:space="0" w:color="auto"/>
                <w:left w:val="none" w:sz="0" w:space="0" w:color="auto"/>
                <w:bottom w:val="none" w:sz="0" w:space="0" w:color="auto"/>
                <w:right w:val="none" w:sz="0" w:space="0" w:color="auto"/>
              </w:divBdr>
            </w:div>
            <w:div w:id="90862983">
              <w:marLeft w:val="0"/>
              <w:marRight w:val="0"/>
              <w:marTop w:val="0"/>
              <w:marBottom w:val="0"/>
              <w:divBdr>
                <w:top w:val="none" w:sz="0" w:space="0" w:color="auto"/>
                <w:left w:val="none" w:sz="0" w:space="0" w:color="auto"/>
                <w:bottom w:val="none" w:sz="0" w:space="0" w:color="auto"/>
                <w:right w:val="none" w:sz="0" w:space="0" w:color="auto"/>
              </w:divBdr>
            </w:div>
            <w:div w:id="15042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1685">
      <w:bodyDiv w:val="1"/>
      <w:marLeft w:val="0"/>
      <w:marRight w:val="0"/>
      <w:marTop w:val="0"/>
      <w:marBottom w:val="0"/>
      <w:divBdr>
        <w:top w:val="none" w:sz="0" w:space="0" w:color="auto"/>
        <w:left w:val="none" w:sz="0" w:space="0" w:color="auto"/>
        <w:bottom w:val="none" w:sz="0" w:space="0" w:color="auto"/>
        <w:right w:val="none" w:sz="0" w:space="0" w:color="auto"/>
      </w:divBdr>
      <w:divsChild>
        <w:div w:id="1550997306">
          <w:marLeft w:val="0"/>
          <w:marRight w:val="0"/>
          <w:marTop w:val="0"/>
          <w:marBottom w:val="0"/>
          <w:divBdr>
            <w:top w:val="none" w:sz="0" w:space="0" w:color="auto"/>
            <w:left w:val="none" w:sz="0" w:space="0" w:color="auto"/>
            <w:bottom w:val="none" w:sz="0" w:space="0" w:color="auto"/>
            <w:right w:val="none" w:sz="0" w:space="0" w:color="auto"/>
          </w:divBdr>
          <w:divsChild>
            <w:div w:id="1915359832">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566502975">
              <w:marLeft w:val="0"/>
              <w:marRight w:val="0"/>
              <w:marTop w:val="0"/>
              <w:marBottom w:val="0"/>
              <w:divBdr>
                <w:top w:val="none" w:sz="0" w:space="0" w:color="auto"/>
                <w:left w:val="none" w:sz="0" w:space="0" w:color="auto"/>
                <w:bottom w:val="none" w:sz="0" w:space="0" w:color="auto"/>
                <w:right w:val="none" w:sz="0" w:space="0" w:color="auto"/>
              </w:divBdr>
            </w:div>
            <w:div w:id="1377656528">
              <w:marLeft w:val="0"/>
              <w:marRight w:val="0"/>
              <w:marTop w:val="0"/>
              <w:marBottom w:val="0"/>
              <w:divBdr>
                <w:top w:val="none" w:sz="0" w:space="0" w:color="auto"/>
                <w:left w:val="none" w:sz="0" w:space="0" w:color="auto"/>
                <w:bottom w:val="none" w:sz="0" w:space="0" w:color="auto"/>
                <w:right w:val="none" w:sz="0" w:space="0" w:color="auto"/>
              </w:divBdr>
            </w:div>
            <w:div w:id="1845707225">
              <w:marLeft w:val="0"/>
              <w:marRight w:val="0"/>
              <w:marTop w:val="0"/>
              <w:marBottom w:val="0"/>
              <w:divBdr>
                <w:top w:val="none" w:sz="0" w:space="0" w:color="auto"/>
                <w:left w:val="none" w:sz="0" w:space="0" w:color="auto"/>
                <w:bottom w:val="none" w:sz="0" w:space="0" w:color="auto"/>
                <w:right w:val="none" w:sz="0" w:space="0" w:color="auto"/>
              </w:divBdr>
            </w:div>
            <w:div w:id="1298299698">
              <w:marLeft w:val="0"/>
              <w:marRight w:val="0"/>
              <w:marTop w:val="0"/>
              <w:marBottom w:val="0"/>
              <w:divBdr>
                <w:top w:val="none" w:sz="0" w:space="0" w:color="auto"/>
                <w:left w:val="none" w:sz="0" w:space="0" w:color="auto"/>
                <w:bottom w:val="none" w:sz="0" w:space="0" w:color="auto"/>
                <w:right w:val="none" w:sz="0" w:space="0" w:color="auto"/>
              </w:divBdr>
            </w:div>
            <w:div w:id="1539512776">
              <w:marLeft w:val="0"/>
              <w:marRight w:val="0"/>
              <w:marTop w:val="0"/>
              <w:marBottom w:val="0"/>
              <w:divBdr>
                <w:top w:val="none" w:sz="0" w:space="0" w:color="auto"/>
                <w:left w:val="none" w:sz="0" w:space="0" w:color="auto"/>
                <w:bottom w:val="none" w:sz="0" w:space="0" w:color="auto"/>
                <w:right w:val="none" w:sz="0" w:space="0" w:color="auto"/>
              </w:divBdr>
            </w:div>
            <w:div w:id="691304248">
              <w:marLeft w:val="0"/>
              <w:marRight w:val="0"/>
              <w:marTop w:val="0"/>
              <w:marBottom w:val="0"/>
              <w:divBdr>
                <w:top w:val="none" w:sz="0" w:space="0" w:color="auto"/>
                <w:left w:val="none" w:sz="0" w:space="0" w:color="auto"/>
                <w:bottom w:val="none" w:sz="0" w:space="0" w:color="auto"/>
                <w:right w:val="none" w:sz="0" w:space="0" w:color="auto"/>
              </w:divBdr>
            </w:div>
            <w:div w:id="1169099262">
              <w:marLeft w:val="0"/>
              <w:marRight w:val="0"/>
              <w:marTop w:val="0"/>
              <w:marBottom w:val="0"/>
              <w:divBdr>
                <w:top w:val="none" w:sz="0" w:space="0" w:color="auto"/>
                <w:left w:val="none" w:sz="0" w:space="0" w:color="auto"/>
                <w:bottom w:val="none" w:sz="0" w:space="0" w:color="auto"/>
                <w:right w:val="none" w:sz="0" w:space="0" w:color="auto"/>
              </w:divBdr>
            </w:div>
            <w:div w:id="1547135855">
              <w:marLeft w:val="0"/>
              <w:marRight w:val="0"/>
              <w:marTop w:val="0"/>
              <w:marBottom w:val="0"/>
              <w:divBdr>
                <w:top w:val="none" w:sz="0" w:space="0" w:color="auto"/>
                <w:left w:val="none" w:sz="0" w:space="0" w:color="auto"/>
                <w:bottom w:val="none" w:sz="0" w:space="0" w:color="auto"/>
                <w:right w:val="none" w:sz="0" w:space="0" w:color="auto"/>
              </w:divBdr>
            </w:div>
            <w:div w:id="755324064">
              <w:marLeft w:val="0"/>
              <w:marRight w:val="0"/>
              <w:marTop w:val="0"/>
              <w:marBottom w:val="0"/>
              <w:divBdr>
                <w:top w:val="none" w:sz="0" w:space="0" w:color="auto"/>
                <w:left w:val="none" w:sz="0" w:space="0" w:color="auto"/>
                <w:bottom w:val="none" w:sz="0" w:space="0" w:color="auto"/>
                <w:right w:val="none" w:sz="0" w:space="0" w:color="auto"/>
              </w:divBdr>
            </w:div>
            <w:div w:id="7750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112">
      <w:bodyDiv w:val="1"/>
      <w:marLeft w:val="0"/>
      <w:marRight w:val="0"/>
      <w:marTop w:val="0"/>
      <w:marBottom w:val="0"/>
      <w:divBdr>
        <w:top w:val="none" w:sz="0" w:space="0" w:color="auto"/>
        <w:left w:val="none" w:sz="0" w:space="0" w:color="auto"/>
        <w:bottom w:val="none" w:sz="0" w:space="0" w:color="auto"/>
        <w:right w:val="none" w:sz="0" w:space="0" w:color="auto"/>
      </w:divBdr>
      <w:divsChild>
        <w:div w:id="1972788727">
          <w:marLeft w:val="0"/>
          <w:marRight w:val="0"/>
          <w:marTop w:val="0"/>
          <w:marBottom w:val="0"/>
          <w:divBdr>
            <w:top w:val="none" w:sz="0" w:space="0" w:color="auto"/>
            <w:left w:val="none" w:sz="0" w:space="0" w:color="auto"/>
            <w:bottom w:val="none" w:sz="0" w:space="0" w:color="auto"/>
            <w:right w:val="none" w:sz="0" w:space="0" w:color="auto"/>
          </w:divBdr>
          <w:divsChild>
            <w:div w:id="1993289308">
              <w:marLeft w:val="0"/>
              <w:marRight w:val="0"/>
              <w:marTop w:val="0"/>
              <w:marBottom w:val="0"/>
              <w:divBdr>
                <w:top w:val="none" w:sz="0" w:space="0" w:color="auto"/>
                <w:left w:val="none" w:sz="0" w:space="0" w:color="auto"/>
                <w:bottom w:val="none" w:sz="0" w:space="0" w:color="auto"/>
                <w:right w:val="none" w:sz="0" w:space="0" w:color="auto"/>
              </w:divBdr>
            </w:div>
            <w:div w:id="131944821">
              <w:marLeft w:val="0"/>
              <w:marRight w:val="0"/>
              <w:marTop w:val="0"/>
              <w:marBottom w:val="0"/>
              <w:divBdr>
                <w:top w:val="none" w:sz="0" w:space="0" w:color="auto"/>
                <w:left w:val="none" w:sz="0" w:space="0" w:color="auto"/>
                <w:bottom w:val="none" w:sz="0" w:space="0" w:color="auto"/>
                <w:right w:val="none" w:sz="0" w:space="0" w:color="auto"/>
              </w:divBdr>
            </w:div>
            <w:div w:id="544293688">
              <w:marLeft w:val="0"/>
              <w:marRight w:val="0"/>
              <w:marTop w:val="0"/>
              <w:marBottom w:val="0"/>
              <w:divBdr>
                <w:top w:val="none" w:sz="0" w:space="0" w:color="auto"/>
                <w:left w:val="none" w:sz="0" w:space="0" w:color="auto"/>
                <w:bottom w:val="none" w:sz="0" w:space="0" w:color="auto"/>
                <w:right w:val="none" w:sz="0" w:space="0" w:color="auto"/>
              </w:divBdr>
            </w:div>
            <w:div w:id="1681003088">
              <w:marLeft w:val="0"/>
              <w:marRight w:val="0"/>
              <w:marTop w:val="0"/>
              <w:marBottom w:val="0"/>
              <w:divBdr>
                <w:top w:val="none" w:sz="0" w:space="0" w:color="auto"/>
                <w:left w:val="none" w:sz="0" w:space="0" w:color="auto"/>
                <w:bottom w:val="none" w:sz="0" w:space="0" w:color="auto"/>
                <w:right w:val="none" w:sz="0" w:space="0" w:color="auto"/>
              </w:divBdr>
            </w:div>
            <w:div w:id="91174082">
              <w:marLeft w:val="0"/>
              <w:marRight w:val="0"/>
              <w:marTop w:val="0"/>
              <w:marBottom w:val="0"/>
              <w:divBdr>
                <w:top w:val="none" w:sz="0" w:space="0" w:color="auto"/>
                <w:left w:val="none" w:sz="0" w:space="0" w:color="auto"/>
                <w:bottom w:val="none" w:sz="0" w:space="0" w:color="auto"/>
                <w:right w:val="none" w:sz="0" w:space="0" w:color="auto"/>
              </w:divBdr>
            </w:div>
            <w:div w:id="386489634">
              <w:marLeft w:val="0"/>
              <w:marRight w:val="0"/>
              <w:marTop w:val="0"/>
              <w:marBottom w:val="0"/>
              <w:divBdr>
                <w:top w:val="none" w:sz="0" w:space="0" w:color="auto"/>
                <w:left w:val="none" w:sz="0" w:space="0" w:color="auto"/>
                <w:bottom w:val="none" w:sz="0" w:space="0" w:color="auto"/>
                <w:right w:val="none" w:sz="0" w:space="0" w:color="auto"/>
              </w:divBdr>
            </w:div>
            <w:div w:id="2143693781">
              <w:marLeft w:val="0"/>
              <w:marRight w:val="0"/>
              <w:marTop w:val="0"/>
              <w:marBottom w:val="0"/>
              <w:divBdr>
                <w:top w:val="none" w:sz="0" w:space="0" w:color="auto"/>
                <w:left w:val="none" w:sz="0" w:space="0" w:color="auto"/>
                <w:bottom w:val="none" w:sz="0" w:space="0" w:color="auto"/>
                <w:right w:val="none" w:sz="0" w:space="0" w:color="auto"/>
              </w:divBdr>
            </w:div>
            <w:div w:id="380980925">
              <w:marLeft w:val="0"/>
              <w:marRight w:val="0"/>
              <w:marTop w:val="0"/>
              <w:marBottom w:val="0"/>
              <w:divBdr>
                <w:top w:val="none" w:sz="0" w:space="0" w:color="auto"/>
                <w:left w:val="none" w:sz="0" w:space="0" w:color="auto"/>
                <w:bottom w:val="none" w:sz="0" w:space="0" w:color="auto"/>
                <w:right w:val="none" w:sz="0" w:space="0" w:color="auto"/>
              </w:divBdr>
            </w:div>
            <w:div w:id="1073161713">
              <w:marLeft w:val="0"/>
              <w:marRight w:val="0"/>
              <w:marTop w:val="0"/>
              <w:marBottom w:val="0"/>
              <w:divBdr>
                <w:top w:val="none" w:sz="0" w:space="0" w:color="auto"/>
                <w:left w:val="none" w:sz="0" w:space="0" w:color="auto"/>
                <w:bottom w:val="none" w:sz="0" w:space="0" w:color="auto"/>
                <w:right w:val="none" w:sz="0" w:space="0" w:color="auto"/>
              </w:divBdr>
            </w:div>
            <w:div w:id="675764828">
              <w:marLeft w:val="0"/>
              <w:marRight w:val="0"/>
              <w:marTop w:val="0"/>
              <w:marBottom w:val="0"/>
              <w:divBdr>
                <w:top w:val="none" w:sz="0" w:space="0" w:color="auto"/>
                <w:left w:val="none" w:sz="0" w:space="0" w:color="auto"/>
                <w:bottom w:val="none" w:sz="0" w:space="0" w:color="auto"/>
                <w:right w:val="none" w:sz="0" w:space="0" w:color="auto"/>
              </w:divBdr>
            </w:div>
            <w:div w:id="600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501">
      <w:bodyDiv w:val="1"/>
      <w:marLeft w:val="0"/>
      <w:marRight w:val="0"/>
      <w:marTop w:val="0"/>
      <w:marBottom w:val="0"/>
      <w:divBdr>
        <w:top w:val="none" w:sz="0" w:space="0" w:color="auto"/>
        <w:left w:val="none" w:sz="0" w:space="0" w:color="auto"/>
        <w:bottom w:val="none" w:sz="0" w:space="0" w:color="auto"/>
        <w:right w:val="none" w:sz="0" w:space="0" w:color="auto"/>
      </w:divBdr>
      <w:divsChild>
        <w:div w:id="1640844997">
          <w:marLeft w:val="0"/>
          <w:marRight w:val="0"/>
          <w:marTop w:val="0"/>
          <w:marBottom w:val="0"/>
          <w:divBdr>
            <w:top w:val="none" w:sz="0" w:space="0" w:color="auto"/>
            <w:left w:val="none" w:sz="0" w:space="0" w:color="auto"/>
            <w:bottom w:val="none" w:sz="0" w:space="0" w:color="auto"/>
            <w:right w:val="none" w:sz="0" w:space="0" w:color="auto"/>
          </w:divBdr>
          <w:divsChild>
            <w:div w:id="1241410018">
              <w:marLeft w:val="0"/>
              <w:marRight w:val="0"/>
              <w:marTop w:val="0"/>
              <w:marBottom w:val="0"/>
              <w:divBdr>
                <w:top w:val="none" w:sz="0" w:space="0" w:color="auto"/>
                <w:left w:val="none" w:sz="0" w:space="0" w:color="auto"/>
                <w:bottom w:val="none" w:sz="0" w:space="0" w:color="auto"/>
                <w:right w:val="none" w:sz="0" w:space="0" w:color="auto"/>
              </w:divBdr>
            </w:div>
            <w:div w:id="612909502">
              <w:marLeft w:val="0"/>
              <w:marRight w:val="0"/>
              <w:marTop w:val="0"/>
              <w:marBottom w:val="0"/>
              <w:divBdr>
                <w:top w:val="none" w:sz="0" w:space="0" w:color="auto"/>
                <w:left w:val="none" w:sz="0" w:space="0" w:color="auto"/>
                <w:bottom w:val="none" w:sz="0" w:space="0" w:color="auto"/>
                <w:right w:val="none" w:sz="0" w:space="0" w:color="auto"/>
              </w:divBdr>
            </w:div>
            <w:div w:id="804084152">
              <w:marLeft w:val="0"/>
              <w:marRight w:val="0"/>
              <w:marTop w:val="0"/>
              <w:marBottom w:val="0"/>
              <w:divBdr>
                <w:top w:val="none" w:sz="0" w:space="0" w:color="auto"/>
                <w:left w:val="none" w:sz="0" w:space="0" w:color="auto"/>
                <w:bottom w:val="none" w:sz="0" w:space="0" w:color="auto"/>
                <w:right w:val="none" w:sz="0" w:space="0" w:color="auto"/>
              </w:divBdr>
            </w:div>
            <w:div w:id="145174756">
              <w:marLeft w:val="0"/>
              <w:marRight w:val="0"/>
              <w:marTop w:val="0"/>
              <w:marBottom w:val="0"/>
              <w:divBdr>
                <w:top w:val="none" w:sz="0" w:space="0" w:color="auto"/>
                <w:left w:val="none" w:sz="0" w:space="0" w:color="auto"/>
                <w:bottom w:val="none" w:sz="0" w:space="0" w:color="auto"/>
                <w:right w:val="none" w:sz="0" w:space="0" w:color="auto"/>
              </w:divBdr>
            </w:div>
            <w:div w:id="1134525939">
              <w:marLeft w:val="0"/>
              <w:marRight w:val="0"/>
              <w:marTop w:val="0"/>
              <w:marBottom w:val="0"/>
              <w:divBdr>
                <w:top w:val="none" w:sz="0" w:space="0" w:color="auto"/>
                <w:left w:val="none" w:sz="0" w:space="0" w:color="auto"/>
                <w:bottom w:val="none" w:sz="0" w:space="0" w:color="auto"/>
                <w:right w:val="none" w:sz="0" w:space="0" w:color="auto"/>
              </w:divBdr>
            </w:div>
            <w:div w:id="2115242878">
              <w:marLeft w:val="0"/>
              <w:marRight w:val="0"/>
              <w:marTop w:val="0"/>
              <w:marBottom w:val="0"/>
              <w:divBdr>
                <w:top w:val="none" w:sz="0" w:space="0" w:color="auto"/>
                <w:left w:val="none" w:sz="0" w:space="0" w:color="auto"/>
                <w:bottom w:val="none" w:sz="0" w:space="0" w:color="auto"/>
                <w:right w:val="none" w:sz="0" w:space="0" w:color="auto"/>
              </w:divBdr>
            </w:div>
            <w:div w:id="1808930081">
              <w:marLeft w:val="0"/>
              <w:marRight w:val="0"/>
              <w:marTop w:val="0"/>
              <w:marBottom w:val="0"/>
              <w:divBdr>
                <w:top w:val="none" w:sz="0" w:space="0" w:color="auto"/>
                <w:left w:val="none" w:sz="0" w:space="0" w:color="auto"/>
                <w:bottom w:val="none" w:sz="0" w:space="0" w:color="auto"/>
                <w:right w:val="none" w:sz="0" w:space="0" w:color="auto"/>
              </w:divBdr>
            </w:div>
            <w:div w:id="740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268">
      <w:bodyDiv w:val="1"/>
      <w:marLeft w:val="0"/>
      <w:marRight w:val="0"/>
      <w:marTop w:val="0"/>
      <w:marBottom w:val="0"/>
      <w:divBdr>
        <w:top w:val="none" w:sz="0" w:space="0" w:color="auto"/>
        <w:left w:val="none" w:sz="0" w:space="0" w:color="auto"/>
        <w:bottom w:val="none" w:sz="0" w:space="0" w:color="auto"/>
        <w:right w:val="none" w:sz="0" w:space="0" w:color="auto"/>
      </w:divBdr>
      <w:divsChild>
        <w:div w:id="916590820">
          <w:marLeft w:val="0"/>
          <w:marRight w:val="0"/>
          <w:marTop w:val="0"/>
          <w:marBottom w:val="0"/>
          <w:divBdr>
            <w:top w:val="none" w:sz="0" w:space="0" w:color="auto"/>
            <w:left w:val="none" w:sz="0" w:space="0" w:color="auto"/>
            <w:bottom w:val="none" w:sz="0" w:space="0" w:color="auto"/>
            <w:right w:val="none" w:sz="0" w:space="0" w:color="auto"/>
          </w:divBdr>
          <w:divsChild>
            <w:div w:id="1118111354">
              <w:marLeft w:val="0"/>
              <w:marRight w:val="0"/>
              <w:marTop w:val="0"/>
              <w:marBottom w:val="0"/>
              <w:divBdr>
                <w:top w:val="none" w:sz="0" w:space="0" w:color="auto"/>
                <w:left w:val="none" w:sz="0" w:space="0" w:color="auto"/>
                <w:bottom w:val="none" w:sz="0" w:space="0" w:color="auto"/>
                <w:right w:val="none" w:sz="0" w:space="0" w:color="auto"/>
              </w:divBdr>
            </w:div>
            <w:div w:id="154566413">
              <w:marLeft w:val="0"/>
              <w:marRight w:val="0"/>
              <w:marTop w:val="0"/>
              <w:marBottom w:val="0"/>
              <w:divBdr>
                <w:top w:val="none" w:sz="0" w:space="0" w:color="auto"/>
                <w:left w:val="none" w:sz="0" w:space="0" w:color="auto"/>
                <w:bottom w:val="none" w:sz="0" w:space="0" w:color="auto"/>
                <w:right w:val="none" w:sz="0" w:space="0" w:color="auto"/>
              </w:divBdr>
            </w:div>
            <w:div w:id="1307277393">
              <w:marLeft w:val="0"/>
              <w:marRight w:val="0"/>
              <w:marTop w:val="0"/>
              <w:marBottom w:val="0"/>
              <w:divBdr>
                <w:top w:val="none" w:sz="0" w:space="0" w:color="auto"/>
                <w:left w:val="none" w:sz="0" w:space="0" w:color="auto"/>
                <w:bottom w:val="none" w:sz="0" w:space="0" w:color="auto"/>
                <w:right w:val="none" w:sz="0" w:space="0" w:color="auto"/>
              </w:divBdr>
            </w:div>
            <w:div w:id="1816023620">
              <w:marLeft w:val="0"/>
              <w:marRight w:val="0"/>
              <w:marTop w:val="0"/>
              <w:marBottom w:val="0"/>
              <w:divBdr>
                <w:top w:val="none" w:sz="0" w:space="0" w:color="auto"/>
                <w:left w:val="none" w:sz="0" w:space="0" w:color="auto"/>
                <w:bottom w:val="none" w:sz="0" w:space="0" w:color="auto"/>
                <w:right w:val="none" w:sz="0" w:space="0" w:color="auto"/>
              </w:divBdr>
            </w:div>
            <w:div w:id="559245935">
              <w:marLeft w:val="0"/>
              <w:marRight w:val="0"/>
              <w:marTop w:val="0"/>
              <w:marBottom w:val="0"/>
              <w:divBdr>
                <w:top w:val="none" w:sz="0" w:space="0" w:color="auto"/>
                <w:left w:val="none" w:sz="0" w:space="0" w:color="auto"/>
                <w:bottom w:val="none" w:sz="0" w:space="0" w:color="auto"/>
                <w:right w:val="none" w:sz="0" w:space="0" w:color="auto"/>
              </w:divBdr>
            </w:div>
            <w:div w:id="1253271557">
              <w:marLeft w:val="0"/>
              <w:marRight w:val="0"/>
              <w:marTop w:val="0"/>
              <w:marBottom w:val="0"/>
              <w:divBdr>
                <w:top w:val="none" w:sz="0" w:space="0" w:color="auto"/>
                <w:left w:val="none" w:sz="0" w:space="0" w:color="auto"/>
                <w:bottom w:val="none" w:sz="0" w:space="0" w:color="auto"/>
                <w:right w:val="none" w:sz="0" w:space="0" w:color="auto"/>
              </w:divBdr>
            </w:div>
            <w:div w:id="6655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763">
      <w:bodyDiv w:val="1"/>
      <w:marLeft w:val="0"/>
      <w:marRight w:val="0"/>
      <w:marTop w:val="0"/>
      <w:marBottom w:val="0"/>
      <w:divBdr>
        <w:top w:val="none" w:sz="0" w:space="0" w:color="auto"/>
        <w:left w:val="none" w:sz="0" w:space="0" w:color="auto"/>
        <w:bottom w:val="none" w:sz="0" w:space="0" w:color="auto"/>
        <w:right w:val="none" w:sz="0" w:space="0" w:color="auto"/>
      </w:divBdr>
    </w:div>
    <w:div w:id="2072923374">
      <w:bodyDiv w:val="1"/>
      <w:marLeft w:val="0"/>
      <w:marRight w:val="0"/>
      <w:marTop w:val="0"/>
      <w:marBottom w:val="0"/>
      <w:divBdr>
        <w:top w:val="none" w:sz="0" w:space="0" w:color="auto"/>
        <w:left w:val="none" w:sz="0" w:space="0" w:color="auto"/>
        <w:bottom w:val="none" w:sz="0" w:space="0" w:color="auto"/>
        <w:right w:val="none" w:sz="0" w:space="0" w:color="auto"/>
      </w:divBdr>
      <w:divsChild>
        <w:div w:id="1435250865">
          <w:marLeft w:val="0"/>
          <w:marRight w:val="0"/>
          <w:marTop w:val="0"/>
          <w:marBottom w:val="0"/>
          <w:divBdr>
            <w:top w:val="none" w:sz="0" w:space="0" w:color="auto"/>
            <w:left w:val="none" w:sz="0" w:space="0" w:color="auto"/>
            <w:bottom w:val="none" w:sz="0" w:space="0" w:color="auto"/>
            <w:right w:val="none" w:sz="0" w:space="0" w:color="auto"/>
          </w:divBdr>
          <w:divsChild>
            <w:div w:id="428738327">
              <w:marLeft w:val="0"/>
              <w:marRight w:val="0"/>
              <w:marTop w:val="0"/>
              <w:marBottom w:val="0"/>
              <w:divBdr>
                <w:top w:val="none" w:sz="0" w:space="0" w:color="auto"/>
                <w:left w:val="none" w:sz="0" w:space="0" w:color="auto"/>
                <w:bottom w:val="none" w:sz="0" w:space="0" w:color="auto"/>
                <w:right w:val="none" w:sz="0" w:space="0" w:color="auto"/>
              </w:divBdr>
            </w:div>
            <w:div w:id="2142729421">
              <w:marLeft w:val="0"/>
              <w:marRight w:val="0"/>
              <w:marTop w:val="0"/>
              <w:marBottom w:val="0"/>
              <w:divBdr>
                <w:top w:val="none" w:sz="0" w:space="0" w:color="auto"/>
                <w:left w:val="none" w:sz="0" w:space="0" w:color="auto"/>
                <w:bottom w:val="none" w:sz="0" w:space="0" w:color="auto"/>
                <w:right w:val="none" w:sz="0" w:space="0" w:color="auto"/>
              </w:divBdr>
            </w:div>
            <w:div w:id="2109999354">
              <w:marLeft w:val="0"/>
              <w:marRight w:val="0"/>
              <w:marTop w:val="0"/>
              <w:marBottom w:val="0"/>
              <w:divBdr>
                <w:top w:val="none" w:sz="0" w:space="0" w:color="auto"/>
                <w:left w:val="none" w:sz="0" w:space="0" w:color="auto"/>
                <w:bottom w:val="none" w:sz="0" w:space="0" w:color="auto"/>
                <w:right w:val="none" w:sz="0" w:space="0" w:color="auto"/>
              </w:divBdr>
            </w:div>
            <w:div w:id="15783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174">
      <w:bodyDiv w:val="1"/>
      <w:marLeft w:val="0"/>
      <w:marRight w:val="0"/>
      <w:marTop w:val="0"/>
      <w:marBottom w:val="0"/>
      <w:divBdr>
        <w:top w:val="none" w:sz="0" w:space="0" w:color="auto"/>
        <w:left w:val="none" w:sz="0" w:space="0" w:color="auto"/>
        <w:bottom w:val="none" w:sz="0" w:space="0" w:color="auto"/>
        <w:right w:val="none" w:sz="0" w:space="0" w:color="auto"/>
      </w:divBdr>
      <w:divsChild>
        <w:div w:id="219823889">
          <w:marLeft w:val="0"/>
          <w:marRight w:val="0"/>
          <w:marTop w:val="0"/>
          <w:marBottom w:val="0"/>
          <w:divBdr>
            <w:top w:val="none" w:sz="0" w:space="0" w:color="auto"/>
            <w:left w:val="none" w:sz="0" w:space="0" w:color="auto"/>
            <w:bottom w:val="none" w:sz="0" w:space="0" w:color="auto"/>
            <w:right w:val="none" w:sz="0" w:space="0" w:color="auto"/>
          </w:divBdr>
          <w:divsChild>
            <w:div w:id="1775975224">
              <w:marLeft w:val="0"/>
              <w:marRight w:val="0"/>
              <w:marTop w:val="0"/>
              <w:marBottom w:val="0"/>
              <w:divBdr>
                <w:top w:val="none" w:sz="0" w:space="0" w:color="auto"/>
                <w:left w:val="none" w:sz="0" w:space="0" w:color="auto"/>
                <w:bottom w:val="none" w:sz="0" w:space="0" w:color="auto"/>
                <w:right w:val="none" w:sz="0" w:space="0" w:color="auto"/>
              </w:divBdr>
            </w:div>
            <w:div w:id="1847748639">
              <w:marLeft w:val="0"/>
              <w:marRight w:val="0"/>
              <w:marTop w:val="0"/>
              <w:marBottom w:val="0"/>
              <w:divBdr>
                <w:top w:val="none" w:sz="0" w:space="0" w:color="auto"/>
                <w:left w:val="none" w:sz="0" w:space="0" w:color="auto"/>
                <w:bottom w:val="none" w:sz="0" w:space="0" w:color="auto"/>
                <w:right w:val="none" w:sz="0" w:space="0" w:color="auto"/>
              </w:divBdr>
            </w:div>
            <w:div w:id="498421778">
              <w:marLeft w:val="0"/>
              <w:marRight w:val="0"/>
              <w:marTop w:val="0"/>
              <w:marBottom w:val="0"/>
              <w:divBdr>
                <w:top w:val="none" w:sz="0" w:space="0" w:color="auto"/>
                <w:left w:val="none" w:sz="0" w:space="0" w:color="auto"/>
                <w:bottom w:val="none" w:sz="0" w:space="0" w:color="auto"/>
                <w:right w:val="none" w:sz="0" w:space="0" w:color="auto"/>
              </w:divBdr>
            </w:div>
            <w:div w:id="1914197250">
              <w:marLeft w:val="0"/>
              <w:marRight w:val="0"/>
              <w:marTop w:val="0"/>
              <w:marBottom w:val="0"/>
              <w:divBdr>
                <w:top w:val="none" w:sz="0" w:space="0" w:color="auto"/>
                <w:left w:val="none" w:sz="0" w:space="0" w:color="auto"/>
                <w:bottom w:val="none" w:sz="0" w:space="0" w:color="auto"/>
                <w:right w:val="none" w:sz="0" w:space="0" w:color="auto"/>
              </w:divBdr>
            </w:div>
            <w:div w:id="1142649791">
              <w:marLeft w:val="0"/>
              <w:marRight w:val="0"/>
              <w:marTop w:val="0"/>
              <w:marBottom w:val="0"/>
              <w:divBdr>
                <w:top w:val="none" w:sz="0" w:space="0" w:color="auto"/>
                <w:left w:val="none" w:sz="0" w:space="0" w:color="auto"/>
                <w:bottom w:val="none" w:sz="0" w:space="0" w:color="auto"/>
                <w:right w:val="none" w:sz="0" w:space="0" w:color="auto"/>
              </w:divBdr>
            </w:div>
            <w:div w:id="528373163">
              <w:marLeft w:val="0"/>
              <w:marRight w:val="0"/>
              <w:marTop w:val="0"/>
              <w:marBottom w:val="0"/>
              <w:divBdr>
                <w:top w:val="none" w:sz="0" w:space="0" w:color="auto"/>
                <w:left w:val="none" w:sz="0" w:space="0" w:color="auto"/>
                <w:bottom w:val="none" w:sz="0" w:space="0" w:color="auto"/>
                <w:right w:val="none" w:sz="0" w:space="0" w:color="auto"/>
              </w:divBdr>
            </w:div>
            <w:div w:id="840973115">
              <w:marLeft w:val="0"/>
              <w:marRight w:val="0"/>
              <w:marTop w:val="0"/>
              <w:marBottom w:val="0"/>
              <w:divBdr>
                <w:top w:val="none" w:sz="0" w:space="0" w:color="auto"/>
                <w:left w:val="none" w:sz="0" w:space="0" w:color="auto"/>
                <w:bottom w:val="none" w:sz="0" w:space="0" w:color="auto"/>
                <w:right w:val="none" w:sz="0" w:space="0" w:color="auto"/>
              </w:divBdr>
            </w:div>
            <w:div w:id="1300577433">
              <w:marLeft w:val="0"/>
              <w:marRight w:val="0"/>
              <w:marTop w:val="0"/>
              <w:marBottom w:val="0"/>
              <w:divBdr>
                <w:top w:val="none" w:sz="0" w:space="0" w:color="auto"/>
                <w:left w:val="none" w:sz="0" w:space="0" w:color="auto"/>
                <w:bottom w:val="none" w:sz="0" w:space="0" w:color="auto"/>
                <w:right w:val="none" w:sz="0" w:space="0" w:color="auto"/>
              </w:divBdr>
            </w:div>
            <w:div w:id="1535733947">
              <w:marLeft w:val="0"/>
              <w:marRight w:val="0"/>
              <w:marTop w:val="0"/>
              <w:marBottom w:val="0"/>
              <w:divBdr>
                <w:top w:val="none" w:sz="0" w:space="0" w:color="auto"/>
                <w:left w:val="none" w:sz="0" w:space="0" w:color="auto"/>
                <w:bottom w:val="none" w:sz="0" w:space="0" w:color="auto"/>
                <w:right w:val="none" w:sz="0" w:space="0" w:color="auto"/>
              </w:divBdr>
            </w:div>
            <w:div w:id="1566991052">
              <w:marLeft w:val="0"/>
              <w:marRight w:val="0"/>
              <w:marTop w:val="0"/>
              <w:marBottom w:val="0"/>
              <w:divBdr>
                <w:top w:val="none" w:sz="0" w:space="0" w:color="auto"/>
                <w:left w:val="none" w:sz="0" w:space="0" w:color="auto"/>
                <w:bottom w:val="none" w:sz="0" w:space="0" w:color="auto"/>
                <w:right w:val="none" w:sz="0" w:space="0" w:color="auto"/>
              </w:divBdr>
            </w:div>
            <w:div w:id="1264453608">
              <w:marLeft w:val="0"/>
              <w:marRight w:val="0"/>
              <w:marTop w:val="0"/>
              <w:marBottom w:val="0"/>
              <w:divBdr>
                <w:top w:val="none" w:sz="0" w:space="0" w:color="auto"/>
                <w:left w:val="none" w:sz="0" w:space="0" w:color="auto"/>
                <w:bottom w:val="none" w:sz="0" w:space="0" w:color="auto"/>
                <w:right w:val="none" w:sz="0" w:space="0" w:color="auto"/>
              </w:divBdr>
            </w:div>
            <w:div w:id="1316884038">
              <w:marLeft w:val="0"/>
              <w:marRight w:val="0"/>
              <w:marTop w:val="0"/>
              <w:marBottom w:val="0"/>
              <w:divBdr>
                <w:top w:val="none" w:sz="0" w:space="0" w:color="auto"/>
                <w:left w:val="none" w:sz="0" w:space="0" w:color="auto"/>
                <w:bottom w:val="none" w:sz="0" w:space="0" w:color="auto"/>
                <w:right w:val="none" w:sz="0" w:space="0" w:color="auto"/>
              </w:divBdr>
            </w:div>
            <w:div w:id="446319256">
              <w:marLeft w:val="0"/>
              <w:marRight w:val="0"/>
              <w:marTop w:val="0"/>
              <w:marBottom w:val="0"/>
              <w:divBdr>
                <w:top w:val="none" w:sz="0" w:space="0" w:color="auto"/>
                <w:left w:val="none" w:sz="0" w:space="0" w:color="auto"/>
                <w:bottom w:val="none" w:sz="0" w:space="0" w:color="auto"/>
                <w:right w:val="none" w:sz="0" w:space="0" w:color="auto"/>
              </w:divBdr>
            </w:div>
            <w:div w:id="1439134419">
              <w:marLeft w:val="0"/>
              <w:marRight w:val="0"/>
              <w:marTop w:val="0"/>
              <w:marBottom w:val="0"/>
              <w:divBdr>
                <w:top w:val="none" w:sz="0" w:space="0" w:color="auto"/>
                <w:left w:val="none" w:sz="0" w:space="0" w:color="auto"/>
                <w:bottom w:val="none" w:sz="0" w:space="0" w:color="auto"/>
                <w:right w:val="none" w:sz="0" w:space="0" w:color="auto"/>
              </w:divBdr>
            </w:div>
            <w:div w:id="557516945">
              <w:marLeft w:val="0"/>
              <w:marRight w:val="0"/>
              <w:marTop w:val="0"/>
              <w:marBottom w:val="0"/>
              <w:divBdr>
                <w:top w:val="none" w:sz="0" w:space="0" w:color="auto"/>
                <w:left w:val="none" w:sz="0" w:space="0" w:color="auto"/>
                <w:bottom w:val="none" w:sz="0" w:space="0" w:color="auto"/>
                <w:right w:val="none" w:sz="0" w:space="0" w:color="auto"/>
              </w:divBdr>
            </w:div>
            <w:div w:id="820004266">
              <w:marLeft w:val="0"/>
              <w:marRight w:val="0"/>
              <w:marTop w:val="0"/>
              <w:marBottom w:val="0"/>
              <w:divBdr>
                <w:top w:val="none" w:sz="0" w:space="0" w:color="auto"/>
                <w:left w:val="none" w:sz="0" w:space="0" w:color="auto"/>
                <w:bottom w:val="none" w:sz="0" w:space="0" w:color="auto"/>
                <w:right w:val="none" w:sz="0" w:space="0" w:color="auto"/>
              </w:divBdr>
            </w:div>
            <w:div w:id="896281354">
              <w:marLeft w:val="0"/>
              <w:marRight w:val="0"/>
              <w:marTop w:val="0"/>
              <w:marBottom w:val="0"/>
              <w:divBdr>
                <w:top w:val="none" w:sz="0" w:space="0" w:color="auto"/>
                <w:left w:val="none" w:sz="0" w:space="0" w:color="auto"/>
                <w:bottom w:val="none" w:sz="0" w:space="0" w:color="auto"/>
                <w:right w:val="none" w:sz="0" w:space="0" w:color="auto"/>
              </w:divBdr>
            </w:div>
            <w:div w:id="1132475866">
              <w:marLeft w:val="0"/>
              <w:marRight w:val="0"/>
              <w:marTop w:val="0"/>
              <w:marBottom w:val="0"/>
              <w:divBdr>
                <w:top w:val="none" w:sz="0" w:space="0" w:color="auto"/>
                <w:left w:val="none" w:sz="0" w:space="0" w:color="auto"/>
                <w:bottom w:val="none" w:sz="0" w:space="0" w:color="auto"/>
                <w:right w:val="none" w:sz="0" w:space="0" w:color="auto"/>
              </w:divBdr>
            </w:div>
            <w:div w:id="27148990">
              <w:marLeft w:val="0"/>
              <w:marRight w:val="0"/>
              <w:marTop w:val="0"/>
              <w:marBottom w:val="0"/>
              <w:divBdr>
                <w:top w:val="none" w:sz="0" w:space="0" w:color="auto"/>
                <w:left w:val="none" w:sz="0" w:space="0" w:color="auto"/>
                <w:bottom w:val="none" w:sz="0" w:space="0" w:color="auto"/>
                <w:right w:val="none" w:sz="0" w:space="0" w:color="auto"/>
              </w:divBdr>
            </w:div>
            <w:div w:id="126239028">
              <w:marLeft w:val="0"/>
              <w:marRight w:val="0"/>
              <w:marTop w:val="0"/>
              <w:marBottom w:val="0"/>
              <w:divBdr>
                <w:top w:val="none" w:sz="0" w:space="0" w:color="auto"/>
                <w:left w:val="none" w:sz="0" w:space="0" w:color="auto"/>
                <w:bottom w:val="none" w:sz="0" w:space="0" w:color="auto"/>
                <w:right w:val="none" w:sz="0" w:space="0" w:color="auto"/>
              </w:divBdr>
            </w:div>
            <w:div w:id="40061252">
              <w:marLeft w:val="0"/>
              <w:marRight w:val="0"/>
              <w:marTop w:val="0"/>
              <w:marBottom w:val="0"/>
              <w:divBdr>
                <w:top w:val="none" w:sz="0" w:space="0" w:color="auto"/>
                <w:left w:val="none" w:sz="0" w:space="0" w:color="auto"/>
                <w:bottom w:val="none" w:sz="0" w:space="0" w:color="auto"/>
                <w:right w:val="none" w:sz="0" w:space="0" w:color="auto"/>
              </w:divBdr>
            </w:div>
            <w:div w:id="1093014367">
              <w:marLeft w:val="0"/>
              <w:marRight w:val="0"/>
              <w:marTop w:val="0"/>
              <w:marBottom w:val="0"/>
              <w:divBdr>
                <w:top w:val="none" w:sz="0" w:space="0" w:color="auto"/>
                <w:left w:val="none" w:sz="0" w:space="0" w:color="auto"/>
                <w:bottom w:val="none" w:sz="0" w:space="0" w:color="auto"/>
                <w:right w:val="none" w:sz="0" w:space="0" w:color="auto"/>
              </w:divBdr>
            </w:div>
            <w:div w:id="525943630">
              <w:marLeft w:val="0"/>
              <w:marRight w:val="0"/>
              <w:marTop w:val="0"/>
              <w:marBottom w:val="0"/>
              <w:divBdr>
                <w:top w:val="none" w:sz="0" w:space="0" w:color="auto"/>
                <w:left w:val="none" w:sz="0" w:space="0" w:color="auto"/>
                <w:bottom w:val="none" w:sz="0" w:space="0" w:color="auto"/>
                <w:right w:val="none" w:sz="0" w:space="0" w:color="auto"/>
              </w:divBdr>
            </w:div>
            <w:div w:id="734624544">
              <w:marLeft w:val="0"/>
              <w:marRight w:val="0"/>
              <w:marTop w:val="0"/>
              <w:marBottom w:val="0"/>
              <w:divBdr>
                <w:top w:val="none" w:sz="0" w:space="0" w:color="auto"/>
                <w:left w:val="none" w:sz="0" w:space="0" w:color="auto"/>
                <w:bottom w:val="none" w:sz="0" w:space="0" w:color="auto"/>
                <w:right w:val="none" w:sz="0" w:space="0" w:color="auto"/>
              </w:divBdr>
            </w:div>
            <w:div w:id="982075170">
              <w:marLeft w:val="0"/>
              <w:marRight w:val="0"/>
              <w:marTop w:val="0"/>
              <w:marBottom w:val="0"/>
              <w:divBdr>
                <w:top w:val="none" w:sz="0" w:space="0" w:color="auto"/>
                <w:left w:val="none" w:sz="0" w:space="0" w:color="auto"/>
                <w:bottom w:val="none" w:sz="0" w:space="0" w:color="auto"/>
                <w:right w:val="none" w:sz="0" w:space="0" w:color="auto"/>
              </w:divBdr>
            </w:div>
            <w:div w:id="1909683512">
              <w:marLeft w:val="0"/>
              <w:marRight w:val="0"/>
              <w:marTop w:val="0"/>
              <w:marBottom w:val="0"/>
              <w:divBdr>
                <w:top w:val="none" w:sz="0" w:space="0" w:color="auto"/>
                <w:left w:val="none" w:sz="0" w:space="0" w:color="auto"/>
                <w:bottom w:val="none" w:sz="0" w:space="0" w:color="auto"/>
                <w:right w:val="none" w:sz="0" w:space="0" w:color="auto"/>
              </w:divBdr>
            </w:div>
            <w:div w:id="231821425">
              <w:marLeft w:val="0"/>
              <w:marRight w:val="0"/>
              <w:marTop w:val="0"/>
              <w:marBottom w:val="0"/>
              <w:divBdr>
                <w:top w:val="none" w:sz="0" w:space="0" w:color="auto"/>
                <w:left w:val="none" w:sz="0" w:space="0" w:color="auto"/>
                <w:bottom w:val="none" w:sz="0" w:space="0" w:color="auto"/>
                <w:right w:val="none" w:sz="0" w:space="0" w:color="auto"/>
              </w:divBdr>
            </w:div>
            <w:div w:id="394624666">
              <w:marLeft w:val="0"/>
              <w:marRight w:val="0"/>
              <w:marTop w:val="0"/>
              <w:marBottom w:val="0"/>
              <w:divBdr>
                <w:top w:val="none" w:sz="0" w:space="0" w:color="auto"/>
                <w:left w:val="none" w:sz="0" w:space="0" w:color="auto"/>
                <w:bottom w:val="none" w:sz="0" w:space="0" w:color="auto"/>
                <w:right w:val="none" w:sz="0" w:space="0" w:color="auto"/>
              </w:divBdr>
            </w:div>
            <w:div w:id="2085372977">
              <w:marLeft w:val="0"/>
              <w:marRight w:val="0"/>
              <w:marTop w:val="0"/>
              <w:marBottom w:val="0"/>
              <w:divBdr>
                <w:top w:val="none" w:sz="0" w:space="0" w:color="auto"/>
                <w:left w:val="none" w:sz="0" w:space="0" w:color="auto"/>
                <w:bottom w:val="none" w:sz="0" w:space="0" w:color="auto"/>
                <w:right w:val="none" w:sz="0" w:space="0" w:color="auto"/>
              </w:divBdr>
            </w:div>
            <w:div w:id="500437435">
              <w:marLeft w:val="0"/>
              <w:marRight w:val="0"/>
              <w:marTop w:val="0"/>
              <w:marBottom w:val="0"/>
              <w:divBdr>
                <w:top w:val="none" w:sz="0" w:space="0" w:color="auto"/>
                <w:left w:val="none" w:sz="0" w:space="0" w:color="auto"/>
                <w:bottom w:val="none" w:sz="0" w:space="0" w:color="auto"/>
                <w:right w:val="none" w:sz="0" w:space="0" w:color="auto"/>
              </w:divBdr>
            </w:div>
            <w:div w:id="1200584480">
              <w:marLeft w:val="0"/>
              <w:marRight w:val="0"/>
              <w:marTop w:val="0"/>
              <w:marBottom w:val="0"/>
              <w:divBdr>
                <w:top w:val="none" w:sz="0" w:space="0" w:color="auto"/>
                <w:left w:val="none" w:sz="0" w:space="0" w:color="auto"/>
                <w:bottom w:val="none" w:sz="0" w:space="0" w:color="auto"/>
                <w:right w:val="none" w:sz="0" w:space="0" w:color="auto"/>
              </w:divBdr>
            </w:div>
            <w:div w:id="593826284">
              <w:marLeft w:val="0"/>
              <w:marRight w:val="0"/>
              <w:marTop w:val="0"/>
              <w:marBottom w:val="0"/>
              <w:divBdr>
                <w:top w:val="none" w:sz="0" w:space="0" w:color="auto"/>
                <w:left w:val="none" w:sz="0" w:space="0" w:color="auto"/>
                <w:bottom w:val="none" w:sz="0" w:space="0" w:color="auto"/>
                <w:right w:val="none" w:sz="0" w:space="0" w:color="auto"/>
              </w:divBdr>
            </w:div>
            <w:div w:id="223641299">
              <w:marLeft w:val="0"/>
              <w:marRight w:val="0"/>
              <w:marTop w:val="0"/>
              <w:marBottom w:val="0"/>
              <w:divBdr>
                <w:top w:val="none" w:sz="0" w:space="0" w:color="auto"/>
                <w:left w:val="none" w:sz="0" w:space="0" w:color="auto"/>
                <w:bottom w:val="none" w:sz="0" w:space="0" w:color="auto"/>
                <w:right w:val="none" w:sz="0" w:space="0" w:color="auto"/>
              </w:divBdr>
            </w:div>
            <w:div w:id="4989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269">
      <w:bodyDiv w:val="1"/>
      <w:marLeft w:val="0"/>
      <w:marRight w:val="0"/>
      <w:marTop w:val="0"/>
      <w:marBottom w:val="0"/>
      <w:divBdr>
        <w:top w:val="none" w:sz="0" w:space="0" w:color="auto"/>
        <w:left w:val="none" w:sz="0" w:space="0" w:color="auto"/>
        <w:bottom w:val="none" w:sz="0" w:space="0" w:color="auto"/>
        <w:right w:val="none" w:sz="0" w:space="0" w:color="auto"/>
      </w:divBdr>
      <w:divsChild>
        <w:div w:id="1290405211">
          <w:marLeft w:val="0"/>
          <w:marRight w:val="0"/>
          <w:marTop w:val="0"/>
          <w:marBottom w:val="0"/>
          <w:divBdr>
            <w:top w:val="none" w:sz="0" w:space="0" w:color="auto"/>
            <w:left w:val="none" w:sz="0" w:space="0" w:color="auto"/>
            <w:bottom w:val="none" w:sz="0" w:space="0" w:color="auto"/>
            <w:right w:val="none" w:sz="0" w:space="0" w:color="auto"/>
          </w:divBdr>
          <w:divsChild>
            <w:div w:id="678193237">
              <w:marLeft w:val="0"/>
              <w:marRight w:val="0"/>
              <w:marTop w:val="0"/>
              <w:marBottom w:val="0"/>
              <w:divBdr>
                <w:top w:val="none" w:sz="0" w:space="0" w:color="auto"/>
                <w:left w:val="none" w:sz="0" w:space="0" w:color="auto"/>
                <w:bottom w:val="none" w:sz="0" w:space="0" w:color="auto"/>
                <w:right w:val="none" w:sz="0" w:space="0" w:color="auto"/>
              </w:divBdr>
            </w:div>
            <w:div w:id="875385563">
              <w:marLeft w:val="0"/>
              <w:marRight w:val="0"/>
              <w:marTop w:val="0"/>
              <w:marBottom w:val="0"/>
              <w:divBdr>
                <w:top w:val="none" w:sz="0" w:space="0" w:color="auto"/>
                <w:left w:val="none" w:sz="0" w:space="0" w:color="auto"/>
                <w:bottom w:val="none" w:sz="0" w:space="0" w:color="auto"/>
                <w:right w:val="none" w:sz="0" w:space="0" w:color="auto"/>
              </w:divBdr>
            </w:div>
            <w:div w:id="1118067368">
              <w:marLeft w:val="0"/>
              <w:marRight w:val="0"/>
              <w:marTop w:val="0"/>
              <w:marBottom w:val="0"/>
              <w:divBdr>
                <w:top w:val="none" w:sz="0" w:space="0" w:color="auto"/>
                <w:left w:val="none" w:sz="0" w:space="0" w:color="auto"/>
                <w:bottom w:val="none" w:sz="0" w:space="0" w:color="auto"/>
                <w:right w:val="none" w:sz="0" w:space="0" w:color="auto"/>
              </w:divBdr>
            </w:div>
            <w:div w:id="252399558">
              <w:marLeft w:val="0"/>
              <w:marRight w:val="0"/>
              <w:marTop w:val="0"/>
              <w:marBottom w:val="0"/>
              <w:divBdr>
                <w:top w:val="none" w:sz="0" w:space="0" w:color="auto"/>
                <w:left w:val="none" w:sz="0" w:space="0" w:color="auto"/>
                <w:bottom w:val="none" w:sz="0" w:space="0" w:color="auto"/>
                <w:right w:val="none" w:sz="0" w:space="0" w:color="auto"/>
              </w:divBdr>
            </w:div>
            <w:div w:id="18369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133">
      <w:bodyDiv w:val="1"/>
      <w:marLeft w:val="0"/>
      <w:marRight w:val="0"/>
      <w:marTop w:val="0"/>
      <w:marBottom w:val="0"/>
      <w:divBdr>
        <w:top w:val="none" w:sz="0" w:space="0" w:color="auto"/>
        <w:left w:val="none" w:sz="0" w:space="0" w:color="auto"/>
        <w:bottom w:val="none" w:sz="0" w:space="0" w:color="auto"/>
        <w:right w:val="none" w:sz="0" w:space="0" w:color="auto"/>
      </w:divBdr>
      <w:divsChild>
        <w:div w:id="1964648524">
          <w:marLeft w:val="0"/>
          <w:marRight w:val="0"/>
          <w:marTop w:val="0"/>
          <w:marBottom w:val="0"/>
          <w:divBdr>
            <w:top w:val="none" w:sz="0" w:space="0" w:color="auto"/>
            <w:left w:val="none" w:sz="0" w:space="0" w:color="auto"/>
            <w:bottom w:val="none" w:sz="0" w:space="0" w:color="auto"/>
            <w:right w:val="none" w:sz="0" w:space="0" w:color="auto"/>
          </w:divBdr>
          <w:divsChild>
            <w:div w:id="2973873">
              <w:marLeft w:val="0"/>
              <w:marRight w:val="0"/>
              <w:marTop w:val="0"/>
              <w:marBottom w:val="0"/>
              <w:divBdr>
                <w:top w:val="none" w:sz="0" w:space="0" w:color="auto"/>
                <w:left w:val="none" w:sz="0" w:space="0" w:color="auto"/>
                <w:bottom w:val="none" w:sz="0" w:space="0" w:color="auto"/>
                <w:right w:val="none" w:sz="0" w:space="0" w:color="auto"/>
              </w:divBdr>
            </w:div>
            <w:div w:id="211962188">
              <w:marLeft w:val="0"/>
              <w:marRight w:val="0"/>
              <w:marTop w:val="0"/>
              <w:marBottom w:val="0"/>
              <w:divBdr>
                <w:top w:val="none" w:sz="0" w:space="0" w:color="auto"/>
                <w:left w:val="none" w:sz="0" w:space="0" w:color="auto"/>
                <w:bottom w:val="none" w:sz="0" w:space="0" w:color="auto"/>
                <w:right w:val="none" w:sz="0" w:space="0" w:color="auto"/>
              </w:divBdr>
            </w:div>
            <w:div w:id="210657177">
              <w:marLeft w:val="0"/>
              <w:marRight w:val="0"/>
              <w:marTop w:val="0"/>
              <w:marBottom w:val="0"/>
              <w:divBdr>
                <w:top w:val="none" w:sz="0" w:space="0" w:color="auto"/>
                <w:left w:val="none" w:sz="0" w:space="0" w:color="auto"/>
                <w:bottom w:val="none" w:sz="0" w:space="0" w:color="auto"/>
                <w:right w:val="none" w:sz="0" w:space="0" w:color="auto"/>
              </w:divBdr>
            </w:div>
            <w:div w:id="541749996">
              <w:marLeft w:val="0"/>
              <w:marRight w:val="0"/>
              <w:marTop w:val="0"/>
              <w:marBottom w:val="0"/>
              <w:divBdr>
                <w:top w:val="none" w:sz="0" w:space="0" w:color="auto"/>
                <w:left w:val="none" w:sz="0" w:space="0" w:color="auto"/>
                <w:bottom w:val="none" w:sz="0" w:space="0" w:color="auto"/>
                <w:right w:val="none" w:sz="0" w:space="0" w:color="auto"/>
              </w:divBdr>
            </w:div>
            <w:div w:id="1860309550">
              <w:marLeft w:val="0"/>
              <w:marRight w:val="0"/>
              <w:marTop w:val="0"/>
              <w:marBottom w:val="0"/>
              <w:divBdr>
                <w:top w:val="none" w:sz="0" w:space="0" w:color="auto"/>
                <w:left w:val="none" w:sz="0" w:space="0" w:color="auto"/>
                <w:bottom w:val="none" w:sz="0" w:space="0" w:color="auto"/>
                <w:right w:val="none" w:sz="0" w:space="0" w:color="auto"/>
              </w:divBdr>
            </w:div>
            <w:div w:id="2072925402">
              <w:marLeft w:val="0"/>
              <w:marRight w:val="0"/>
              <w:marTop w:val="0"/>
              <w:marBottom w:val="0"/>
              <w:divBdr>
                <w:top w:val="none" w:sz="0" w:space="0" w:color="auto"/>
                <w:left w:val="none" w:sz="0" w:space="0" w:color="auto"/>
                <w:bottom w:val="none" w:sz="0" w:space="0" w:color="auto"/>
                <w:right w:val="none" w:sz="0" w:space="0" w:color="auto"/>
              </w:divBdr>
            </w:div>
            <w:div w:id="1267346875">
              <w:marLeft w:val="0"/>
              <w:marRight w:val="0"/>
              <w:marTop w:val="0"/>
              <w:marBottom w:val="0"/>
              <w:divBdr>
                <w:top w:val="none" w:sz="0" w:space="0" w:color="auto"/>
                <w:left w:val="none" w:sz="0" w:space="0" w:color="auto"/>
                <w:bottom w:val="none" w:sz="0" w:space="0" w:color="auto"/>
                <w:right w:val="none" w:sz="0" w:space="0" w:color="auto"/>
              </w:divBdr>
            </w:div>
            <w:div w:id="2123182800">
              <w:marLeft w:val="0"/>
              <w:marRight w:val="0"/>
              <w:marTop w:val="0"/>
              <w:marBottom w:val="0"/>
              <w:divBdr>
                <w:top w:val="none" w:sz="0" w:space="0" w:color="auto"/>
                <w:left w:val="none" w:sz="0" w:space="0" w:color="auto"/>
                <w:bottom w:val="none" w:sz="0" w:space="0" w:color="auto"/>
                <w:right w:val="none" w:sz="0" w:space="0" w:color="auto"/>
              </w:divBdr>
            </w:div>
            <w:div w:id="1883204937">
              <w:marLeft w:val="0"/>
              <w:marRight w:val="0"/>
              <w:marTop w:val="0"/>
              <w:marBottom w:val="0"/>
              <w:divBdr>
                <w:top w:val="none" w:sz="0" w:space="0" w:color="auto"/>
                <w:left w:val="none" w:sz="0" w:space="0" w:color="auto"/>
                <w:bottom w:val="none" w:sz="0" w:space="0" w:color="auto"/>
                <w:right w:val="none" w:sz="0" w:space="0" w:color="auto"/>
              </w:divBdr>
            </w:div>
            <w:div w:id="1022971936">
              <w:marLeft w:val="0"/>
              <w:marRight w:val="0"/>
              <w:marTop w:val="0"/>
              <w:marBottom w:val="0"/>
              <w:divBdr>
                <w:top w:val="none" w:sz="0" w:space="0" w:color="auto"/>
                <w:left w:val="none" w:sz="0" w:space="0" w:color="auto"/>
                <w:bottom w:val="none" w:sz="0" w:space="0" w:color="auto"/>
                <w:right w:val="none" w:sz="0" w:space="0" w:color="auto"/>
              </w:divBdr>
            </w:div>
            <w:div w:id="1806266222">
              <w:marLeft w:val="0"/>
              <w:marRight w:val="0"/>
              <w:marTop w:val="0"/>
              <w:marBottom w:val="0"/>
              <w:divBdr>
                <w:top w:val="none" w:sz="0" w:space="0" w:color="auto"/>
                <w:left w:val="none" w:sz="0" w:space="0" w:color="auto"/>
                <w:bottom w:val="none" w:sz="0" w:space="0" w:color="auto"/>
                <w:right w:val="none" w:sz="0" w:space="0" w:color="auto"/>
              </w:divBdr>
            </w:div>
            <w:div w:id="1788619487">
              <w:marLeft w:val="0"/>
              <w:marRight w:val="0"/>
              <w:marTop w:val="0"/>
              <w:marBottom w:val="0"/>
              <w:divBdr>
                <w:top w:val="none" w:sz="0" w:space="0" w:color="auto"/>
                <w:left w:val="none" w:sz="0" w:space="0" w:color="auto"/>
                <w:bottom w:val="none" w:sz="0" w:space="0" w:color="auto"/>
                <w:right w:val="none" w:sz="0" w:space="0" w:color="auto"/>
              </w:divBdr>
            </w:div>
            <w:div w:id="1051073909">
              <w:marLeft w:val="0"/>
              <w:marRight w:val="0"/>
              <w:marTop w:val="0"/>
              <w:marBottom w:val="0"/>
              <w:divBdr>
                <w:top w:val="none" w:sz="0" w:space="0" w:color="auto"/>
                <w:left w:val="none" w:sz="0" w:space="0" w:color="auto"/>
                <w:bottom w:val="none" w:sz="0" w:space="0" w:color="auto"/>
                <w:right w:val="none" w:sz="0" w:space="0" w:color="auto"/>
              </w:divBdr>
            </w:div>
            <w:div w:id="343553580">
              <w:marLeft w:val="0"/>
              <w:marRight w:val="0"/>
              <w:marTop w:val="0"/>
              <w:marBottom w:val="0"/>
              <w:divBdr>
                <w:top w:val="none" w:sz="0" w:space="0" w:color="auto"/>
                <w:left w:val="none" w:sz="0" w:space="0" w:color="auto"/>
                <w:bottom w:val="none" w:sz="0" w:space="0" w:color="auto"/>
                <w:right w:val="none" w:sz="0" w:space="0" w:color="auto"/>
              </w:divBdr>
            </w:div>
            <w:div w:id="1428423413">
              <w:marLeft w:val="0"/>
              <w:marRight w:val="0"/>
              <w:marTop w:val="0"/>
              <w:marBottom w:val="0"/>
              <w:divBdr>
                <w:top w:val="none" w:sz="0" w:space="0" w:color="auto"/>
                <w:left w:val="none" w:sz="0" w:space="0" w:color="auto"/>
                <w:bottom w:val="none" w:sz="0" w:space="0" w:color="auto"/>
                <w:right w:val="none" w:sz="0" w:space="0" w:color="auto"/>
              </w:divBdr>
            </w:div>
            <w:div w:id="166751697">
              <w:marLeft w:val="0"/>
              <w:marRight w:val="0"/>
              <w:marTop w:val="0"/>
              <w:marBottom w:val="0"/>
              <w:divBdr>
                <w:top w:val="none" w:sz="0" w:space="0" w:color="auto"/>
                <w:left w:val="none" w:sz="0" w:space="0" w:color="auto"/>
                <w:bottom w:val="none" w:sz="0" w:space="0" w:color="auto"/>
                <w:right w:val="none" w:sz="0" w:space="0" w:color="auto"/>
              </w:divBdr>
            </w:div>
            <w:div w:id="558132745">
              <w:marLeft w:val="0"/>
              <w:marRight w:val="0"/>
              <w:marTop w:val="0"/>
              <w:marBottom w:val="0"/>
              <w:divBdr>
                <w:top w:val="none" w:sz="0" w:space="0" w:color="auto"/>
                <w:left w:val="none" w:sz="0" w:space="0" w:color="auto"/>
                <w:bottom w:val="none" w:sz="0" w:space="0" w:color="auto"/>
                <w:right w:val="none" w:sz="0" w:space="0" w:color="auto"/>
              </w:divBdr>
            </w:div>
            <w:div w:id="133760273">
              <w:marLeft w:val="0"/>
              <w:marRight w:val="0"/>
              <w:marTop w:val="0"/>
              <w:marBottom w:val="0"/>
              <w:divBdr>
                <w:top w:val="none" w:sz="0" w:space="0" w:color="auto"/>
                <w:left w:val="none" w:sz="0" w:space="0" w:color="auto"/>
                <w:bottom w:val="none" w:sz="0" w:space="0" w:color="auto"/>
                <w:right w:val="none" w:sz="0" w:space="0" w:color="auto"/>
              </w:divBdr>
            </w:div>
            <w:div w:id="1729376129">
              <w:marLeft w:val="0"/>
              <w:marRight w:val="0"/>
              <w:marTop w:val="0"/>
              <w:marBottom w:val="0"/>
              <w:divBdr>
                <w:top w:val="none" w:sz="0" w:space="0" w:color="auto"/>
                <w:left w:val="none" w:sz="0" w:space="0" w:color="auto"/>
                <w:bottom w:val="none" w:sz="0" w:space="0" w:color="auto"/>
                <w:right w:val="none" w:sz="0" w:space="0" w:color="auto"/>
              </w:divBdr>
            </w:div>
            <w:div w:id="22707147">
              <w:marLeft w:val="0"/>
              <w:marRight w:val="0"/>
              <w:marTop w:val="0"/>
              <w:marBottom w:val="0"/>
              <w:divBdr>
                <w:top w:val="none" w:sz="0" w:space="0" w:color="auto"/>
                <w:left w:val="none" w:sz="0" w:space="0" w:color="auto"/>
                <w:bottom w:val="none" w:sz="0" w:space="0" w:color="auto"/>
                <w:right w:val="none" w:sz="0" w:space="0" w:color="auto"/>
              </w:divBdr>
            </w:div>
            <w:div w:id="1268656982">
              <w:marLeft w:val="0"/>
              <w:marRight w:val="0"/>
              <w:marTop w:val="0"/>
              <w:marBottom w:val="0"/>
              <w:divBdr>
                <w:top w:val="none" w:sz="0" w:space="0" w:color="auto"/>
                <w:left w:val="none" w:sz="0" w:space="0" w:color="auto"/>
                <w:bottom w:val="none" w:sz="0" w:space="0" w:color="auto"/>
                <w:right w:val="none" w:sz="0" w:space="0" w:color="auto"/>
              </w:divBdr>
            </w:div>
            <w:div w:id="657808297">
              <w:marLeft w:val="0"/>
              <w:marRight w:val="0"/>
              <w:marTop w:val="0"/>
              <w:marBottom w:val="0"/>
              <w:divBdr>
                <w:top w:val="none" w:sz="0" w:space="0" w:color="auto"/>
                <w:left w:val="none" w:sz="0" w:space="0" w:color="auto"/>
                <w:bottom w:val="none" w:sz="0" w:space="0" w:color="auto"/>
                <w:right w:val="none" w:sz="0" w:space="0" w:color="auto"/>
              </w:divBdr>
            </w:div>
            <w:div w:id="295650982">
              <w:marLeft w:val="0"/>
              <w:marRight w:val="0"/>
              <w:marTop w:val="0"/>
              <w:marBottom w:val="0"/>
              <w:divBdr>
                <w:top w:val="none" w:sz="0" w:space="0" w:color="auto"/>
                <w:left w:val="none" w:sz="0" w:space="0" w:color="auto"/>
                <w:bottom w:val="none" w:sz="0" w:space="0" w:color="auto"/>
                <w:right w:val="none" w:sz="0" w:space="0" w:color="auto"/>
              </w:divBdr>
            </w:div>
            <w:div w:id="1635452938">
              <w:marLeft w:val="0"/>
              <w:marRight w:val="0"/>
              <w:marTop w:val="0"/>
              <w:marBottom w:val="0"/>
              <w:divBdr>
                <w:top w:val="none" w:sz="0" w:space="0" w:color="auto"/>
                <w:left w:val="none" w:sz="0" w:space="0" w:color="auto"/>
                <w:bottom w:val="none" w:sz="0" w:space="0" w:color="auto"/>
                <w:right w:val="none" w:sz="0" w:space="0" w:color="auto"/>
              </w:divBdr>
            </w:div>
            <w:div w:id="2132163904">
              <w:marLeft w:val="0"/>
              <w:marRight w:val="0"/>
              <w:marTop w:val="0"/>
              <w:marBottom w:val="0"/>
              <w:divBdr>
                <w:top w:val="none" w:sz="0" w:space="0" w:color="auto"/>
                <w:left w:val="none" w:sz="0" w:space="0" w:color="auto"/>
                <w:bottom w:val="none" w:sz="0" w:space="0" w:color="auto"/>
                <w:right w:val="none" w:sz="0" w:space="0" w:color="auto"/>
              </w:divBdr>
            </w:div>
            <w:div w:id="1741292584">
              <w:marLeft w:val="0"/>
              <w:marRight w:val="0"/>
              <w:marTop w:val="0"/>
              <w:marBottom w:val="0"/>
              <w:divBdr>
                <w:top w:val="none" w:sz="0" w:space="0" w:color="auto"/>
                <w:left w:val="none" w:sz="0" w:space="0" w:color="auto"/>
                <w:bottom w:val="none" w:sz="0" w:space="0" w:color="auto"/>
                <w:right w:val="none" w:sz="0" w:space="0" w:color="auto"/>
              </w:divBdr>
            </w:div>
            <w:div w:id="1766420865">
              <w:marLeft w:val="0"/>
              <w:marRight w:val="0"/>
              <w:marTop w:val="0"/>
              <w:marBottom w:val="0"/>
              <w:divBdr>
                <w:top w:val="none" w:sz="0" w:space="0" w:color="auto"/>
                <w:left w:val="none" w:sz="0" w:space="0" w:color="auto"/>
                <w:bottom w:val="none" w:sz="0" w:space="0" w:color="auto"/>
                <w:right w:val="none" w:sz="0" w:space="0" w:color="auto"/>
              </w:divBdr>
            </w:div>
            <w:div w:id="199166132">
              <w:marLeft w:val="0"/>
              <w:marRight w:val="0"/>
              <w:marTop w:val="0"/>
              <w:marBottom w:val="0"/>
              <w:divBdr>
                <w:top w:val="none" w:sz="0" w:space="0" w:color="auto"/>
                <w:left w:val="none" w:sz="0" w:space="0" w:color="auto"/>
                <w:bottom w:val="none" w:sz="0" w:space="0" w:color="auto"/>
                <w:right w:val="none" w:sz="0" w:space="0" w:color="auto"/>
              </w:divBdr>
            </w:div>
            <w:div w:id="1517116616">
              <w:marLeft w:val="0"/>
              <w:marRight w:val="0"/>
              <w:marTop w:val="0"/>
              <w:marBottom w:val="0"/>
              <w:divBdr>
                <w:top w:val="none" w:sz="0" w:space="0" w:color="auto"/>
                <w:left w:val="none" w:sz="0" w:space="0" w:color="auto"/>
                <w:bottom w:val="none" w:sz="0" w:space="0" w:color="auto"/>
                <w:right w:val="none" w:sz="0" w:space="0" w:color="auto"/>
              </w:divBdr>
            </w:div>
            <w:div w:id="374475876">
              <w:marLeft w:val="0"/>
              <w:marRight w:val="0"/>
              <w:marTop w:val="0"/>
              <w:marBottom w:val="0"/>
              <w:divBdr>
                <w:top w:val="none" w:sz="0" w:space="0" w:color="auto"/>
                <w:left w:val="none" w:sz="0" w:space="0" w:color="auto"/>
                <w:bottom w:val="none" w:sz="0" w:space="0" w:color="auto"/>
                <w:right w:val="none" w:sz="0" w:space="0" w:color="auto"/>
              </w:divBdr>
            </w:div>
            <w:div w:id="15055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mongoosejs.com/docs/middleware.html" TargetMode="External"/><Relationship Id="rId39" Type="http://schemas.openxmlformats.org/officeDocument/2006/relationships/hyperlink" Target="https://stackoverflow.com/questions/1219899/where-do-you-store-your-salt-strings" TargetMode="External"/><Relationship Id="rId21" Type="http://schemas.openxmlformats.org/officeDocument/2006/relationships/hyperlink" Target="https://www.mongodb.com/docs/manual/reference/operator/query/" TargetMode="External"/><Relationship Id="rId34" Type="http://schemas.openxmlformats.org/officeDocument/2006/relationships/hyperlink" Target="https://www.mongodb.com/blog/post/6-rules-of-thumb-for-mongodb-schema-design-part-2" TargetMode="External"/><Relationship Id="rId42" Type="http://schemas.openxmlformats.org/officeDocument/2006/relationships/hyperlink" Target="https://github.com/LunarLogic/starability" TargetMode="External"/><Relationship Id="rId47" Type="http://schemas.openxmlformats.org/officeDocument/2006/relationships/hyperlink" Target="https://www.npmjs.com/package/multer-storage-cloudinary" TargetMode="External"/><Relationship Id="rId50" Type="http://schemas.openxmlformats.org/officeDocument/2006/relationships/theme" Target="theme/theme1.xml"/><Relationship Id="rId7" Type="http://schemas.openxmlformats.org/officeDocument/2006/relationships/hyperlink" Target="https://en.wikipedia.org/wiki/Representational_state_transf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xpressjs.com/en/guide/error-handling.html" TargetMode="External"/><Relationship Id="rId11" Type="http://schemas.openxmlformats.org/officeDocument/2006/relationships/hyperlink" Target="https://www.mongodb.com/docs/manual/crud/" TargetMode="External"/><Relationship Id="rId24" Type="http://schemas.openxmlformats.org/officeDocument/2006/relationships/hyperlink" Target="https://mongoosejs.com/docs/schematypes.html" TargetMode="External"/><Relationship Id="rId32" Type="http://schemas.openxmlformats.org/officeDocument/2006/relationships/hyperlink" Target="https://mongoosejs.com/docs/populate.html" TargetMode="External"/><Relationship Id="rId37" Type="http://schemas.openxmlformats.org/officeDocument/2006/relationships/image" Target="media/image7.jpg"/><Relationship Id="rId40" Type="http://schemas.openxmlformats.org/officeDocument/2006/relationships/hyperlink" Target="https://www.npmjs.com/package/passport-local-mongoose" TargetMode="External"/><Relationship Id="rId45" Type="http://schemas.openxmlformats.org/officeDocument/2006/relationships/image" Target="media/image8.PNG"/><Relationship Id="rId5" Type="http://schemas.openxmlformats.org/officeDocument/2006/relationships/hyperlink" Target="https://www.npmjs.com/package/nodemon%20" TargetMode="External"/><Relationship Id="rId15" Type="http://schemas.openxmlformats.org/officeDocument/2006/relationships/hyperlink" Target="https://www.mongodb.com/docs/manual/reference/method/db.collection.find/" TargetMode="External"/><Relationship Id="rId23" Type="http://schemas.openxmlformats.org/officeDocument/2006/relationships/hyperlink" Target="https://mongoosejs.com/" TargetMode="External"/><Relationship Id="rId28" Type="http://schemas.openxmlformats.org/officeDocument/2006/relationships/hyperlink" Target="https://expressjs.com/en/guide/error-handling.html" TargetMode="External"/><Relationship Id="rId36" Type="http://schemas.openxmlformats.org/officeDocument/2006/relationships/hyperlink" Target="https://www.npmjs.com/package/cookie-parser" TargetMode="External"/><Relationship Id="rId49" Type="http://schemas.microsoft.com/office/2011/relationships/people" Target="people.xml"/><Relationship Id="rId10" Type="http://schemas.openxmlformats.org/officeDocument/2006/relationships/hyperlink" Target="https://www.mongodb.com/json-and-bson" TargetMode="External"/><Relationship Id="rId19" Type="http://schemas.openxmlformats.org/officeDocument/2006/relationships/hyperlink" Target="https://www.mongodb.com/docs/manual/tutorial/remove-documents/" TargetMode="External"/><Relationship Id="rId31" Type="http://schemas.openxmlformats.org/officeDocument/2006/relationships/hyperlink" Target="https://www.npmjs.com/package/joi" TargetMode="External"/><Relationship Id="rId44" Type="http://schemas.openxmlformats.org/officeDocument/2006/relationships/hyperlink" Target="https://developer.mozilla.org/en-US/docs/Web/API/HTMLFormElement/enctyp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mongodb.com/docs/drivers/" TargetMode="External"/><Relationship Id="rId27" Type="http://schemas.openxmlformats.org/officeDocument/2006/relationships/hyperlink" Target="https://expressjs.com/en/guide/using-middleware.html" TargetMode="External"/><Relationship Id="rId30" Type="http://schemas.openxmlformats.org/officeDocument/2006/relationships/hyperlink" Target="https://getbootstrap.com/docs/5.0/forms/validation/" TargetMode="External"/><Relationship Id="rId35" Type="http://schemas.openxmlformats.org/officeDocument/2006/relationships/hyperlink" Target="https://www.mongodb.com/blog/post/6-rules-of-thumb-for-mongodb-schema-design-part-3" TargetMode="External"/><Relationship Id="rId43" Type="http://schemas.openxmlformats.org/officeDocument/2006/relationships/hyperlink" Target="https://cloudinary.com/" TargetMode="External"/><Relationship Id="rId48" Type="http://schemas.openxmlformats.org/officeDocument/2006/relationships/fontTable" Target="fontTable.xml"/><Relationship Id="rId8" Type="http://schemas.openxmlformats.org/officeDocument/2006/relationships/hyperlink" Target="https://zarkom.net/blogs/how-to-install-mongodb-for-development-in-windows-3328" TargetMode="External"/><Relationship Id="rId3" Type="http://schemas.openxmlformats.org/officeDocument/2006/relationships/settings" Target="settings.xml"/><Relationship Id="rId12" Type="http://schemas.openxmlformats.org/officeDocument/2006/relationships/hyperlink" Target="https://www.mongodb.com/docs/manual/tutorial/insert-documents/" TargetMode="External"/><Relationship Id="rId17" Type="http://schemas.openxmlformats.org/officeDocument/2006/relationships/hyperlink" Target="https://www.mongodb.com/docs/manual/tutorial/update-documents/" TargetMode="External"/><Relationship Id="rId25" Type="http://schemas.openxmlformats.org/officeDocument/2006/relationships/hyperlink" Target="https://mongoosejs.com/docs/tutorials/virtuals.html" TargetMode="External"/><Relationship Id="rId33" Type="http://schemas.openxmlformats.org/officeDocument/2006/relationships/hyperlink" Target="https://www.mongodb.com/blog/post/6-rules-of-thumb-for-mongodb-schema-design-part-1" TargetMode="External"/><Relationship Id="rId38" Type="http://schemas.openxmlformats.org/officeDocument/2006/relationships/hyperlink" Target="https://www.npmjs.com/package/flash" TargetMode="External"/><Relationship Id="rId46" Type="http://schemas.openxmlformats.org/officeDocument/2006/relationships/hyperlink" Target="https://www.npmjs.com/package/multer" TargetMode="External"/><Relationship Id="rId20" Type="http://schemas.openxmlformats.org/officeDocument/2006/relationships/image" Target="media/image6.PNG"/><Relationship Id="rId41" Type="http://schemas.openxmlformats.org/officeDocument/2006/relationships/hyperlink" Target="https://stackoverflow.com/questions/24072333/difference-between-assigning-to-res-and-res-locals-in-node-js-express" TargetMode="External"/><Relationship Id="rId1" Type="http://schemas.openxmlformats.org/officeDocument/2006/relationships/numbering" Target="numbering.xml"/><Relationship Id="rId6" Type="http://schemas.openxmlformats.org/officeDocument/2006/relationships/hyperlink" Target="http://www.example.com/search?q=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14691</Words>
  <Characters>83742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191</cp:revision>
  <dcterms:created xsi:type="dcterms:W3CDTF">2022-03-20T10:31:00Z</dcterms:created>
  <dcterms:modified xsi:type="dcterms:W3CDTF">2022-06-22T11:46:00Z</dcterms:modified>
</cp:coreProperties>
</file>